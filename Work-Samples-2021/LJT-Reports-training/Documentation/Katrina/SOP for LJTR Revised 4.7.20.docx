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D7B5E" w14:textId="0C4C1F84" w:rsidR="00216C02" w:rsidRDefault="00216C02" w:rsidP="00AA07A3">
      <w:pPr>
        <w:rPr>
          <w:rFonts w:asciiTheme="minorHAnsi" w:hAnsiTheme="minorHAnsi" w:cstheme="minorBidi"/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0"/>
        <w:gridCol w:w="4690"/>
      </w:tblGrid>
      <w:tr w:rsidR="00216C02" w:rsidRPr="00A841A6" w14:paraId="4A23BD02" w14:textId="77777777" w:rsidTr="002A2579">
        <w:trPr>
          <w:trHeight w:val="530"/>
          <w:jc w:val="center"/>
        </w:trPr>
        <w:tc>
          <w:tcPr>
            <w:tcW w:w="9576" w:type="dxa"/>
            <w:gridSpan w:val="2"/>
            <w:shd w:val="clear" w:color="auto" w:fill="auto"/>
          </w:tcPr>
          <w:p w14:paraId="7EB1DE2D" w14:textId="77777777" w:rsidR="00216C02" w:rsidRPr="00A841A6" w:rsidRDefault="00216C02" w:rsidP="002A2579">
            <w:pPr>
              <w:spacing w:before="60" w:after="60"/>
              <w:jc w:val="center"/>
              <w:rPr>
                <w:rFonts w:ascii="Times New Roman" w:hAnsi="Times New Roman"/>
                <w:b/>
                <w:szCs w:val="24"/>
                <w:rPrChange w:id="0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</w:pPr>
            <w:r w:rsidRPr="00A841A6">
              <w:rPr>
                <w:rFonts w:ascii="Times New Roman" w:hAnsi="Times New Roman"/>
                <w:b/>
                <w:szCs w:val="24"/>
                <w:rPrChange w:id="1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  <w:t>District of Columbia Department of Employment Services</w:t>
            </w:r>
          </w:p>
          <w:p w14:paraId="08A557BE" w14:textId="77777777" w:rsidR="00216C02" w:rsidRPr="00A841A6" w:rsidRDefault="00216C02" w:rsidP="002A2579">
            <w:pPr>
              <w:spacing w:before="60" w:after="60"/>
              <w:jc w:val="center"/>
              <w:rPr>
                <w:rFonts w:ascii="Times New Roman" w:hAnsi="Times New Roman"/>
                <w:b/>
                <w:szCs w:val="24"/>
                <w:rPrChange w:id="2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</w:pPr>
            <w:r w:rsidRPr="00A841A6">
              <w:rPr>
                <w:rFonts w:ascii="Times New Roman" w:hAnsi="Times New Roman"/>
                <w:b/>
                <w:szCs w:val="24"/>
                <w:rPrChange w:id="3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  <w:t>Program Standard Operating Procedure</w:t>
            </w:r>
          </w:p>
        </w:tc>
      </w:tr>
      <w:tr w:rsidR="00216C02" w:rsidRPr="00A841A6" w14:paraId="5D8044B6" w14:textId="77777777" w:rsidTr="002A2579">
        <w:trPr>
          <w:trHeight w:val="389"/>
          <w:jc w:val="center"/>
        </w:trPr>
        <w:tc>
          <w:tcPr>
            <w:tcW w:w="4788" w:type="dxa"/>
            <w:shd w:val="clear" w:color="auto" w:fill="auto"/>
          </w:tcPr>
          <w:p w14:paraId="5816DD47" w14:textId="77777777" w:rsidR="00216C02" w:rsidRPr="00A841A6" w:rsidRDefault="00216C02" w:rsidP="002A2579">
            <w:pPr>
              <w:spacing w:before="60" w:after="60"/>
              <w:rPr>
                <w:rFonts w:ascii="Times New Roman" w:hAnsi="Times New Roman"/>
                <w:b/>
                <w:szCs w:val="24"/>
                <w:rPrChange w:id="4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</w:pPr>
            <w:r w:rsidRPr="00A841A6">
              <w:rPr>
                <w:rFonts w:ascii="Times New Roman" w:hAnsi="Times New Roman"/>
                <w:b/>
                <w:szCs w:val="24"/>
                <w:rPrChange w:id="5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  <w:t xml:space="preserve">SOP Number:  </w:t>
            </w:r>
          </w:p>
        </w:tc>
        <w:tc>
          <w:tcPr>
            <w:tcW w:w="4788" w:type="dxa"/>
            <w:shd w:val="clear" w:color="auto" w:fill="auto"/>
          </w:tcPr>
          <w:p w14:paraId="0033C7AF" w14:textId="77777777" w:rsidR="00216C02" w:rsidRPr="00A841A6" w:rsidRDefault="00216C02" w:rsidP="002A2579">
            <w:pPr>
              <w:spacing w:before="60" w:after="60"/>
              <w:rPr>
                <w:rFonts w:ascii="Times New Roman" w:hAnsi="Times New Roman"/>
                <w:b/>
                <w:szCs w:val="24"/>
                <w:rPrChange w:id="6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</w:pPr>
            <w:r w:rsidRPr="00A841A6">
              <w:rPr>
                <w:rFonts w:ascii="Times New Roman" w:hAnsi="Times New Roman"/>
                <w:b/>
                <w:szCs w:val="24"/>
                <w:rPrChange w:id="7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  <w:t xml:space="preserve">Subject: </w:t>
            </w:r>
            <w:r w:rsidRPr="00A841A6">
              <w:rPr>
                <w:rFonts w:ascii="Times New Roman" w:hAnsi="Times New Roman"/>
                <w:szCs w:val="24"/>
                <w:rPrChange w:id="8" w:author="Matthews, Katrina (DOES)" w:date="2020-03-23T13:59:00Z">
                  <w:rPr>
                    <w:rFonts w:asciiTheme="majorHAnsi" w:hAnsiTheme="majorHAnsi"/>
                    <w:sz w:val="22"/>
                    <w:szCs w:val="22"/>
                  </w:rPr>
                </w:rPrChange>
              </w:rPr>
              <w:t xml:space="preserve">Local Training Quarterly Report </w:t>
            </w:r>
          </w:p>
        </w:tc>
      </w:tr>
      <w:tr w:rsidR="00216C02" w:rsidRPr="00A841A6" w14:paraId="53B8554A" w14:textId="77777777" w:rsidTr="002A2579">
        <w:trPr>
          <w:trHeight w:val="389"/>
          <w:jc w:val="center"/>
        </w:trPr>
        <w:tc>
          <w:tcPr>
            <w:tcW w:w="4788" w:type="dxa"/>
            <w:shd w:val="clear" w:color="auto" w:fill="auto"/>
          </w:tcPr>
          <w:p w14:paraId="1CD8E68B" w14:textId="77777777" w:rsidR="00216C02" w:rsidRPr="00A841A6" w:rsidRDefault="00216C02" w:rsidP="002A2579">
            <w:pPr>
              <w:spacing w:before="60" w:after="60"/>
              <w:rPr>
                <w:rFonts w:ascii="Times New Roman" w:hAnsi="Times New Roman"/>
                <w:b/>
                <w:szCs w:val="24"/>
                <w:rPrChange w:id="9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</w:pPr>
            <w:r w:rsidRPr="00A841A6">
              <w:rPr>
                <w:rFonts w:ascii="Times New Roman" w:hAnsi="Times New Roman"/>
                <w:b/>
                <w:szCs w:val="24"/>
                <w:rPrChange w:id="10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  <w:t xml:space="preserve">Date of Issuance: </w:t>
            </w:r>
          </w:p>
        </w:tc>
        <w:tc>
          <w:tcPr>
            <w:tcW w:w="4788" w:type="dxa"/>
            <w:shd w:val="clear" w:color="auto" w:fill="auto"/>
          </w:tcPr>
          <w:p w14:paraId="48111DFD" w14:textId="6B668CF4" w:rsidR="00216C02" w:rsidRPr="00A841A6" w:rsidRDefault="00216C02" w:rsidP="002A2579">
            <w:pPr>
              <w:spacing w:before="60" w:after="60"/>
              <w:rPr>
                <w:rFonts w:ascii="Times New Roman" w:hAnsi="Times New Roman"/>
                <w:b/>
                <w:szCs w:val="24"/>
                <w:rPrChange w:id="11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</w:pPr>
            <w:r w:rsidRPr="00A841A6">
              <w:rPr>
                <w:rFonts w:ascii="Times New Roman" w:hAnsi="Times New Roman"/>
                <w:b/>
                <w:szCs w:val="24"/>
                <w:rPrChange w:id="12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  <w:t xml:space="preserve">Program Reference:  </w:t>
            </w:r>
            <w:del w:id="13" w:author="Matthews, Katrina (DOES)" w:date="2020-03-05T14:04:00Z">
              <w:r w:rsidRPr="00A841A6" w:rsidDel="00F94392">
                <w:rPr>
                  <w:rFonts w:ascii="Times New Roman" w:hAnsi="Times New Roman"/>
                  <w:szCs w:val="24"/>
                  <w:rPrChange w:id="14" w:author="Matthews, Katrina (DOES)" w:date="2020-03-23T13:59:00Z">
                    <w:rPr>
                      <w:rFonts w:asciiTheme="majorHAnsi" w:hAnsiTheme="majorHAnsi"/>
                      <w:sz w:val="22"/>
                      <w:szCs w:val="22"/>
                    </w:rPr>
                  </w:rPrChange>
                </w:rPr>
                <w:delText>Multiple Information Systems (MIS)</w:delText>
              </w:r>
            </w:del>
            <w:ins w:id="15" w:author="Matthews, Katrina (DOES)" w:date="2020-03-05T14:04:00Z">
              <w:r w:rsidR="00F94392" w:rsidRPr="00A841A6">
                <w:rPr>
                  <w:rFonts w:ascii="Times New Roman" w:hAnsi="Times New Roman"/>
                  <w:szCs w:val="24"/>
                  <w:rPrChange w:id="16" w:author="Matthews, Katrina (DOES)" w:date="2020-03-23T13:59:00Z">
                    <w:rPr>
                      <w:rFonts w:asciiTheme="majorHAnsi" w:hAnsiTheme="majorHAnsi"/>
                      <w:sz w:val="22"/>
                      <w:szCs w:val="22"/>
                    </w:rPr>
                  </w:rPrChange>
                </w:rPr>
                <w:t xml:space="preserve">Performance Management Office </w:t>
              </w:r>
            </w:ins>
            <w:del w:id="17" w:author="Matthews, Katrina (DOES)" w:date="2020-03-05T14:04:00Z">
              <w:r w:rsidRPr="00A841A6" w:rsidDel="00F94392">
                <w:rPr>
                  <w:rFonts w:ascii="Times New Roman" w:hAnsi="Times New Roman"/>
                  <w:szCs w:val="24"/>
                  <w:rPrChange w:id="18" w:author="Matthews, Katrina (DOES)" w:date="2020-03-23T13:59:00Z">
                    <w:rPr>
                      <w:rFonts w:asciiTheme="majorHAnsi" w:hAnsiTheme="majorHAnsi"/>
                      <w:sz w:val="22"/>
                      <w:szCs w:val="22"/>
                    </w:rPr>
                  </w:rPrChange>
                </w:rPr>
                <w:delText xml:space="preserve"> </w:delText>
              </w:r>
            </w:del>
          </w:p>
        </w:tc>
      </w:tr>
      <w:tr w:rsidR="00216C02" w:rsidRPr="00A841A6" w14:paraId="2EF87278" w14:textId="77777777" w:rsidTr="00EC20BA">
        <w:trPr>
          <w:trHeight w:val="70"/>
          <w:jc w:val="center"/>
        </w:trPr>
        <w:tc>
          <w:tcPr>
            <w:tcW w:w="4788" w:type="dxa"/>
            <w:shd w:val="clear" w:color="auto" w:fill="auto"/>
          </w:tcPr>
          <w:p w14:paraId="61ACE4AD" w14:textId="77777777" w:rsidR="00216C02" w:rsidRPr="00A841A6" w:rsidRDefault="00216C02" w:rsidP="002A2579">
            <w:pPr>
              <w:spacing w:before="60" w:after="60"/>
              <w:rPr>
                <w:rFonts w:ascii="Times New Roman" w:hAnsi="Times New Roman"/>
                <w:szCs w:val="24"/>
                <w:rPrChange w:id="19" w:author="Matthews, Katrina (DOES)" w:date="2020-03-23T13:59:00Z">
                  <w:rPr>
                    <w:rFonts w:asciiTheme="majorHAnsi" w:hAnsiTheme="majorHAnsi"/>
                    <w:sz w:val="22"/>
                    <w:szCs w:val="22"/>
                  </w:rPr>
                </w:rPrChange>
              </w:rPr>
            </w:pPr>
            <w:r w:rsidRPr="00A841A6">
              <w:rPr>
                <w:rFonts w:ascii="Times New Roman" w:hAnsi="Times New Roman"/>
                <w:b/>
                <w:szCs w:val="24"/>
                <w:rPrChange w:id="20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  <w:t>Effective Date:</w:t>
            </w:r>
            <w:r w:rsidRPr="00A841A6">
              <w:rPr>
                <w:rFonts w:ascii="Times New Roman" w:hAnsi="Times New Roman"/>
                <w:szCs w:val="24"/>
                <w:rPrChange w:id="21" w:author="Matthews, Katrina (DOES)" w:date="2020-03-23T13:59:00Z">
                  <w:rPr>
                    <w:rFonts w:asciiTheme="majorHAnsi" w:hAnsiTheme="majorHAnsi"/>
                    <w:sz w:val="22"/>
                    <w:szCs w:val="22"/>
                  </w:rPr>
                </w:rPrChange>
              </w:rPr>
              <w:t xml:space="preserve"> Date of Signature</w:t>
            </w:r>
          </w:p>
        </w:tc>
        <w:tc>
          <w:tcPr>
            <w:tcW w:w="4788" w:type="dxa"/>
            <w:shd w:val="clear" w:color="auto" w:fill="auto"/>
          </w:tcPr>
          <w:p w14:paraId="40CDB729" w14:textId="65FE9E30" w:rsidR="00216C02" w:rsidRPr="00A841A6" w:rsidRDefault="00216C02" w:rsidP="002A2579">
            <w:pPr>
              <w:spacing w:before="60" w:after="60"/>
              <w:rPr>
                <w:rFonts w:ascii="Times New Roman" w:hAnsi="Times New Roman"/>
                <w:b/>
                <w:szCs w:val="24"/>
                <w:rPrChange w:id="22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</w:pPr>
            <w:r w:rsidRPr="00A841A6">
              <w:rPr>
                <w:rFonts w:ascii="Times New Roman" w:hAnsi="Times New Roman"/>
                <w:b/>
                <w:szCs w:val="24"/>
                <w:rPrChange w:id="23" w:author="Matthews, Katrina (DOES)" w:date="2020-03-23T13:59:00Z">
                  <w:rPr>
                    <w:rFonts w:asciiTheme="majorHAnsi" w:hAnsiTheme="majorHAnsi"/>
                    <w:b/>
                    <w:sz w:val="22"/>
                    <w:szCs w:val="22"/>
                  </w:rPr>
                </w:rPrChange>
              </w:rPr>
              <w:t xml:space="preserve">Revision Date: </w:t>
            </w:r>
            <w:r w:rsidR="00D3428F" w:rsidRPr="00A841A6">
              <w:rPr>
                <w:rFonts w:ascii="Times New Roman" w:hAnsi="Times New Roman"/>
                <w:szCs w:val="24"/>
                <w:rPrChange w:id="24" w:author="Matthews, Katrina (DOES)" w:date="2020-03-23T13:59:00Z">
                  <w:rPr>
                    <w:rFonts w:asciiTheme="majorHAnsi" w:hAnsiTheme="majorHAnsi"/>
                    <w:sz w:val="22"/>
                    <w:szCs w:val="22"/>
                  </w:rPr>
                </w:rPrChange>
              </w:rPr>
              <w:t>12</w:t>
            </w:r>
            <w:r w:rsidRPr="00A841A6">
              <w:rPr>
                <w:rFonts w:ascii="Times New Roman" w:hAnsi="Times New Roman"/>
                <w:szCs w:val="24"/>
                <w:rPrChange w:id="25" w:author="Matthews, Katrina (DOES)" w:date="2020-03-23T13:59:00Z">
                  <w:rPr>
                    <w:rFonts w:asciiTheme="majorHAnsi" w:hAnsiTheme="majorHAnsi"/>
                    <w:sz w:val="22"/>
                    <w:szCs w:val="22"/>
                  </w:rPr>
                </w:rPrChange>
              </w:rPr>
              <w:t xml:space="preserve"> Months After Signature</w:t>
            </w:r>
          </w:p>
        </w:tc>
      </w:tr>
    </w:tbl>
    <w:p w14:paraId="52FAE862" w14:textId="5F61CE16" w:rsidR="00216C02" w:rsidRPr="00A841A6" w:rsidRDefault="00216C02" w:rsidP="00AA07A3">
      <w:pPr>
        <w:rPr>
          <w:rFonts w:ascii="Times New Roman" w:hAnsi="Times New Roman"/>
          <w:color w:val="000000" w:themeColor="text1"/>
          <w:szCs w:val="24"/>
          <w:rPrChange w:id="26" w:author="Matthews, Katrina (DOES)" w:date="2020-03-23T13:59:00Z">
            <w:rPr>
              <w:rFonts w:asciiTheme="minorHAnsi" w:hAnsiTheme="minorHAnsi" w:cstheme="minorBidi"/>
              <w:color w:val="000000" w:themeColor="text1"/>
            </w:rPr>
          </w:rPrChange>
        </w:rPr>
      </w:pPr>
    </w:p>
    <w:p w14:paraId="5D7F4BB0" w14:textId="77777777" w:rsidR="00C115C4" w:rsidRPr="00A841A6" w:rsidRDefault="00C115C4" w:rsidP="00C115C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  <w:rPrChange w:id="27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</w:pPr>
      <w:r w:rsidRPr="00A841A6">
        <w:rPr>
          <w:rFonts w:ascii="Times New Roman" w:hAnsi="Times New Roman"/>
          <w:b/>
          <w:bCs/>
          <w:sz w:val="24"/>
          <w:szCs w:val="24"/>
          <w:u w:val="single"/>
          <w:rPrChange w:id="28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  <w:t>PURPOSE</w:t>
      </w:r>
    </w:p>
    <w:p w14:paraId="77879818" w14:textId="068294AA" w:rsidR="00B00DB8" w:rsidRPr="00A841A6" w:rsidRDefault="00C115C4" w:rsidP="00C115C4">
      <w:pPr>
        <w:ind w:left="360"/>
        <w:jc w:val="both"/>
        <w:rPr>
          <w:rFonts w:ascii="Times New Roman" w:hAnsi="Times New Roman"/>
          <w:szCs w:val="24"/>
          <w:rPrChange w:id="29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</w:pPr>
      <w:r w:rsidRPr="00A841A6">
        <w:rPr>
          <w:rFonts w:ascii="Times New Roman" w:hAnsi="Times New Roman"/>
          <w:szCs w:val="24"/>
          <w:rPrChange w:id="30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To provide a standard operating procedure for </w:t>
      </w:r>
      <w:r w:rsidRPr="00A841A6">
        <w:rPr>
          <w:rFonts w:ascii="Times New Roman" w:hAnsi="Times New Roman"/>
          <w:i/>
          <w:szCs w:val="24"/>
          <w:rPrChange w:id="31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>requesting</w:t>
      </w:r>
      <w:r w:rsidR="00333BBA" w:rsidRPr="00A841A6">
        <w:rPr>
          <w:rFonts w:ascii="Times New Roman" w:hAnsi="Times New Roman"/>
          <w:i/>
          <w:szCs w:val="24"/>
          <w:rPrChange w:id="32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 and extracting</w:t>
      </w:r>
      <w:r w:rsidR="00333BBA" w:rsidRPr="00A841A6">
        <w:rPr>
          <w:rFonts w:ascii="Times New Roman" w:hAnsi="Times New Roman"/>
          <w:szCs w:val="24"/>
          <w:rPrChange w:id="33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 </w:t>
      </w:r>
      <w:ins w:id="34" w:author="Shockley, Cara (DOES)" w:date="2018-07-31T15:25:00Z">
        <w:r w:rsidR="00CA2768" w:rsidRPr="00A841A6">
          <w:rPr>
            <w:rFonts w:ascii="Times New Roman" w:hAnsi="Times New Roman"/>
            <w:szCs w:val="24"/>
            <w:rPrChange w:id="35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>[</w:t>
        </w:r>
      </w:ins>
      <w:ins w:id="36" w:author="Shockley, Cara (DOES)" w:date="2018-07-31T15:26:00Z">
        <w:r w:rsidR="00CA2768" w:rsidRPr="00A841A6">
          <w:rPr>
            <w:rFonts w:ascii="Times New Roman" w:hAnsi="Times New Roman"/>
            <w:szCs w:val="24"/>
            <w:rPrChange w:id="37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>obtaining]</w:t>
        </w:r>
      </w:ins>
      <w:ins w:id="38" w:author="Shockley, Cara (DOES)" w:date="2018-07-31T15:25:00Z">
        <w:r w:rsidR="00CA2768" w:rsidRPr="00A841A6">
          <w:rPr>
            <w:rFonts w:ascii="Times New Roman" w:hAnsi="Times New Roman"/>
            <w:szCs w:val="24"/>
            <w:rPrChange w:id="39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 xml:space="preserve"> </w:t>
        </w:r>
      </w:ins>
      <w:r w:rsidR="00333BBA" w:rsidRPr="00A841A6">
        <w:rPr>
          <w:rFonts w:ascii="Times New Roman" w:hAnsi="Times New Roman"/>
          <w:szCs w:val="24"/>
          <w:rPrChange w:id="40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>data from locally funded programs within the Department of Employment Services</w:t>
      </w:r>
      <w:r w:rsidR="00460A6B" w:rsidRPr="00A841A6">
        <w:rPr>
          <w:rFonts w:ascii="Times New Roman" w:hAnsi="Times New Roman"/>
          <w:szCs w:val="24"/>
          <w:rPrChange w:id="41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 (DOES)</w:t>
      </w:r>
      <w:r w:rsidR="00333BBA" w:rsidRPr="00A841A6">
        <w:rPr>
          <w:rFonts w:ascii="Times New Roman" w:hAnsi="Times New Roman"/>
          <w:szCs w:val="24"/>
          <w:rPrChange w:id="42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>. This procedure will also provide a timeline for submission</w:t>
      </w:r>
      <w:ins w:id="43" w:author="Shockley, Cara (DOES)" w:date="2018-07-31T15:26:00Z">
        <w:r w:rsidR="00CA2768" w:rsidRPr="00A841A6">
          <w:rPr>
            <w:rFonts w:ascii="Times New Roman" w:hAnsi="Times New Roman"/>
            <w:szCs w:val="24"/>
            <w:rPrChange w:id="44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 xml:space="preserve"> (see attachment A)</w:t>
        </w:r>
      </w:ins>
      <w:r w:rsidR="00333BBA" w:rsidRPr="00A841A6">
        <w:rPr>
          <w:rFonts w:ascii="Times New Roman" w:hAnsi="Times New Roman"/>
          <w:szCs w:val="24"/>
          <w:rPrChange w:id="45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>, a uniform</w:t>
      </w:r>
      <w:del w:id="46" w:author="Shockley, Cara (DOES)" w:date="2018-07-31T15:26:00Z">
        <w:r w:rsidR="00333BBA" w:rsidRPr="00A841A6" w:rsidDel="00CA2768">
          <w:rPr>
            <w:rFonts w:ascii="Times New Roman" w:hAnsi="Times New Roman"/>
            <w:szCs w:val="24"/>
            <w:rPrChange w:id="47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delText>ed</w:delText>
        </w:r>
      </w:del>
      <w:r w:rsidR="00333BBA" w:rsidRPr="00A841A6">
        <w:rPr>
          <w:rFonts w:ascii="Times New Roman" w:hAnsi="Times New Roman"/>
          <w:szCs w:val="24"/>
          <w:rPrChange w:id="48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 way of submitting deliver</w:t>
      </w:r>
      <w:r w:rsidR="005F10E9" w:rsidRPr="00A841A6">
        <w:rPr>
          <w:rFonts w:ascii="Times New Roman" w:hAnsi="Times New Roman"/>
          <w:szCs w:val="24"/>
          <w:rPrChange w:id="49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>ables</w:t>
      </w:r>
      <w:ins w:id="50" w:author="Shockley, Cara (DOES)" w:date="2018-07-31T15:27:00Z">
        <w:r w:rsidR="00CB38BB" w:rsidRPr="00A841A6">
          <w:rPr>
            <w:rFonts w:ascii="Times New Roman" w:hAnsi="Times New Roman"/>
            <w:szCs w:val="24"/>
            <w:rPrChange w:id="51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>,</w:t>
        </w:r>
      </w:ins>
      <w:r w:rsidR="005F10E9" w:rsidRPr="00A841A6">
        <w:rPr>
          <w:rFonts w:ascii="Times New Roman" w:hAnsi="Times New Roman"/>
          <w:szCs w:val="24"/>
          <w:rPrChange w:id="52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 and an escalati</w:t>
      </w:r>
      <w:del w:id="53" w:author="Shockley, Cara (DOES)" w:date="2018-07-31T15:27:00Z">
        <w:r w:rsidR="005F10E9" w:rsidRPr="00A841A6" w:rsidDel="00CB38BB">
          <w:rPr>
            <w:rFonts w:ascii="Times New Roman" w:hAnsi="Times New Roman"/>
            <w:szCs w:val="24"/>
            <w:rPrChange w:id="54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delText>o</w:delText>
        </w:r>
      </w:del>
      <w:r w:rsidR="005F10E9" w:rsidRPr="00A841A6">
        <w:rPr>
          <w:rFonts w:ascii="Times New Roman" w:hAnsi="Times New Roman"/>
          <w:szCs w:val="24"/>
          <w:rPrChange w:id="55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>n</w:t>
      </w:r>
      <w:ins w:id="56" w:author="Shockley, Cara (DOES)" w:date="2018-07-31T15:27:00Z">
        <w:r w:rsidR="00CB38BB" w:rsidRPr="00A841A6">
          <w:rPr>
            <w:rFonts w:ascii="Times New Roman" w:hAnsi="Times New Roman"/>
            <w:szCs w:val="24"/>
            <w:rPrChange w:id="57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>g</w:t>
        </w:r>
      </w:ins>
      <w:r w:rsidR="005F10E9" w:rsidRPr="00A841A6">
        <w:rPr>
          <w:rFonts w:ascii="Times New Roman" w:hAnsi="Times New Roman"/>
          <w:szCs w:val="24"/>
          <w:rPrChange w:id="58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 process due to non-compliance.  </w:t>
      </w:r>
      <w:r w:rsidR="00333BBA" w:rsidRPr="00A841A6">
        <w:rPr>
          <w:rFonts w:ascii="Times New Roman" w:hAnsi="Times New Roman"/>
          <w:szCs w:val="24"/>
          <w:rPrChange w:id="59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 </w:t>
      </w:r>
    </w:p>
    <w:p w14:paraId="27E2C5E9" w14:textId="77777777" w:rsidR="00C115C4" w:rsidRPr="00A841A6" w:rsidRDefault="00C115C4" w:rsidP="00C115C4">
      <w:pPr>
        <w:jc w:val="both"/>
        <w:rPr>
          <w:rFonts w:ascii="Times New Roman" w:hAnsi="Times New Roman"/>
          <w:b/>
          <w:bCs/>
          <w:szCs w:val="24"/>
          <w:rPrChange w:id="60" w:author="Matthews, Katrina (DOES)" w:date="2020-03-23T13:59:00Z">
            <w:rPr>
              <w:rFonts w:asciiTheme="majorHAnsi" w:hAnsiTheme="majorHAnsi"/>
              <w:b/>
              <w:bCs/>
              <w:sz w:val="22"/>
              <w:szCs w:val="22"/>
            </w:rPr>
          </w:rPrChange>
        </w:rPr>
      </w:pPr>
    </w:p>
    <w:p w14:paraId="41CF326B" w14:textId="77777777" w:rsidR="00C115C4" w:rsidRPr="00A841A6" w:rsidRDefault="00C115C4" w:rsidP="00C115C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u w:val="single"/>
          <w:rPrChange w:id="61" w:author="Matthews, Katrina (DOES)" w:date="2020-03-23T13:59:00Z">
            <w:rPr>
              <w:rFonts w:asciiTheme="majorHAnsi" w:hAnsiTheme="majorHAnsi"/>
              <w:bCs/>
              <w:u w:val="single"/>
            </w:rPr>
          </w:rPrChange>
        </w:rPr>
      </w:pPr>
      <w:r w:rsidRPr="00A841A6">
        <w:rPr>
          <w:rFonts w:ascii="Times New Roman" w:hAnsi="Times New Roman"/>
          <w:b/>
          <w:bCs/>
          <w:sz w:val="24"/>
          <w:szCs w:val="24"/>
          <w:u w:val="single"/>
          <w:rPrChange w:id="62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  <w:t>AUTHORITIES &amp; REFERENCES</w:t>
      </w:r>
    </w:p>
    <w:p w14:paraId="44CE043E" w14:textId="77777777" w:rsidR="00C115C4" w:rsidRPr="00A841A6" w:rsidRDefault="005F10E9" w:rsidP="005F10E9">
      <w:pPr>
        <w:pStyle w:val="ListParagraph"/>
        <w:numPr>
          <w:ilvl w:val="0"/>
          <w:numId w:val="8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rPrChange w:id="63" w:author="Matthews, Katrina (DOES)" w:date="2020-03-23T13:59:00Z">
            <w:rPr>
              <w:rFonts w:asciiTheme="majorHAnsi" w:eastAsia="Times New Roman" w:hAnsiTheme="majorHAnsi" w:cs="Arial"/>
              <w:color w:val="000000"/>
            </w:rPr>
          </w:rPrChange>
        </w:rPr>
      </w:pPr>
      <w:r w:rsidRPr="00A841A6">
        <w:rPr>
          <w:rFonts w:ascii="Times New Roman" w:eastAsia="Times New Roman" w:hAnsi="Times New Roman"/>
          <w:color w:val="000000"/>
          <w:sz w:val="24"/>
          <w:szCs w:val="24"/>
          <w:rPrChange w:id="64" w:author="Matthews, Katrina (DOES)" w:date="2020-03-23T13:59:00Z">
            <w:rPr>
              <w:rFonts w:asciiTheme="majorHAnsi" w:eastAsia="Times New Roman" w:hAnsiTheme="majorHAnsi" w:cs="Arial"/>
              <w:color w:val="000000"/>
            </w:rPr>
          </w:rPrChange>
        </w:rPr>
        <w:t>Chapter 7C. Job Training and Adult Education Programs Quarterly Reports</w:t>
      </w:r>
    </w:p>
    <w:p w14:paraId="2E85A267" w14:textId="77777777" w:rsidR="005F10E9" w:rsidRPr="00A841A6" w:rsidRDefault="005F10E9" w:rsidP="005F10E9">
      <w:pPr>
        <w:numPr>
          <w:ilvl w:val="0"/>
          <w:numId w:val="8"/>
        </w:numPr>
        <w:tabs>
          <w:tab w:val="left" w:pos="1080"/>
        </w:tabs>
        <w:ind w:right="-90"/>
        <w:contextualSpacing/>
        <w:rPr>
          <w:ins w:id="65" w:author="Shockley, Cara (DOES)" w:date="2018-07-31T15:27:00Z"/>
          <w:rFonts w:ascii="Times New Roman" w:eastAsia="Times New Roman" w:hAnsi="Times New Roman"/>
          <w:color w:val="000000"/>
          <w:szCs w:val="24"/>
          <w:rPrChange w:id="66" w:author="Matthews, Katrina (DOES)" w:date="2020-03-23T13:59:00Z">
            <w:rPr>
              <w:ins w:id="67" w:author="Shockley, Cara (DOES)" w:date="2018-07-31T15:27:00Z"/>
              <w:rFonts w:asciiTheme="majorHAnsi" w:eastAsia="Times New Roman" w:hAnsiTheme="majorHAnsi" w:cs="Arial"/>
              <w:color w:val="000000"/>
              <w:sz w:val="22"/>
              <w:szCs w:val="22"/>
            </w:rPr>
          </w:rPrChange>
        </w:rPr>
      </w:pPr>
      <w:r w:rsidRPr="00A841A6">
        <w:rPr>
          <w:rFonts w:ascii="Times New Roman" w:eastAsia="Times New Roman" w:hAnsi="Times New Roman"/>
          <w:color w:val="000000"/>
          <w:szCs w:val="24"/>
          <w:rPrChange w:id="68" w:author="Matthews, Katrina (DOES)" w:date="2020-03-23T13:59:00Z">
            <w:rPr>
              <w:rFonts w:asciiTheme="majorHAnsi" w:eastAsia="Times New Roman" w:hAnsiTheme="majorHAnsi" w:cs="Arial"/>
              <w:color w:val="000000"/>
              <w:sz w:val="22"/>
              <w:szCs w:val="22"/>
            </w:rPr>
          </w:rPrChange>
        </w:rPr>
        <w:t>§ 32–771. Department of Employment Services quarterly reports on job training and adult education programs</w:t>
      </w:r>
    </w:p>
    <w:p w14:paraId="5A8DEE76" w14:textId="12020142" w:rsidR="00CB38BB" w:rsidRPr="00A841A6" w:rsidRDefault="00CB38BB" w:rsidP="005F10E9">
      <w:pPr>
        <w:numPr>
          <w:ilvl w:val="0"/>
          <w:numId w:val="8"/>
        </w:numPr>
        <w:tabs>
          <w:tab w:val="left" w:pos="1080"/>
        </w:tabs>
        <w:ind w:right="-90"/>
        <w:contextualSpacing/>
        <w:rPr>
          <w:rFonts w:ascii="Times New Roman" w:eastAsia="Times New Roman" w:hAnsi="Times New Roman"/>
          <w:color w:val="000000"/>
          <w:szCs w:val="24"/>
          <w:rPrChange w:id="69" w:author="Matthews, Katrina (DOES)" w:date="2020-03-23T13:59:00Z">
            <w:rPr>
              <w:rFonts w:asciiTheme="majorHAnsi" w:eastAsia="Times New Roman" w:hAnsiTheme="majorHAnsi" w:cs="Arial"/>
              <w:color w:val="000000"/>
              <w:sz w:val="22"/>
              <w:szCs w:val="22"/>
            </w:rPr>
          </w:rPrChange>
        </w:rPr>
      </w:pPr>
      <w:ins w:id="70" w:author="Shockley, Cara (DOES)" w:date="2018-07-31T15:27:00Z">
        <w:r w:rsidRPr="00A841A6">
          <w:rPr>
            <w:rFonts w:ascii="Times New Roman" w:eastAsia="Times New Roman" w:hAnsi="Times New Roman"/>
            <w:color w:val="000000"/>
            <w:szCs w:val="24"/>
            <w:rPrChange w:id="71" w:author="Matthews, Katrina (DOES)" w:date="2020-03-23T13:59:00Z">
              <w:rPr>
                <w:rFonts w:asciiTheme="majorHAnsi" w:eastAsia="Times New Roman" w:hAnsiTheme="majorHAnsi" w:cs="Arial"/>
                <w:color w:val="000000"/>
                <w:sz w:val="22"/>
                <w:szCs w:val="22"/>
              </w:rPr>
            </w:rPrChange>
          </w:rPr>
          <w:t>[is there a council decision or DC law for this?]</w:t>
        </w:r>
      </w:ins>
    </w:p>
    <w:p w14:paraId="57B42820" w14:textId="77777777" w:rsidR="00C115C4" w:rsidRPr="00A841A6" w:rsidRDefault="00C115C4" w:rsidP="00C115C4">
      <w:pPr>
        <w:jc w:val="both"/>
        <w:rPr>
          <w:rFonts w:ascii="Times New Roman" w:hAnsi="Times New Roman"/>
          <w:b/>
          <w:bCs/>
          <w:szCs w:val="24"/>
          <w:rPrChange w:id="72" w:author="Matthews, Katrina (DOES)" w:date="2020-03-23T13:59:00Z">
            <w:rPr>
              <w:rFonts w:asciiTheme="majorHAnsi" w:hAnsiTheme="majorHAnsi"/>
              <w:b/>
              <w:bCs/>
              <w:sz w:val="22"/>
              <w:szCs w:val="22"/>
            </w:rPr>
          </w:rPrChange>
        </w:rPr>
      </w:pPr>
    </w:p>
    <w:p w14:paraId="3574443E" w14:textId="7299A61B" w:rsidR="00C115C4" w:rsidRPr="00A841A6" w:rsidRDefault="00C115C4" w:rsidP="00C115C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u w:val="single"/>
          <w:rPrChange w:id="73" w:author="Matthews, Katrina (DOES)" w:date="2020-03-23T13:59:00Z">
            <w:rPr>
              <w:rFonts w:asciiTheme="majorHAnsi" w:hAnsiTheme="majorHAnsi"/>
              <w:bCs/>
              <w:u w:val="single"/>
            </w:rPr>
          </w:rPrChange>
        </w:rPr>
      </w:pPr>
      <w:r w:rsidRPr="00A841A6">
        <w:rPr>
          <w:rFonts w:ascii="Times New Roman" w:hAnsi="Times New Roman"/>
          <w:b/>
          <w:bCs/>
          <w:sz w:val="24"/>
          <w:szCs w:val="24"/>
          <w:u w:val="single"/>
          <w:rPrChange w:id="74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  <w:t>APPLICABILITY</w:t>
      </w:r>
    </w:p>
    <w:p w14:paraId="682DC71C" w14:textId="77777777" w:rsidR="00EC20BA" w:rsidRPr="00A841A6" w:rsidRDefault="00C115C4" w:rsidP="00EC20BA">
      <w:pPr>
        <w:ind w:firstLine="360"/>
        <w:jc w:val="both"/>
        <w:rPr>
          <w:rFonts w:ascii="Times New Roman" w:hAnsi="Times New Roman"/>
          <w:bCs/>
          <w:szCs w:val="24"/>
          <w:rPrChange w:id="75" w:author="Matthews, Katrina (DOES)" w:date="2020-03-23T13:59:00Z">
            <w:rPr>
              <w:rFonts w:asciiTheme="majorHAnsi" w:hAnsiTheme="majorHAnsi"/>
              <w:bCs/>
              <w:sz w:val="22"/>
              <w:szCs w:val="22"/>
            </w:rPr>
          </w:rPrChange>
        </w:rPr>
      </w:pPr>
      <w:r w:rsidRPr="00A841A6">
        <w:rPr>
          <w:rFonts w:ascii="Times New Roman" w:hAnsi="Times New Roman"/>
          <w:bCs/>
          <w:szCs w:val="24"/>
          <w:rPrChange w:id="76" w:author="Matthews, Katrina (DOES)" w:date="2020-03-23T13:59:00Z">
            <w:rPr>
              <w:rFonts w:asciiTheme="majorHAnsi" w:hAnsiTheme="majorHAnsi"/>
              <w:bCs/>
              <w:sz w:val="22"/>
              <w:szCs w:val="22"/>
            </w:rPr>
          </w:rPrChange>
        </w:rPr>
        <w:t xml:space="preserve">This standard operating procedure shall apply to all </w:t>
      </w:r>
      <w:r w:rsidR="005F10E9" w:rsidRPr="00A841A6">
        <w:rPr>
          <w:rFonts w:ascii="Times New Roman" w:hAnsi="Times New Roman"/>
          <w:bCs/>
          <w:szCs w:val="24"/>
          <w:rPrChange w:id="77" w:author="Matthews, Katrina (DOES)" w:date="2020-03-23T13:59:00Z">
            <w:rPr>
              <w:rFonts w:asciiTheme="majorHAnsi" w:hAnsiTheme="majorHAnsi"/>
              <w:bCs/>
              <w:sz w:val="22"/>
              <w:szCs w:val="22"/>
            </w:rPr>
          </w:rPrChange>
        </w:rPr>
        <w:t xml:space="preserve">members of the Multiple Information </w:t>
      </w:r>
      <w:r w:rsidR="00EC20BA" w:rsidRPr="00A841A6">
        <w:rPr>
          <w:rFonts w:ascii="Times New Roman" w:hAnsi="Times New Roman"/>
          <w:bCs/>
          <w:szCs w:val="24"/>
          <w:rPrChange w:id="78" w:author="Matthews, Katrina (DOES)" w:date="2020-03-23T13:59:00Z">
            <w:rPr>
              <w:rFonts w:asciiTheme="majorHAnsi" w:hAnsiTheme="majorHAnsi"/>
              <w:bCs/>
              <w:sz w:val="22"/>
              <w:szCs w:val="22"/>
            </w:rPr>
          </w:rPrChange>
        </w:rPr>
        <w:t xml:space="preserve"> </w:t>
      </w:r>
    </w:p>
    <w:p w14:paraId="486AD896" w14:textId="34FCFAC9" w:rsidR="00C115C4" w:rsidRPr="00A841A6" w:rsidRDefault="005F10E9" w:rsidP="00EC20BA">
      <w:pPr>
        <w:ind w:firstLine="360"/>
        <w:jc w:val="both"/>
        <w:rPr>
          <w:rFonts w:ascii="Times New Roman" w:hAnsi="Times New Roman"/>
          <w:bCs/>
          <w:szCs w:val="24"/>
          <w:rPrChange w:id="79" w:author="Matthews, Katrina (DOES)" w:date="2020-03-23T13:59:00Z">
            <w:rPr>
              <w:rFonts w:asciiTheme="majorHAnsi" w:hAnsiTheme="majorHAnsi"/>
              <w:bCs/>
              <w:sz w:val="22"/>
              <w:szCs w:val="22"/>
            </w:rPr>
          </w:rPrChange>
        </w:rPr>
      </w:pPr>
      <w:r w:rsidRPr="00A841A6">
        <w:rPr>
          <w:rFonts w:ascii="Times New Roman" w:hAnsi="Times New Roman"/>
          <w:bCs/>
          <w:szCs w:val="24"/>
          <w:rPrChange w:id="80" w:author="Matthews, Katrina (DOES)" w:date="2020-03-23T13:59:00Z">
            <w:rPr>
              <w:rFonts w:asciiTheme="majorHAnsi" w:hAnsiTheme="majorHAnsi"/>
              <w:bCs/>
              <w:sz w:val="22"/>
              <w:szCs w:val="22"/>
            </w:rPr>
          </w:rPrChange>
        </w:rPr>
        <w:t xml:space="preserve">Systems (MIS) team. </w:t>
      </w:r>
      <w:r w:rsidR="00C115C4" w:rsidRPr="00A841A6">
        <w:rPr>
          <w:rFonts w:ascii="Times New Roman" w:hAnsi="Times New Roman"/>
          <w:bCs/>
          <w:szCs w:val="24"/>
          <w:rPrChange w:id="81" w:author="Matthews, Katrina (DOES)" w:date="2020-03-23T13:59:00Z">
            <w:rPr>
              <w:rFonts w:asciiTheme="majorHAnsi" w:hAnsiTheme="majorHAnsi"/>
              <w:bCs/>
              <w:sz w:val="22"/>
              <w:szCs w:val="22"/>
            </w:rPr>
          </w:rPrChange>
        </w:rPr>
        <w:t xml:space="preserve"> </w:t>
      </w:r>
    </w:p>
    <w:p w14:paraId="4603D912" w14:textId="77777777" w:rsidR="00C115C4" w:rsidRPr="00A841A6" w:rsidRDefault="00C115C4" w:rsidP="00C115C4">
      <w:pPr>
        <w:jc w:val="both"/>
        <w:rPr>
          <w:rFonts w:ascii="Times New Roman" w:hAnsi="Times New Roman"/>
          <w:bCs/>
          <w:szCs w:val="24"/>
          <w:rPrChange w:id="82" w:author="Matthews, Katrina (DOES)" w:date="2020-03-23T13:59:00Z">
            <w:rPr>
              <w:rFonts w:asciiTheme="majorHAnsi" w:hAnsiTheme="majorHAnsi"/>
              <w:bCs/>
              <w:sz w:val="22"/>
              <w:szCs w:val="22"/>
            </w:rPr>
          </w:rPrChange>
        </w:rPr>
      </w:pPr>
    </w:p>
    <w:p w14:paraId="1CAB5491" w14:textId="2BE78664" w:rsidR="00C115C4" w:rsidRPr="00A841A6" w:rsidRDefault="00C115C4" w:rsidP="00C115C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u w:val="single"/>
          <w:rPrChange w:id="83" w:author="Matthews, Katrina (DOES)" w:date="2020-03-23T13:59:00Z">
            <w:rPr>
              <w:rFonts w:asciiTheme="majorHAnsi" w:hAnsiTheme="majorHAnsi"/>
              <w:bCs/>
              <w:u w:val="single"/>
            </w:rPr>
          </w:rPrChange>
        </w:rPr>
      </w:pPr>
      <w:r w:rsidRPr="00A841A6">
        <w:rPr>
          <w:rFonts w:ascii="Times New Roman" w:hAnsi="Times New Roman"/>
          <w:b/>
          <w:bCs/>
          <w:sz w:val="24"/>
          <w:szCs w:val="24"/>
          <w:u w:val="single"/>
          <w:rPrChange w:id="84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  <w:t>BACKGROUND</w:t>
      </w:r>
    </w:p>
    <w:p w14:paraId="0672CD4A" w14:textId="056F4BA6" w:rsidR="00460A6B" w:rsidRPr="00A841A6" w:rsidRDefault="000B420C" w:rsidP="00460A6B">
      <w:pPr>
        <w:ind w:left="360"/>
        <w:jc w:val="both"/>
        <w:rPr>
          <w:rFonts w:ascii="Times New Roman" w:hAnsi="Times New Roman"/>
          <w:szCs w:val="24"/>
          <w:rPrChange w:id="85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</w:pPr>
      <w:r w:rsidRPr="00A841A6">
        <w:rPr>
          <w:rFonts w:ascii="Times New Roman" w:hAnsi="Times New Roman"/>
          <w:szCs w:val="24"/>
          <w:rPrChange w:id="86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>In accordance with DC Statu</w:t>
      </w:r>
      <w:ins w:id="87" w:author="Shockley, Cara (DOES)" w:date="2018-07-31T15:28:00Z">
        <w:r w:rsidR="00CB38BB" w:rsidRPr="00A841A6">
          <w:rPr>
            <w:rFonts w:ascii="Times New Roman" w:hAnsi="Times New Roman"/>
            <w:szCs w:val="24"/>
            <w:rPrChange w:id="88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>t</w:t>
        </w:r>
      </w:ins>
      <w:r w:rsidRPr="00A841A6">
        <w:rPr>
          <w:rFonts w:ascii="Times New Roman" w:hAnsi="Times New Roman"/>
          <w:szCs w:val="24"/>
          <w:rPrChange w:id="89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>e 32-771</w:t>
      </w:r>
      <w:r w:rsidR="00460A6B" w:rsidRPr="00A841A6">
        <w:rPr>
          <w:rFonts w:ascii="Times New Roman" w:hAnsi="Times New Roman"/>
          <w:szCs w:val="24"/>
          <w:rPrChange w:id="90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>, DOES shall report outcomes associated with all local</w:t>
      </w:r>
      <w:ins w:id="91" w:author="Shockley, Cara (DOES)" w:date="2018-07-31T15:28:00Z">
        <w:r w:rsidR="00CB38BB" w:rsidRPr="00A841A6">
          <w:rPr>
            <w:rFonts w:ascii="Times New Roman" w:hAnsi="Times New Roman"/>
            <w:szCs w:val="24"/>
            <w:rPrChange w:id="92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>ly</w:t>
        </w:r>
      </w:ins>
      <w:r w:rsidR="00460A6B" w:rsidRPr="00A841A6">
        <w:rPr>
          <w:rFonts w:ascii="Times New Roman" w:hAnsi="Times New Roman"/>
          <w:szCs w:val="24"/>
          <w:rPrChange w:id="93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 funded training or adult education programs. The report shall include</w:t>
      </w:r>
      <w:r w:rsidR="00216C02" w:rsidRPr="00A841A6">
        <w:rPr>
          <w:rFonts w:ascii="Times New Roman" w:hAnsi="Times New Roman"/>
          <w:szCs w:val="24"/>
          <w:rPrChange w:id="94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 but not be limited to</w:t>
      </w:r>
      <w:r w:rsidR="00460A6B" w:rsidRPr="00A841A6">
        <w:rPr>
          <w:rFonts w:ascii="Times New Roman" w:hAnsi="Times New Roman"/>
          <w:szCs w:val="24"/>
          <w:rPrChange w:id="95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 training outcomes</w:t>
      </w:r>
      <w:ins w:id="96" w:author="Shockley, Cara (DOES)" w:date="2018-07-31T15:28:00Z">
        <w:r w:rsidR="00CB38BB" w:rsidRPr="00A841A6">
          <w:rPr>
            <w:rFonts w:ascii="Times New Roman" w:hAnsi="Times New Roman"/>
            <w:szCs w:val="24"/>
            <w:rPrChange w:id="97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 xml:space="preserve"> including credentials, placement and job retention</w:t>
        </w:r>
      </w:ins>
      <w:del w:id="98" w:author="Shockley, Cara (DOES)" w:date="2018-07-31T15:29:00Z">
        <w:r w:rsidR="00460A6B" w:rsidRPr="00A841A6" w:rsidDel="00CB38BB">
          <w:rPr>
            <w:rFonts w:ascii="Times New Roman" w:hAnsi="Times New Roman"/>
            <w:szCs w:val="24"/>
            <w:rPrChange w:id="99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delText>,</w:delText>
        </w:r>
      </w:del>
      <w:ins w:id="100" w:author="Shockley, Cara (DOES)" w:date="2018-07-31T15:29:00Z">
        <w:r w:rsidR="00CB38BB" w:rsidRPr="00A841A6">
          <w:rPr>
            <w:rFonts w:ascii="Times New Roman" w:hAnsi="Times New Roman"/>
            <w:szCs w:val="24"/>
            <w:rPrChange w:id="101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>;</w:t>
        </w:r>
      </w:ins>
      <w:r w:rsidR="00460A6B" w:rsidRPr="00A841A6">
        <w:rPr>
          <w:rFonts w:ascii="Times New Roman" w:hAnsi="Times New Roman"/>
          <w:szCs w:val="24"/>
          <w:rPrChange w:id="102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 measures for job training or adult education</w:t>
      </w:r>
      <w:ins w:id="103" w:author="Shockley, Cara (DOES)" w:date="2018-07-31T15:29:00Z">
        <w:r w:rsidR="00CB38BB" w:rsidRPr="00A841A6">
          <w:rPr>
            <w:rFonts w:ascii="Times New Roman" w:hAnsi="Times New Roman"/>
            <w:szCs w:val="24"/>
            <w:rPrChange w:id="104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>;</w:t>
        </w:r>
      </w:ins>
      <w:del w:id="105" w:author="Shockley, Cara (DOES)" w:date="2018-07-31T15:29:00Z">
        <w:r w:rsidR="00460A6B" w:rsidRPr="00A841A6" w:rsidDel="00CB38BB">
          <w:rPr>
            <w:rFonts w:ascii="Times New Roman" w:hAnsi="Times New Roman"/>
            <w:szCs w:val="24"/>
            <w:rPrChange w:id="106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delText>,</w:delText>
        </w:r>
      </w:del>
      <w:r w:rsidR="00460A6B" w:rsidRPr="00A841A6">
        <w:rPr>
          <w:rFonts w:ascii="Times New Roman" w:hAnsi="Times New Roman"/>
          <w:szCs w:val="24"/>
          <w:rPrChange w:id="107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 number of participants enrolled </w:t>
      </w:r>
      <w:del w:id="108" w:author="Shockley, Cara (DOES)" w:date="2018-07-31T15:29:00Z">
        <w:r w:rsidR="00460A6B" w:rsidRPr="00A841A6" w:rsidDel="00CB38BB">
          <w:rPr>
            <w:rFonts w:ascii="Times New Roman" w:hAnsi="Times New Roman"/>
            <w:szCs w:val="24"/>
            <w:rPrChange w:id="109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delText xml:space="preserve">delineated </w:delText>
        </w:r>
      </w:del>
      <w:ins w:id="110" w:author="Shockley, Cara (DOES)" w:date="2018-07-31T15:29:00Z">
        <w:r w:rsidR="00CB38BB" w:rsidRPr="00A841A6">
          <w:rPr>
            <w:rFonts w:ascii="Times New Roman" w:hAnsi="Times New Roman"/>
            <w:szCs w:val="24"/>
            <w:rPrChange w:id="111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 xml:space="preserve">separated </w:t>
        </w:r>
      </w:ins>
      <w:r w:rsidR="00460A6B" w:rsidRPr="00A841A6">
        <w:rPr>
          <w:rFonts w:ascii="Times New Roman" w:hAnsi="Times New Roman"/>
          <w:szCs w:val="24"/>
          <w:rPrChange w:id="112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by job training program, and </w:t>
      </w:r>
      <w:ins w:id="113" w:author="Shockley, Cara (DOES)" w:date="2018-07-31T15:29:00Z">
        <w:r w:rsidR="00CB38BB" w:rsidRPr="00A841A6">
          <w:rPr>
            <w:rFonts w:ascii="Times New Roman" w:hAnsi="Times New Roman"/>
            <w:szCs w:val="24"/>
            <w:rPrChange w:id="114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 xml:space="preserve">program </w:t>
        </w:r>
      </w:ins>
      <w:r w:rsidR="00460A6B" w:rsidRPr="00A841A6">
        <w:rPr>
          <w:rFonts w:ascii="Times New Roman" w:hAnsi="Times New Roman"/>
          <w:szCs w:val="24"/>
          <w:rPrChange w:id="115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expenditures. The report is due to the Council on a quarterly basis and must be published on the </w:t>
      </w:r>
      <w:del w:id="116" w:author="Shockley, Cara (DOES)" w:date="2018-07-31T15:30:00Z">
        <w:r w:rsidR="00460A6B" w:rsidRPr="00A841A6" w:rsidDel="00CB38BB">
          <w:rPr>
            <w:rFonts w:ascii="Times New Roman" w:hAnsi="Times New Roman"/>
            <w:szCs w:val="24"/>
            <w:rPrChange w:id="117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delText xml:space="preserve">Department’s </w:delText>
        </w:r>
      </w:del>
      <w:ins w:id="118" w:author="Shockley, Cara (DOES)" w:date="2018-07-31T15:30:00Z">
        <w:r w:rsidR="00CB38BB" w:rsidRPr="00A841A6">
          <w:rPr>
            <w:rFonts w:ascii="Times New Roman" w:hAnsi="Times New Roman"/>
            <w:szCs w:val="24"/>
            <w:rPrChange w:id="119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 xml:space="preserve">DOES </w:t>
        </w:r>
      </w:ins>
      <w:r w:rsidR="00460A6B" w:rsidRPr="00A841A6">
        <w:rPr>
          <w:rFonts w:ascii="Times New Roman" w:hAnsi="Times New Roman"/>
          <w:szCs w:val="24"/>
          <w:rPrChange w:id="120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website. </w:t>
      </w:r>
      <w:r w:rsidR="00216C02" w:rsidRPr="00A841A6">
        <w:rPr>
          <w:rFonts w:ascii="Times New Roman" w:hAnsi="Times New Roman"/>
          <w:szCs w:val="24"/>
          <w:rPrChange w:id="121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All data should be entered </w:t>
      </w:r>
      <w:ins w:id="122" w:author="Shockley, Cara (DOES)" w:date="2018-07-31T15:30:00Z">
        <w:r w:rsidR="00CB38BB" w:rsidRPr="00A841A6">
          <w:rPr>
            <w:rFonts w:ascii="Times New Roman" w:hAnsi="Times New Roman"/>
            <w:szCs w:val="24"/>
            <w:rPrChange w:id="123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t xml:space="preserve">into </w:t>
        </w:r>
      </w:ins>
      <w:r w:rsidR="00216C02" w:rsidRPr="00A841A6">
        <w:rPr>
          <w:rFonts w:ascii="Times New Roman" w:hAnsi="Times New Roman"/>
          <w:szCs w:val="24"/>
          <w:rPrChange w:id="124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 xml:space="preserve">D.C Networks to ensure accuracy and transparency. </w:t>
      </w:r>
    </w:p>
    <w:p w14:paraId="5E9C10F6" w14:textId="77777777" w:rsidR="00216C02" w:rsidRPr="00A841A6" w:rsidRDefault="00216C02" w:rsidP="00460A6B">
      <w:pPr>
        <w:ind w:left="360"/>
        <w:jc w:val="both"/>
        <w:rPr>
          <w:rFonts w:ascii="Times New Roman" w:hAnsi="Times New Roman"/>
          <w:szCs w:val="24"/>
          <w:rPrChange w:id="125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</w:pPr>
    </w:p>
    <w:p w14:paraId="14B47A97" w14:textId="67E63CC8" w:rsidR="00C115C4" w:rsidRPr="00A841A6" w:rsidRDefault="00C115C4" w:rsidP="00C115C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  <w:rPrChange w:id="126" w:author="Matthews, Katrina (DOES)" w:date="2020-03-23T13:59:00Z">
            <w:rPr>
              <w:rFonts w:asciiTheme="majorHAnsi" w:hAnsiTheme="majorHAnsi"/>
              <w:b/>
              <w:u w:val="single"/>
            </w:rPr>
          </w:rPrChange>
        </w:rPr>
      </w:pPr>
      <w:r w:rsidRPr="00A841A6">
        <w:rPr>
          <w:rFonts w:ascii="Times New Roman" w:hAnsi="Times New Roman"/>
          <w:b/>
          <w:bCs/>
          <w:sz w:val="24"/>
          <w:szCs w:val="24"/>
          <w:u w:val="single"/>
          <w:rPrChange w:id="127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  <w:t>GENERAL REQUIREMENTS</w:t>
      </w:r>
    </w:p>
    <w:p w14:paraId="1D3B68A6" w14:textId="4B1E5770" w:rsidR="00216C02" w:rsidRPr="00A841A6" w:rsidDel="006E0937" w:rsidRDefault="00216C02" w:rsidP="00216C02">
      <w:pPr>
        <w:pStyle w:val="ListParagraph"/>
        <w:ind w:left="360"/>
        <w:jc w:val="both"/>
        <w:rPr>
          <w:del w:id="128" w:author="Matthews, Katrina (DOES) [2]" w:date="2018-07-31T15:51:00Z"/>
          <w:rFonts w:ascii="Times New Roman" w:hAnsi="Times New Roman"/>
          <w:sz w:val="24"/>
          <w:szCs w:val="24"/>
          <w:rPrChange w:id="129" w:author="Matthews, Katrina (DOES)" w:date="2020-03-23T13:59:00Z">
            <w:rPr>
              <w:del w:id="130" w:author="Matthews, Katrina (DOES) [2]" w:date="2018-07-31T15:51:00Z"/>
              <w:rFonts w:asciiTheme="majorHAnsi" w:hAnsiTheme="majorHAnsi"/>
            </w:rPr>
          </w:rPrChange>
        </w:rPr>
      </w:pPr>
      <w:r w:rsidRPr="00A841A6">
        <w:rPr>
          <w:rFonts w:ascii="Times New Roman" w:hAnsi="Times New Roman"/>
          <w:sz w:val="24"/>
          <w:szCs w:val="24"/>
          <w:rPrChange w:id="131" w:author="Matthews, Katrina (DOES)" w:date="2020-03-23T13:59:00Z">
            <w:rPr>
              <w:rFonts w:asciiTheme="majorHAnsi" w:hAnsiTheme="majorHAnsi"/>
            </w:rPr>
          </w:rPrChange>
        </w:rPr>
        <w:t xml:space="preserve">The </w:t>
      </w:r>
      <w:del w:id="132" w:author="Matthews, Katrina (DOES)" w:date="2020-03-05T14:06:00Z">
        <w:r w:rsidRPr="00A841A6" w:rsidDel="00F94392">
          <w:rPr>
            <w:rFonts w:ascii="Times New Roman" w:hAnsi="Times New Roman"/>
            <w:sz w:val="24"/>
            <w:szCs w:val="24"/>
            <w:rPrChange w:id="133" w:author="Matthews, Katrina (DOES)" w:date="2020-03-23T13:59:00Z">
              <w:rPr>
                <w:rFonts w:asciiTheme="majorHAnsi" w:hAnsiTheme="majorHAnsi"/>
              </w:rPr>
            </w:rPrChange>
          </w:rPr>
          <w:delText xml:space="preserve">MIS team </w:delText>
        </w:r>
      </w:del>
      <w:ins w:id="134" w:author="Matthews, Katrina (DOES)" w:date="2020-03-05T14:06:00Z">
        <w:r w:rsidR="00F94392" w:rsidRPr="00A841A6">
          <w:rPr>
            <w:rFonts w:ascii="Times New Roman" w:hAnsi="Times New Roman"/>
            <w:sz w:val="24"/>
            <w:szCs w:val="24"/>
            <w:rPrChange w:id="135" w:author="Matthews, Katrina (DOES)" w:date="2020-03-23T13:59:00Z">
              <w:rPr>
                <w:rFonts w:asciiTheme="majorHAnsi" w:hAnsiTheme="majorHAnsi"/>
              </w:rPr>
            </w:rPrChange>
          </w:rPr>
          <w:t xml:space="preserve">Performance Management Office </w:t>
        </w:r>
      </w:ins>
      <w:r w:rsidRPr="00A841A6">
        <w:rPr>
          <w:rFonts w:ascii="Times New Roman" w:hAnsi="Times New Roman"/>
          <w:sz w:val="24"/>
          <w:szCs w:val="24"/>
          <w:rPrChange w:id="136" w:author="Matthews, Katrina (DOES)" w:date="2020-03-23T13:59:00Z">
            <w:rPr>
              <w:rFonts w:asciiTheme="majorHAnsi" w:hAnsiTheme="majorHAnsi"/>
            </w:rPr>
          </w:rPrChange>
        </w:rPr>
        <w:t>will work closely with the local</w:t>
      </w:r>
      <w:ins w:id="137" w:author="Shockley, Cara (DOES)" w:date="2018-07-31T15:30:00Z">
        <w:r w:rsidR="00CB38BB" w:rsidRPr="00A841A6">
          <w:rPr>
            <w:rFonts w:ascii="Times New Roman" w:hAnsi="Times New Roman"/>
            <w:sz w:val="24"/>
            <w:szCs w:val="24"/>
            <w:rPrChange w:id="138" w:author="Matthews, Katrina (DOES)" w:date="2020-03-23T13:59:00Z">
              <w:rPr>
                <w:rFonts w:asciiTheme="majorHAnsi" w:hAnsiTheme="majorHAnsi"/>
              </w:rPr>
            </w:rPrChange>
          </w:rPr>
          <w:t>ly</w:t>
        </w:r>
      </w:ins>
      <w:r w:rsidRPr="00A841A6">
        <w:rPr>
          <w:rFonts w:ascii="Times New Roman" w:hAnsi="Times New Roman"/>
          <w:sz w:val="24"/>
          <w:szCs w:val="24"/>
          <w:rPrChange w:id="139" w:author="Matthews, Katrina (DOES)" w:date="2020-03-23T13:59:00Z">
            <w:rPr>
              <w:rFonts w:asciiTheme="majorHAnsi" w:hAnsiTheme="majorHAnsi"/>
            </w:rPr>
          </w:rPrChange>
        </w:rPr>
        <w:t xml:space="preserve"> funded programs to collect information, verify data entry, and accuracy. </w:t>
      </w:r>
      <w:del w:id="140" w:author="Matthews, Katrina (DOES)" w:date="2020-03-05T14:07:00Z">
        <w:r w:rsidRPr="00A841A6" w:rsidDel="00F94392">
          <w:rPr>
            <w:rFonts w:ascii="Times New Roman" w:hAnsi="Times New Roman"/>
            <w:sz w:val="24"/>
            <w:szCs w:val="24"/>
            <w:rPrChange w:id="141" w:author="Matthews, Katrina (DOES)" w:date="2020-03-23T13:59:00Z">
              <w:rPr>
                <w:rFonts w:asciiTheme="majorHAnsi" w:hAnsiTheme="majorHAnsi"/>
              </w:rPr>
            </w:rPrChange>
          </w:rPr>
          <w:delText>Each member of the MIS team is responsible for oversight and data collection from</w:delText>
        </w:r>
      </w:del>
      <w:ins w:id="142" w:author="Shockley, Cara (DOES)" w:date="2018-07-31T15:30:00Z">
        <w:del w:id="143" w:author="Matthews, Katrina (DOES)" w:date="2020-03-05T14:07:00Z">
          <w:r w:rsidR="00CB38BB" w:rsidRPr="00A841A6" w:rsidDel="00F94392">
            <w:rPr>
              <w:rFonts w:ascii="Times New Roman" w:hAnsi="Times New Roman"/>
              <w:sz w:val="24"/>
              <w:szCs w:val="24"/>
              <w:rPrChange w:id="144" w:author="Matthews, Katrina (DOES)" w:date="2020-03-23T13:59:00Z">
                <w:rPr>
                  <w:rFonts w:asciiTheme="majorHAnsi" w:hAnsiTheme="majorHAnsi"/>
                </w:rPr>
              </w:rPrChange>
            </w:rPr>
            <w:delText xml:space="preserve"> designated</w:delText>
          </w:r>
        </w:del>
      </w:ins>
      <w:del w:id="145" w:author="Matthews, Katrina (DOES)" w:date="2020-03-05T14:07:00Z">
        <w:r w:rsidRPr="00A841A6" w:rsidDel="00F94392">
          <w:rPr>
            <w:rFonts w:ascii="Times New Roman" w:hAnsi="Times New Roman"/>
            <w:sz w:val="24"/>
            <w:szCs w:val="24"/>
            <w:rPrChange w:id="146" w:author="Matthews, Katrina (DOES)" w:date="2020-03-23T13:59:00Z">
              <w:rPr>
                <w:rFonts w:asciiTheme="majorHAnsi" w:hAnsiTheme="majorHAnsi"/>
              </w:rPr>
            </w:rPrChange>
          </w:rPr>
          <w:delText xml:space="preserve"> locally funded programs.</w:delText>
        </w:r>
      </w:del>
      <w:ins w:id="147" w:author="Matthews, Katrina (DOES)" w:date="2020-03-05T14:07:00Z">
        <w:r w:rsidR="00F94392" w:rsidRPr="00A841A6">
          <w:rPr>
            <w:rFonts w:ascii="Times New Roman" w:hAnsi="Times New Roman"/>
            <w:sz w:val="24"/>
            <w:szCs w:val="24"/>
            <w:rPrChange w:id="148" w:author="Matthews, Katrina (DOES)" w:date="2020-03-23T13:59:00Z">
              <w:rPr>
                <w:rFonts w:asciiTheme="majorHAnsi" w:hAnsiTheme="majorHAnsi"/>
              </w:rPr>
            </w:rPrChange>
          </w:rPr>
          <w:t xml:space="preserve">This procedure will outline </w:t>
        </w:r>
      </w:ins>
      <w:r w:rsidRPr="00A841A6">
        <w:rPr>
          <w:rFonts w:ascii="Times New Roman" w:hAnsi="Times New Roman"/>
          <w:sz w:val="24"/>
          <w:szCs w:val="24"/>
          <w:rPrChange w:id="149" w:author="Matthews, Katrina (DOES)" w:date="2020-03-23T13:59:00Z">
            <w:rPr>
              <w:rFonts w:asciiTheme="majorHAnsi" w:hAnsiTheme="majorHAnsi"/>
            </w:rPr>
          </w:rPrChange>
        </w:rPr>
        <w:t xml:space="preserve"> </w:t>
      </w:r>
      <w:del w:id="150" w:author="Matthews, Katrina (DOES)" w:date="2020-03-05T14:07:00Z">
        <w:r w:rsidRPr="00A841A6" w:rsidDel="00F94392">
          <w:rPr>
            <w:rFonts w:ascii="Times New Roman" w:hAnsi="Times New Roman"/>
            <w:sz w:val="24"/>
            <w:szCs w:val="24"/>
            <w:rPrChange w:id="151" w:author="Matthews, Katrina (DOES)" w:date="2020-03-23T13:59:00Z">
              <w:rPr>
                <w:rFonts w:asciiTheme="majorHAnsi" w:hAnsiTheme="majorHAnsi"/>
              </w:rPr>
            </w:rPrChange>
          </w:rPr>
          <w:delText>This SOP will give team assignments, points of contacts</w:delText>
        </w:r>
      </w:del>
      <w:ins w:id="152" w:author="Shockley, Cara (DOES)" w:date="2018-07-31T15:30:00Z">
        <w:del w:id="153" w:author="Matthews, Katrina (DOES)" w:date="2020-03-05T14:07:00Z">
          <w:r w:rsidR="00CB38BB" w:rsidRPr="00A841A6" w:rsidDel="00F94392">
            <w:rPr>
              <w:rFonts w:ascii="Times New Roman" w:hAnsi="Times New Roman"/>
              <w:sz w:val="24"/>
              <w:szCs w:val="24"/>
              <w:rPrChange w:id="154" w:author="Matthews, Katrina (DOES)" w:date="2020-03-23T13:59:00Z">
                <w:rPr>
                  <w:rFonts w:asciiTheme="majorHAnsi" w:hAnsiTheme="majorHAnsi"/>
                </w:rPr>
              </w:rPrChange>
            </w:rPr>
            <w:delText>,</w:delText>
          </w:r>
        </w:del>
      </w:ins>
      <w:del w:id="155" w:author="Matthews, Katrina (DOES)" w:date="2020-03-05T14:07:00Z">
        <w:r w:rsidRPr="00A841A6" w:rsidDel="00F94392">
          <w:rPr>
            <w:rFonts w:ascii="Times New Roman" w:hAnsi="Times New Roman"/>
            <w:sz w:val="24"/>
            <w:szCs w:val="24"/>
            <w:rPrChange w:id="156" w:author="Matthews, Katrina (DOES)" w:date="2020-03-23T13:59:00Z">
              <w:rPr>
                <w:rFonts w:asciiTheme="majorHAnsi" w:hAnsiTheme="majorHAnsi"/>
              </w:rPr>
            </w:rPrChange>
          </w:rPr>
          <w:delText xml:space="preserve"> and </w:delText>
        </w:r>
      </w:del>
      <w:r w:rsidRPr="00A841A6">
        <w:rPr>
          <w:rFonts w:ascii="Times New Roman" w:hAnsi="Times New Roman"/>
          <w:sz w:val="24"/>
          <w:szCs w:val="24"/>
          <w:rPrChange w:id="157" w:author="Matthews, Katrina (DOES)" w:date="2020-03-23T13:59:00Z">
            <w:rPr>
              <w:rFonts w:asciiTheme="majorHAnsi" w:hAnsiTheme="majorHAnsi"/>
            </w:rPr>
          </w:rPrChange>
        </w:rPr>
        <w:t>timelines for data submission</w:t>
      </w:r>
      <w:ins w:id="158" w:author="Shockley, Cara (DOES)" w:date="2018-07-31T15:30:00Z">
        <w:r w:rsidR="00CB38BB" w:rsidRPr="00A841A6">
          <w:rPr>
            <w:rFonts w:ascii="Times New Roman" w:hAnsi="Times New Roman"/>
            <w:sz w:val="24"/>
            <w:szCs w:val="24"/>
            <w:rPrChange w:id="159" w:author="Matthews, Katrina (DOES)" w:date="2020-03-23T13:59:00Z">
              <w:rPr>
                <w:rFonts w:asciiTheme="majorHAnsi" w:hAnsiTheme="majorHAnsi"/>
              </w:rPr>
            </w:rPrChange>
          </w:rPr>
          <w:t>,</w:t>
        </w:r>
      </w:ins>
      <w:ins w:id="160" w:author="Matthews, Katrina (DOES)" w:date="2020-03-05T14:08:00Z">
        <w:r w:rsidR="00F94392" w:rsidRPr="00A841A6">
          <w:rPr>
            <w:rFonts w:ascii="Times New Roman" w:hAnsi="Times New Roman"/>
            <w:sz w:val="24"/>
            <w:szCs w:val="24"/>
            <w:rPrChange w:id="161" w:author="Matthews, Katrina (DOES)" w:date="2020-03-23T13:59:00Z">
              <w:rPr>
                <w:rFonts w:asciiTheme="majorHAnsi" w:hAnsiTheme="majorHAnsi"/>
              </w:rPr>
            </w:rPrChange>
          </w:rPr>
          <w:t xml:space="preserve"> </w:t>
        </w:r>
      </w:ins>
      <w:ins w:id="162" w:author="Matthews, Katrina (DOES)" w:date="2020-03-05T16:14:00Z">
        <w:r w:rsidR="005B6738" w:rsidRPr="00A841A6">
          <w:rPr>
            <w:rFonts w:ascii="Times New Roman" w:hAnsi="Times New Roman"/>
            <w:sz w:val="24"/>
            <w:szCs w:val="24"/>
            <w:rPrChange w:id="163" w:author="Matthews, Katrina (DOES)" w:date="2020-03-23T13:59:00Z">
              <w:rPr>
                <w:rFonts w:asciiTheme="majorHAnsi" w:hAnsiTheme="majorHAnsi"/>
              </w:rPr>
            </w:rPrChange>
          </w:rPr>
          <w:t xml:space="preserve">the mandatory program requirements </w:t>
        </w:r>
      </w:ins>
      <w:ins w:id="164" w:author="Matthews, Katrina (DOES)" w:date="2020-03-05T16:15:00Z">
        <w:r w:rsidR="005B6738" w:rsidRPr="00A841A6">
          <w:rPr>
            <w:rFonts w:ascii="Times New Roman" w:hAnsi="Times New Roman"/>
            <w:sz w:val="24"/>
            <w:szCs w:val="24"/>
            <w:rPrChange w:id="165" w:author="Matthews, Katrina (DOES)" w:date="2020-03-23T13:59:00Z">
              <w:rPr>
                <w:rFonts w:asciiTheme="majorHAnsi" w:hAnsiTheme="majorHAnsi"/>
              </w:rPr>
            </w:rPrChange>
          </w:rPr>
          <w:t xml:space="preserve">, a </w:t>
        </w:r>
      </w:ins>
      <w:ins w:id="166" w:author="Matthews, Katrina (DOES)" w:date="2020-03-05T14:08:00Z">
        <w:r w:rsidR="00F94392" w:rsidRPr="00A841A6">
          <w:rPr>
            <w:rFonts w:ascii="Times New Roman" w:hAnsi="Times New Roman"/>
            <w:sz w:val="24"/>
            <w:szCs w:val="24"/>
            <w:rPrChange w:id="167" w:author="Matthews, Katrina (DOES)" w:date="2020-03-23T13:59:00Z">
              <w:rPr>
                <w:rFonts w:asciiTheme="majorHAnsi" w:hAnsiTheme="majorHAnsi"/>
              </w:rPr>
            </w:rPrChange>
          </w:rPr>
          <w:t xml:space="preserve">process for retrieving and collecting </w:t>
        </w:r>
        <w:r w:rsidR="00F94392" w:rsidRPr="00A841A6">
          <w:rPr>
            <w:rFonts w:ascii="Times New Roman" w:hAnsi="Times New Roman"/>
            <w:sz w:val="24"/>
            <w:szCs w:val="24"/>
            <w:rPrChange w:id="168" w:author="Matthews, Katrina (DOES)" w:date="2020-03-23T13:59:00Z">
              <w:rPr>
                <w:rFonts w:asciiTheme="majorHAnsi" w:hAnsiTheme="majorHAnsi"/>
              </w:rPr>
            </w:rPrChange>
          </w:rPr>
          <w:lastRenderedPageBreak/>
          <w:t>data,  and provide a detailed met</w:t>
        </w:r>
      </w:ins>
      <w:ins w:id="169" w:author="Matthews, Katrina (DOES)" w:date="2020-03-05T14:09:00Z">
        <w:r w:rsidR="00F94392" w:rsidRPr="00A841A6">
          <w:rPr>
            <w:rFonts w:ascii="Times New Roman" w:hAnsi="Times New Roman"/>
            <w:sz w:val="24"/>
            <w:szCs w:val="24"/>
            <w:rPrChange w:id="170" w:author="Matthews, Katrina (DOES)" w:date="2020-03-23T13:59:00Z">
              <w:rPr>
                <w:rFonts w:asciiTheme="majorHAnsi" w:hAnsiTheme="majorHAnsi"/>
              </w:rPr>
            </w:rPrChange>
          </w:rPr>
          <w:t xml:space="preserve">hodology for calculating data. All </w:t>
        </w:r>
      </w:ins>
      <w:del w:id="171" w:author="Shockley, Cara (DOES)" w:date="2018-07-31T15:30:00Z">
        <w:r w:rsidRPr="00A841A6" w:rsidDel="00CB38BB">
          <w:rPr>
            <w:rFonts w:ascii="Times New Roman" w:hAnsi="Times New Roman"/>
            <w:sz w:val="24"/>
            <w:szCs w:val="24"/>
            <w:rPrChange w:id="172" w:author="Matthews, Katrina (DOES)" w:date="2020-03-23T13:59:00Z">
              <w:rPr>
                <w:rFonts w:asciiTheme="majorHAnsi" w:hAnsiTheme="majorHAnsi"/>
              </w:rPr>
            </w:rPrChange>
          </w:rPr>
          <w:delText>.</w:delText>
        </w:r>
      </w:del>
      <w:r w:rsidRPr="00A841A6">
        <w:rPr>
          <w:rFonts w:ascii="Times New Roman" w:hAnsi="Times New Roman"/>
          <w:sz w:val="24"/>
          <w:szCs w:val="24"/>
          <w:rPrChange w:id="173" w:author="Matthews, Katrina (DOES)" w:date="2020-03-23T13:59:00Z">
            <w:rPr>
              <w:rFonts w:asciiTheme="majorHAnsi" w:hAnsiTheme="majorHAnsi"/>
            </w:rPr>
          </w:rPrChange>
        </w:rPr>
        <w:t xml:space="preserve"> </w:t>
      </w:r>
      <w:del w:id="174" w:author="Shockley, Cara (DOES)" w:date="2018-07-31T15:30:00Z">
        <w:r w:rsidRPr="00A841A6" w:rsidDel="00CB38BB">
          <w:rPr>
            <w:rFonts w:ascii="Times New Roman" w:hAnsi="Times New Roman"/>
            <w:sz w:val="24"/>
            <w:szCs w:val="24"/>
            <w:rPrChange w:id="175" w:author="Matthews, Katrina (DOES)" w:date="2020-03-23T13:59:00Z">
              <w:rPr>
                <w:rFonts w:asciiTheme="majorHAnsi" w:hAnsiTheme="majorHAnsi"/>
              </w:rPr>
            </w:rPrChange>
          </w:rPr>
          <w:delText xml:space="preserve"> </w:delText>
        </w:r>
      </w:del>
      <w:del w:id="176" w:author="Matthews, Katrina (DOES)" w:date="2020-03-05T14:09:00Z">
        <w:r w:rsidRPr="00A841A6" w:rsidDel="00F94392">
          <w:rPr>
            <w:rFonts w:ascii="Times New Roman" w:hAnsi="Times New Roman"/>
            <w:sz w:val="24"/>
            <w:szCs w:val="24"/>
            <w:rPrChange w:id="177" w:author="Matthews, Katrina (DOES)" w:date="2020-03-23T13:59:00Z">
              <w:rPr>
                <w:rFonts w:asciiTheme="majorHAnsi" w:hAnsiTheme="majorHAnsi"/>
              </w:rPr>
            </w:rPrChange>
          </w:rPr>
          <w:delText>then be positioned to pull</w:delText>
        </w:r>
      </w:del>
      <w:ins w:id="178" w:author="Matthews, Katrina (DOES)" w:date="2020-03-05T14:09:00Z">
        <w:r w:rsidR="00F94392" w:rsidRPr="00A841A6">
          <w:rPr>
            <w:rFonts w:ascii="Times New Roman" w:hAnsi="Times New Roman"/>
            <w:sz w:val="24"/>
            <w:szCs w:val="24"/>
            <w:rPrChange w:id="179" w:author="Matthews, Katrina (DOES)" w:date="2020-03-23T13:59:00Z">
              <w:rPr>
                <w:rFonts w:asciiTheme="majorHAnsi" w:hAnsiTheme="majorHAnsi"/>
              </w:rPr>
            </w:rPrChange>
          </w:rPr>
          <w:t xml:space="preserve">data </w:t>
        </w:r>
      </w:ins>
      <w:r w:rsidRPr="00A841A6">
        <w:rPr>
          <w:rFonts w:ascii="Times New Roman" w:hAnsi="Times New Roman"/>
          <w:sz w:val="24"/>
          <w:szCs w:val="24"/>
          <w:rPrChange w:id="180" w:author="Matthews, Katrina (DOES)" w:date="2020-03-23T13:59:00Z">
            <w:rPr>
              <w:rFonts w:asciiTheme="majorHAnsi" w:hAnsiTheme="majorHAnsi"/>
            </w:rPr>
          </w:rPrChange>
        </w:rPr>
        <w:t xml:space="preserve"> reports </w:t>
      </w:r>
      <w:ins w:id="181" w:author="Matthews, Katrina (DOES)" w:date="2020-03-05T14:10:00Z">
        <w:r w:rsidR="00F94392" w:rsidRPr="00A841A6">
          <w:rPr>
            <w:rFonts w:ascii="Times New Roman" w:hAnsi="Times New Roman"/>
            <w:sz w:val="24"/>
            <w:szCs w:val="24"/>
            <w:rPrChange w:id="182" w:author="Matthews, Katrina (DOES)" w:date="2020-03-23T13:59:00Z">
              <w:rPr>
                <w:rFonts w:asciiTheme="majorHAnsi" w:hAnsiTheme="majorHAnsi"/>
              </w:rPr>
            </w:rPrChange>
          </w:rPr>
          <w:t xml:space="preserve">will derive </w:t>
        </w:r>
      </w:ins>
      <w:r w:rsidRPr="00A841A6">
        <w:rPr>
          <w:rFonts w:ascii="Times New Roman" w:hAnsi="Times New Roman"/>
          <w:sz w:val="24"/>
          <w:szCs w:val="24"/>
          <w:rPrChange w:id="183" w:author="Matthews, Katrina (DOES)" w:date="2020-03-23T13:59:00Z">
            <w:rPr>
              <w:rFonts w:asciiTheme="majorHAnsi" w:hAnsiTheme="majorHAnsi"/>
            </w:rPr>
          </w:rPrChange>
        </w:rPr>
        <w:t xml:space="preserve">from </w:t>
      </w:r>
      <w:ins w:id="184" w:author="Matthews, Katrina (DOES)" w:date="2020-03-05T14:10:00Z">
        <w:r w:rsidR="00F94392" w:rsidRPr="00A841A6">
          <w:rPr>
            <w:rFonts w:ascii="Times New Roman" w:hAnsi="Times New Roman"/>
            <w:sz w:val="24"/>
            <w:szCs w:val="24"/>
            <w:rPrChange w:id="185" w:author="Matthews, Katrina (DOES)" w:date="2020-03-23T13:59:00Z">
              <w:rPr>
                <w:rFonts w:asciiTheme="majorHAnsi" w:hAnsiTheme="majorHAnsi"/>
              </w:rPr>
            </w:rPrChange>
          </w:rPr>
          <w:t>the agency’s s</w:t>
        </w:r>
      </w:ins>
      <w:ins w:id="186" w:author="Matthews, Katrina (DOES)" w:date="2020-03-05T14:11:00Z">
        <w:r w:rsidR="00F94392" w:rsidRPr="00A841A6">
          <w:rPr>
            <w:rFonts w:ascii="Times New Roman" w:hAnsi="Times New Roman"/>
            <w:sz w:val="24"/>
            <w:szCs w:val="24"/>
            <w:rPrChange w:id="187" w:author="Matthews, Katrina (DOES)" w:date="2020-03-23T13:59:00Z">
              <w:rPr>
                <w:rFonts w:asciiTheme="majorHAnsi" w:hAnsiTheme="majorHAnsi"/>
              </w:rPr>
            </w:rPrChange>
          </w:rPr>
          <w:t xml:space="preserve">ystem of record </w:t>
        </w:r>
      </w:ins>
      <w:r w:rsidRPr="00A841A6">
        <w:rPr>
          <w:rFonts w:ascii="Times New Roman" w:hAnsi="Times New Roman"/>
          <w:sz w:val="24"/>
          <w:szCs w:val="24"/>
          <w:rPrChange w:id="188" w:author="Matthews, Katrina (DOES)" w:date="2020-03-23T13:59:00Z">
            <w:rPr>
              <w:rFonts w:asciiTheme="majorHAnsi" w:hAnsiTheme="majorHAnsi"/>
            </w:rPr>
          </w:rPrChange>
        </w:rPr>
        <w:t>DC</w:t>
      </w:r>
      <w:del w:id="189" w:author="Matthews, Katrina (DOES)" w:date="2020-03-05T14:10:00Z">
        <w:r w:rsidRPr="00A841A6" w:rsidDel="00F94392">
          <w:rPr>
            <w:rFonts w:ascii="Times New Roman" w:hAnsi="Times New Roman"/>
            <w:sz w:val="24"/>
            <w:szCs w:val="24"/>
            <w:rPrChange w:id="190" w:author="Matthews, Katrina (DOES)" w:date="2020-03-23T13:59:00Z">
              <w:rPr>
                <w:rFonts w:asciiTheme="majorHAnsi" w:hAnsiTheme="majorHAnsi"/>
              </w:rPr>
            </w:rPrChange>
          </w:rPr>
          <w:delText xml:space="preserve"> Networks and </w:delText>
        </w:r>
      </w:del>
      <w:ins w:id="191" w:author="Shockley, Cara (DOES)" w:date="2018-07-31T15:31:00Z">
        <w:del w:id="192" w:author="Matthews, Katrina (DOES)" w:date="2020-03-05T14:10:00Z">
          <w:r w:rsidR="00CB38BB" w:rsidRPr="00A841A6" w:rsidDel="00F94392">
            <w:rPr>
              <w:rFonts w:ascii="Times New Roman" w:hAnsi="Times New Roman"/>
              <w:sz w:val="24"/>
              <w:szCs w:val="24"/>
              <w:rPrChange w:id="193" w:author="Matthews, Katrina (DOES)" w:date="2020-03-23T13:59:00Z">
                <w:rPr>
                  <w:rFonts w:asciiTheme="majorHAnsi" w:hAnsiTheme="majorHAnsi"/>
                </w:rPr>
              </w:rPrChange>
            </w:rPr>
            <w:delText xml:space="preserve">to </w:delText>
          </w:r>
        </w:del>
      </w:ins>
      <w:del w:id="194" w:author="Matthews, Katrina (DOES)" w:date="2020-03-05T14:10:00Z">
        <w:r w:rsidRPr="00A841A6" w:rsidDel="00F94392">
          <w:rPr>
            <w:rFonts w:ascii="Times New Roman" w:hAnsi="Times New Roman"/>
            <w:sz w:val="24"/>
            <w:szCs w:val="24"/>
            <w:rPrChange w:id="195" w:author="Matthews, Katrina (DOES)" w:date="2020-03-23T13:59:00Z">
              <w:rPr>
                <w:rFonts w:asciiTheme="majorHAnsi" w:hAnsiTheme="majorHAnsi"/>
              </w:rPr>
            </w:rPrChange>
          </w:rPr>
          <w:delText>populate the Local Job Training Report with the requisite information.</w:delText>
        </w:r>
        <w:r w:rsidR="000D5AE1" w:rsidRPr="00A841A6" w:rsidDel="00F94392">
          <w:rPr>
            <w:rFonts w:ascii="Times New Roman" w:hAnsi="Times New Roman"/>
            <w:sz w:val="24"/>
            <w:szCs w:val="24"/>
            <w:rPrChange w:id="196" w:author="Matthews, Katrina (DOES)" w:date="2020-03-23T13:59:00Z">
              <w:rPr>
                <w:rFonts w:asciiTheme="majorHAnsi" w:hAnsiTheme="majorHAnsi"/>
              </w:rPr>
            </w:rPrChange>
          </w:rPr>
          <w:delText xml:space="preserve"> Team assignments and points of contact are subject to change based on additions or completions</w:delText>
        </w:r>
      </w:del>
      <w:ins w:id="197" w:author="Shockley, Cara (DOES)" w:date="2018-07-31T15:31:00Z">
        <w:del w:id="198" w:author="Matthews, Katrina (DOES)" w:date="2020-03-05T14:10:00Z">
          <w:r w:rsidR="00CB38BB" w:rsidRPr="00A841A6" w:rsidDel="00F94392">
            <w:rPr>
              <w:rFonts w:ascii="Times New Roman" w:hAnsi="Times New Roman"/>
              <w:sz w:val="24"/>
              <w:szCs w:val="24"/>
              <w:rPrChange w:id="199" w:author="Matthews, Katrina (DOES)" w:date="2020-03-23T13:59:00Z">
                <w:rPr>
                  <w:rFonts w:asciiTheme="majorHAnsi" w:hAnsiTheme="majorHAnsi"/>
                </w:rPr>
              </w:rPrChange>
            </w:rPr>
            <w:delText xml:space="preserve">changes </w:delText>
          </w:r>
        </w:del>
      </w:ins>
      <w:del w:id="200" w:author="Matthews, Katrina (DOES)" w:date="2020-03-05T14:10:00Z">
        <w:r w:rsidR="000D5AE1" w:rsidRPr="00A841A6" w:rsidDel="00F94392">
          <w:rPr>
            <w:rFonts w:ascii="Times New Roman" w:hAnsi="Times New Roman"/>
            <w:sz w:val="24"/>
            <w:szCs w:val="24"/>
            <w:rPrChange w:id="201" w:author="Matthews, Katrina (DOES)" w:date="2020-03-23T13:59:00Z">
              <w:rPr>
                <w:rFonts w:asciiTheme="majorHAnsi" w:hAnsiTheme="majorHAnsi"/>
              </w:rPr>
            </w:rPrChange>
          </w:rPr>
          <w:delText xml:space="preserve"> of </w:delText>
        </w:r>
      </w:del>
      <w:ins w:id="202" w:author="Shockley, Cara (DOES)" w:date="2018-07-31T15:31:00Z">
        <w:del w:id="203" w:author="Matthews, Katrina (DOES)" w:date="2020-03-05T14:10:00Z">
          <w:r w:rsidR="00CB38BB" w:rsidRPr="00A841A6" w:rsidDel="00F94392">
            <w:rPr>
              <w:rFonts w:ascii="Times New Roman" w:hAnsi="Times New Roman"/>
              <w:sz w:val="24"/>
              <w:szCs w:val="24"/>
              <w:rPrChange w:id="204" w:author="Matthews, Katrina (DOES)" w:date="2020-03-23T13:59:00Z">
                <w:rPr>
                  <w:rFonts w:asciiTheme="majorHAnsi" w:hAnsiTheme="majorHAnsi"/>
                </w:rPr>
              </w:rPrChange>
            </w:rPr>
            <w:delText xml:space="preserve"> to </w:delText>
          </w:r>
        </w:del>
      </w:ins>
      <w:del w:id="205" w:author="Matthews, Katrina (DOES)" w:date="2020-03-05T14:10:00Z">
        <w:r w:rsidR="000D5AE1" w:rsidRPr="00A841A6" w:rsidDel="00F94392">
          <w:rPr>
            <w:rFonts w:ascii="Times New Roman" w:hAnsi="Times New Roman"/>
            <w:sz w:val="24"/>
            <w:szCs w:val="24"/>
            <w:rPrChange w:id="206" w:author="Matthews, Katrina (DOES)" w:date="2020-03-23T13:59:00Z">
              <w:rPr>
                <w:rFonts w:asciiTheme="majorHAnsi" w:hAnsiTheme="majorHAnsi"/>
              </w:rPr>
            </w:rPrChange>
          </w:rPr>
          <w:delText>program</w:delText>
        </w:r>
      </w:del>
      <w:ins w:id="207" w:author="Shockley, Cara (DOES)" w:date="2018-07-31T15:32:00Z">
        <w:del w:id="208" w:author="Matthews, Katrina (DOES)" w:date="2020-03-05T14:10:00Z">
          <w:r w:rsidR="00CB38BB" w:rsidRPr="00A841A6" w:rsidDel="00F94392">
            <w:rPr>
              <w:rFonts w:ascii="Times New Roman" w:hAnsi="Times New Roman"/>
              <w:sz w:val="24"/>
              <w:szCs w:val="24"/>
              <w:rPrChange w:id="209" w:author="Matthews, Katrina (DOES)" w:date="2020-03-23T13:59:00Z">
                <w:rPr>
                  <w:rFonts w:asciiTheme="majorHAnsi" w:hAnsiTheme="majorHAnsi"/>
                </w:rPr>
              </w:rPrChange>
            </w:rPr>
            <w:delText xml:space="preserve"> statuses</w:delText>
          </w:r>
        </w:del>
      </w:ins>
      <w:del w:id="210" w:author="Matthews, Katrina (DOES)" w:date="2020-03-05T14:10:00Z">
        <w:r w:rsidR="000D5AE1" w:rsidRPr="00A841A6" w:rsidDel="00F94392">
          <w:rPr>
            <w:rFonts w:ascii="Times New Roman" w:hAnsi="Times New Roman"/>
            <w:sz w:val="24"/>
            <w:szCs w:val="24"/>
            <w:rPrChange w:id="211" w:author="Matthews, Katrina (DOES)" w:date="2020-03-23T13:59:00Z">
              <w:rPr>
                <w:rFonts w:asciiTheme="majorHAnsi" w:hAnsiTheme="majorHAnsi"/>
              </w:rPr>
            </w:rPrChange>
          </w:rPr>
          <w:delText>s and</w:delText>
        </w:r>
      </w:del>
      <w:ins w:id="212" w:author="Shockley, Cara (DOES)" w:date="2018-07-31T15:32:00Z">
        <w:del w:id="213" w:author="Matthews, Katrina (DOES)" w:date="2020-03-05T14:10:00Z">
          <w:r w:rsidR="00CB38BB" w:rsidRPr="00A841A6" w:rsidDel="00F94392">
            <w:rPr>
              <w:rFonts w:ascii="Times New Roman" w:hAnsi="Times New Roman"/>
              <w:sz w:val="24"/>
              <w:szCs w:val="24"/>
              <w:rPrChange w:id="214" w:author="Matthews, Katrina (DOES)" w:date="2020-03-23T13:59:00Z">
                <w:rPr>
                  <w:rFonts w:asciiTheme="majorHAnsi" w:hAnsiTheme="majorHAnsi"/>
                </w:rPr>
              </w:rPrChange>
            </w:rPr>
            <w:delText>/or</w:delText>
          </w:r>
        </w:del>
      </w:ins>
      <w:del w:id="215" w:author="Matthews, Katrina (DOES)" w:date="2020-03-05T14:10:00Z">
        <w:r w:rsidR="000D5AE1" w:rsidRPr="00A841A6" w:rsidDel="00F94392">
          <w:rPr>
            <w:rFonts w:ascii="Times New Roman" w:hAnsi="Times New Roman"/>
            <w:sz w:val="24"/>
            <w:szCs w:val="24"/>
            <w:rPrChange w:id="216" w:author="Matthews, Katrina (DOES)" w:date="2020-03-23T13:59:00Z">
              <w:rPr>
                <w:rFonts w:asciiTheme="majorHAnsi" w:hAnsiTheme="majorHAnsi"/>
              </w:rPr>
            </w:rPrChange>
          </w:rPr>
          <w:delText xml:space="preserve"> staff changes</w:delText>
        </w:r>
      </w:del>
      <w:ins w:id="217" w:author="Matthews, Katrina (DOES)" w:date="2020-03-05T14:10:00Z">
        <w:r w:rsidR="00F94392" w:rsidRPr="00A841A6">
          <w:rPr>
            <w:rFonts w:ascii="Times New Roman" w:hAnsi="Times New Roman"/>
            <w:sz w:val="24"/>
            <w:szCs w:val="24"/>
            <w:rPrChange w:id="218" w:author="Matthews, Katrina (DOES)" w:date="2020-03-23T13:59:00Z">
              <w:rPr>
                <w:rFonts w:asciiTheme="majorHAnsi" w:hAnsiTheme="majorHAnsi"/>
              </w:rPr>
            </w:rPrChange>
          </w:rPr>
          <w:t xml:space="preserve"> Networks</w:t>
        </w:r>
      </w:ins>
      <w:ins w:id="219" w:author="Matthews, Katrina (DOES)" w:date="2020-03-05T14:11:00Z">
        <w:r w:rsidR="00F94392" w:rsidRPr="00A841A6">
          <w:rPr>
            <w:rFonts w:ascii="Times New Roman" w:hAnsi="Times New Roman"/>
            <w:sz w:val="24"/>
            <w:szCs w:val="24"/>
            <w:rPrChange w:id="220" w:author="Matthews, Katrina (DOES)" w:date="2020-03-23T13:59:00Z">
              <w:rPr>
                <w:rFonts w:asciiTheme="majorHAnsi" w:hAnsiTheme="majorHAnsi"/>
              </w:rPr>
            </w:rPrChange>
          </w:rPr>
          <w:t xml:space="preserve">. </w:t>
        </w:r>
      </w:ins>
      <w:ins w:id="221" w:author="Matthews, Katrina (DOES)" w:date="2020-03-05T14:10:00Z">
        <w:r w:rsidR="00F94392" w:rsidRPr="00A841A6">
          <w:rPr>
            <w:rFonts w:ascii="Times New Roman" w:hAnsi="Times New Roman"/>
            <w:sz w:val="24"/>
            <w:szCs w:val="24"/>
            <w:rPrChange w:id="222" w:author="Matthews, Katrina (DOES)" w:date="2020-03-23T13:59:00Z">
              <w:rPr>
                <w:rFonts w:asciiTheme="majorHAnsi" w:hAnsiTheme="majorHAnsi"/>
              </w:rPr>
            </w:rPrChange>
          </w:rPr>
          <w:t xml:space="preserve"> </w:t>
        </w:r>
      </w:ins>
      <w:del w:id="223" w:author="Matthews, Katrina (DOES)" w:date="2020-03-05T16:15:00Z">
        <w:r w:rsidR="000D5AE1" w:rsidRPr="00A841A6" w:rsidDel="005B6738">
          <w:rPr>
            <w:rFonts w:ascii="Times New Roman" w:hAnsi="Times New Roman"/>
            <w:sz w:val="24"/>
            <w:szCs w:val="24"/>
            <w:rPrChange w:id="224" w:author="Matthews, Katrina (DOES)" w:date="2020-03-23T13:59:00Z">
              <w:rPr>
                <w:rFonts w:asciiTheme="majorHAnsi" w:hAnsiTheme="majorHAnsi"/>
              </w:rPr>
            </w:rPrChange>
          </w:rPr>
          <w:delText xml:space="preserve">. </w:delText>
        </w:r>
      </w:del>
    </w:p>
    <w:p w14:paraId="386B5FDC" w14:textId="7E5816E4" w:rsidR="00EC20BA" w:rsidRPr="00A841A6" w:rsidRDefault="00EC20BA" w:rsidP="00473378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rPrChange w:id="225" w:author="Matthews, Katrina (DOES)" w:date="2020-03-23T13:59:00Z">
            <w:rPr/>
          </w:rPrChange>
        </w:rPr>
      </w:pPr>
    </w:p>
    <w:p w14:paraId="375D1002" w14:textId="1DCB1189" w:rsidR="00EC20BA" w:rsidRPr="00A841A6" w:rsidDel="00CB38BB" w:rsidRDefault="00EC20BA" w:rsidP="00216C02">
      <w:pPr>
        <w:pStyle w:val="ListParagraph"/>
        <w:ind w:left="360"/>
        <w:jc w:val="both"/>
        <w:rPr>
          <w:del w:id="226" w:author="Shockley, Cara (DOES)" w:date="2018-07-31T15:31:00Z"/>
          <w:rFonts w:ascii="Times New Roman" w:hAnsi="Times New Roman"/>
          <w:sz w:val="24"/>
          <w:szCs w:val="24"/>
          <w:rPrChange w:id="227" w:author="Matthews, Katrina (DOES)" w:date="2020-03-23T13:59:00Z">
            <w:rPr>
              <w:del w:id="228" w:author="Shockley, Cara (DOES)" w:date="2018-07-31T15:31:00Z"/>
              <w:rFonts w:asciiTheme="majorHAnsi" w:hAnsiTheme="majorHAnsi"/>
            </w:rPr>
          </w:rPrChange>
        </w:rPr>
      </w:pPr>
    </w:p>
    <w:p w14:paraId="40011B3A" w14:textId="77777777" w:rsidR="00EC20BA" w:rsidRPr="00A841A6" w:rsidRDefault="00EC20BA" w:rsidP="00216C02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rPrChange w:id="229" w:author="Matthews, Katrina (DOES)" w:date="2020-03-23T13:59:00Z">
            <w:rPr>
              <w:rFonts w:asciiTheme="majorHAnsi" w:hAnsiTheme="majorHAnsi"/>
            </w:rPr>
          </w:rPrChange>
        </w:rPr>
      </w:pPr>
    </w:p>
    <w:p w14:paraId="7474E0E2" w14:textId="6CC90639" w:rsidR="005F10E9" w:rsidRPr="00A841A6" w:rsidDel="006E0937" w:rsidRDefault="005F10E9" w:rsidP="00216C02">
      <w:pPr>
        <w:pStyle w:val="ListParagraph"/>
        <w:numPr>
          <w:ilvl w:val="0"/>
          <w:numId w:val="7"/>
        </w:numPr>
        <w:jc w:val="both"/>
        <w:rPr>
          <w:del w:id="230" w:author="Matthews, Katrina (DOES) [2]" w:date="2018-07-31T15:50:00Z"/>
          <w:rFonts w:ascii="Times New Roman" w:hAnsi="Times New Roman"/>
          <w:sz w:val="24"/>
          <w:szCs w:val="24"/>
          <w:rPrChange w:id="231" w:author="Matthews, Katrina (DOES)" w:date="2020-03-23T13:59:00Z">
            <w:rPr>
              <w:del w:id="232" w:author="Matthews, Katrina (DOES) [2]" w:date="2018-07-31T15:50:00Z"/>
              <w:rFonts w:asciiTheme="majorHAnsi" w:hAnsiTheme="majorHAnsi"/>
            </w:rPr>
          </w:rPrChange>
        </w:rPr>
      </w:pPr>
      <w:del w:id="233" w:author="Matthews, Katrina (DOES)" w:date="2020-03-05T14:12:00Z">
        <w:r w:rsidRPr="00A841A6" w:rsidDel="00F94392">
          <w:rPr>
            <w:rFonts w:ascii="Times New Roman" w:hAnsi="Times New Roman"/>
            <w:b/>
            <w:bCs/>
            <w:sz w:val="24"/>
            <w:szCs w:val="24"/>
            <w:u w:val="single"/>
            <w:rPrChange w:id="234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delText>RESPONSIBILITIES AND</w:delText>
        </w:r>
      </w:del>
      <w:ins w:id="235" w:author="Matthews, Katrina (DOES)" w:date="2020-03-05T14:12:00Z">
        <w:r w:rsidR="00F94392" w:rsidRPr="00A841A6">
          <w:rPr>
            <w:rFonts w:ascii="Times New Roman" w:hAnsi="Times New Roman"/>
            <w:b/>
            <w:bCs/>
            <w:sz w:val="24"/>
            <w:szCs w:val="24"/>
            <w:u w:val="single"/>
            <w:rPrChange w:id="236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t>P</w:t>
        </w:r>
      </w:ins>
      <w:ins w:id="237" w:author="Matthews, Katrina (DOES)" w:date="2020-03-05T14:13:00Z">
        <w:r w:rsidR="00F94392" w:rsidRPr="00A841A6">
          <w:rPr>
            <w:rFonts w:ascii="Times New Roman" w:hAnsi="Times New Roman"/>
            <w:b/>
            <w:bCs/>
            <w:sz w:val="24"/>
            <w:szCs w:val="24"/>
            <w:u w:val="single"/>
            <w:rPrChange w:id="238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t xml:space="preserve">ROCESS </w:t>
        </w:r>
      </w:ins>
      <w:del w:id="239" w:author="Matthews, Katrina (DOES)" w:date="2020-03-05T14:14:00Z">
        <w:r w:rsidRPr="00A841A6" w:rsidDel="00F94392">
          <w:rPr>
            <w:rFonts w:ascii="Times New Roman" w:hAnsi="Times New Roman"/>
            <w:b/>
            <w:bCs/>
            <w:sz w:val="24"/>
            <w:szCs w:val="24"/>
            <w:u w:val="single"/>
            <w:rPrChange w:id="240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delText xml:space="preserve"> PROCEDURES</w:delText>
        </w:r>
      </w:del>
      <w:ins w:id="241" w:author="Matthews, Katrina (DOES)" w:date="2020-03-05T14:14:00Z">
        <w:r w:rsidR="00F94392" w:rsidRPr="00A841A6">
          <w:rPr>
            <w:rFonts w:ascii="Times New Roman" w:hAnsi="Times New Roman"/>
            <w:b/>
            <w:bCs/>
            <w:sz w:val="24"/>
            <w:szCs w:val="24"/>
            <w:u w:val="single"/>
            <w:rPrChange w:id="242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t>AND PROCEDURES</w:t>
        </w:r>
      </w:ins>
    </w:p>
    <w:p w14:paraId="42E443EC" w14:textId="25950EE7" w:rsidR="005F10E9" w:rsidRPr="00A841A6" w:rsidDel="007B31E3" w:rsidRDefault="005F10E9" w:rsidP="007B31E3">
      <w:pPr>
        <w:rPr>
          <w:del w:id="243" w:author="Matthews, Katrina (DOES)" w:date="2020-03-05T14:24:00Z"/>
          <w:rFonts w:ascii="Times New Roman" w:hAnsi="Times New Roman"/>
          <w:b/>
          <w:bCs/>
          <w:szCs w:val="24"/>
          <w:rPrChange w:id="244" w:author="Matthews, Katrina (DOES)" w:date="2020-03-23T13:59:00Z">
            <w:rPr>
              <w:del w:id="245" w:author="Matthews, Katrina (DOES)" w:date="2020-03-05T14:24:00Z"/>
              <w:rFonts w:asciiTheme="majorHAnsi" w:hAnsiTheme="majorHAnsi"/>
              <w:b/>
              <w:bCs/>
            </w:rPr>
          </w:rPrChange>
        </w:rPr>
      </w:pPr>
    </w:p>
    <w:p w14:paraId="62698464" w14:textId="0508CD51" w:rsidR="007B31E3" w:rsidRPr="00A841A6" w:rsidRDefault="007B31E3" w:rsidP="007B31E3">
      <w:pPr>
        <w:rPr>
          <w:ins w:id="246" w:author="Matthews, Katrina (DOES)" w:date="2020-03-05T14:24:00Z"/>
          <w:rFonts w:ascii="Times New Roman" w:hAnsi="Times New Roman"/>
          <w:b/>
          <w:bCs/>
          <w:szCs w:val="24"/>
          <w:rPrChange w:id="247" w:author="Matthews, Katrina (DOES)" w:date="2020-03-23T13:59:00Z">
            <w:rPr>
              <w:ins w:id="248" w:author="Matthews, Katrina (DOES)" w:date="2020-03-05T14:24:00Z"/>
              <w:rFonts w:asciiTheme="majorHAnsi" w:hAnsiTheme="majorHAnsi"/>
              <w:b/>
              <w:bCs/>
            </w:rPr>
          </w:rPrChange>
        </w:rPr>
      </w:pPr>
    </w:p>
    <w:p w14:paraId="3DB95FDD" w14:textId="6F1E1BE6" w:rsidR="007B31E3" w:rsidRPr="00A841A6" w:rsidRDefault="007B31E3" w:rsidP="007B31E3">
      <w:pPr>
        <w:rPr>
          <w:ins w:id="249" w:author="Matthews, Katrina (DOES)" w:date="2020-03-05T16:17:00Z"/>
          <w:rFonts w:ascii="Times New Roman" w:hAnsi="Times New Roman"/>
          <w:b/>
          <w:bCs/>
          <w:szCs w:val="24"/>
          <w:rPrChange w:id="250" w:author="Matthews, Katrina (DOES)" w:date="2020-03-23T13:59:00Z">
            <w:rPr>
              <w:ins w:id="251" w:author="Matthews, Katrina (DOES)" w:date="2020-03-05T16:17:00Z"/>
              <w:rFonts w:asciiTheme="majorHAnsi" w:hAnsiTheme="majorHAnsi"/>
              <w:b/>
              <w:bCs/>
            </w:rPr>
          </w:rPrChange>
        </w:rPr>
      </w:pPr>
    </w:p>
    <w:p w14:paraId="71214794" w14:textId="55E8362B" w:rsidR="005B6738" w:rsidRPr="00A841A6" w:rsidRDefault="005B6738" w:rsidP="007B31E3">
      <w:pPr>
        <w:rPr>
          <w:ins w:id="252" w:author="Matthews, Katrina (DOES)" w:date="2020-03-05T16:17:00Z"/>
          <w:rFonts w:ascii="Times New Roman" w:hAnsi="Times New Roman"/>
          <w:b/>
          <w:bCs/>
          <w:szCs w:val="24"/>
          <w:u w:val="single"/>
          <w:rPrChange w:id="253" w:author="Matthews, Katrina (DOES)" w:date="2020-03-23T13:59:00Z">
            <w:rPr>
              <w:ins w:id="254" w:author="Matthews, Katrina (DOES)" w:date="2020-03-05T16:17:00Z"/>
              <w:rFonts w:asciiTheme="majorHAnsi" w:hAnsiTheme="majorHAnsi"/>
              <w:b/>
              <w:bCs/>
            </w:rPr>
          </w:rPrChange>
        </w:rPr>
      </w:pPr>
      <w:ins w:id="255" w:author="Matthews, Katrina (DOES)" w:date="2020-03-05T16:17:00Z">
        <w:r w:rsidRPr="00A841A6">
          <w:rPr>
            <w:rFonts w:ascii="Times New Roman" w:hAnsi="Times New Roman"/>
            <w:b/>
            <w:bCs/>
            <w:szCs w:val="24"/>
            <w:u w:val="single"/>
            <w:rPrChange w:id="256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 xml:space="preserve">Locally Funded Programs </w:t>
        </w:r>
      </w:ins>
    </w:p>
    <w:p w14:paraId="2C1784CF" w14:textId="77777777" w:rsidR="005B6738" w:rsidRPr="00A841A6" w:rsidRDefault="005B6738">
      <w:pPr>
        <w:pStyle w:val="ListParagraph"/>
        <w:numPr>
          <w:ilvl w:val="1"/>
          <w:numId w:val="29"/>
        </w:numPr>
        <w:tabs>
          <w:tab w:val="left" w:pos="90"/>
        </w:tabs>
        <w:spacing w:after="0" w:line="240" w:lineRule="auto"/>
        <w:jc w:val="both"/>
        <w:rPr>
          <w:ins w:id="257" w:author="Matthews, Katrina (DOES)" w:date="2020-03-05T16:18:00Z"/>
          <w:rFonts w:ascii="Times New Roman" w:hAnsi="Times New Roman"/>
          <w:sz w:val="24"/>
          <w:szCs w:val="24"/>
          <w:rPrChange w:id="258" w:author="Matthews, Katrina (DOES)" w:date="2020-03-23T13:59:00Z">
            <w:rPr>
              <w:ins w:id="259" w:author="Matthews, Katrina (DOES)" w:date="2020-03-05T16:18:00Z"/>
              <w:rFonts w:asciiTheme="majorHAnsi" w:hAnsiTheme="majorHAnsi"/>
            </w:rPr>
          </w:rPrChange>
        </w:rPr>
        <w:pPrChange w:id="260" w:author="Matthews, Katrina (DOES)" w:date="2020-03-05T16:46:00Z">
          <w:pPr>
            <w:pStyle w:val="ListParagraph"/>
            <w:numPr>
              <w:ilvl w:val="1"/>
              <w:numId w:val="11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261" w:author="Matthews, Katrina (DOES)" w:date="2020-03-05T16:18:00Z">
        <w:r w:rsidRPr="00A841A6">
          <w:rPr>
            <w:rFonts w:ascii="Times New Roman" w:hAnsi="Times New Roman"/>
            <w:sz w:val="24"/>
            <w:szCs w:val="24"/>
            <w:rPrChange w:id="262" w:author="Matthews, Katrina (DOES)" w:date="2020-03-23T13:59:00Z">
              <w:rPr>
                <w:rFonts w:asciiTheme="majorHAnsi" w:hAnsiTheme="majorHAnsi"/>
              </w:rPr>
            </w:rPrChange>
          </w:rPr>
          <w:t>Transitional Employment Program (TEP)</w:t>
        </w:r>
      </w:ins>
    </w:p>
    <w:p w14:paraId="1D4ECB9F" w14:textId="0E52716F" w:rsidR="005B6738" w:rsidRPr="00A841A6" w:rsidRDefault="005B6738">
      <w:pPr>
        <w:pStyle w:val="ListParagraph"/>
        <w:numPr>
          <w:ilvl w:val="1"/>
          <w:numId w:val="29"/>
        </w:numPr>
        <w:tabs>
          <w:tab w:val="left" w:pos="90"/>
        </w:tabs>
        <w:spacing w:after="0" w:line="240" w:lineRule="auto"/>
        <w:jc w:val="both"/>
        <w:rPr>
          <w:ins w:id="263" w:author="Matthews, Katrina (DOES)" w:date="2020-03-05T16:30:00Z"/>
          <w:rFonts w:ascii="Times New Roman" w:hAnsi="Times New Roman"/>
          <w:sz w:val="24"/>
          <w:szCs w:val="24"/>
          <w:rPrChange w:id="264" w:author="Matthews, Katrina (DOES)" w:date="2020-03-23T13:59:00Z">
            <w:rPr>
              <w:ins w:id="265" w:author="Matthews, Katrina (DOES)" w:date="2020-03-05T16:30:00Z"/>
              <w:rFonts w:asciiTheme="majorHAnsi" w:hAnsiTheme="majorHAnsi"/>
            </w:rPr>
          </w:rPrChange>
        </w:rPr>
        <w:pPrChange w:id="266" w:author="Matthews, Katrina (DOES)" w:date="2020-03-05T16:46:00Z">
          <w:pPr>
            <w:pStyle w:val="ListParagraph"/>
            <w:numPr>
              <w:ilvl w:val="1"/>
              <w:numId w:val="11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267" w:author="Matthews, Katrina (DOES)" w:date="2020-03-05T16:18:00Z">
        <w:r w:rsidRPr="00A841A6">
          <w:rPr>
            <w:rFonts w:ascii="Times New Roman" w:hAnsi="Times New Roman"/>
            <w:sz w:val="24"/>
            <w:szCs w:val="24"/>
            <w:rPrChange w:id="268" w:author="Matthews, Katrina (DOES)" w:date="2020-03-23T13:59:00Z">
              <w:rPr>
                <w:rFonts w:asciiTheme="majorHAnsi" w:hAnsiTheme="majorHAnsi"/>
              </w:rPr>
            </w:rPrChange>
          </w:rPr>
          <w:t xml:space="preserve">DC Career Connections (DCCC) </w:t>
        </w:r>
      </w:ins>
    </w:p>
    <w:p w14:paraId="0BD676CF" w14:textId="74794592" w:rsidR="00C2360C" w:rsidRPr="00A841A6" w:rsidRDefault="00C2360C">
      <w:pPr>
        <w:pStyle w:val="ListParagraph"/>
        <w:numPr>
          <w:ilvl w:val="1"/>
          <w:numId w:val="29"/>
        </w:numPr>
        <w:tabs>
          <w:tab w:val="left" w:pos="90"/>
        </w:tabs>
        <w:spacing w:after="0" w:line="240" w:lineRule="auto"/>
        <w:jc w:val="both"/>
        <w:rPr>
          <w:ins w:id="269" w:author="Matthews, Katrina (DOES)" w:date="2020-03-05T16:18:00Z"/>
          <w:rFonts w:ascii="Times New Roman" w:hAnsi="Times New Roman"/>
          <w:sz w:val="24"/>
          <w:szCs w:val="24"/>
          <w:rPrChange w:id="270" w:author="Matthews, Katrina (DOES)" w:date="2020-03-23T13:59:00Z">
            <w:rPr>
              <w:ins w:id="271" w:author="Matthews, Katrina (DOES)" w:date="2020-03-05T16:18:00Z"/>
              <w:rFonts w:asciiTheme="majorHAnsi" w:hAnsiTheme="majorHAnsi"/>
            </w:rPr>
          </w:rPrChange>
        </w:rPr>
        <w:pPrChange w:id="272" w:author="Matthews, Katrina (DOES)" w:date="2020-03-05T16:46:00Z">
          <w:pPr>
            <w:pStyle w:val="ListParagraph"/>
            <w:numPr>
              <w:ilvl w:val="1"/>
              <w:numId w:val="11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273" w:author="Matthews, Katrina (DOES)" w:date="2020-03-05T16:30:00Z">
        <w:r w:rsidRPr="00A841A6">
          <w:rPr>
            <w:rFonts w:ascii="Times New Roman" w:hAnsi="Times New Roman"/>
            <w:sz w:val="24"/>
            <w:szCs w:val="24"/>
            <w:rPrChange w:id="274" w:author="Matthews, Katrina (DOES)" w:date="2020-03-23T13:59:00Z">
              <w:rPr>
                <w:rFonts w:asciiTheme="majorHAnsi" w:hAnsiTheme="majorHAnsi"/>
              </w:rPr>
            </w:rPrChange>
          </w:rPr>
          <w:t>Back to Work 50</w:t>
        </w:r>
      </w:ins>
      <w:ins w:id="275" w:author="Matthews, Katrina (DOES)" w:date="2020-03-05T16:31:00Z">
        <w:r w:rsidRPr="00A841A6">
          <w:rPr>
            <w:rFonts w:ascii="Times New Roman" w:hAnsi="Times New Roman"/>
            <w:sz w:val="24"/>
            <w:szCs w:val="24"/>
            <w:rPrChange w:id="276" w:author="Matthews, Katrina (DOES)" w:date="2020-03-23T13:59:00Z">
              <w:rPr>
                <w:rFonts w:asciiTheme="majorHAnsi" w:hAnsiTheme="majorHAnsi"/>
              </w:rPr>
            </w:rPrChange>
          </w:rPr>
          <w:t>+</w:t>
        </w:r>
      </w:ins>
      <w:ins w:id="277" w:author="Matthews, Katrina (DOES)" w:date="2020-03-05T16:34:00Z">
        <w:r w:rsidRPr="00A841A6">
          <w:rPr>
            <w:rFonts w:ascii="Times New Roman" w:hAnsi="Times New Roman"/>
            <w:sz w:val="24"/>
            <w:szCs w:val="24"/>
            <w:rPrChange w:id="278" w:author="Matthews, Katrina (DOES)" w:date="2020-03-23T13:59:00Z">
              <w:rPr>
                <w:rFonts w:asciiTheme="majorHAnsi" w:hAnsiTheme="majorHAnsi"/>
              </w:rPr>
            </w:rPrChange>
          </w:rPr>
          <w:t>(FY19 4</w:t>
        </w:r>
        <w:r w:rsidRPr="00A841A6">
          <w:rPr>
            <w:rFonts w:ascii="Times New Roman" w:hAnsi="Times New Roman"/>
            <w:sz w:val="24"/>
            <w:szCs w:val="24"/>
            <w:vertAlign w:val="superscript"/>
            <w:rPrChange w:id="279" w:author="Matthews, Katrina (DOES)" w:date="2020-03-23T13:59:00Z">
              <w:rPr>
                <w:rFonts w:asciiTheme="majorHAnsi" w:hAnsiTheme="majorHAnsi"/>
              </w:rPr>
            </w:rPrChange>
          </w:rPr>
          <w:t>th</w:t>
        </w:r>
        <w:r w:rsidRPr="00A841A6">
          <w:rPr>
            <w:rFonts w:ascii="Times New Roman" w:hAnsi="Times New Roman"/>
            <w:sz w:val="24"/>
            <w:szCs w:val="24"/>
            <w:rPrChange w:id="280" w:author="Matthews, Katrina (DOES)" w:date="2020-03-23T13:59:00Z">
              <w:rPr>
                <w:rFonts w:asciiTheme="majorHAnsi" w:hAnsiTheme="majorHAnsi"/>
              </w:rPr>
            </w:rPrChange>
          </w:rPr>
          <w:t xml:space="preserve"> Quarter) </w:t>
        </w:r>
      </w:ins>
    </w:p>
    <w:p w14:paraId="72E6651B" w14:textId="0BC1AE8E" w:rsidR="005B6738" w:rsidRPr="00A841A6" w:rsidRDefault="005B6738">
      <w:pPr>
        <w:pStyle w:val="ListParagraph"/>
        <w:numPr>
          <w:ilvl w:val="1"/>
          <w:numId w:val="29"/>
        </w:numPr>
        <w:tabs>
          <w:tab w:val="left" w:pos="90"/>
        </w:tabs>
        <w:spacing w:after="0" w:line="240" w:lineRule="auto"/>
        <w:jc w:val="both"/>
        <w:rPr>
          <w:ins w:id="281" w:author="Matthews, Katrina (DOES)" w:date="2020-03-05T16:18:00Z"/>
          <w:rFonts w:ascii="Times New Roman" w:hAnsi="Times New Roman"/>
          <w:sz w:val="24"/>
          <w:szCs w:val="24"/>
          <w:rPrChange w:id="282" w:author="Matthews, Katrina (DOES)" w:date="2020-03-23T13:59:00Z">
            <w:rPr>
              <w:ins w:id="283" w:author="Matthews, Katrina (DOES)" w:date="2020-03-05T16:18:00Z"/>
              <w:rFonts w:asciiTheme="majorHAnsi" w:hAnsiTheme="majorHAnsi"/>
              <w:b/>
              <w:bCs/>
            </w:rPr>
          </w:rPrChange>
        </w:rPr>
        <w:pPrChange w:id="284" w:author="Matthews, Katrina (DOES)" w:date="2020-03-05T16:46:00Z">
          <w:pPr>
            <w:pStyle w:val="ListParagraph"/>
            <w:numPr>
              <w:ilvl w:val="1"/>
              <w:numId w:val="11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285" w:author="Matthews, Katrina (DOES)" w:date="2020-03-05T16:18:00Z">
        <w:r w:rsidRPr="00A841A6">
          <w:rPr>
            <w:rFonts w:ascii="Times New Roman" w:hAnsi="Times New Roman"/>
            <w:sz w:val="24"/>
            <w:szCs w:val="24"/>
            <w:rPrChange w:id="286" w:author="Matthews, Katrina (DOES)" w:date="2020-03-23T13:59:00Z">
              <w:rPr>
                <w:rFonts w:asciiTheme="majorHAnsi" w:hAnsiTheme="majorHAnsi"/>
              </w:rPr>
            </w:rPrChange>
          </w:rPr>
          <w:t>DC Infrastructure Academy (DCIA)</w:t>
        </w:r>
        <w:r w:rsidRPr="00A841A6">
          <w:rPr>
            <w:rFonts w:ascii="Times New Roman" w:hAnsi="Times New Roman"/>
            <w:sz w:val="24"/>
            <w:szCs w:val="24"/>
            <w:rPrChange w:id="287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 xml:space="preserve"> </w:t>
        </w:r>
      </w:ins>
    </w:p>
    <w:p w14:paraId="205226E0" w14:textId="1CA8A975" w:rsidR="005B6738" w:rsidRPr="00A841A6" w:rsidRDefault="005B6738">
      <w:pPr>
        <w:pStyle w:val="ListParagraph"/>
        <w:numPr>
          <w:ilvl w:val="1"/>
          <w:numId w:val="29"/>
        </w:numPr>
        <w:tabs>
          <w:tab w:val="left" w:pos="90"/>
        </w:tabs>
        <w:spacing w:after="0" w:line="240" w:lineRule="auto"/>
        <w:jc w:val="both"/>
        <w:rPr>
          <w:ins w:id="288" w:author="Matthews, Katrina (DOES)" w:date="2020-03-05T16:18:00Z"/>
          <w:rFonts w:ascii="Times New Roman" w:hAnsi="Times New Roman"/>
          <w:sz w:val="24"/>
          <w:szCs w:val="24"/>
          <w:rPrChange w:id="289" w:author="Matthews, Katrina (DOES)" w:date="2020-03-23T13:59:00Z">
            <w:rPr>
              <w:ins w:id="290" w:author="Matthews, Katrina (DOES)" w:date="2020-03-05T16:18:00Z"/>
              <w:rFonts w:asciiTheme="majorHAnsi" w:hAnsiTheme="majorHAnsi"/>
              <w:b/>
              <w:bCs/>
            </w:rPr>
          </w:rPrChange>
        </w:rPr>
        <w:pPrChange w:id="291" w:author="Matthews, Katrina (DOES)" w:date="2020-03-05T16:46:00Z">
          <w:pPr>
            <w:pStyle w:val="ListParagraph"/>
            <w:numPr>
              <w:ilvl w:val="1"/>
              <w:numId w:val="11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292" w:author="Matthews, Katrina (DOES)" w:date="2020-03-05T16:18:00Z">
        <w:r w:rsidRPr="00A841A6">
          <w:rPr>
            <w:rFonts w:ascii="Times New Roman" w:hAnsi="Times New Roman"/>
            <w:sz w:val="24"/>
            <w:szCs w:val="24"/>
            <w:rPrChange w:id="293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>LEAP</w:t>
        </w:r>
      </w:ins>
    </w:p>
    <w:p w14:paraId="0D79ACD2" w14:textId="7DE59C97" w:rsidR="005B6738" w:rsidRPr="00A841A6" w:rsidRDefault="005B6738">
      <w:pPr>
        <w:pStyle w:val="ListParagraph"/>
        <w:numPr>
          <w:ilvl w:val="1"/>
          <w:numId w:val="29"/>
        </w:numPr>
        <w:tabs>
          <w:tab w:val="left" w:pos="90"/>
        </w:tabs>
        <w:spacing w:after="0" w:line="240" w:lineRule="auto"/>
        <w:jc w:val="both"/>
        <w:rPr>
          <w:ins w:id="294" w:author="Matthews, Katrina (DOES)" w:date="2020-03-05T16:18:00Z"/>
          <w:rFonts w:ascii="Times New Roman" w:hAnsi="Times New Roman"/>
          <w:sz w:val="24"/>
          <w:szCs w:val="24"/>
          <w:rPrChange w:id="295" w:author="Matthews, Katrina (DOES)" w:date="2020-03-23T13:59:00Z">
            <w:rPr>
              <w:ins w:id="296" w:author="Matthews, Katrina (DOES)" w:date="2020-03-05T16:18:00Z"/>
              <w:rFonts w:asciiTheme="majorHAnsi" w:hAnsiTheme="majorHAnsi"/>
              <w:b/>
              <w:bCs/>
            </w:rPr>
          </w:rPrChange>
        </w:rPr>
        <w:pPrChange w:id="297" w:author="Matthews, Katrina (DOES)" w:date="2020-03-05T16:46:00Z">
          <w:pPr>
            <w:pStyle w:val="ListParagraph"/>
            <w:numPr>
              <w:ilvl w:val="1"/>
              <w:numId w:val="11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298" w:author="Matthews, Katrina (DOES)" w:date="2020-03-05T16:18:00Z">
        <w:r w:rsidRPr="00A841A6">
          <w:rPr>
            <w:rFonts w:ascii="Times New Roman" w:hAnsi="Times New Roman"/>
            <w:sz w:val="24"/>
            <w:szCs w:val="24"/>
            <w:rPrChange w:id="299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>FEMS</w:t>
        </w:r>
      </w:ins>
    </w:p>
    <w:p w14:paraId="6CB54929" w14:textId="7CA052ED" w:rsidR="005B6738" w:rsidRPr="00A841A6" w:rsidRDefault="005B6738">
      <w:pPr>
        <w:pStyle w:val="ListParagraph"/>
        <w:numPr>
          <w:ilvl w:val="1"/>
          <w:numId w:val="29"/>
        </w:numPr>
        <w:tabs>
          <w:tab w:val="left" w:pos="90"/>
        </w:tabs>
        <w:spacing w:after="0" w:line="240" w:lineRule="auto"/>
        <w:jc w:val="both"/>
        <w:rPr>
          <w:ins w:id="300" w:author="Matthews, Katrina (DOES)" w:date="2020-03-05T16:18:00Z"/>
          <w:rFonts w:ascii="Times New Roman" w:hAnsi="Times New Roman"/>
          <w:sz w:val="24"/>
          <w:szCs w:val="24"/>
          <w:rPrChange w:id="301" w:author="Matthews, Katrina (DOES)" w:date="2020-03-23T13:59:00Z">
            <w:rPr>
              <w:ins w:id="302" w:author="Matthews, Katrina (DOES)" w:date="2020-03-05T16:18:00Z"/>
              <w:rFonts w:asciiTheme="majorHAnsi" w:hAnsiTheme="majorHAnsi"/>
              <w:b/>
              <w:bCs/>
            </w:rPr>
          </w:rPrChange>
        </w:rPr>
        <w:pPrChange w:id="303" w:author="Matthews, Katrina (DOES)" w:date="2020-03-05T16:46:00Z">
          <w:pPr>
            <w:pStyle w:val="ListParagraph"/>
            <w:numPr>
              <w:ilvl w:val="1"/>
              <w:numId w:val="11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304" w:author="Matthews, Katrina (DOES)" w:date="2020-03-05T16:18:00Z">
        <w:r w:rsidRPr="00A841A6">
          <w:rPr>
            <w:rFonts w:ascii="Times New Roman" w:hAnsi="Times New Roman"/>
            <w:sz w:val="24"/>
            <w:szCs w:val="24"/>
            <w:rPrChange w:id="305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>MPD</w:t>
        </w:r>
      </w:ins>
    </w:p>
    <w:p w14:paraId="2D9A387F" w14:textId="7444549E" w:rsidR="005B6738" w:rsidRPr="00A841A6" w:rsidRDefault="005B6738">
      <w:pPr>
        <w:pStyle w:val="ListParagraph"/>
        <w:numPr>
          <w:ilvl w:val="1"/>
          <w:numId w:val="29"/>
        </w:numPr>
        <w:tabs>
          <w:tab w:val="left" w:pos="90"/>
        </w:tabs>
        <w:spacing w:after="0" w:line="240" w:lineRule="auto"/>
        <w:jc w:val="both"/>
        <w:rPr>
          <w:ins w:id="306" w:author="Matthews, Katrina (DOES)" w:date="2020-03-05T16:19:00Z"/>
          <w:rFonts w:ascii="Times New Roman" w:hAnsi="Times New Roman"/>
          <w:sz w:val="24"/>
          <w:szCs w:val="24"/>
          <w:rPrChange w:id="307" w:author="Matthews, Katrina (DOES)" w:date="2020-03-23T13:59:00Z">
            <w:rPr>
              <w:ins w:id="308" w:author="Matthews, Katrina (DOES)" w:date="2020-03-05T16:19:00Z"/>
              <w:rFonts w:asciiTheme="majorHAnsi" w:hAnsiTheme="majorHAnsi"/>
              <w:b/>
              <w:bCs/>
            </w:rPr>
          </w:rPrChange>
        </w:rPr>
        <w:pPrChange w:id="309" w:author="Matthews, Katrina (DOES)" w:date="2020-03-05T16:46:00Z">
          <w:pPr>
            <w:pStyle w:val="ListParagraph"/>
            <w:numPr>
              <w:ilvl w:val="1"/>
              <w:numId w:val="11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310" w:author="Matthews, Katrina (DOES)" w:date="2020-03-05T16:19:00Z">
        <w:r w:rsidRPr="00A841A6">
          <w:rPr>
            <w:rFonts w:ascii="Times New Roman" w:hAnsi="Times New Roman"/>
            <w:sz w:val="24"/>
            <w:szCs w:val="24"/>
            <w:rPrChange w:id="311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 xml:space="preserve">Pre- Apprenticeship </w:t>
        </w:r>
      </w:ins>
    </w:p>
    <w:p w14:paraId="7C6F1F3D" w14:textId="2A68C02D" w:rsidR="005B6738" w:rsidRPr="00A841A6" w:rsidRDefault="005B6738">
      <w:pPr>
        <w:tabs>
          <w:tab w:val="left" w:pos="90"/>
        </w:tabs>
        <w:jc w:val="both"/>
        <w:rPr>
          <w:ins w:id="312" w:author="Matthews, Katrina (DOES)" w:date="2020-03-05T16:18:00Z"/>
          <w:rFonts w:ascii="Times New Roman" w:hAnsi="Times New Roman"/>
          <w:b/>
          <w:bCs/>
          <w:szCs w:val="24"/>
          <w:rPrChange w:id="313" w:author="Matthews, Katrina (DOES)" w:date="2020-03-23T13:59:00Z">
            <w:rPr>
              <w:ins w:id="314" w:author="Matthews, Katrina (DOES)" w:date="2020-03-05T16:18:00Z"/>
            </w:rPr>
          </w:rPrChange>
        </w:rPr>
        <w:pPrChange w:id="315" w:author="Matthews, Katrina (DOES)" w:date="2020-03-05T16:40:00Z">
          <w:pPr>
            <w:pStyle w:val="ListParagraph"/>
            <w:numPr>
              <w:ilvl w:val="1"/>
              <w:numId w:val="11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</w:p>
    <w:p w14:paraId="7BA12377" w14:textId="6FDA96C5" w:rsidR="005B6738" w:rsidRPr="00A841A6" w:rsidRDefault="005B6738" w:rsidP="007B31E3">
      <w:pPr>
        <w:rPr>
          <w:ins w:id="316" w:author="Matthews, Katrina (DOES)" w:date="2020-03-05T16:17:00Z"/>
          <w:rFonts w:ascii="Times New Roman" w:hAnsi="Times New Roman"/>
          <w:b/>
          <w:bCs/>
          <w:szCs w:val="24"/>
          <w:rPrChange w:id="317" w:author="Matthews, Katrina (DOES)" w:date="2020-03-23T13:59:00Z">
            <w:rPr>
              <w:ins w:id="318" w:author="Matthews, Katrina (DOES)" w:date="2020-03-05T16:17:00Z"/>
              <w:rFonts w:asciiTheme="majorHAnsi" w:hAnsiTheme="majorHAnsi"/>
              <w:b/>
              <w:bCs/>
            </w:rPr>
          </w:rPrChange>
        </w:rPr>
      </w:pPr>
    </w:p>
    <w:p w14:paraId="2FD6FE3A" w14:textId="1B35A41E" w:rsidR="005B6738" w:rsidRPr="00A841A6" w:rsidRDefault="006A5824" w:rsidP="007B31E3">
      <w:pPr>
        <w:rPr>
          <w:ins w:id="319" w:author="Matthews, Katrina (DOES)" w:date="2020-03-05T16:40:00Z"/>
          <w:rFonts w:ascii="Times New Roman" w:hAnsi="Times New Roman"/>
          <w:b/>
          <w:bCs/>
          <w:szCs w:val="24"/>
          <w:u w:val="single"/>
          <w:rPrChange w:id="320" w:author="Matthews, Katrina (DOES)" w:date="2020-03-23T13:59:00Z">
            <w:rPr>
              <w:ins w:id="321" w:author="Matthews, Katrina (DOES)" w:date="2020-03-05T16:40:00Z"/>
              <w:rFonts w:asciiTheme="majorHAnsi" w:hAnsiTheme="majorHAnsi"/>
              <w:b/>
              <w:bCs/>
            </w:rPr>
          </w:rPrChange>
        </w:rPr>
      </w:pPr>
      <w:ins w:id="322" w:author="Matthews, Katrina (DOES)" w:date="2020-03-05T16:44:00Z">
        <w:r w:rsidRPr="00A841A6">
          <w:rPr>
            <w:rFonts w:ascii="Times New Roman" w:hAnsi="Times New Roman"/>
            <w:b/>
            <w:bCs/>
            <w:szCs w:val="24"/>
            <w:u w:val="single"/>
            <w:rPrChange w:id="323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t xml:space="preserve">Required </w:t>
        </w:r>
      </w:ins>
      <w:ins w:id="324" w:author="Matthews, Katrina (DOES)" w:date="2020-03-05T16:45:00Z">
        <w:r w:rsidRPr="00A841A6">
          <w:rPr>
            <w:rFonts w:ascii="Times New Roman" w:hAnsi="Times New Roman"/>
            <w:b/>
            <w:bCs/>
            <w:szCs w:val="24"/>
            <w:u w:val="single"/>
            <w:rPrChange w:id="325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t>Data Components</w:t>
        </w:r>
      </w:ins>
      <w:ins w:id="326" w:author="Matthews, Katrina (DOES)" w:date="2020-03-05T16:18:00Z">
        <w:r w:rsidR="005B6738" w:rsidRPr="00A841A6">
          <w:rPr>
            <w:rFonts w:ascii="Times New Roman" w:hAnsi="Times New Roman"/>
            <w:b/>
            <w:bCs/>
            <w:szCs w:val="24"/>
            <w:u w:val="single"/>
            <w:rPrChange w:id="327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 xml:space="preserve"> </w:t>
        </w:r>
      </w:ins>
    </w:p>
    <w:p w14:paraId="27034FE8" w14:textId="354C5DD8" w:rsidR="00C2360C" w:rsidRPr="00A841A6" w:rsidRDefault="00C2360C">
      <w:pPr>
        <w:pStyle w:val="ListParagraph"/>
        <w:numPr>
          <w:ilvl w:val="0"/>
          <w:numId w:val="28"/>
        </w:numPr>
        <w:rPr>
          <w:ins w:id="328" w:author="Matthews, Katrina (DOES)" w:date="2020-03-05T16:41:00Z"/>
          <w:rFonts w:ascii="Times New Roman" w:hAnsi="Times New Roman"/>
          <w:szCs w:val="24"/>
          <w:rPrChange w:id="329" w:author="Matthews, Katrina (DOES)" w:date="2020-03-23T13:59:00Z">
            <w:rPr>
              <w:ins w:id="330" w:author="Matthews, Katrina (DOES)" w:date="2020-03-05T16:41:00Z"/>
              <w:rFonts w:asciiTheme="majorHAnsi" w:hAnsiTheme="majorHAnsi"/>
              <w:b/>
              <w:bCs/>
            </w:rPr>
          </w:rPrChange>
        </w:rPr>
        <w:pPrChange w:id="331" w:author="Matthews, Katrina (DOES)" w:date="2020-03-05T16:46:00Z">
          <w:pPr/>
        </w:pPrChange>
      </w:pPr>
      <w:ins w:id="332" w:author="Matthews, Katrina (DOES)" w:date="2020-03-05T16:40:00Z">
        <w:r w:rsidRPr="00A841A6">
          <w:rPr>
            <w:rFonts w:ascii="Times New Roman" w:hAnsi="Times New Roman"/>
            <w:sz w:val="24"/>
            <w:szCs w:val="24"/>
            <w:rPrChange w:id="333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>Job</w:t>
        </w:r>
      </w:ins>
      <w:ins w:id="334" w:author="Matthews, Katrina (DOES)" w:date="2020-03-05T16:41:00Z">
        <w:r w:rsidR="006A5824" w:rsidRPr="00A841A6">
          <w:rPr>
            <w:rFonts w:ascii="Times New Roman" w:hAnsi="Times New Roman"/>
            <w:sz w:val="24"/>
            <w:szCs w:val="24"/>
            <w:rPrChange w:id="335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 xml:space="preserve"> Readiness Training</w:t>
        </w:r>
      </w:ins>
      <w:ins w:id="336" w:author="Matthews, Katrina (DOES)" w:date="2020-03-05T16:45:00Z">
        <w:r w:rsidR="006A5824" w:rsidRPr="00A841A6">
          <w:rPr>
            <w:rFonts w:ascii="Times New Roman" w:hAnsi="Times New Roman"/>
            <w:sz w:val="24"/>
            <w:szCs w:val="24"/>
            <w:rPrChange w:id="337" w:author="Matthews, Katrina (DOES)" w:date="2020-03-23T13:59:00Z">
              <w:rPr/>
            </w:rPrChange>
          </w:rPr>
          <w:t xml:space="preserve"> (JRT) </w:t>
        </w:r>
      </w:ins>
    </w:p>
    <w:p w14:paraId="7ABB95F0" w14:textId="28267B4C" w:rsidR="006A5824" w:rsidRPr="00A841A6" w:rsidRDefault="006A5824">
      <w:pPr>
        <w:pStyle w:val="ListParagraph"/>
        <w:numPr>
          <w:ilvl w:val="0"/>
          <w:numId w:val="28"/>
        </w:numPr>
        <w:rPr>
          <w:ins w:id="338" w:author="Matthews, Katrina (DOES)" w:date="2020-03-05T16:43:00Z"/>
          <w:rFonts w:ascii="Times New Roman" w:hAnsi="Times New Roman"/>
          <w:szCs w:val="24"/>
          <w:rPrChange w:id="339" w:author="Matthews, Katrina (DOES)" w:date="2020-03-23T13:59:00Z">
            <w:rPr>
              <w:ins w:id="340" w:author="Matthews, Katrina (DOES)" w:date="2020-03-05T16:43:00Z"/>
              <w:rFonts w:asciiTheme="majorHAnsi" w:hAnsiTheme="majorHAnsi"/>
              <w:b/>
              <w:bCs/>
            </w:rPr>
          </w:rPrChange>
        </w:rPr>
        <w:pPrChange w:id="341" w:author="Matthews, Katrina (DOES)" w:date="2020-03-05T16:46:00Z">
          <w:pPr/>
        </w:pPrChange>
      </w:pPr>
      <w:ins w:id="342" w:author="Matthews, Katrina (DOES)" w:date="2020-03-05T16:41:00Z">
        <w:r w:rsidRPr="00A841A6">
          <w:rPr>
            <w:rFonts w:ascii="Times New Roman" w:hAnsi="Times New Roman"/>
            <w:sz w:val="24"/>
            <w:szCs w:val="24"/>
            <w:rPrChange w:id="343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 xml:space="preserve">Training (Occupational Skills Training) </w:t>
        </w:r>
      </w:ins>
    </w:p>
    <w:p w14:paraId="6754D824" w14:textId="44751218" w:rsidR="006A5824" w:rsidRPr="00A841A6" w:rsidRDefault="006A5824">
      <w:pPr>
        <w:pStyle w:val="ListParagraph"/>
        <w:numPr>
          <w:ilvl w:val="0"/>
          <w:numId w:val="28"/>
        </w:numPr>
        <w:rPr>
          <w:ins w:id="344" w:author="Matthews, Katrina (DOES)" w:date="2020-03-05T16:44:00Z"/>
          <w:rFonts w:ascii="Times New Roman" w:hAnsi="Times New Roman"/>
          <w:szCs w:val="24"/>
          <w:rPrChange w:id="345" w:author="Matthews, Katrina (DOES)" w:date="2020-03-23T13:59:00Z">
            <w:rPr>
              <w:ins w:id="346" w:author="Matthews, Katrina (DOES)" w:date="2020-03-05T16:44:00Z"/>
              <w:rFonts w:asciiTheme="majorHAnsi" w:hAnsiTheme="majorHAnsi"/>
              <w:b/>
              <w:bCs/>
            </w:rPr>
          </w:rPrChange>
        </w:rPr>
        <w:pPrChange w:id="347" w:author="Matthews, Katrina (DOES)" w:date="2020-03-05T16:46:00Z">
          <w:pPr/>
        </w:pPrChange>
      </w:pPr>
      <w:bookmarkStart w:id="348" w:name="_Hlk34378139"/>
      <w:ins w:id="349" w:author="Matthews, Katrina (DOES)" w:date="2020-03-05T16:43:00Z">
        <w:r w:rsidRPr="00A841A6">
          <w:rPr>
            <w:rFonts w:ascii="Times New Roman" w:hAnsi="Times New Roman"/>
            <w:sz w:val="24"/>
            <w:szCs w:val="24"/>
            <w:rPrChange w:id="350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>General Education Diploma (GED) Preparation Tra</w:t>
        </w:r>
      </w:ins>
      <w:ins w:id="351" w:author="Matthews, Katrina (DOES)" w:date="2020-03-05T16:44:00Z">
        <w:r w:rsidRPr="00A841A6">
          <w:rPr>
            <w:rFonts w:ascii="Times New Roman" w:hAnsi="Times New Roman"/>
            <w:sz w:val="24"/>
            <w:szCs w:val="24"/>
            <w:rPrChange w:id="352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 xml:space="preserve">ining </w:t>
        </w:r>
      </w:ins>
    </w:p>
    <w:bookmarkEnd w:id="348"/>
    <w:p w14:paraId="5A440985" w14:textId="76EA18CF" w:rsidR="006A5824" w:rsidRPr="00A841A6" w:rsidRDefault="006A5824">
      <w:pPr>
        <w:pStyle w:val="ListParagraph"/>
        <w:numPr>
          <w:ilvl w:val="0"/>
          <w:numId w:val="28"/>
        </w:numPr>
        <w:rPr>
          <w:ins w:id="353" w:author="Matthews, Katrina (DOES)" w:date="2020-03-05T16:44:00Z"/>
          <w:rFonts w:ascii="Times New Roman" w:hAnsi="Times New Roman"/>
          <w:szCs w:val="24"/>
          <w:rPrChange w:id="354" w:author="Matthews, Katrina (DOES)" w:date="2020-03-23T13:59:00Z">
            <w:rPr>
              <w:ins w:id="355" w:author="Matthews, Katrina (DOES)" w:date="2020-03-05T16:44:00Z"/>
              <w:rFonts w:asciiTheme="majorHAnsi" w:hAnsiTheme="majorHAnsi"/>
              <w:b/>
              <w:bCs/>
            </w:rPr>
          </w:rPrChange>
        </w:rPr>
        <w:pPrChange w:id="356" w:author="Matthews, Katrina (DOES)" w:date="2020-03-05T16:46:00Z">
          <w:pPr/>
        </w:pPrChange>
      </w:pPr>
      <w:ins w:id="357" w:author="Matthews, Katrina (DOES)" w:date="2020-03-05T16:44:00Z">
        <w:r w:rsidRPr="00A841A6">
          <w:rPr>
            <w:rFonts w:ascii="Times New Roman" w:hAnsi="Times New Roman"/>
            <w:sz w:val="24"/>
            <w:szCs w:val="24"/>
            <w:rPrChange w:id="358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>Credential Attainment</w:t>
        </w:r>
      </w:ins>
    </w:p>
    <w:p w14:paraId="0DC6B5E9" w14:textId="73E5CC84" w:rsidR="006A5824" w:rsidRPr="00A841A6" w:rsidRDefault="006A5824">
      <w:pPr>
        <w:pStyle w:val="ListParagraph"/>
        <w:numPr>
          <w:ilvl w:val="0"/>
          <w:numId w:val="28"/>
        </w:numPr>
        <w:rPr>
          <w:ins w:id="359" w:author="Matthews, Katrina (DOES)" w:date="2020-03-05T16:45:00Z"/>
          <w:rFonts w:ascii="Times New Roman" w:hAnsi="Times New Roman"/>
          <w:szCs w:val="24"/>
          <w:rPrChange w:id="360" w:author="Matthews, Katrina (DOES)" w:date="2020-03-23T13:59:00Z">
            <w:rPr>
              <w:ins w:id="361" w:author="Matthews, Katrina (DOES)" w:date="2020-03-05T16:45:00Z"/>
            </w:rPr>
          </w:rPrChange>
        </w:rPr>
        <w:pPrChange w:id="362" w:author="Matthews, Katrina (DOES)" w:date="2020-03-05T16:46:00Z">
          <w:pPr/>
        </w:pPrChange>
      </w:pPr>
      <w:ins w:id="363" w:author="Matthews, Katrina (DOES)" w:date="2020-03-05T16:44:00Z">
        <w:r w:rsidRPr="00A841A6">
          <w:rPr>
            <w:rFonts w:ascii="Times New Roman" w:hAnsi="Times New Roman"/>
            <w:sz w:val="24"/>
            <w:szCs w:val="24"/>
            <w:rPrChange w:id="364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 xml:space="preserve">Subsidized Work Experience (WEX) </w:t>
        </w:r>
      </w:ins>
    </w:p>
    <w:p w14:paraId="51E3D7F1" w14:textId="451E8538" w:rsidR="006A5824" w:rsidRPr="00A841A6" w:rsidRDefault="006A5824">
      <w:pPr>
        <w:pStyle w:val="ListParagraph"/>
        <w:numPr>
          <w:ilvl w:val="0"/>
          <w:numId w:val="28"/>
        </w:numPr>
        <w:rPr>
          <w:ins w:id="365" w:author="Matthews, Katrina (DOES)" w:date="2020-03-05T16:45:00Z"/>
          <w:rFonts w:ascii="Times New Roman" w:hAnsi="Times New Roman"/>
          <w:szCs w:val="24"/>
          <w:rPrChange w:id="366" w:author="Matthews, Katrina (DOES)" w:date="2020-03-23T13:59:00Z">
            <w:rPr>
              <w:ins w:id="367" w:author="Matthews, Katrina (DOES)" w:date="2020-03-05T16:45:00Z"/>
            </w:rPr>
          </w:rPrChange>
        </w:rPr>
        <w:pPrChange w:id="368" w:author="Matthews, Katrina (DOES)" w:date="2020-03-05T16:46:00Z">
          <w:pPr/>
        </w:pPrChange>
      </w:pPr>
      <w:ins w:id="369" w:author="Matthews, Katrina (DOES)" w:date="2020-03-05T16:45:00Z">
        <w:r w:rsidRPr="00A841A6">
          <w:rPr>
            <w:rFonts w:ascii="Times New Roman" w:hAnsi="Times New Roman"/>
            <w:sz w:val="24"/>
            <w:szCs w:val="24"/>
            <w:rPrChange w:id="370" w:author="Matthews, Katrina (DOES)" w:date="2020-03-23T13:59:00Z">
              <w:rPr/>
            </w:rPrChange>
          </w:rPr>
          <w:t>Employment/Placement</w:t>
        </w:r>
      </w:ins>
    </w:p>
    <w:p w14:paraId="78EC9C77" w14:textId="2C9110FB" w:rsidR="006A5824" w:rsidRPr="00A841A6" w:rsidRDefault="006A5824" w:rsidP="007B31E3">
      <w:pPr>
        <w:pStyle w:val="ListParagraph"/>
        <w:numPr>
          <w:ilvl w:val="0"/>
          <w:numId w:val="28"/>
        </w:numPr>
        <w:rPr>
          <w:ins w:id="371" w:author="Matthews, Katrina (DOES)" w:date="2020-03-05T17:05:00Z"/>
          <w:rFonts w:ascii="Times New Roman" w:hAnsi="Times New Roman"/>
          <w:sz w:val="24"/>
          <w:szCs w:val="24"/>
          <w:rPrChange w:id="372" w:author="Matthews, Katrina (DOES)" w:date="2020-03-23T13:59:00Z">
            <w:rPr>
              <w:ins w:id="373" w:author="Matthews, Katrina (DOES)" w:date="2020-03-05T17:05:00Z"/>
              <w:rFonts w:asciiTheme="majorHAnsi" w:hAnsiTheme="majorHAnsi"/>
            </w:rPr>
          </w:rPrChange>
        </w:rPr>
      </w:pPr>
      <w:ins w:id="374" w:author="Matthews, Katrina (DOES)" w:date="2020-03-05T16:45:00Z">
        <w:r w:rsidRPr="00A841A6">
          <w:rPr>
            <w:rFonts w:ascii="Times New Roman" w:hAnsi="Times New Roman"/>
            <w:sz w:val="24"/>
            <w:szCs w:val="24"/>
            <w:rPrChange w:id="375" w:author="Matthews, Katrina (DOES)" w:date="2020-03-23T13:59:00Z">
              <w:rPr/>
            </w:rPrChange>
          </w:rPr>
          <w:t xml:space="preserve">Retention </w:t>
        </w:r>
      </w:ins>
    </w:p>
    <w:p w14:paraId="54452C0C" w14:textId="56837861" w:rsidR="00F06F07" w:rsidRPr="00A841A6" w:rsidRDefault="00F06F07" w:rsidP="007B31E3">
      <w:pPr>
        <w:pStyle w:val="ListParagraph"/>
        <w:numPr>
          <w:ilvl w:val="0"/>
          <w:numId w:val="28"/>
        </w:numPr>
        <w:rPr>
          <w:ins w:id="376" w:author="Matthews, Katrina (DOES)" w:date="2020-03-05T17:05:00Z"/>
          <w:rFonts w:ascii="Times New Roman" w:hAnsi="Times New Roman"/>
          <w:sz w:val="24"/>
          <w:szCs w:val="24"/>
          <w:rPrChange w:id="377" w:author="Matthews, Katrina (DOES)" w:date="2020-03-23T13:59:00Z">
            <w:rPr>
              <w:ins w:id="378" w:author="Matthews, Katrina (DOES)" w:date="2020-03-05T17:05:00Z"/>
              <w:rFonts w:asciiTheme="majorHAnsi" w:hAnsiTheme="majorHAnsi"/>
            </w:rPr>
          </w:rPrChange>
        </w:rPr>
      </w:pPr>
      <w:ins w:id="379" w:author="Matthews, Katrina (DOES)" w:date="2020-03-05T17:05:00Z">
        <w:r w:rsidRPr="00A841A6">
          <w:rPr>
            <w:rFonts w:ascii="Times New Roman" w:hAnsi="Times New Roman"/>
            <w:sz w:val="24"/>
            <w:szCs w:val="24"/>
            <w:rPrChange w:id="380" w:author="Matthews, Katrina (DOES)" w:date="2020-03-23T13:59:00Z">
              <w:rPr>
                <w:rFonts w:asciiTheme="majorHAnsi" w:hAnsiTheme="majorHAnsi"/>
              </w:rPr>
            </w:rPrChange>
          </w:rPr>
          <w:t xml:space="preserve">Budget </w:t>
        </w:r>
      </w:ins>
    </w:p>
    <w:p w14:paraId="0CADF7B6" w14:textId="4F14EB10" w:rsidR="00F06F07" w:rsidRPr="00A841A6" w:rsidRDefault="00F06F07">
      <w:pPr>
        <w:pStyle w:val="ListParagraph"/>
        <w:numPr>
          <w:ilvl w:val="0"/>
          <w:numId w:val="28"/>
        </w:numPr>
        <w:rPr>
          <w:ins w:id="381" w:author="Matthews, Katrina (DOES)" w:date="2020-03-05T16:41:00Z"/>
          <w:rFonts w:ascii="Times New Roman" w:hAnsi="Times New Roman"/>
          <w:szCs w:val="24"/>
          <w:rPrChange w:id="382" w:author="Matthews, Katrina (DOES)" w:date="2020-03-23T13:59:00Z">
            <w:rPr>
              <w:ins w:id="383" w:author="Matthews, Katrina (DOES)" w:date="2020-03-05T16:41:00Z"/>
            </w:rPr>
          </w:rPrChange>
        </w:rPr>
        <w:pPrChange w:id="384" w:author="Matthews, Katrina (DOES)" w:date="2020-03-05T14:24:00Z">
          <w:pPr/>
        </w:pPrChange>
      </w:pPr>
      <w:ins w:id="385" w:author="Matthews, Katrina (DOES)" w:date="2020-03-05T17:05:00Z">
        <w:r w:rsidRPr="00A841A6">
          <w:rPr>
            <w:rFonts w:ascii="Times New Roman" w:hAnsi="Times New Roman"/>
            <w:sz w:val="24"/>
            <w:szCs w:val="24"/>
            <w:rPrChange w:id="386" w:author="Matthews, Katrina (DOES)" w:date="2020-03-23T13:59:00Z">
              <w:rPr>
                <w:rFonts w:asciiTheme="majorHAnsi" w:hAnsiTheme="majorHAnsi"/>
              </w:rPr>
            </w:rPrChange>
          </w:rPr>
          <w:t xml:space="preserve">Occupational Codes </w:t>
        </w:r>
      </w:ins>
    </w:p>
    <w:p w14:paraId="0F25026E" w14:textId="77777777" w:rsidR="005B6738" w:rsidRPr="00A841A6" w:rsidRDefault="005B6738">
      <w:pPr>
        <w:rPr>
          <w:ins w:id="387" w:author="Matthews, Katrina (DOES)" w:date="2020-03-05T14:24:00Z"/>
          <w:rFonts w:ascii="Times New Roman" w:hAnsi="Times New Roman"/>
          <w:b/>
          <w:bCs/>
          <w:szCs w:val="24"/>
          <w:rPrChange w:id="388" w:author="Matthews, Katrina (DOES)" w:date="2020-03-23T13:59:00Z">
            <w:rPr>
              <w:ins w:id="389" w:author="Matthews, Katrina (DOES)" w:date="2020-03-05T14:24:00Z"/>
            </w:rPr>
          </w:rPrChange>
        </w:rPr>
        <w:pPrChange w:id="390" w:author="Matthews, Katrina (DOES)" w:date="2020-03-05T14:24:00Z">
          <w:pPr>
            <w:pStyle w:val="ListParagraph"/>
            <w:tabs>
              <w:tab w:val="left" w:pos="90"/>
            </w:tabs>
            <w:ind w:left="-270"/>
            <w:jc w:val="both"/>
          </w:pPr>
        </w:pPrChange>
      </w:pPr>
    </w:p>
    <w:p w14:paraId="4A0E9E75" w14:textId="201E2879" w:rsidR="005F10E9" w:rsidRDefault="007B31E3">
      <w:pPr>
        <w:rPr>
          <w:ins w:id="391" w:author="Singh, Dhruv (DOES)" w:date="2021-07-26T14:28:00Z"/>
          <w:rFonts w:ascii="Times New Roman" w:hAnsi="Times New Roman"/>
          <w:b/>
          <w:bCs/>
          <w:color w:val="FF0000"/>
          <w:szCs w:val="24"/>
          <w:u w:val="single"/>
        </w:rPr>
      </w:pPr>
      <w:ins w:id="392" w:author="Matthews, Katrina (DOES)" w:date="2020-03-05T14:19:00Z">
        <w:r w:rsidRPr="00F4073D">
          <w:rPr>
            <w:rFonts w:ascii="Times New Roman" w:hAnsi="Times New Roman"/>
            <w:b/>
            <w:bCs/>
            <w:color w:val="FF0000"/>
            <w:szCs w:val="24"/>
            <w:highlight w:val="yellow"/>
            <w:u w:val="single"/>
            <w:rPrChange w:id="393" w:author="Singh, Dhruv (DOES)" w:date="2021-07-22T13:13:00Z">
              <w:rPr>
                <w:rFonts w:asciiTheme="majorHAnsi" w:eastAsiaTheme="minorHAnsi" w:hAnsiTheme="majorHAnsi"/>
                <w:b/>
                <w:bCs/>
                <w:sz w:val="22"/>
                <w:szCs w:val="22"/>
                <w:u w:val="single"/>
              </w:rPr>
            </w:rPrChange>
          </w:rPr>
          <w:t xml:space="preserve">Programs that have </w:t>
        </w:r>
      </w:ins>
      <w:del w:id="394" w:author="Matthews, Katrina (DOES)" w:date="2020-03-05T14:13:00Z">
        <w:r w:rsidR="00EC20BA" w:rsidRPr="00F4073D" w:rsidDel="00F94392">
          <w:rPr>
            <w:rFonts w:ascii="Times New Roman" w:hAnsi="Times New Roman"/>
            <w:b/>
            <w:bCs/>
            <w:color w:val="FF0000"/>
            <w:szCs w:val="24"/>
            <w:highlight w:val="yellow"/>
            <w:u w:val="single"/>
            <w:rPrChange w:id="395" w:author="Singh, Dhruv (DOES)" w:date="2021-07-22T13:13:00Z">
              <w:rPr>
                <w:rFonts w:asciiTheme="majorHAnsi" w:eastAsiaTheme="minorHAnsi" w:hAnsiTheme="majorHAnsi"/>
                <w:b/>
                <w:bCs/>
                <w:sz w:val="22"/>
                <w:szCs w:val="22"/>
                <w:u w:val="single"/>
              </w:rPr>
            </w:rPrChange>
          </w:rPr>
          <w:delText xml:space="preserve">MIS </w:delText>
        </w:r>
        <w:r w:rsidR="00216C02" w:rsidRPr="00F4073D" w:rsidDel="00F94392">
          <w:rPr>
            <w:rFonts w:ascii="Times New Roman" w:hAnsi="Times New Roman"/>
            <w:b/>
            <w:bCs/>
            <w:color w:val="FF0000"/>
            <w:szCs w:val="24"/>
            <w:highlight w:val="yellow"/>
            <w:u w:val="single"/>
            <w:rPrChange w:id="396" w:author="Singh, Dhruv (DOES)" w:date="2021-07-22T13:13:00Z">
              <w:rPr>
                <w:rFonts w:asciiTheme="majorHAnsi" w:eastAsiaTheme="minorHAnsi" w:hAnsiTheme="majorHAnsi"/>
                <w:b/>
                <w:bCs/>
                <w:sz w:val="22"/>
                <w:szCs w:val="22"/>
                <w:u w:val="single"/>
              </w:rPr>
            </w:rPrChange>
          </w:rPr>
          <w:delText xml:space="preserve">Team Assignments </w:delText>
        </w:r>
        <w:r w:rsidR="000D5AE1" w:rsidRPr="00F4073D" w:rsidDel="00F94392">
          <w:rPr>
            <w:rFonts w:ascii="Times New Roman" w:hAnsi="Times New Roman"/>
            <w:b/>
            <w:bCs/>
            <w:color w:val="FF0000"/>
            <w:szCs w:val="24"/>
            <w:highlight w:val="yellow"/>
            <w:u w:val="single"/>
            <w:rPrChange w:id="397" w:author="Singh, Dhruv (DOES)" w:date="2021-07-22T13:13:00Z">
              <w:rPr>
                <w:rFonts w:asciiTheme="majorHAnsi" w:eastAsiaTheme="minorHAnsi" w:hAnsiTheme="majorHAnsi"/>
                <w:b/>
                <w:bCs/>
                <w:sz w:val="22"/>
                <w:szCs w:val="22"/>
                <w:u w:val="single"/>
              </w:rPr>
            </w:rPrChange>
          </w:rPr>
          <w:delText xml:space="preserve">and Points of Contacts </w:delText>
        </w:r>
      </w:del>
      <w:ins w:id="398" w:author="Matthews, Katrina (DOES)" w:date="2020-03-05T14:13:00Z">
        <w:r w:rsidR="00F94392" w:rsidRPr="00F4073D">
          <w:rPr>
            <w:rFonts w:ascii="Times New Roman" w:hAnsi="Times New Roman"/>
            <w:b/>
            <w:bCs/>
            <w:color w:val="FF0000"/>
            <w:szCs w:val="24"/>
            <w:highlight w:val="yellow"/>
            <w:u w:val="single"/>
            <w:rPrChange w:id="399" w:author="Singh, Dhruv (DOES)" w:date="2021-07-22T13:13:00Z">
              <w:rPr>
                <w:rFonts w:asciiTheme="majorHAnsi" w:eastAsiaTheme="minorHAnsi" w:hAnsiTheme="majorHAnsi"/>
                <w:b/>
                <w:bCs/>
                <w:sz w:val="22"/>
                <w:szCs w:val="22"/>
                <w:u w:val="single"/>
              </w:rPr>
            </w:rPrChange>
          </w:rPr>
          <w:t xml:space="preserve">Job Readiness Training </w:t>
        </w:r>
      </w:ins>
      <w:ins w:id="400" w:author="Matthews, Katrina (DOES)" w:date="2020-03-05T14:16:00Z">
        <w:r w:rsidRPr="00F4073D">
          <w:rPr>
            <w:rFonts w:ascii="Times New Roman" w:hAnsi="Times New Roman"/>
            <w:b/>
            <w:bCs/>
            <w:color w:val="FF0000"/>
            <w:szCs w:val="24"/>
            <w:highlight w:val="yellow"/>
            <w:u w:val="single"/>
            <w:rPrChange w:id="401" w:author="Singh, Dhruv (DOES)" w:date="2021-07-22T13:13:00Z">
              <w:rPr>
                <w:rFonts w:asciiTheme="majorHAnsi" w:eastAsiaTheme="minorHAnsi" w:hAnsiTheme="majorHAnsi"/>
                <w:b/>
                <w:bCs/>
                <w:sz w:val="22"/>
                <w:szCs w:val="22"/>
                <w:u w:val="single"/>
              </w:rPr>
            </w:rPrChange>
          </w:rPr>
          <w:t>(Activi</w:t>
        </w:r>
      </w:ins>
      <w:ins w:id="402" w:author="Matthews, Katrina (DOES)" w:date="2020-03-05T14:17:00Z">
        <w:r w:rsidRPr="00F4073D">
          <w:rPr>
            <w:rFonts w:ascii="Times New Roman" w:hAnsi="Times New Roman"/>
            <w:b/>
            <w:bCs/>
            <w:color w:val="FF0000"/>
            <w:szCs w:val="24"/>
            <w:highlight w:val="yellow"/>
            <w:u w:val="single"/>
            <w:rPrChange w:id="403" w:author="Singh, Dhruv (DOES)" w:date="2021-07-22T13:13:00Z">
              <w:rPr>
                <w:rFonts w:asciiTheme="majorHAnsi" w:eastAsiaTheme="minorHAnsi" w:hAnsiTheme="majorHAnsi"/>
                <w:b/>
                <w:bCs/>
                <w:sz w:val="22"/>
                <w:szCs w:val="22"/>
                <w:u w:val="single"/>
              </w:rPr>
            </w:rPrChange>
          </w:rPr>
          <w:t>ty Code 220)</w:t>
        </w:r>
        <w:r w:rsidRPr="00F4073D">
          <w:rPr>
            <w:rFonts w:ascii="Times New Roman" w:hAnsi="Times New Roman"/>
            <w:b/>
            <w:bCs/>
            <w:color w:val="FF0000"/>
            <w:szCs w:val="24"/>
            <w:u w:val="single"/>
            <w:rPrChange w:id="404" w:author="Singh, Dhruv (DOES)" w:date="2021-07-22T13:13:00Z">
              <w:rPr>
                <w:rFonts w:asciiTheme="majorHAnsi" w:eastAsiaTheme="minorHAnsi" w:hAnsiTheme="majorHAnsi"/>
                <w:b/>
                <w:bCs/>
                <w:sz w:val="22"/>
                <w:szCs w:val="22"/>
                <w:u w:val="single"/>
              </w:rPr>
            </w:rPrChange>
          </w:rPr>
          <w:t xml:space="preserve"> </w:t>
        </w:r>
      </w:ins>
      <w:ins w:id="405" w:author="Singh, Dhruv (DOES)" w:date="2021-07-22T13:13:00Z">
        <w:r w:rsidR="00F4073D">
          <w:rPr>
            <w:rFonts w:ascii="Times New Roman" w:hAnsi="Times New Roman"/>
            <w:b/>
            <w:bCs/>
            <w:color w:val="FF0000"/>
            <w:szCs w:val="24"/>
            <w:u w:val="single"/>
          </w:rPr>
          <w:t>{Training Starts here!!}</w:t>
        </w:r>
      </w:ins>
    </w:p>
    <w:p w14:paraId="40036560" w14:textId="5D54EF49" w:rsidR="00051F7B" w:rsidRDefault="00051F7B">
      <w:pPr>
        <w:rPr>
          <w:ins w:id="406" w:author="Singh, Dhruv (DOES)" w:date="2021-07-26T14:28:00Z"/>
          <w:rFonts w:ascii="Times New Roman" w:hAnsi="Times New Roman"/>
          <w:b/>
          <w:bCs/>
          <w:color w:val="FF0000"/>
          <w:szCs w:val="24"/>
          <w:u w:val="single"/>
        </w:rPr>
      </w:pPr>
    </w:p>
    <w:p w14:paraId="1E6CB470" w14:textId="051DC3B9" w:rsidR="00051F7B" w:rsidRPr="00F4073D" w:rsidRDefault="00051F7B">
      <w:pPr>
        <w:rPr>
          <w:ins w:id="407" w:author="Matthews, Katrina (DOES)" w:date="2020-03-05T14:13:00Z"/>
          <w:rFonts w:ascii="Times New Roman" w:hAnsi="Times New Roman"/>
          <w:b/>
          <w:bCs/>
          <w:color w:val="FF0000"/>
          <w:szCs w:val="24"/>
          <w:u w:val="single"/>
          <w:rPrChange w:id="408" w:author="Singh, Dhruv (DOES)" w:date="2021-07-22T13:13:00Z">
            <w:rPr>
              <w:ins w:id="409" w:author="Matthews, Katrina (DOES)" w:date="2020-03-05T14:13:00Z"/>
              <w:rFonts w:asciiTheme="majorHAnsi" w:hAnsiTheme="majorHAnsi"/>
              <w:b/>
              <w:bCs/>
              <w:u w:val="single"/>
            </w:rPr>
          </w:rPrChange>
        </w:rPr>
        <w:pPrChange w:id="410" w:author="Matthews, Katrina (DOES)" w:date="2020-03-05T14:24:00Z">
          <w:pPr>
            <w:pStyle w:val="ListParagraph"/>
            <w:numPr>
              <w:numId w:val="11"/>
            </w:numPr>
            <w:tabs>
              <w:tab w:val="left" w:pos="90"/>
            </w:tabs>
            <w:spacing w:after="0" w:line="240" w:lineRule="auto"/>
            <w:ind w:left="360" w:hanging="360"/>
            <w:jc w:val="both"/>
          </w:pPr>
        </w:pPrChange>
      </w:pPr>
      <w:ins w:id="411" w:author="Singh, Dhruv (DOES)" w:date="2021-07-26T14:28:00Z">
        <w:r>
          <w:rPr>
            <w:rFonts w:ascii="Times New Roman" w:hAnsi="Times New Roman"/>
            <w:b/>
            <w:bCs/>
            <w:color w:val="FF0000"/>
            <w:szCs w:val="24"/>
            <w:u w:val="single"/>
          </w:rPr>
          <w:t>Report 1</w:t>
        </w:r>
      </w:ins>
      <w:ins w:id="412" w:author="Singh, Dhruv (DOES)" w:date="2021-07-29T10:11:00Z">
        <w:r w:rsidR="00DE4E0A">
          <w:rPr>
            <w:rFonts w:ascii="Times New Roman" w:hAnsi="Times New Roman"/>
            <w:b/>
            <w:bCs/>
            <w:color w:val="FF0000"/>
            <w:szCs w:val="24"/>
            <w:u w:val="single"/>
          </w:rPr>
          <w:t>.1</w:t>
        </w:r>
      </w:ins>
    </w:p>
    <w:p w14:paraId="1444C00B" w14:textId="610F38D6" w:rsidR="00F94392" w:rsidRPr="00A841A6" w:rsidRDefault="007B31E3" w:rsidP="00F94392">
      <w:pPr>
        <w:pStyle w:val="ListParagraph"/>
        <w:numPr>
          <w:ilvl w:val="1"/>
          <w:numId w:val="11"/>
        </w:numPr>
        <w:tabs>
          <w:tab w:val="left" w:pos="90"/>
        </w:tabs>
        <w:spacing w:after="0" w:line="240" w:lineRule="auto"/>
        <w:jc w:val="both"/>
        <w:rPr>
          <w:ins w:id="413" w:author="Matthews, Katrina (DOES)" w:date="2020-03-05T14:14:00Z"/>
          <w:rFonts w:ascii="Times New Roman" w:hAnsi="Times New Roman"/>
          <w:sz w:val="24"/>
          <w:szCs w:val="24"/>
          <w:rPrChange w:id="414" w:author="Matthews, Katrina (DOES)" w:date="2020-03-23T13:59:00Z">
            <w:rPr>
              <w:ins w:id="415" w:author="Matthews, Katrina (DOES)" w:date="2020-03-05T14:14:00Z"/>
              <w:rFonts w:asciiTheme="majorHAnsi" w:hAnsiTheme="majorHAnsi"/>
              <w:b/>
              <w:bCs/>
              <w:u w:val="single"/>
            </w:rPr>
          </w:rPrChange>
        </w:rPr>
      </w:pPr>
      <w:ins w:id="416" w:author="Matthews, Katrina (DOES)" w:date="2020-03-05T14:14:00Z">
        <w:r w:rsidRPr="00A841A6">
          <w:rPr>
            <w:rFonts w:ascii="Times New Roman" w:hAnsi="Times New Roman"/>
            <w:sz w:val="24"/>
            <w:szCs w:val="24"/>
            <w:rPrChange w:id="417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t>Transitional Employment Program (TEP</w:t>
        </w:r>
      </w:ins>
      <w:ins w:id="418" w:author="Matthews, Katrina (DOES)" w:date="2020-03-05T14:15:00Z">
        <w:r w:rsidRPr="00A841A6">
          <w:rPr>
            <w:rFonts w:ascii="Times New Roman" w:hAnsi="Times New Roman"/>
            <w:sz w:val="24"/>
            <w:szCs w:val="24"/>
            <w:rPrChange w:id="419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>)</w:t>
        </w:r>
      </w:ins>
      <w:ins w:id="420" w:author="Singh, Dhruv (DOES)" w:date="2021-07-29T10:03:00Z">
        <w:r w:rsidR="009A2DFF">
          <w:rPr>
            <w:rFonts w:ascii="Times New Roman" w:hAnsi="Times New Roman"/>
            <w:sz w:val="24"/>
            <w:szCs w:val="24"/>
          </w:rPr>
          <w:t xml:space="preserve"> </w:t>
        </w:r>
        <w:r w:rsidR="009A2DFF" w:rsidRPr="009A2DFF">
          <w:rPr>
            <w:rFonts w:ascii="Times New Roman" w:hAnsi="Times New Roman"/>
            <w:sz w:val="24"/>
            <w:szCs w:val="24"/>
            <w:highlight w:val="yellow"/>
            <w:rPrChange w:id="421" w:author="Singh, Dhruv (DOES)" w:date="2021-07-29T10:04:00Z">
              <w:rPr>
                <w:rFonts w:ascii="Times New Roman" w:hAnsi="Times New Roman"/>
                <w:sz w:val="24"/>
                <w:szCs w:val="24"/>
              </w:rPr>
            </w:rPrChange>
          </w:rPr>
          <w:t>(</w:t>
        </w:r>
      </w:ins>
      <w:ins w:id="422" w:author="Singh, Dhruv (DOES)" w:date="2021-07-29T10:04:00Z">
        <w:r w:rsidR="009A2DFF" w:rsidRPr="009A2DFF">
          <w:rPr>
            <w:rFonts w:ascii="Times New Roman" w:hAnsi="Times New Roman"/>
            <w:sz w:val="24"/>
            <w:szCs w:val="24"/>
            <w:highlight w:val="yellow"/>
            <w:rPrChange w:id="423" w:author="Singh, Dhruv (DOES)" w:date="2021-07-29T10:04:00Z">
              <w:rPr>
                <w:rFonts w:ascii="Times New Roman" w:hAnsi="Times New Roman"/>
                <w:sz w:val="24"/>
                <w:szCs w:val="24"/>
              </w:rPr>
            </w:rPrChange>
          </w:rPr>
          <w:t>Project Empowerment - umbrella</w:t>
        </w:r>
      </w:ins>
      <w:ins w:id="424" w:author="Singh, Dhruv (DOES)" w:date="2021-07-29T10:03:00Z">
        <w:r w:rsidR="009A2DFF" w:rsidRPr="009A2DFF">
          <w:rPr>
            <w:rFonts w:ascii="Times New Roman" w:hAnsi="Times New Roman"/>
            <w:sz w:val="24"/>
            <w:szCs w:val="24"/>
            <w:highlight w:val="yellow"/>
            <w:rPrChange w:id="425" w:author="Singh, Dhruv (DOES)" w:date="2021-07-29T10:04:00Z">
              <w:rPr>
                <w:rFonts w:ascii="Times New Roman" w:hAnsi="Times New Roman"/>
                <w:sz w:val="24"/>
                <w:szCs w:val="24"/>
              </w:rPr>
            </w:rPrChange>
          </w:rPr>
          <w:t>)</w:t>
        </w:r>
      </w:ins>
    </w:p>
    <w:p w14:paraId="3D0AD768" w14:textId="00B568B3" w:rsidR="007B31E3" w:rsidRPr="004579F9" w:rsidRDefault="007B31E3" w:rsidP="004579F9">
      <w:pPr>
        <w:pStyle w:val="ListParagraph"/>
        <w:numPr>
          <w:ilvl w:val="1"/>
          <w:numId w:val="11"/>
        </w:numPr>
        <w:tabs>
          <w:tab w:val="left" w:pos="90"/>
        </w:tabs>
        <w:spacing w:after="0" w:line="240" w:lineRule="auto"/>
        <w:jc w:val="both"/>
        <w:rPr>
          <w:ins w:id="426" w:author="Matthews, Katrina (DOES)" w:date="2020-03-05T16:47:00Z"/>
          <w:rFonts w:ascii="Times New Roman" w:hAnsi="Times New Roman"/>
          <w:sz w:val="24"/>
          <w:szCs w:val="24"/>
          <w:rPrChange w:id="427" w:author="Singh, Dhruv (DOES)" w:date="2021-07-29T10:04:00Z">
            <w:rPr>
              <w:ins w:id="428" w:author="Matthews, Katrina (DOES)" w:date="2020-03-05T16:47:00Z"/>
              <w:rFonts w:asciiTheme="majorHAnsi" w:hAnsiTheme="majorHAnsi"/>
            </w:rPr>
          </w:rPrChange>
        </w:rPr>
        <w:pPrChange w:id="429" w:author="Singh, Dhruv (DOES)" w:date="2021-07-29T10:04:00Z">
          <w:pPr>
            <w:pStyle w:val="ListParagraph"/>
            <w:numPr>
              <w:ilvl w:val="1"/>
              <w:numId w:val="11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430" w:author="Matthews, Katrina (DOES)" w:date="2020-03-05T14:15:00Z">
        <w:r w:rsidRPr="00A841A6">
          <w:rPr>
            <w:rFonts w:ascii="Times New Roman" w:hAnsi="Times New Roman"/>
            <w:sz w:val="24"/>
            <w:szCs w:val="24"/>
            <w:rPrChange w:id="431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t xml:space="preserve">DC Career </w:t>
        </w:r>
        <w:r w:rsidRPr="00A841A6">
          <w:rPr>
            <w:rFonts w:ascii="Times New Roman" w:hAnsi="Times New Roman"/>
            <w:sz w:val="24"/>
            <w:szCs w:val="24"/>
            <w:rPrChange w:id="432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>Connections (</w:t>
        </w:r>
        <w:r w:rsidRPr="00A841A6">
          <w:rPr>
            <w:rFonts w:ascii="Times New Roman" w:hAnsi="Times New Roman"/>
            <w:sz w:val="24"/>
            <w:szCs w:val="24"/>
            <w:rPrChange w:id="433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t xml:space="preserve">DCCC) </w:t>
        </w:r>
      </w:ins>
      <w:ins w:id="434" w:author="Singh, Dhruv (DOES)" w:date="2021-07-29T10:04:00Z">
        <w:r w:rsidR="009A2DFF" w:rsidRPr="00046010">
          <w:rPr>
            <w:rFonts w:ascii="Times New Roman" w:hAnsi="Times New Roman"/>
            <w:sz w:val="24"/>
            <w:szCs w:val="24"/>
            <w:highlight w:val="yellow"/>
          </w:rPr>
          <w:t>(Project Empowerment - umbrella)</w:t>
        </w:r>
      </w:ins>
    </w:p>
    <w:p w14:paraId="28064443" w14:textId="11FB4A60" w:rsidR="006A5824" w:rsidRPr="00A841A6" w:rsidRDefault="006A5824" w:rsidP="00F94392">
      <w:pPr>
        <w:pStyle w:val="ListParagraph"/>
        <w:numPr>
          <w:ilvl w:val="1"/>
          <w:numId w:val="11"/>
        </w:numPr>
        <w:tabs>
          <w:tab w:val="left" w:pos="90"/>
        </w:tabs>
        <w:spacing w:after="0" w:line="240" w:lineRule="auto"/>
        <w:jc w:val="both"/>
        <w:rPr>
          <w:ins w:id="435" w:author="Matthews, Katrina (DOES)" w:date="2020-03-05T14:15:00Z"/>
          <w:rFonts w:ascii="Times New Roman" w:hAnsi="Times New Roman"/>
          <w:sz w:val="24"/>
          <w:szCs w:val="24"/>
          <w:rPrChange w:id="436" w:author="Matthews, Katrina (DOES)" w:date="2020-03-23T13:59:00Z">
            <w:rPr>
              <w:ins w:id="437" w:author="Matthews, Katrina (DOES)" w:date="2020-03-05T14:15:00Z"/>
              <w:rFonts w:asciiTheme="majorHAnsi" w:hAnsiTheme="majorHAnsi"/>
              <w:b/>
              <w:bCs/>
            </w:rPr>
          </w:rPrChange>
        </w:rPr>
      </w:pPr>
      <w:ins w:id="438" w:author="Matthews, Katrina (DOES)" w:date="2020-03-05T16:47:00Z">
        <w:r w:rsidRPr="00A841A6">
          <w:rPr>
            <w:rFonts w:ascii="Times New Roman" w:hAnsi="Times New Roman"/>
            <w:sz w:val="24"/>
            <w:szCs w:val="24"/>
            <w:rPrChange w:id="439" w:author="Matthews, Katrina (DOES)" w:date="2020-03-23T13:59:00Z">
              <w:rPr>
                <w:rFonts w:asciiTheme="majorHAnsi" w:hAnsiTheme="majorHAnsi"/>
              </w:rPr>
            </w:rPrChange>
          </w:rPr>
          <w:t>Back to Work 50+</w:t>
        </w:r>
      </w:ins>
    </w:p>
    <w:p w14:paraId="2FDE410E" w14:textId="5328DA17" w:rsidR="007B31E3" w:rsidRPr="00A841A6" w:rsidDel="007B31E3" w:rsidRDefault="007B31E3" w:rsidP="007B31E3">
      <w:pPr>
        <w:pStyle w:val="ListParagraph"/>
        <w:rPr>
          <w:del w:id="440" w:author="Matthews, Katrina (DOES)" w:date="2020-03-05T14:18:00Z"/>
          <w:rFonts w:ascii="Times New Roman" w:hAnsi="Times New Roman"/>
          <w:b/>
          <w:bCs/>
          <w:sz w:val="24"/>
          <w:szCs w:val="24"/>
          <w:rPrChange w:id="441" w:author="Matthews, Katrina (DOES)" w:date="2020-03-23T13:59:00Z">
            <w:rPr>
              <w:del w:id="442" w:author="Matthews, Katrina (DOES)" w:date="2020-03-05T14:18:00Z"/>
              <w:rFonts w:asciiTheme="majorHAnsi" w:hAnsiTheme="majorHAnsi"/>
              <w:b/>
              <w:bCs/>
            </w:rPr>
          </w:rPrChange>
        </w:rPr>
      </w:pPr>
      <w:ins w:id="443" w:author="Matthews, Katrina (DOES)" w:date="2020-03-05T14:16:00Z">
        <w:r w:rsidRPr="00A841A6">
          <w:rPr>
            <w:rFonts w:ascii="Times New Roman" w:hAnsi="Times New Roman"/>
            <w:sz w:val="24"/>
            <w:szCs w:val="24"/>
            <w:rPrChange w:id="444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>DC Infrastructure Academy (DCIA)</w:t>
        </w:r>
        <w:r w:rsidRPr="00A841A6">
          <w:rPr>
            <w:rFonts w:ascii="Times New Roman" w:hAnsi="Times New Roman"/>
            <w:b/>
            <w:bCs/>
            <w:sz w:val="24"/>
            <w:szCs w:val="24"/>
            <w:rPrChange w:id="445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 xml:space="preserve"> </w:t>
        </w:r>
      </w:ins>
    </w:p>
    <w:p w14:paraId="614382C3" w14:textId="77777777" w:rsidR="007B31E3" w:rsidRPr="00A841A6" w:rsidRDefault="007B31E3">
      <w:pPr>
        <w:pStyle w:val="ListParagraph"/>
        <w:numPr>
          <w:ilvl w:val="1"/>
          <w:numId w:val="11"/>
        </w:numPr>
        <w:tabs>
          <w:tab w:val="left" w:pos="90"/>
        </w:tabs>
        <w:spacing w:after="0" w:line="240" w:lineRule="auto"/>
        <w:jc w:val="both"/>
        <w:rPr>
          <w:ins w:id="446" w:author="Matthews, Katrina (DOES)" w:date="2020-03-05T14:18:00Z"/>
          <w:rFonts w:ascii="Times New Roman" w:hAnsi="Times New Roman"/>
          <w:b/>
          <w:bCs/>
          <w:sz w:val="24"/>
          <w:szCs w:val="24"/>
          <w:rPrChange w:id="447" w:author="Matthews, Katrina (DOES)" w:date="2020-03-23T13:59:00Z">
            <w:rPr>
              <w:ins w:id="448" w:author="Matthews, Katrina (DOES)" w:date="2020-03-05T14:18:00Z"/>
              <w:rFonts w:asciiTheme="majorHAnsi" w:hAnsiTheme="majorHAnsi"/>
              <w:b/>
              <w:bCs/>
              <w:u w:val="single"/>
            </w:rPr>
          </w:rPrChange>
        </w:rPr>
        <w:pPrChange w:id="449" w:author="Matthews, Katrina (DOES)" w:date="2020-03-05T14:18:00Z">
          <w:pPr>
            <w:pStyle w:val="ListParagraph"/>
            <w:numPr>
              <w:numId w:val="11"/>
            </w:numPr>
            <w:tabs>
              <w:tab w:val="left" w:pos="90"/>
            </w:tabs>
            <w:spacing w:after="0" w:line="240" w:lineRule="auto"/>
            <w:ind w:left="360" w:hanging="360"/>
            <w:jc w:val="both"/>
          </w:pPr>
        </w:pPrChange>
      </w:pPr>
    </w:p>
    <w:p w14:paraId="3E515F0F" w14:textId="330C3402" w:rsidR="000D5AE1" w:rsidRPr="00A841A6" w:rsidDel="007B31E3" w:rsidRDefault="000D5AE1">
      <w:pPr>
        <w:pStyle w:val="ListParagraph"/>
        <w:ind w:left="360"/>
        <w:rPr>
          <w:del w:id="450" w:author="Matthews, Katrina (DOES)" w:date="2020-03-05T14:12:00Z"/>
          <w:rFonts w:ascii="Times New Roman" w:hAnsi="Times New Roman"/>
          <w:sz w:val="24"/>
          <w:szCs w:val="24"/>
          <w:rPrChange w:id="451" w:author="Matthews, Katrina (DOES)" w:date="2020-03-23T13:59:00Z">
            <w:rPr>
              <w:del w:id="452" w:author="Matthews, Katrina (DOES)" w:date="2020-03-05T14:12:00Z"/>
            </w:rPr>
          </w:rPrChange>
        </w:rPr>
        <w:pPrChange w:id="453" w:author="Matthews, Katrina (DOES)" w:date="2020-03-05T14:21:00Z">
          <w:pPr>
            <w:pStyle w:val="ListParagraph"/>
          </w:pPr>
        </w:pPrChange>
      </w:pPr>
      <w:del w:id="454" w:author="Matthews, Katrina (DOES)" w:date="2020-03-05T14:12:00Z">
        <w:r w:rsidRPr="00A841A6" w:rsidDel="00F94392">
          <w:rPr>
            <w:rFonts w:ascii="Times New Roman" w:hAnsi="Times New Roman"/>
            <w:sz w:val="24"/>
            <w:szCs w:val="24"/>
            <w:rPrChange w:id="455" w:author="Matthews, Katrina (DOES)" w:date="2020-03-23T13:59:00Z">
              <w:rPr/>
            </w:rPrChange>
          </w:rPr>
          <w:delText xml:space="preserve">Maryse Holly: </w:delText>
        </w:r>
      </w:del>
    </w:p>
    <w:p w14:paraId="52B8855C" w14:textId="313C3907" w:rsidR="000D5AE1" w:rsidRPr="00A841A6" w:rsidDel="007B31E3" w:rsidRDefault="000D5AE1" w:rsidP="007B31E3">
      <w:pPr>
        <w:rPr>
          <w:del w:id="456" w:author="Matthews, Katrina (DOES)" w:date="2020-03-05T14:12:00Z"/>
          <w:rFonts w:ascii="Times New Roman" w:hAnsi="Times New Roman"/>
          <w:b/>
          <w:bCs/>
          <w:szCs w:val="24"/>
          <w:u w:val="single"/>
          <w:rPrChange w:id="457" w:author="Matthews, Katrina (DOES)" w:date="2020-03-23T13:59:00Z">
            <w:rPr>
              <w:del w:id="458" w:author="Matthews, Katrina (DOES)" w:date="2020-03-05T14:12:00Z"/>
              <w:rFonts w:asciiTheme="majorHAnsi" w:hAnsiTheme="majorHAnsi"/>
              <w:b/>
              <w:bCs/>
              <w:u w:val="single"/>
            </w:rPr>
          </w:rPrChange>
        </w:rPr>
      </w:pPr>
      <w:del w:id="459" w:author="Matthews, Katrina (DOES)" w:date="2020-03-05T14:12:00Z">
        <w:r w:rsidRPr="00A841A6" w:rsidDel="00F94392">
          <w:rPr>
            <w:rFonts w:ascii="Times New Roman" w:hAnsi="Times New Roman"/>
            <w:b/>
            <w:bCs/>
            <w:szCs w:val="24"/>
            <w:u w:val="single"/>
            <w:rPrChange w:id="460" w:author="Matthews, Katrina (DOES)" w:date="2020-03-23T13:59:00Z">
              <w:rPr/>
            </w:rPrChange>
          </w:rPr>
          <w:delText>Memorandum of Understanding Agreements (MOU)</w:delText>
        </w:r>
      </w:del>
    </w:p>
    <w:p w14:paraId="6E648DF8" w14:textId="77777777" w:rsidR="007B31E3" w:rsidRPr="00A841A6" w:rsidRDefault="007B31E3">
      <w:pPr>
        <w:rPr>
          <w:ins w:id="461" w:author="Matthews, Katrina (DOES)" w:date="2020-03-05T14:22:00Z"/>
          <w:rFonts w:ascii="Times New Roman" w:hAnsi="Times New Roman"/>
          <w:b/>
          <w:bCs/>
          <w:szCs w:val="24"/>
          <w:u w:val="single"/>
          <w:rPrChange w:id="462" w:author="Matthews, Katrina (DOES)" w:date="2020-03-23T13:59:00Z">
            <w:rPr>
              <w:ins w:id="463" w:author="Matthews, Katrina (DOES)" w:date="2020-03-05T14:22:00Z"/>
            </w:rPr>
          </w:rPrChange>
        </w:rPr>
        <w:pPrChange w:id="464" w:author="Matthews, Katrina (DOES)" w:date="2020-03-05T14:22:00Z">
          <w:pPr>
            <w:numPr>
              <w:numId w:val="14"/>
            </w:numPr>
            <w:tabs>
              <w:tab w:val="num" w:pos="720"/>
            </w:tabs>
            <w:ind w:left="720" w:hanging="360"/>
          </w:pPr>
        </w:pPrChange>
      </w:pPr>
    </w:p>
    <w:p w14:paraId="0BE0FC22" w14:textId="4C03C74C" w:rsidR="000D5AE1" w:rsidRPr="00A841A6" w:rsidDel="00F94392" w:rsidRDefault="000D5AE1">
      <w:pPr>
        <w:rPr>
          <w:del w:id="465" w:author="Matthews, Katrina (DOES)" w:date="2020-03-05T14:12:00Z"/>
          <w:rFonts w:ascii="Times New Roman" w:hAnsi="Times New Roman"/>
          <w:b/>
          <w:bCs/>
          <w:szCs w:val="24"/>
          <w:rPrChange w:id="466" w:author="Matthews, Katrina (DOES)" w:date="2020-03-23T13:59:00Z">
            <w:rPr>
              <w:del w:id="467" w:author="Matthews, Katrina (DOES)" w:date="2020-03-05T14:12:00Z"/>
            </w:rPr>
          </w:rPrChange>
        </w:rPr>
        <w:pPrChange w:id="468" w:author="Matthews, Katrina (DOES)" w:date="2020-03-05T14:22:00Z">
          <w:pPr>
            <w:numPr>
              <w:ilvl w:val="1"/>
              <w:numId w:val="14"/>
            </w:numPr>
            <w:tabs>
              <w:tab w:val="num" w:pos="1440"/>
            </w:tabs>
            <w:ind w:left="1440" w:hanging="360"/>
          </w:pPr>
        </w:pPrChange>
      </w:pPr>
      <w:del w:id="469" w:author="Matthews, Katrina (DOES)" w:date="2020-03-05T14:12:00Z">
        <w:r w:rsidRPr="00A841A6" w:rsidDel="00F94392">
          <w:rPr>
            <w:rFonts w:ascii="Times New Roman" w:hAnsi="Times New Roman"/>
            <w:b/>
            <w:bCs/>
            <w:szCs w:val="24"/>
            <w:rPrChange w:id="470" w:author="Matthews, Katrina (DOES)" w:date="2020-03-23T13:59:00Z">
              <w:rPr/>
            </w:rPrChange>
          </w:rPr>
          <w:delText>LEAP – Monica West (</w:del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471" w:author="Matthews, Katrina (DOES)" w:date="2020-03-23T13:59:00Z">
              <w:rPr/>
            </w:rPrChange>
          </w:rPr>
          <w:fldChar w:fldCharType="begin"/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472" w:author="Matthews, Katrina (DOES)" w:date="2020-03-23T13:59:00Z">
              <w:rPr/>
            </w:rPrChange>
          </w:rPr>
          <w:delInstrText xml:space="preserve"> HYPERLINK "mailto:monica.west@dc.gov" </w:delInstr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473" w:author="Matthews, Katrina (DOES)" w:date="2020-03-23T13:59:00Z">
              <w:rPr>
                <w:rStyle w:val="Hyperlink"/>
              </w:rPr>
            </w:rPrChange>
          </w:rPr>
          <w:fldChar w:fldCharType="separate"/>
        </w:r>
        <w:r w:rsidRPr="00A841A6" w:rsidDel="00F94392">
          <w:rPr>
            <w:rFonts w:ascii="Times New Roman" w:hAnsi="Times New Roman"/>
            <w:b/>
            <w:bCs/>
            <w:szCs w:val="24"/>
            <w:rPrChange w:id="474" w:author="Matthews, Katrina (DOES)" w:date="2020-03-23T13:59:00Z">
              <w:rPr>
                <w:rStyle w:val="Hyperlink"/>
              </w:rPr>
            </w:rPrChange>
          </w:rPr>
          <w:delText>monica.west@dc.gov</w:del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475" w:author="Matthews, Katrina (DOES)" w:date="2020-03-23T13:59:00Z">
              <w:rPr>
                <w:rStyle w:val="Hyperlink"/>
              </w:rPr>
            </w:rPrChange>
          </w:rPr>
          <w:fldChar w:fldCharType="end"/>
        </w:r>
        <w:r w:rsidRPr="00A841A6" w:rsidDel="00F94392">
          <w:rPr>
            <w:rFonts w:ascii="Times New Roman" w:hAnsi="Times New Roman"/>
            <w:b/>
            <w:bCs/>
            <w:szCs w:val="24"/>
            <w:rPrChange w:id="476" w:author="Matthews, Katrina (DOES)" w:date="2020-03-23T13:59:00Z">
              <w:rPr/>
            </w:rPrChange>
          </w:rPr>
          <w:delText>) 202-698-5804</w:delText>
        </w:r>
      </w:del>
    </w:p>
    <w:p w14:paraId="5135526F" w14:textId="407CF878" w:rsidR="000D5AE1" w:rsidRPr="00A841A6" w:rsidDel="00F94392" w:rsidRDefault="000D5AE1">
      <w:pPr>
        <w:rPr>
          <w:del w:id="477" w:author="Matthews, Katrina (DOES)" w:date="2020-03-05T14:12:00Z"/>
          <w:rFonts w:ascii="Times New Roman" w:hAnsi="Times New Roman"/>
          <w:b/>
          <w:bCs/>
          <w:szCs w:val="24"/>
          <w:rPrChange w:id="478" w:author="Matthews, Katrina (DOES)" w:date="2020-03-23T13:59:00Z">
            <w:rPr>
              <w:del w:id="479" w:author="Matthews, Katrina (DOES)" w:date="2020-03-05T14:12:00Z"/>
            </w:rPr>
          </w:rPrChange>
        </w:rPr>
        <w:pPrChange w:id="480" w:author="Matthews, Katrina (DOES)" w:date="2020-03-05T14:22:00Z">
          <w:pPr>
            <w:numPr>
              <w:ilvl w:val="1"/>
              <w:numId w:val="14"/>
            </w:numPr>
            <w:tabs>
              <w:tab w:val="num" w:pos="1440"/>
            </w:tabs>
            <w:ind w:left="1440" w:hanging="360"/>
          </w:pPr>
        </w:pPrChange>
      </w:pPr>
      <w:del w:id="481" w:author="Matthews, Katrina (DOES)" w:date="2020-03-05T14:12:00Z">
        <w:r w:rsidRPr="00A841A6" w:rsidDel="00F94392">
          <w:rPr>
            <w:rFonts w:ascii="Times New Roman" w:hAnsi="Times New Roman"/>
            <w:b/>
            <w:bCs/>
            <w:szCs w:val="24"/>
            <w:rPrChange w:id="482" w:author="Matthews, Katrina (DOES)" w:date="2020-03-23T13:59:00Z">
              <w:rPr/>
            </w:rPrChange>
          </w:rPr>
          <w:delText>FEMS  -  Leslie Green (</w:del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483" w:author="Matthews, Katrina (DOES)" w:date="2020-03-23T13:59:00Z">
              <w:rPr/>
            </w:rPrChange>
          </w:rPr>
          <w:fldChar w:fldCharType="begin"/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484" w:author="Matthews, Katrina (DOES)" w:date="2020-03-23T13:59:00Z">
              <w:rPr/>
            </w:rPrChange>
          </w:rPr>
          <w:delInstrText xml:space="preserve"> HYPERLINK "mailto:leslie.green@dc.gov" </w:delInstr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485" w:author="Matthews, Katrina (DOES)" w:date="2020-03-23T13:59:00Z">
              <w:rPr>
                <w:rStyle w:val="Hyperlink"/>
              </w:rPr>
            </w:rPrChange>
          </w:rPr>
          <w:fldChar w:fldCharType="separate"/>
        </w:r>
        <w:r w:rsidRPr="00A841A6" w:rsidDel="00F94392">
          <w:rPr>
            <w:rFonts w:ascii="Times New Roman" w:hAnsi="Times New Roman"/>
            <w:b/>
            <w:bCs/>
            <w:szCs w:val="24"/>
            <w:rPrChange w:id="486" w:author="Matthews, Katrina (DOES)" w:date="2020-03-23T13:59:00Z">
              <w:rPr>
                <w:rStyle w:val="Hyperlink"/>
              </w:rPr>
            </w:rPrChange>
          </w:rPr>
          <w:delText>leslie.green@dc.gov</w:del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487" w:author="Matthews, Katrina (DOES)" w:date="2020-03-23T13:59:00Z">
              <w:rPr>
                <w:rStyle w:val="Hyperlink"/>
              </w:rPr>
            </w:rPrChange>
          </w:rPr>
          <w:fldChar w:fldCharType="end"/>
        </w:r>
        <w:r w:rsidRPr="00A841A6" w:rsidDel="00F94392">
          <w:rPr>
            <w:rFonts w:ascii="Times New Roman" w:hAnsi="Times New Roman"/>
            <w:b/>
            <w:bCs/>
            <w:szCs w:val="24"/>
            <w:rPrChange w:id="488" w:author="Matthews, Katrina (DOES)" w:date="2020-03-23T13:59:00Z">
              <w:rPr/>
            </w:rPrChange>
          </w:rPr>
          <w:delText>)  202-698-5819/cc: Vanessa Weatherington (</w:del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489" w:author="Matthews, Katrina (DOES)" w:date="2020-03-23T13:59:00Z">
              <w:rPr/>
            </w:rPrChange>
          </w:rPr>
          <w:fldChar w:fldCharType="begin"/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490" w:author="Matthews, Katrina (DOES)" w:date="2020-03-23T13:59:00Z">
              <w:rPr/>
            </w:rPrChange>
          </w:rPr>
          <w:delInstrText xml:space="preserve"> HYPERLINK "mailto:vanessa.weatherington@dc.gov" </w:delInstr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491" w:author="Matthews, Katrina (DOES)" w:date="2020-03-23T13:59:00Z">
              <w:rPr>
                <w:rStyle w:val="Hyperlink"/>
              </w:rPr>
            </w:rPrChange>
          </w:rPr>
          <w:fldChar w:fldCharType="separate"/>
        </w:r>
        <w:r w:rsidRPr="00A841A6" w:rsidDel="00F94392">
          <w:rPr>
            <w:rFonts w:ascii="Times New Roman" w:hAnsi="Times New Roman"/>
            <w:b/>
            <w:bCs/>
            <w:szCs w:val="24"/>
            <w:rPrChange w:id="492" w:author="Matthews, Katrina (DOES)" w:date="2020-03-23T13:59:00Z">
              <w:rPr>
                <w:rStyle w:val="Hyperlink"/>
              </w:rPr>
            </w:rPrChange>
          </w:rPr>
          <w:delText>vanessa.weatherington@dc.gov</w:del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493" w:author="Matthews, Katrina (DOES)" w:date="2020-03-23T13:59:00Z">
              <w:rPr>
                <w:rStyle w:val="Hyperlink"/>
              </w:rPr>
            </w:rPrChange>
          </w:rPr>
          <w:fldChar w:fldCharType="end"/>
        </w:r>
        <w:r w:rsidRPr="00A841A6" w:rsidDel="00F94392">
          <w:rPr>
            <w:rFonts w:ascii="Times New Roman" w:hAnsi="Times New Roman"/>
            <w:b/>
            <w:bCs/>
            <w:szCs w:val="24"/>
            <w:rPrChange w:id="494" w:author="Matthews, Katrina (DOES)" w:date="2020-03-23T13:59:00Z">
              <w:rPr/>
            </w:rPrChange>
          </w:rPr>
          <w:delText>)</w:delText>
        </w:r>
      </w:del>
    </w:p>
    <w:p w14:paraId="7F1B0423" w14:textId="3FD9349E" w:rsidR="000D5AE1" w:rsidRPr="00A841A6" w:rsidDel="00F94392" w:rsidRDefault="000D5AE1">
      <w:pPr>
        <w:rPr>
          <w:del w:id="495" w:author="Matthews, Katrina (DOES)" w:date="2020-03-05T14:12:00Z"/>
          <w:rFonts w:ascii="Times New Roman" w:hAnsi="Times New Roman"/>
          <w:b/>
          <w:bCs/>
          <w:szCs w:val="24"/>
          <w:rPrChange w:id="496" w:author="Matthews, Katrina (DOES)" w:date="2020-03-23T13:59:00Z">
            <w:rPr>
              <w:del w:id="497" w:author="Matthews, Katrina (DOES)" w:date="2020-03-05T14:12:00Z"/>
            </w:rPr>
          </w:rPrChange>
        </w:rPr>
        <w:pPrChange w:id="498" w:author="Matthews, Katrina (DOES)" w:date="2020-03-05T14:22:00Z">
          <w:pPr>
            <w:numPr>
              <w:ilvl w:val="1"/>
              <w:numId w:val="14"/>
            </w:numPr>
            <w:tabs>
              <w:tab w:val="num" w:pos="1440"/>
            </w:tabs>
            <w:ind w:left="1440" w:hanging="360"/>
          </w:pPr>
        </w:pPrChange>
      </w:pPr>
      <w:del w:id="499" w:author="Matthews, Katrina (DOES)" w:date="2020-03-05T14:12:00Z">
        <w:r w:rsidRPr="00A841A6" w:rsidDel="00F94392">
          <w:rPr>
            <w:rFonts w:ascii="Times New Roman" w:hAnsi="Times New Roman"/>
            <w:b/>
            <w:bCs/>
            <w:szCs w:val="24"/>
            <w:rPrChange w:id="500" w:author="Matthews, Katrina (DOES)" w:date="2020-03-23T13:59:00Z">
              <w:rPr/>
            </w:rPrChange>
          </w:rPr>
          <w:delText>MPD - Leslie Green (</w:del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501" w:author="Matthews, Katrina (DOES)" w:date="2020-03-23T13:59:00Z">
              <w:rPr/>
            </w:rPrChange>
          </w:rPr>
          <w:fldChar w:fldCharType="begin"/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502" w:author="Matthews, Katrina (DOES)" w:date="2020-03-23T13:59:00Z">
              <w:rPr/>
            </w:rPrChange>
          </w:rPr>
          <w:delInstrText xml:space="preserve"> HYPERLINK "mailto:leslie.green@dc.gov" </w:delInstr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503" w:author="Matthews, Katrina (DOES)" w:date="2020-03-23T13:59:00Z">
              <w:rPr>
                <w:rStyle w:val="Hyperlink"/>
              </w:rPr>
            </w:rPrChange>
          </w:rPr>
          <w:fldChar w:fldCharType="separate"/>
        </w:r>
        <w:r w:rsidRPr="00A841A6" w:rsidDel="00F94392">
          <w:rPr>
            <w:rFonts w:ascii="Times New Roman" w:hAnsi="Times New Roman"/>
            <w:b/>
            <w:bCs/>
            <w:szCs w:val="24"/>
            <w:rPrChange w:id="504" w:author="Matthews, Katrina (DOES)" w:date="2020-03-23T13:59:00Z">
              <w:rPr>
                <w:rStyle w:val="Hyperlink"/>
              </w:rPr>
            </w:rPrChange>
          </w:rPr>
          <w:delText>leslie.green@dc.gov</w:del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505" w:author="Matthews, Katrina (DOES)" w:date="2020-03-23T13:59:00Z">
              <w:rPr>
                <w:rStyle w:val="Hyperlink"/>
              </w:rPr>
            </w:rPrChange>
          </w:rPr>
          <w:fldChar w:fldCharType="end"/>
        </w:r>
        <w:r w:rsidRPr="00A841A6" w:rsidDel="00F94392">
          <w:rPr>
            <w:rFonts w:ascii="Times New Roman" w:hAnsi="Times New Roman"/>
            <w:b/>
            <w:bCs/>
            <w:szCs w:val="24"/>
            <w:rPrChange w:id="506" w:author="Matthews, Katrina (DOES)" w:date="2020-03-23T13:59:00Z">
              <w:rPr/>
            </w:rPrChange>
          </w:rPr>
          <w:delText>)  202-698-5819/ cc: Vanessa Weatherington (</w:del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507" w:author="Matthews, Katrina (DOES)" w:date="2020-03-23T13:59:00Z">
              <w:rPr/>
            </w:rPrChange>
          </w:rPr>
          <w:fldChar w:fldCharType="begin"/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508" w:author="Matthews, Katrina (DOES)" w:date="2020-03-23T13:59:00Z">
              <w:rPr/>
            </w:rPrChange>
          </w:rPr>
          <w:delInstrText xml:space="preserve"> HYPERLINK "mailto:vanessa.weatherington@dc.gov" </w:delInstr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509" w:author="Matthews, Katrina (DOES)" w:date="2020-03-23T13:59:00Z">
              <w:rPr>
                <w:rStyle w:val="Hyperlink"/>
              </w:rPr>
            </w:rPrChange>
          </w:rPr>
          <w:fldChar w:fldCharType="separate"/>
        </w:r>
        <w:r w:rsidRPr="00A841A6" w:rsidDel="00F94392">
          <w:rPr>
            <w:rFonts w:ascii="Times New Roman" w:hAnsi="Times New Roman"/>
            <w:b/>
            <w:bCs/>
            <w:szCs w:val="24"/>
            <w:rPrChange w:id="510" w:author="Matthews, Katrina (DOES)" w:date="2020-03-23T13:59:00Z">
              <w:rPr>
                <w:rStyle w:val="Hyperlink"/>
              </w:rPr>
            </w:rPrChange>
          </w:rPr>
          <w:delText>vanessa.weatherington@dc.gov</w:delText>
        </w:r>
        <w:r w:rsidR="002A2579" w:rsidRPr="00A841A6" w:rsidDel="00F94392">
          <w:rPr>
            <w:rFonts w:ascii="Times New Roman" w:hAnsi="Times New Roman"/>
            <w:b/>
            <w:bCs/>
            <w:szCs w:val="24"/>
            <w:rPrChange w:id="511" w:author="Matthews, Katrina (DOES)" w:date="2020-03-23T13:59:00Z">
              <w:rPr>
                <w:rStyle w:val="Hyperlink"/>
              </w:rPr>
            </w:rPrChange>
          </w:rPr>
          <w:fldChar w:fldCharType="end"/>
        </w:r>
        <w:r w:rsidRPr="00A841A6" w:rsidDel="00F94392">
          <w:rPr>
            <w:rFonts w:ascii="Times New Roman" w:hAnsi="Times New Roman"/>
            <w:b/>
            <w:bCs/>
            <w:szCs w:val="24"/>
            <w:rPrChange w:id="512" w:author="Matthews, Katrina (DOES)" w:date="2020-03-23T13:59:00Z">
              <w:rPr/>
            </w:rPrChange>
          </w:rPr>
          <w:delText>)</w:delText>
        </w:r>
      </w:del>
    </w:p>
    <w:p w14:paraId="4A7ABC35" w14:textId="0093409B" w:rsidR="000D5AE1" w:rsidRPr="00A841A6" w:rsidDel="00F94392" w:rsidRDefault="000D5AE1">
      <w:pPr>
        <w:rPr>
          <w:del w:id="513" w:author="Matthews, Katrina (DOES)" w:date="2020-03-05T14:12:00Z"/>
          <w:rFonts w:ascii="Times New Roman" w:hAnsi="Times New Roman"/>
          <w:b/>
          <w:bCs/>
          <w:szCs w:val="24"/>
          <w:rPrChange w:id="514" w:author="Matthews, Katrina (DOES)" w:date="2020-03-23T13:59:00Z">
            <w:rPr>
              <w:del w:id="515" w:author="Matthews, Katrina (DOES)" w:date="2020-03-05T14:12:00Z"/>
            </w:rPr>
          </w:rPrChange>
        </w:rPr>
      </w:pPr>
    </w:p>
    <w:p w14:paraId="426CA2F1" w14:textId="1DAAB8B3" w:rsidR="007B31E3" w:rsidRPr="00A841A6" w:rsidRDefault="000D5AE1">
      <w:pPr>
        <w:rPr>
          <w:ins w:id="516" w:author="Matthews, Katrina (DOES)" w:date="2020-03-05T14:18:00Z"/>
          <w:rFonts w:ascii="Times New Roman" w:eastAsiaTheme="minorHAnsi" w:hAnsi="Times New Roman"/>
          <w:b/>
          <w:bCs/>
          <w:szCs w:val="24"/>
          <w:rPrChange w:id="517" w:author="Matthews, Katrina (DOES)" w:date="2020-03-23T13:59:00Z">
            <w:rPr>
              <w:ins w:id="518" w:author="Matthews, Katrina (DOES)" w:date="2020-03-05T14:18:00Z"/>
            </w:rPr>
          </w:rPrChange>
        </w:rPr>
        <w:pPrChange w:id="519" w:author="Matthews, Katrina (DOES)" w:date="2020-03-05T14:22:00Z">
          <w:pPr>
            <w:numPr>
              <w:numId w:val="19"/>
            </w:numPr>
            <w:ind w:left="720" w:hanging="360"/>
          </w:pPr>
        </w:pPrChange>
      </w:pPr>
      <w:del w:id="520" w:author="Matthews, Katrina (DOES)" w:date="2020-03-05T14:12:00Z">
        <w:r w:rsidRPr="00A841A6" w:rsidDel="00F94392">
          <w:rPr>
            <w:rFonts w:ascii="Times New Roman" w:hAnsi="Times New Roman"/>
            <w:b/>
            <w:bCs/>
            <w:szCs w:val="24"/>
            <w:rPrChange w:id="521" w:author="Matthews, Katrina (DOES)" w:date="2020-03-23T13:59:00Z">
              <w:rPr/>
            </w:rPrChange>
          </w:rPr>
          <w:delText>Cara Shockley:  Adam Albanese</w:delText>
        </w:r>
      </w:del>
      <w:r w:rsidRPr="00A841A6">
        <w:rPr>
          <w:rFonts w:ascii="Times New Roman" w:hAnsi="Times New Roman"/>
          <w:b/>
          <w:bCs/>
          <w:szCs w:val="24"/>
          <w:rPrChange w:id="522" w:author="Matthews, Katrina (DOES)" w:date="2020-03-23T13:59:00Z">
            <w:rPr/>
          </w:rPrChange>
        </w:rPr>
        <w:t xml:space="preserve"> </w:t>
      </w:r>
      <w:ins w:id="523" w:author="Matthews, Katrina (DOES)" w:date="2020-03-05T14:21:00Z">
        <w:r w:rsidR="007B31E3" w:rsidRPr="00A841A6">
          <w:rPr>
            <w:rFonts w:ascii="Times New Roman" w:hAnsi="Times New Roman"/>
            <w:b/>
            <w:bCs/>
            <w:szCs w:val="24"/>
            <w:rPrChange w:id="524" w:author="Matthews, Katrina (DOES)" w:date="2020-03-23T13:59:00Z">
              <w:rPr/>
            </w:rPrChange>
          </w:rPr>
          <w:t xml:space="preserve">Required Program Elements </w:t>
        </w:r>
      </w:ins>
      <w:del w:id="525" w:author="Matthews, Katrina (DOES)" w:date="2020-03-05T14:21:00Z">
        <w:r w:rsidRPr="00A841A6" w:rsidDel="007B31E3">
          <w:rPr>
            <w:rFonts w:ascii="Times New Roman" w:hAnsi="Times New Roman"/>
            <w:b/>
            <w:bCs/>
            <w:szCs w:val="24"/>
            <w:rPrChange w:id="526" w:author="Matthews, Katrina (DOES)" w:date="2020-03-23T13:59:00Z">
              <w:rPr/>
            </w:rPrChange>
          </w:rPr>
          <w:delText>(</w:delText>
        </w:r>
      </w:del>
    </w:p>
    <w:p w14:paraId="066BDC78" w14:textId="74FE4835" w:rsidR="007B31E3" w:rsidRPr="00A841A6" w:rsidRDefault="007B31E3">
      <w:pPr>
        <w:numPr>
          <w:ilvl w:val="0"/>
          <w:numId w:val="23"/>
        </w:numPr>
        <w:rPr>
          <w:ins w:id="527" w:author="Matthews, Katrina (DOES)" w:date="2020-03-05T14:22:00Z"/>
          <w:rFonts w:ascii="Times New Roman" w:hAnsi="Times New Roman"/>
          <w:szCs w:val="24"/>
          <w:rPrChange w:id="528" w:author="Matthews, Katrina (DOES)" w:date="2020-03-23T13:59:00Z">
            <w:rPr>
              <w:ins w:id="529" w:author="Matthews, Katrina (DOES)" w:date="2020-03-05T14:22:00Z"/>
            </w:rPr>
          </w:rPrChange>
        </w:rPr>
        <w:pPrChange w:id="530" w:author="Matthews, Katrina (DOES)" w:date="2020-03-05T14:29:00Z">
          <w:pPr>
            <w:numPr>
              <w:numId w:val="19"/>
            </w:numPr>
            <w:ind w:left="720" w:hanging="360"/>
          </w:pPr>
        </w:pPrChange>
      </w:pPr>
      <w:ins w:id="531" w:author="Matthews, Katrina (DOES)" w:date="2020-03-05T14:22:00Z">
        <w:r w:rsidRPr="00A841A6">
          <w:rPr>
            <w:rFonts w:ascii="Times New Roman" w:hAnsi="Times New Roman"/>
            <w:szCs w:val="24"/>
            <w:rPrChange w:id="532" w:author="Matthews, Katrina (DOES)" w:date="2020-03-23T13:59:00Z">
              <w:rPr/>
            </w:rPrChange>
          </w:rPr>
          <w:t xml:space="preserve">Program Enrollment </w:t>
        </w:r>
      </w:ins>
    </w:p>
    <w:p w14:paraId="5CB3C2B4" w14:textId="22A7476D" w:rsidR="007B31E3" w:rsidRPr="00A841A6" w:rsidRDefault="007B31E3">
      <w:pPr>
        <w:numPr>
          <w:ilvl w:val="0"/>
          <w:numId w:val="23"/>
        </w:numPr>
        <w:rPr>
          <w:ins w:id="533" w:author="Matthews, Katrina (DOES)" w:date="2020-03-05T14:18:00Z"/>
          <w:rFonts w:ascii="Times New Roman" w:hAnsi="Times New Roman"/>
          <w:szCs w:val="24"/>
          <w:rPrChange w:id="534" w:author="Matthews, Katrina (DOES)" w:date="2020-03-23T13:59:00Z">
            <w:rPr>
              <w:ins w:id="535" w:author="Matthews, Katrina (DOES)" w:date="2020-03-05T14:18:00Z"/>
            </w:rPr>
          </w:rPrChange>
        </w:rPr>
        <w:pPrChange w:id="536" w:author="Matthews, Katrina (DOES)" w:date="2020-03-05T14:29:00Z">
          <w:pPr>
            <w:numPr>
              <w:numId w:val="19"/>
            </w:numPr>
            <w:ind w:left="720" w:hanging="360"/>
          </w:pPr>
        </w:pPrChange>
      </w:pPr>
      <w:ins w:id="537" w:author="Matthews, Katrina (DOES)" w:date="2020-03-05T14:18:00Z">
        <w:r w:rsidRPr="00A841A6">
          <w:rPr>
            <w:rFonts w:ascii="Times New Roman" w:hAnsi="Times New Roman"/>
            <w:szCs w:val="24"/>
            <w:rPrChange w:id="538" w:author="Matthews, Katrina (DOES)" w:date="2020-03-23T13:59:00Z">
              <w:rPr/>
            </w:rPrChange>
          </w:rPr>
          <w:t xml:space="preserve">Number of Completed Participants who completed JRT (End Date) </w:t>
        </w:r>
      </w:ins>
    </w:p>
    <w:p w14:paraId="77415458" w14:textId="41C1E6B5" w:rsidR="007B31E3" w:rsidRPr="00A841A6" w:rsidRDefault="007B31E3" w:rsidP="003D4C0B">
      <w:pPr>
        <w:numPr>
          <w:ilvl w:val="0"/>
          <w:numId w:val="23"/>
        </w:numPr>
        <w:rPr>
          <w:ins w:id="539" w:author="Matthews, Katrina (DOES)" w:date="2020-03-05T16:49:00Z"/>
          <w:rFonts w:ascii="Times New Roman" w:hAnsi="Times New Roman"/>
          <w:szCs w:val="24"/>
          <w:rPrChange w:id="540" w:author="Matthews, Katrina (DOES)" w:date="2020-03-23T13:59:00Z">
            <w:rPr>
              <w:ins w:id="541" w:author="Matthews, Katrina (DOES)" w:date="2020-03-05T16:49:00Z"/>
            </w:rPr>
          </w:rPrChange>
        </w:rPr>
      </w:pPr>
      <w:ins w:id="542" w:author="Matthews, Katrina (DOES)" w:date="2020-03-05T14:18:00Z">
        <w:r w:rsidRPr="00A841A6">
          <w:rPr>
            <w:rFonts w:ascii="Times New Roman" w:hAnsi="Times New Roman"/>
            <w:szCs w:val="24"/>
            <w:rPrChange w:id="543" w:author="Matthews, Katrina (DOES)" w:date="2020-03-23T13:59:00Z">
              <w:rPr/>
            </w:rPrChange>
          </w:rPr>
          <w:t xml:space="preserve">Rate/Percentage of Completed participants </w:t>
        </w:r>
      </w:ins>
    </w:p>
    <w:p w14:paraId="61932314" w14:textId="5A24FE55" w:rsidR="000D5AE1" w:rsidRPr="00A841A6" w:rsidDel="007B31E3" w:rsidRDefault="002A2579" w:rsidP="007B31E3">
      <w:pPr>
        <w:rPr>
          <w:del w:id="544" w:author="Matthews, Katrina (DOES)" w:date="2020-03-05T14:17:00Z"/>
          <w:rFonts w:ascii="Times New Roman" w:hAnsi="Times New Roman"/>
          <w:szCs w:val="24"/>
          <w:rPrChange w:id="545" w:author="Matthews, Katrina (DOES)" w:date="2020-03-23T13:59:00Z">
            <w:rPr>
              <w:del w:id="546" w:author="Matthews, Katrina (DOES)" w:date="2020-03-05T14:17:00Z"/>
            </w:rPr>
          </w:rPrChange>
        </w:rPr>
      </w:pPr>
      <w:del w:id="547" w:author="Matthews, Katrina (DOES)" w:date="2020-03-05T14:17:00Z">
        <w:r w:rsidRPr="00A841A6" w:rsidDel="007B31E3">
          <w:rPr>
            <w:rFonts w:ascii="Times New Roman" w:hAnsi="Times New Roman"/>
            <w:szCs w:val="24"/>
            <w:rPrChange w:id="548" w:author="Matthews, Katrina (DOES)" w:date="2020-03-23T13:59:00Z">
              <w:rPr/>
            </w:rPrChange>
          </w:rPr>
          <w:fldChar w:fldCharType="begin"/>
        </w:r>
        <w:r w:rsidRPr="00A841A6" w:rsidDel="007B31E3">
          <w:rPr>
            <w:rFonts w:ascii="Times New Roman" w:hAnsi="Times New Roman"/>
            <w:szCs w:val="24"/>
            <w:rPrChange w:id="549" w:author="Matthews, Katrina (DOES)" w:date="2020-03-23T13:59:00Z">
              <w:rPr/>
            </w:rPrChange>
          </w:rPr>
          <w:delInstrText xml:space="preserve"> HYPERLINK "mailto:Adam.Albanese@dc.gov" </w:delInstrText>
        </w:r>
        <w:r w:rsidRPr="00A841A6" w:rsidDel="007B31E3">
          <w:rPr>
            <w:rFonts w:ascii="Times New Roman" w:hAnsi="Times New Roman"/>
            <w:szCs w:val="24"/>
            <w:rPrChange w:id="550" w:author="Matthews, Katrina (DOES)" w:date="2020-03-23T13:59:00Z">
              <w:rPr>
                <w:rStyle w:val="Hyperlink"/>
              </w:rPr>
            </w:rPrChange>
          </w:rPr>
          <w:fldChar w:fldCharType="separate"/>
        </w:r>
        <w:r w:rsidR="000D5AE1" w:rsidRPr="00A841A6" w:rsidDel="007B31E3">
          <w:rPr>
            <w:rStyle w:val="Hyperlink"/>
            <w:rFonts w:ascii="Times New Roman" w:hAnsi="Times New Roman"/>
            <w:szCs w:val="24"/>
            <w:rPrChange w:id="551" w:author="Matthews, Katrina (DOES)" w:date="2020-03-23T13:59:00Z">
              <w:rPr>
                <w:rStyle w:val="Hyperlink"/>
              </w:rPr>
            </w:rPrChange>
          </w:rPr>
          <w:delText>Adam.Albanese@dc.gov</w:delText>
        </w:r>
        <w:r w:rsidRPr="00A841A6" w:rsidDel="007B31E3">
          <w:rPr>
            <w:rStyle w:val="Hyperlink"/>
            <w:rFonts w:ascii="Times New Roman" w:hAnsi="Times New Roman"/>
            <w:szCs w:val="24"/>
            <w:rPrChange w:id="552" w:author="Matthews, Katrina (DOES)" w:date="2020-03-23T13:59:00Z">
              <w:rPr>
                <w:rStyle w:val="Hyperlink"/>
              </w:rPr>
            </w:rPrChange>
          </w:rPr>
          <w:fldChar w:fldCharType="end"/>
        </w:r>
        <w:r w:rsidR="000D5AE1" w:rsidRPr="00A841A6" w:rsidDel="007B31E3">
          <w:rPr>
            <w:rFonts w:ascii="Times New Roman" w:hAnsi="Times New Roman"/>
            <w:szCs w:val="24"/>
            <w:rPrChange w:id="553" w:author="Matthews, Katrina (DOES)" w:date="2020-03-23T13:59:00Z">
              <w:rPr/>
            </w:rPrChange>
          </w:rPr>
          <w:delText>) 202-899-6052/ cc: Gemma Thomas(</w:delText>
        </w:r>
        <w:r w:rsidRPr="00A841A6" w:rsidDel="007B31E3">
          <w:rPr>
            <w:rFonts w:ascii="Times New Roman" w:hAnsi="Times New Roman"/>
            <w:szCs w:val="24"/>
            <w:rPrChange w:id="554" w:author="Matthews, Katrina (DOES)" w:date="2020-03-23T13:59:00Z">
              <w:rPr/>
            </w:rPrChange>
          </w:rPr>
          <w:fldChar w:fldCharType="begin"/>
        </w:r>
        <w:r w:rsidRPr="00A841A6" w:rsidDel="007B31E3">
          <w:rPr>
            <w:rFonts w:ascii="Times New Roman" w:hAnsi="Times New Roman"/>
            <w:szCs w:val="24"/>
            <w:rPrChange w:id="555" w:author="Matthews, Katrina (DOES)" w:date="2020-03-23T13:59:00Z">
              <w:rPr/>
            </w:rPrChange>
          </w:rPr>
          <w:delInstrText xml:space="preserve"> HYPERLINK "mailto:Gemma.Thomas@dc.gov" </w:delInstrText>
        </w:r>
        <w:r w:rsidRPr="00A841A6" w:rsidDel="007B31E3">
          <w:rPr>
            <w:rFonts w:ascii="Times New Roman" w:hAnsi="Times New Roman"/>
            <w:szCs w:val="24"/>
            <w:rPrChange w:id="556" w:author="Matthews, Katrina (DOES)" w:date="2020-03-23T13:59:00Z">
              <w:rPr>
                <w:rStyle w:val="Hyperlink"/>
              </w:rPr>
            </w:rPrChange>
          </w:rPr>
          <w:fldChar w:fldCharType="separate"/>
        </w:r>
        <w:r w:rsidR="000D5AE1" w:rsidRPr="00A841A6" w:rsidDel="007B31E3">
          <w:rPr>
            <w:rStyle w:val="Hyperlink"/>
            <w:rFonts w:ascii="Times New Roman" w:hAnsi="Times New Roman"/>
            <w:szCs w:val="24"/>
            <w:rPrChange w:id="557" w:author="Matthews, Katrina (DOES)" w:date="2020-03-23T13:59:00Z">
              <w:rPr>
                <w:rStyle w:val="Hyperlink"/>
              </w:rPr>
            </w:rPrChange>
          </w:rPr>
          <w:delText>Gemma.Thomas@dc.gov</w:delText>
        </w:r>
        <w:r w:rsidRPr="00A841A6" w:rsidDel="007B31E3">
          <w:rPr>
            <w:rStyle w:val="Hyperlink"/>
            <w:rFonts w:ascii="Times New Roman" w:hAnsi="Times New Roman"/>
            <w:szCs w:val="24"/>
            <w:rPrChange w:id="558" w:author="Matthews, Katrina (DOES)" w:date="2020-03-23T13:59:00Z">
              <w:rPr>
                <w:rStyle w:val="Hyperlink"/>
              </w:rPr>
            </w:rPrChange>
          </w:rPr>
          <w:fldChar w:fldCharType="end"/>
        </w:r>
        <w:r w:rsidR="000D5AE1" w:rsidRPr="00A841A6" w:rsidDel="007B31E3">
          <w:rPr>
            <w:rFonts w:ascii="Times New Roman" w:hAnsi="Times New Roman"/>
            <w:szCs w:val="24"/>
            <w:rPrChange w:id="559" w:author="Matthews, Katrina (DOES)" w:date="2020-03-23T13:59:00Z">
              <w:rPr/>
            </w:rPrChange>
          </w:rPr>
          <w:delText>)</w:delText>
        </w:r>
      </w:del>
    </w:p>
    <w:p w14:paraId="583DDE11" w14:textId="587D0E30" w:rsidR="007B31E3" w:rsidRPr="00A841A6" w:rsidRDefault="007B31E3" w:rsidP="007B31E3">
      <w:pPr>
        <w:rPr>
          <w:ins w:id="560" w:author="Matthews, Katrina (DOES)" w:date="2020-03-05T14:22:00Z"/>
          <w:rFonts w:ascii="Times New Roman" w:hAnsi="Times New Roman"/>
          <w:szCs w:val="24"/>
          <w:rPrChange w:id="561" w:author="Matthews, Katrina (DOES)" w:date="2020-03-23T13:59:00Z">
            <w:rPr>
              <w:ins w:id="562" w:author="Matthews, Katrina (DOES)" w:date="2020-03-05T14:22:00Z"/>
            </w:rPr>
          </w:rPrChange>
        </w:rPr>
      </w:pPr>
    </w:p>
    <w:p w14:paraId="50962360" w14:textId="1CC55AC1" w:rsidR="007B31E3" w:rsidRPr="00A841A6" w:rsidRDefault="007B31E3" w:rsidP="007B31E3">
      <w:pPr>
        <w:rPr>
          <w:ins w:id="563" w:author="Matthews, Katrina (DOES)" w:date="2020-03-05T14:24:00Z"/>
          <w:rFonts w:ascii="Times New Roman" w:hAnsi="Times New Roman"/>
          <w:b/>
          <w:bCs/>
          <w:szCs w:val="24"/>
          <w:rPrChange w:id="564" w:author="Matthews, Katrina (DOES)" w:date="2020-03-23T13:59:00Z">
            <w:rPr>
              <w:ins w:id="565" w:author="Matthews, Katrina (DOES)" w:date="2020-03-05T14:24:00Z"/>
              <w:b/>
              <w:bCs/>
            </w:rPr>
          </w:rPrChange>
        </w:rPr>
      </w:pPr>
      <w:ins w:id="566" w:author="Matthews, Katrina (DOES)" w:date="2020-03-05T14:23:00Z">
        <w:r w:rsidRPr="00A841A6">
          <w:rPr>
            <w:rFonts w:ascii="Times New Roman" w:hAnsi="Times New Roman"/>
            <w:b/>
            <w:bCs/>
            <w:szCs w:val="24"/>
            <w:rPrChange w:id="567" w:author="Matthews, Katrina (DOES)" w:date="2020-03-23T13:59:00Z">
              <w:rPr/>
            </w:rPrChange>
          </w:rPr>
          <w:t xml:space="preserve">DC Networks Report Used </w:t>
        </w:r>
      </w:ins>
    </w:p>
    <w:p w14:paraId="60848E44" w14:textId="603CD4F9" w:rsidR="006A5824" w:rsidRPr="00A841A6" w:rsidRDefault="003D4C0B" w:rsidP="006A5824">
      <w:pPr>
        <w:pStyle w:val="ListParagraph"/>
        <w:numPr>
          <w:ilvl w:val="0"/>
          <w:numId w:val="21"/>
        </w:numPr>
        <w:rPr>
          <w:ins w:id="568" w:author="Matthews, Katrina (DOES)" w:date="2020-03-05T16:50:00Z"/>
          <w:rFonts w:ascii="Times New Roman" w:hAnsi="Times New Roman"/>
          <w:b/>
          <w:bCs/>
          <w:sz w:val="24"/>
          <w:szCs w:val="24"/>
          <w:rPrChange w:id="569" w:author="Matthews, Katrina (DOES)" w:date="2020-03-23T13:59:00Z">
            <w:rPr>
              <w:ins w:id="570" w:author="Matthews, Katrina (DOES)" w:date="2020-03-05T16:50:00Z"/>
              <w:b/>
              <w:bCs/>
            </w:rPr>
          </w:rPrChange>
        </w:rPr>
      </w:pPr>
      <w:ins w:id="571" w:author="Matthews, Katrina (DOES)" w:date="2020-03-05T14:24:00Z">
        <w:del w:id="572" w:author="Singh, Dhruv (DOES)" w:date="2021-07-29T10:12:00Z">
          <w:r w:rsidRPr="00961EB5" w:rsidDel="00961EB5">
            <w:rPr>
              <w:rFonts w:ascii="Times New Roman" w:hAnsi="Times New Roman"/>
              <w:b/>
              <w:bCs/>
              <w:sz w:val="24"/>
              <w:szCs w:val="24"/>
              <w:highlight w:val="yellow"/>
              <w:rPrChange w:id="573" w:author="Singh, Dhruv (DOES)" w:date="2021-07-29T10:12:00Z">
                <w:rPr/>
              </w:rPrChange>
            </w:rPr>
            <w:delText>Program</w:delText>
          </w:r>
        </w:del>
      </w:ins>
      <w:ins w:id="574" w:author="Singh, Dhruv (DOES)" w:date="2021-07-29T10:12:00Z">
        <w:r w:rsidR="00961EB5" w:rsidRPr="00961EB5">
          <w:rPr>
            <w:rFonts w:ascii="Times New Roman" w:hAnsi="Times New Roman"/>
            <w:b/>
            <w:bCs/>
            <w:sz w:val="24"/>
            <w:szCs w:val="24"/>
            <w:highlight w:val="yellow"/>
            <w:rPrChange w:id="575" w:author="Singh, Dhruv (DOES)" w:date="2021-07-29T10:12:00Z">
              <w:rPr>
                <w:rFonts w:ascii="Times New Roman" w:hAnsi="Times New Roman"/>
                <w:b/>
                <w:bCs/>
                <w:sz w:val="24"/>
                <w:szCs w:val="24"/>
              </w:rPr>
            </w:rPrChange>
          </w:rPr>
          <w:t>Activity</w:t>
        </w:r>
      </w:ins>
      <w:ins w:id="576" w:author="Matthews, Katrina (DOES)" w:date="2020-03-05T14:24:00Z">
        <w:r w:rsidRPr="00A841A6">
          <w:rPr>
            <w:rFonts w:ascii="Times New Roman" w:hAnsi="Times New Roman"/>
            <w:b/>
            <w:bCs/>
            <w:sz w:val="24"/>
            <w:szCs w:val="24"/>
            <w:rPrChange w:id="577" w:author="Matthews, Katrina (DOES)" w:date="2020-03-23T13:59:00Z">
              <w:rPr/>
            </w:rPrChange>
          </w:rPr>
          <w:t xml:space="preserve"> Enrollment </w:t>
        </w:r>
      </w:ins>
    </w:p>
    <w:p w14:paraId="6BD7AE9D" w14:textId="4C4CDA64" w:rsidR="00624AC9" w:rsidRPr="00A569AE" w:rsidRDefault="003D4C0B" w:rsidP="00A569AE">
      <w:pPr>
        <w:pStyle w:val="ListParagraph"/>
        <w:numPr>
          <w:ilvl w:val="1"/>
          <w:numId w:val="31"/>
        </w:numPr>
        <w:rPr>
          <w:ins w:id="578" w:author="Matthews, Katrina (DOES)" w:date="2020-03-05T16:50:00Z"/>
          <w:rFonts w:ascii="Times New Roman" w:hAnsi="Times New Roman"/>
          <w:b/>
          <w:bCs/>
          <w:sz w:val="24"/>
          <w:szCs w:val="24"/>
          <w:rPrChange w:id="579" w:author="Singh, Dhruv (DOES)" w:date="2021-07-29T10:12:00Z">
            <w:rPr>
              <w:ins w:id="580" w:author="Matthews, Katrina (DOES)" w:date="2020-03-05T16:50:00Z"/>
            </w:rPr>
          </w:rPrChange>
        </w:rPr>
        <w:pPrChange w:id="581" w:author="Singh, Dhruv (DOES)" w:date="2021-07-29T10:12:00Z">
          <w:pPr>
            <w:pStyle w:val="ListParagraph"/>
            <w:numPr>
              <w:ilvl w:val="1"/>
              <w:numId w:val="21"/>
            </w:numPr>
            <w:ind w:left="1440" w:hanging="360"/>
          </w:pPr>
        </w:pPrChange>
      </w:pPr>
      <w:ins w:id="582" w:author="Matthews, Katrina (DOES)" w:date="2020-03-05T14:25:00Z">
        <w:r w:rsidRPr="00A841A6">
          <w:rPr>
            <w:rFonts w:ascii="Times New Roman" w:hAnsi="Times New Roman"/>
            <w:sz w:val="24"/>
            <w:szCs w:val="24"/>
            <w:rPrChange w:id="583" w:author="Matthews, Katrina (DOES)" w:date="2020-03-23T13:59:00Z">
              <w:rPr/>
            </w:rPrChange>
          </w:rPr>
          <w:lastRenderedPageBreak/>
          <w:t>Detailed Report</w:t>
        </w:r>
      </w:ins>
      <w:ins w:id="584" w:author="Singh, Dhruv (DOES)" w:date="2021-07-29T10:10:00Z">
        <w:r w:rsidR="001F5B58">
          <w:rPr>
            <w:rFonts w:ascii="Times New Roman" w:hAnsi="Times New Roman"/>
            <w:sz w:val="24"/>
            <w:szCs w:val="24"/>
          </w:rPr>
          <w:t xml:space="preserve"> </w:t>
        </w:r>
        <w:r w:rsidR="001F5B58" w:rsidRPr="001F5B58">
          <w:rPr>
            <w:rFonts w:ascii="Times New Roman" w:hAnsi="Times New Roman"/>
            <w:sz w:val="24"/>
            <w:szCs w:val="24"/>
            <w:highlight w:val="yellow"/>
            <w:rPrChange w:id="585" w:author="Singh, Dhruv (DOES)" w:date="2021-07-29T10:10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this is used for </w:t>
        </w:r>
      </w:ins>
      <w:ins w:id="586" w:author="Singh, Dhruv (DOES)" w:date="2021-07-29T10:11:00Z">
        <w:r w:rsidR="00F36E47">
          <w:rPr>
            <w:rFonts w:ascii="Times New Roman" w:hAnsi="Times New Roman"/>
            <w:sz w:val="24"/>
            <w:szCs w:val="24"/>
            <w:highlight w:val="yellow"/>
          </w:rPr>
          <w:t xml:space="preserve">activity </w:t>
        </w:r>
      </w:ins>
      <w:ins w:id="587" w:author="Singh, Dhruv (DOES)" w:date="2021-07-29T10:10:00Z">
        <w:r w:rsidR="001F5B58" w:rsidRPr="001F5B58">
          <w:rPr>
            <w:rFonts w:ascii="Times New Roman" w:hAnsi="Times New Roman"/>
            <w:sz w:val="24"/>
            <w:szCs w:val="24"/>
            <w:highlight w:val="yellow"/>
            <w:rPrChange w:id="588" w:author="Singh, Dhruv (DOES)" w:date="2021-07-29T10:10:00Z">
              <w:rPr>
                <w:rFonts w:ascii="Times New Roman" w:hAnsi="Times New Roman"/>
                <w:sz w:val="24"/>
                <w:szCs w:val="24"/>
              </w:rPr>
            </w:rPrChange>
          </w:rPr>
          <w:t>enrollments</w:t>
        </w:r>
      </w:ins>
      <w:ins w:id="589" w:author="Singh, Dhruv (DOES)" w:date="2021-07-29T10:11:00Z">
        <w:r w:rsidR="004A1D40">
          <w:rPr>
            <w:rFonts w:ascii="Times New Roman" w:hAnsi="Times New Roman"/>
            <w:sz w:val="24"/>
            <w:szCs w:val="24"/>
          </w:rPr>
          <w:t xml:space="preserve"> </w:t>
        </w:r>
      </w:ins>
      <w:ins w:id="590" w:author="Singh, Dhruv (DOES)" w:date="2021-07-29T10:12:00Z">
        <w:r w:rsidR="00A569AE" w:rsidRPr="00BD2C28">
          <w:rPr>
            <w:rFonts w:ascii="Times New Roman" w:hAnsi="Times New Roman"/>
            <w:sz w:val="24"/>
            <w:szCs w:val="24"/>
            <w:highlight w:val="yellow"/>
            <w:rPrChange w:id="591" w:author="Singh, Dhruv (DOES)" w:date="2021-07-29T10:12:00Z">
              <w:rPr>
                <w:rFonts w:ascii="Times New Roman" w:hAnsi="Times New Roman"/>
                <w:sz w:val="24"/>
                <w:szCs w:val="24"/>
              </w:rPr>
            </w:rPrChange>
          </w:rPr>
          <w:t>{individual services report can only be used for activity enrollments</w:t>
        </w:r>
        <w:r w:rsidR="00A569AE" w:rsidRPr="00BD2C28">
          <w:rPr>
            <w:rFonts w:ascii="Times New Roman" w:hAnsi="Times New Roman"/>
            <w:szCs w:val="24"/>
            <w:highlight w:val="yellow"/>
            <w:rPrChange w:id="592" w:author="Singh, Dhruv (DOES)" w:date="2021-07-29T10:12:00Z">
              <w:rPr/>
            </w:rPrChange>
          </w:rPr>
          <w:t>}</w:t>
        </w:r>
      </w:ins>
    </w:p>
    <w:p w14:paraId="3D31901A" w14:textId="44C68E0B" w:rsidR="00624AC9" w:rsidRPr="00A841A6" w:rsidRDefault="003D4C0B">
      <w:pPr>
        <w:pStyle w:val="ListParagraph"/>
        <w:numPr>
          <w:ilvl w:val="1"/>
          <w:numId w:val="31"/>
        </w:numPr>
        <w:rPr>
          <w:ins w:id="593" w:author="Matthews, Katrina (DOES)" w:date="2020-03-05T16:50:00Z"/>
          <w:rFonts w:ascii="Times New Roman" w:hAnsi="Times New Roman"/>
          <w:b/>
          <w:bCs/>
          <w:sz w:val="24"/>
          <w:szCs w:val="24"/>
          <w:rPrChange w:id="594" w:author="Matthews, Katrina (DOES)" w:date="2020-03-23T13:59:00Z">
            <w:rPr>
              <w:ins w:id="595" w:author="Matthews, Katrina (DOES)" w:date="2020-03-05T16:50:00Z"/>
            </w:rPr>
          </w:rPrChange>
        </w:rPr>
        <w:pPrChange w:id="596" w:author="Matthews, Katrina (DOES)" w:date="2020-03-05T16:51:00Z">
          <w:pPr>
            <w:pStyle w:val="ListParagraph"/>
            <w:numPr>
              <w:ilvl w:val="1"/>
              <w:numId w:val="21"/>
            </w:numPr>
            <w:ind w:left="1440" w:hanging="360"/>
          </w:pPr>
        </w:pPrChange>
      </w:pPr>
      <w:ins w:id="597" w:author="Matthews, Katrina (DOES)" w:date="2020-03-05T14:24:00Z">
        <w:r w:rsidRPr="00A841A6">
          <w:rPr>
            <w:rFonts w:ascii="Times New Roman" w:hAnsi="Times New Roman"/>
            <w:sz w:val="24"/>
            <w:szCs w:val="24"/>
            <w:rPrChange w:id="598" w:author="Matthews, Katrina (DOES)" w:date="2020-03-23T13:59:00Z">
              <w:rPr/>
            </w:rPrChange>
          </w:rPr>
          <w:t xml:space="preserve">Individual Services Provided </w:t>
        </w:r>
      </w:ins>
      <w:ins w:id="599" w:author="Matthews, Katrina (DOES)" w:date="2020-03-06T09:17:00Z">
        <w:r w:rsidR="002A2579" w:rsidRPr="00A841A6">
          <w:rPr>
            <w:rFonts w:ascii="Times New Roman" w:hAnsi="Times New Roman"/>
            <w:sz w:val="24"/>
            <w:szCs w:val="24"/>
            <w:rPrChange w:id="600" w:author="Matthews, Katrina (DOES)" w:date="2020-03-23T13:59:00Z">
              <w:rPr/>
            </w:rPrChange>
          </w:rPr>
          <w:t>Report (</w:t>
        </w:r>
      </w:ins>
      <w:ins w:id="601" w:author="Matthews, Katrina (DOES)" w:date="2020-03-06T09:16:00Z">
        <w:r w:rsidR="002A2579" w:rsidRPr="00A841A6">
          <w:rPr>
            <w:rFonts w:ascii="Times New Roman" w:hAnsi="Times New Roman"/>
            <w:b/>
            <w:bCs/>
            <w:sz w:val="24"/>
            <w:szCs w:val="24"/>
            <w:rPrChange w:id="602" w:author="Matthews, Katrina (DOES)" w:date="2020-03-23T13:59:00Z">
              <w:rPr/>
            </w:rPrChange>
          </w:rPr>
          <w:t>List)</w:t>
        </w:r>
        <w:r w:rsidR="002A2579" w:rsidRPr="00A841A6">
          <w:rPr>
            <w:rFonts w:ascii="Times New Roman" w:hAnsi="Times New Roman"/>
            <w:sz w:val="24"/>
            <w:szCs w:val="24"/>
            <w:rPrChange w:id="603" w:author="Matthews, Katrina (DOES)" w:date="2020-03-23T13:59:00Z">
              <w:rPr/>
            </w:rPrChange>
          </w:rPr>
          <w:t xml:space="preserve"> </w:t>
        </w:r>
      </w:ins>
    </w:p>
    <w:p w14:paraId="2746FD98" w14:textId="70B5EAF5" w:rsidR="00624AC9" w:rsidRPr="00FD11D1" w:rsidRDefault="003D4C0B">
      <w:pPr>
        <w:pStyle w:val="ListParagraph"/>
        <w:numPr>
          <w:ilvl w:val="1"/>
          <w:numId w:val="31"/>
        </w:numPr>
        <w:rPr>
          <w:ins w:id="604" w:author="Matthews, Katrina (DOES)" w:date="2020-03-05T16:51:00Z"/>
          <w:rFonts w:ascii="Times New Roman" w:hAnsi="Times New Roman"/>
          <w:b/>
          <w:bCs/>
          <w:sz w:val="24"/>
          <w:szCs w:val="24"/>
          <w:highlight w:val="yellow"/>
          <w:rPrChange w:id="605" w:author="Singh, Dhruv (DOES)" w:date="2021-07-26T14:33:00Z">
            <w:rPr>
              <w:ins w:id="606" w:author="Matthews, Katrina (DOES)" w:date="2020-03-05T16:51:00Z"/>
            </w:rPr>
          </w:rPrChange>
        </w:rPr>
        <w:pPrChange w:id="607" w:author="Matthews, Katrina (DOES)" w:date="2020-03-05T16:51:00Z">
          <w:pPr>
            <w:pStyle w:val="ListParagraph"/>
            <w:numPr>
              <w:ilvl w:val="1"/>
              <w:numId w:val="21"/>
            </w:numPr>
            <w:ind w:left="1440" w:hanging="360"/>
          </w:pPr>
        </w:pPrChange>
      </w:pPr>
      <w:ins w:id="608" w:author="Matthews, Katrina (DOES)" w:date="2020-03-05T14:25:00Z">
        <w:r w:rsidRPr="00FD11D1">
          <w:rPr>
            <w:rFonts w:ascii="Times New Roman" w:hAnsi="Times New Roman"/>
            <w:sz w:val="24"/>
            <w:szCs w:val="24"/>
            <w:highlight w:val="yellow"/>
            <w:rPrChange w:id="609" w:author="Singh, Dhruv (DOES)" w:date="2021-07-26T14:33:00Z">
              <w:rPr/>
            </w:rPrChange>
          </w:rPr>
          <w:t xml:space="preserve">Enter Other Programs, next enter program </w:t>
        </w:r>
      </w:ins>
      <w:ins w:id="610" w:author="Singh, Dhruv (DOES)" w:date="2021-07-26T14:33:00Z">
        <w:r w:rsidR="00FD11D1" w:rsidRPr="00FD11D1">
          <w:rPr>
            <w:rFonts w:ascii="Times New Roman" w:hAnsi="Times New Roman"/>
            <w:color w:val="FF0000"/>
            <w:sz w:val="24"/>
            <w:szCs w:val="24"/>
            <w:highlight w:val="yellow"/>
            <w:rPrChange w:id="611" w:author="Singh, Dhruv (DOES)" w:date="2021-07-26T14:33:00Z">
              <w:rPr>
                <w:rFonts w:ascii="Times New Roman" w:hAnsi="Times New Roman"/>
                <w:sz w:val="24"/>
                <w:szCs w:val="24"/>
                <w:highlight w:val="yellow"/>
              </w:rPr>
            </w:rPrChange>
          </w:rPr>
          <w:t>{</w:t>
        </w:r>
        <w:r w:rsidR="00FD11D1">
          <w:rPr>
            <w:rFonts w:ascii="Times New Roman" w:hAnsi="Times New Roman"/>
            <w:color w:val="FF0000"/>
            <w:sz w:val="24"/>
            <w:szCs w:val="24"/>
            <w:highlight w:val="yellow"/>
          </w:rPr>
          <w:t>what is this</w:t>
        </w:r>
        <w:r w:rsidR="004411C5">
          <w:rPr>
            <w:rFonts w:ascii="Times New Roman" w:hAnsi="Times New Roman"/>
            <w:color w:val="FF0000"/>
            <w:sz w:val="24"/>
            <w:szCs w:val="24"/>
            <w:highlight w:val="yellow"/>
          </w:rPr>
          <w:t>?</w:t>
        </w:r>
        <w:r w:rsidR="00FD11D1" w:rsidRPr="00FD11D1">
          <w:rPr>
            <w:rFonts w:ascii="Times New Roman" w:hAnsi="Times New Roman"/>
            <w:color w:val="FF0000"/>
            <w:sz w:val="24"/>
            <w:szCs w:val="24"/>
            <w:highlight w:val="yellow"/>
            <w:rPrChange w:id="612" w:author="Singh, Dhruv (DOES)" w:date="2021-07-26T14:33:00Z">
              <w:rPr>
                <w:rFonts w:ascii="Times New Roman" w:hAnsi="Times New Roman"/>
                <w:sz w:val="24"/>
                <w:szCs w:val="24"/>
                <w:highlight w:val="yellow"/>
              </w:rPr>
            </w:rPrChange>
          </w:rPr>
          <w:t>}</w:t>
        </w:r>
      </w:ins>
    </w:p>
    <w:p w14:paraId="2D6668C1" w14:textId="77777777" w:rsidR="00624AC9" w:rsidRPr="00A841A6" w:rsidRDefault="003D4C0B">
      <w:pPr>
        <w:pStyle w:val="ListParagraph"/>
        <w:numPr>
          <w:ilvl w:val="1"/>
          <w:numId w:val="31"/>
        </w:numPr>
        <w:rPr>
          <w:ins w:id="613" w:author="Matthews, Katrina (DOES)" w:date="2020-03-05T16:51:00Z"/>
          <w:rFonts w:ascii="Times New Roman" w:hAnsi="Times New Roman"/>
          <w:b/>
          <w:bCs/>
          <w:sz w:val="24"/>
          <w:szCs w:val="24"/>
          <w:rPrChange w:id="614" w:author="Matthews, Katrina (DOES)" w:date="2020-03-23T13:59:00Z">
            <w:rPr>
              <w:ins w:id="615" w:author="Matthews, Katrina (DOES)" w:date="2020-03-05T16:51:00Z"/>
            </w:rPr>
          </w:rPrChange>
        </w:rPr>
        <w:pPrChange w:id="616" w:author="Matthews, Katrina (DOES)" w:date="2020-03-05T16:51:00Z">
          <w:pPr>
            <w:pStyle w:val="ListParagraph"/>
            <w:numPr>
              <w:ilvl w:val="1"/>
              <w:numId w:val="21"/>
            </w:numPr>
            <w:ind w:left="1440" w:hanging="360"/>
          </w:pPr>
        </w:pPrChange>
      </w:pPr>
      <w:ins w:id="617" w:author="Matthews, Katrina (DOES)" w:date="2020-03-05T14:24:00Z">
        <w:r w:rsidRPr="00A841A6">
          <w:rPr>
            <w:rFonts w:ascii="Times New Roman" w:hAnsi="Times New Roman"/>
            <w:sz w:val="24"/>
            <w:szCs w:val="24"/>
            <w:rPrChange w:id="618" w:author="Matthews, Katrina (DOES)" w:date="2020-03-23T13:59:00Z">
              <w:rPr/>
            </w:rPrChange>
          </w:rPr>
          <w:t xml:space="preserve">Enter Activity Code </w:t>
        </w:r>
        <w:r w:rsidRPr="00F75CA7">
          <w:rPr>
            <w:rFonts w:ascii="Times New Roman" w:hAnsi="Times New Roman"/>
            <w:sz w:val="24"/>
            <w:szCs w:val="24"/>
            <w:highlight w:val="yellow"/>
            <w:rPrChange w:id="619" w:author="Singh, Dhruv (DOES)" w:date="2021-07-27T12:08:00Z">
              <w:rPr/>
            </w:rPrChange>
          </w:rPr>
          <w:t>220</w:t>
        </w:r>
        <w:r w:rsidRPr="00A841A6">
          <w:rPr>
            <w:rFonts w:ascii="Times New Roman" w:hAnsi="Times New Roman"/>
            <w:sz w:val="24"/>
            <w:szCs w:val="24"/>
            <w:rPrChange w:id="620" w:author="Matthews, Katrina (DOES)" w:date="2020-03-23T13:59:00Z">
              <w:rPr/>
            </w:rPrChange>
          </w:rPr>
          <w:t xml:space="preserve"> by Start Date</w:t>
        </w:r>
      </w:ins>
    </w:p>
    <w:p w14:paraId="4392D58E" w14:textId="3CA0D8AF" w:rsidR="003D4C0B" w:rsidRPr="00A841A6" w:rsidRDefault="003D4C0B" w:rsidP="00624AC9">
      <w:pPr>
        <w:pStyle w:val="ListParagraph"/>
        <w:numPr>
          <w:ilvl w:val="1"/>
          <w:numId w:val="31"/>
        </w:numPr>
        <w:rPr>
          <w:ins w:id="621" w:author="Matthews, Katrina (DOES)" w:date="2020-03-06T09:03:00Z"/>
          <w:rFonts w:ascii="Times New Roman" w:hAnsi="Times New Roman"/>
          <w:b/>
          <w:bCs/>
          <w:sz w:val="24"/>
          <w:szCs w:val="24"/>
          <w:rPrChange w:id="622" w:author="Matthews, Katrina (DOES)" w:date="2020-03-23T13:59:00Z">
            <w:rPr>
              <w:ins w:id="623" w:author="Matthews, Katrina (DOES)" w:date="2020-03-06T09:03:00Z"/>
            </w:rPr>
          </w:rPrChange>
        </w:rPr>
      </w:pPr>
      <w:ins w:id="624" w:author="Matthews, Katrina (DOES)" w:date="2020-03-05T14:25:00Z">
        <w:r w:rsidRPr="00A841A6">
          <w:rPr>
            <w:rFonts w:ascii="Times New Roman" w:hAnsi="Times New Roman"/>
            <w:sz w:val="24"/>
            <w:szCs w:val="24"/>
            <w:rPrChange w:id="625" w:author="Matthews, Katrina (DOES)" w:date="2020-03-23T13:59:00Z">
              <w:rPr/>
            </w:rPrChange>
          </w:rPr>
          <w:t>Filter b</w:t>
        </w:r>
      </w:ins>
      <w:ins w:id="626" w:author="Matthews, Katrina (DOES)" w:date="2020-03-05T14:26:00Z">
        <w:r w:rsidRPr="00A841A6">
          <w:rPr>
            <w:rFonts w:ascii="Times New Roman" w:hAnsi="Times New Roman"/>
            <w:sz w:val="24"/>
            <w:szCs w:val="24"/>
            <w:rPrChange w:id="627" w:author="Matthews, Katrina (DOES)" w:date="2020-03-23T13:59:00Z">
              <w:rPr/>
            </w:rPrChange>
          </w:rPr>
          <w:t xml:space="preserve">y </w:t>
        </w:r>
      </w:ins>
      <w:ins w:id="628" w:author="Matthews, Katrina (DOES)" w:date="2020-03-05T14:27:00Z">
        <w:r w:rsidRPr="00A841A6">
          <w:rPr>
            <w:rFonts w:ascii="Times New Roman" w:hAnsi="Times New Roman"/>
            <w:sz w:val="24"/>
            <w:szCs w:val="24"/>
            <w:rPrChange w:id="629" w:author="Matthews, Katrina (DOES)" w:date="2020-03-23T13:59:00Z">
              <w:rPr/>
            </w:rPrChange>
          </w:rPr>
          <w:t>date-based</w:t>
        </w:r>
      </w:ins>
      <w:ins w:id="630" w:author="Matthews, Katrina (DOES)" w:date="2020-03-05T14:26:00Z">
        <w:r w:rsidRPr="00A841A6">
          <w:rPr>
            <w:rFonts w:ascii="Times New Roman" w:hAnsi="Times New Roman"/>
            <w:sz w:val="24"/>
            <w:szCs w:val="24"/>
            <w:rPrChange w:id="631" w:author="Matthews, Katrina (DOES)" w:date="2020-03-23T13:59:00Z">
              <w:rPr/>
            </w:rPrChange>
          </w:rPr>
          <w:t xml:space="preserve"> </w:t>
        </w:r>
      </w:ins>
      <w:ins w:id="632" w:author="Matthews, Katrina (DOES)" w:date="2020-03-05T14:27:00Z">
        <w:r w:rsidRPr="00A841A6">
          <w:rPr>
            <w:rFonts w:ascii="Times New Roman" w:hAnsi="Times New Roman"/>
            <w:sz w:val="24"/>
            <w:szCs w:val="24"/>
            <w:rPrChange w:id="633" w:author="Matthews, Katrina (DOES)" w:date="2020-03-23T13:59:00Z">
              <w:rPr/>
            </w:rPrChange>
          </w:rPr>
          <w:t>o</w:t>
        </w:r>
      </w:ins>
      <w:ins w:id="634" w:author="Matthews, Katrina (DOES)" w:date="2020-03-05T14:26:00Z">
        <w:r w:rsidRPr="00A841A6">
          <w:rPr>
            <w:rFonts w:ascii="Times New Roman" w:hAnsi="Times New Roman"/>
            <w:sz w:val="24"/>
            <w:szCs w:val="24"/>
            <w:rPrChange w:id="635" w:author="Matthews, Katrina (DOES)" w:date="2020-03-23T13:59:00Z">
              <w:rPr/>
            </w:rPrChange>
          </w:rPr>
          <w:t>n quarter</w:t>
        </w:r>
      </w:ins>
      <w:ins w:id="636" w:author="Singh, Dhruv (DOES)" w:date="2021-07-26T15:05:00Z">
        <w:r w:rsidR="00C37F5E">
          <w:rPr>
            <w:rFonts w:ascii="Times New Roman" w:hAnsi="Times New Roman"/>
            <w:sz w:val="24"/>
            <w:szCs w:val="24"/>
          </w:rPr>
          <w:t xml:space="preserve"> </w:t>
        </w:r>
        <w:r w:rsidR="00C37F5E" w:rsidRPr="00C37F5E">
          <w:rPr>
            <w:rFonts w:ascii="Times New Roman" w:hAnsi="Times New Roman"/>
            <w:color w:val="FF0000"/>
            <w:sz w:val="24"/>
            <w:szCs w:val="24"/>
            <w:rPrChange w:id="637" w:author="Singh, Dhruv (DOES)" w:date="2021-07-26T15:05:00Z">
              <w:rPr>
                <w:rFonts w:ascii="Times New Roman" w:hAnsi="Times New Roman"/>
                <w:sz w:val="24"/>
                <w:szCs w:val="24"/>
              </w:rPr>
            </w:rPrChange>
          </w:rPr>
          <w:t>{</w:t>
        </w:r>
        <w:r w:rsidR="00C37F5E">
          <w:rPr>
            <w:rFonts w:ascii="Times New Roman" w:hAnsi="Times New Roman"/>
            <w:color w:val="FF0000"/>
            <w:sz w:val="24"/>
            <w:szCs w:val="24"/>
          </w:rPr>
          <w:t>what are we using to do this?</w:t>
        </w:r>
        <w:r w:rsidR="00C37F5E" w:rsidRPr="00C37F5E">
          <w:rPr>
            <w:rFonts w:ascii="Times New Roman" w:hAnsi="Times New Roman"/>
            <w:color w:val="FF0000"/>
            <w:sz w:val="24"/>
            <w:szCs w:val="24"/>
            <w:rPrChange w:id="638" w:author="Singh, Dhruv (DOES)" w:date="2021-07-26T15:05:00Z">
              <w:rPr>
                <w:rFonts w:ascii="Times New Roman" w:hAnsi="Times New Roman"/>
                <w:sz w:val="24"/>
                <w:szCs w:val="24"/>
              </w:rPr>
            </w:rPrChange>
          </w:rPr>
          <w:t>}</w:t>
        </w:r>
      </w:ins>
    </w:p>
    <w:p w14:paraId="515C961D" w14:textId="10890060" w:rsidR="00C90481" w:rsidRDefault="00C90481">
      <w:pPr>
        <w:pBdr>
          <w:bottom w:val="single" w:sz="6" w:space="1" w:color="auto"/>
        </w:pBdr>
        <w:rPr>
          <w:ins w:id="639" w:author="Singh, Dhruv (DOES)" w:date="2021-07-26T14:34:00Z"/>
          <w:rFonts w:ascii="Times New Roman" w:hAnsi="Times New Roman"/>
          <w:b/>
          <w:bCs/>
          <w:szCs w:val="24"/>
        </w:rPr>
      </w:pPr>
    </w:p>
    <w:p w14:paraId="7B86865B" w14:textId="09F5EE5E" w:rsidR="00D24925" w:rsidDel="00E67D84" w:rsidRDefault="00D24925">
      <w:pPr>
        <w:pStyle w:val="ListParagraph"/>
        <w:ind w:left="1440"/>
        <w:rPr>
          <w:del w:id="640" w:author="Singh, Dhruv (DOES)" w:date="2021-07-26T14:34:00Z"/>
          <w:rFonts w:ascii="Times New Roman" w:eastAsia="Times" w:hAnsi="Times New Roman"/>
          <w:b/>
          <w:bCs/>
          <w:sz w:val="24"/>
          <w:szCs w:val="24"/>
        </w:rPr>
      </w:pPr>
    </w:p>
    <w:p w14:paraId="3AC64F5C" w14:textId="64DF53A3" w:rsidR="00E67D84" w:rsidRDefault="00E67D84">
      <w:pPr>
        <w:rPr>
          <w:ins w:id="641" w:author="Singh, Dhruv (DOES)" w:date="2021-07-29T10:10:00Z"/>
          <w:rFonts w:ascii="Times New Roman" w:hAnsi="Times New Roman"/>
          <w:b/>
          <w:bCs/>
          <w:szCs w:val="24"/>
        </w:rPr>
      </w:pPr>
    </w:p>
    <w:p w14:paraId="13B84BD1" w14:textId="42B0465A" w:rsidR="00E67D84" w:rsidRPr="00046010" w:rsidRDefault="00E67D84" w:rsidP="00E67D84">
      <w:pPr>
        <w:rPr>
          <w:ins w:id="642" w:author="Singh, Dhruv (DOES)" w:date="2021-07-29T10:10:00Z"/>
          <w:rFonts w:ascii="Times New Roman" w:hAnsi="Times New Roman"/>
          <w:b/>
          <w:bCs/>
          <w:color w:val="FF0000"/>
          <w:szCs w:val="24"/>
          <w:u w:val="single"/>
        </w:rPr>
      </w:pPr>
      <w:ins w:id="643" w:author="Singh, Dhruv (DOES)" w:date="2021-07-29T10:10:00Z">
        <w:r w:rsidRPr="00046010">
          <w:rPr>
            <w:rFonts w:ascii="Times New Roman" w:hAnsi="Times New Roman"/>
            <w:b/>
            <w:bCs/>
            <w:color w:val="FF0000"/>
            <w:szCs w:val="24"/>
            <w:u w:val="single"/>
          </w:rPr>
          <w:t xml:space="preserve">Report </w:t>
        </w:r>
        <w:r w:rsidR="003D2249">
          <w:rPr>
            <w:rFonts w:ascii="Times New Roman" w:hAnsi="Times New Roman"/>
            <w:b/>
            <w:bCs/>
            <w:color w:val="FF0000"/>
            <w:szCs w:val="24"/>
            <w:u w:val="single"/>
          </w:rPr>
          <w:t>1.</w:t>
        </w:r>
        <w:r w:rsidRPr="00046010">
          <w:rPr>
            <w:rFonts w:ascii="Times New Roman" w:hAnsi="Times New Roman"/>
            <w:b/>
            <w:bCs/>
            <w:color w:val="FF0000"/>
            <w:szCs w:val="24"/>
            <w:u w:val="single"/>
          </w:rPr>
          <w:t>2</w:t>
        </w:r>
      </w:ins>
    </w:p>
    <w:p w14:paraId="3BE355F8" w14:textId="77777777" w:rsidR="003D4C0B" w:rsidRPr="00A841A6" w:rsidRDefault="003D4C0B">
      <w:pPr>
        <w:pStyle w:val="ListParagraph"/>
        <w:ind w:left="1440"/>
        <w:rPr>
          <w:ins w:id="644" w:author="Matthews, Katrina (DOES)" w:date="2020-03-05T14:24:00Z"/>
          <w:rFonts w:ascii="Times New Roman" w:hAnsi="Times New Roman"/>
          <w:sz w:val="24"/>
          <w:szCs w:val="24"/>
          <w:rPrChange w:id="645" w:author="Matthews, Katrina (DOES)" w:date="2020-03-23T13:59:00Z">
            <w:rPr>
              <w:ins w:id="646" w:author="Matthews, Katrina (DOES)" w:date="2020-03-05T14:24:00Z"/>
            </w:rPr>
          </w:rPrChange>
        </w:rPr>
        <w:pPrChange w:id="647" w:author="Matthews, Katrina (DOES)" w:date="2020-03-05T14:29:00Z">
          <w:pPr>
            <w:pStyle w:val="ListParagraph"/>
            <w:numPr>
              <w:numId w:val="21"/>
            </w:numPr>
            <w:ind w:hanging="360"/>
          </w:pPr>
        </w:pPrChange>
      </w:pPr>
    </w:p>
    <w:p w14:paraId="21E3392C" w14:textId="30E7D4F3" w:rsidR="003D4C0B" w:rsidRPr="005355CB" w:rsidRDefault="003D4C0B" w:rsidP="003D4C0B">
      <w:pPr>
        <w:pStyle w:val="ListParagraph"/>
        <w:numPr>
          <w:ilvl w:val="0"/>
          <w:numId w:val="20"/>
        </w:numPr>
        <w:rPr>
          <w:ins w:id="648" w:author="Matthews, Katrina (DOES)" w:date="2020-03-05T14:27:00Z"/>
          <w:rFonts w:ascii="Times New Roman" w:hAnsi="Times New Roman"/>
          <w:b/>
          <w:bCs/>
          <w:sz w:val="24"/>
          <w:szCs w:val="24"/>
          <w:highlight w:val="cyan"/>
          <w:rPrChange w:id="649" w:author="Singh, Dhruv (DOES)" w:date="2021-07-26T14:34:00Z">
            <w:rPr>
              <w:ins w:id="650" w:author="Matthews, Katrina (DOES)" w:date="2020-03-05T14:27:00Z"/>
            </w:rPr>
          </w:rPrChange>
        </w:rPr>
      </w:pPr>
      <w:ins w:id="651" w:author="Matthews, Katrina (DOES)" w:date="2020-03-05T14:24:00Z">
        <w:r w:rsidRPr="005355CB">
          <w:rPr>
            <w:rFonts w:ascii="Times New Roman" w:hAnsi="Times New Roman"/>
            <w:b/>
            <w:bCs/>
            <w:sz w:val="24"/>
            <w:szCs w:val="24"/>
            <w:highlight w:val="cyan"/>
            <w:rPrChange w:id="652" w:author="Singh, Dhruv (DOES)" w:date="2021-07-26T14:34:00Z">
              <w:rPr/>
            </w:rPrChange>
          </w:rPr>
          <w:t xml:space="preserve">Number of </w:t>
        </w:r>
      </w:ins>
      <w:ins w:id="653" w:author="Matthews, Katrina (DOES)" w:date="2020-03-05T14:28:00Z">
        <w:r w:rsidRPr="005355CB">
          <w:rPr>
            <w:rFonts w:ascii="Times New Roman" w:hAnsi="Times New Roman"/>
            <w:b/>
            <w:bCs/>
            <w:sz w:val="24"/>
            <w:szCs w:val="24"/>
            <w:highlight w:val="cyan"/>
            <w:rPrChange w:id="654" w:author="Singh, Dhruv (DOES)" w:date="2021-07-26T14:34:00Z">
              <w:rPr/>
            </w:rPrChange>
          </w:rPr>
          <w:t>C</w:t>
        </w:r>
      </w:ins>
      <w:ins w:id="655" w:author="Matthews, Katrina (DOES)" w:date="2020-03-05T14:24:00Z">
        <w:r w:rsidRPr="005355CB">
          <w:rPr>
            <w:rFonts w:ascii="Times New Roman" w:hAnsi="Times New Roman"/>
            <w:b/>
            <w:bCs/>
            <w:sz w:val="24"/>
            <w:szCs w:val="24"/>
            <w:highlight w:val="cyan"/>
            <w:rPrChange w:id="656" w:author="Singh, Dhruv (DOES)" w:date="2021-07-26T14:34:00Z">
              <w:rPr/>
            </w:rPrChange>
          </w:rPr>
          <w:t xml:space="preserve">ompleted </w:t>
        </w:r>
      </w:ins>
      <w:ins w:id="657" w:author="Matthews, Katrina (DOES)" w:date="2020-03-05T14:28:00Z">
        <w:r w:rsidRPr="005355CB">
          <w:rPr>
            <w:rFonts w:ascii="Times New Roman" w:hAnsi="Times New Roman"/>
            <w:b/>
            <w:bCs/>
            <w:sz w:val="24"/>
            <w:szCs w:val="24"/>
            <w:highlight w:val="cyan"/>
            <w:rPrChange w:id="658" w:author="Singh, Dhruv (DOES)" w:date="2021-07-26T14:34:00Z">
              <w:rPr/>
            </w:rPrChange>
          </w:rPr>
          <w:t>P</w:t>
        </w:r>
      </w:ins>
      <w:ins w:id="659" w:author="Matthews, Katrina (DOES)" w:date="2020-03-05T14:24:00Z">
        <w:r w:rsidRPr="005355CB">
          <w:rPr>
            <w:rFonts w:ascii="Times New Roman" w:hAnsi="Times New Roman"/>
            <w:b/>
            <w:bCs/>
            <w:sz w:val="24"/>
            <w:szCs w:val="24"/>
            <w:highlight w:val="cyan"/>
            <w:rPrChange w:id="660" w:author="Singh, Dhruv (DOES)" w:date="2021-07-26T14:34:00Z">
              <w:rPr/>
            </w:rPrChange>
          </w:rPr>
          <w:t xml:space="preserve">articipants </w:t>
        </w:r>
      </w:ins>
    </w:p>
    <w:p w14:paraId="5F793076" w14:textId="77777777" w:rsidR="003D4C0B" w:rsidRPr="005355CB" w:rsidRDefault="003D4C0B">
      <w:pPr>
        <w:pStyle w:val="ListParagraph"/>
        <w:numPr>
          <w:ilvl w:val="1"/>
          <w:numId w:val="32"/>
        </w:numPr>
        <w:rPr>
          <w:ins w:id="661" w:author="Matthews, Katrina (DOES)" w:date="2020-03-05T14:27:00Z"/>
          <w:rFonts w:ascii="Times New Roman" w:hAnsi="Times New Roman"/>
          <w:sz w:val="24"/>
          <w:szCs w:val="24"/>
          <w:highlight w:val="cyan"/>
          <w:rPrChange w:id="662" w:author="Singh, Dhruv (DOES)" w:date="2021-07-26T14:34:00Z">
            <w:rPr>
              <w:ins w:id="663" w:author="Matthews, Katrina (DOES)" w:date="2020-03-05T14:27:00Z"/>
            </w:rPr>
          </w:rPrChange>
        </w:rPr>
        <w:pPrChange w:id="664" w:author="Matthews, Katrina (DOES)" w:date="2020-03-06T09:03:00Z">
          <w:pPr>
            <w:pStyle w:val="ListParagraph"/>
            <w:numPr>
              <w:ilvl w:val="1"/>
              <w:numId w:val="20"/>
            </w:numPr>
            <w:ind w:left="1440" w:hanging="360"/>
          </w:pPr>
        </w:pPrChange>
      </w:pPr>
      <w:ins w:id="665" w:author="Matthews, Katrina (DOES)" w:date="2020-03-05T14:27:00Z">
        <w:r w:rsidRPr="005355CB">
          <w:rPr>
            <w:rFonts w:ascii="Times New Roman" w:hAnsi="Times New Roman"/>
            <w:sz w:val="24"/>
            <w:szCs w:val="24"/>
            <w:highlight w:val="cyan"/>
            <w:rPrChange w:id="666" w:author="Singh, Dhruv (DOES)" w:date="2021-07-26T14:34:00Z">
              <w:rPr/>
            </w:rPrChange>
          </w:rPr>
          <w:t>Detailed Reports</w:t>
        </w:r>
      </w:ins>
    </w:p>
    <w:p w14:paraId="4744F76F" w14:textId="745CF1E7" w:rsidR="003D4C0B" w:rsidRPr="005355CB" w:rsidRDefault="003D4C0B">
      <w:pPr>
        <w:pStyle w:val="ListParagraph"/>
        <w:numPr>
          <w:ilvl w:val="1"/>
          <w:numId w:val="32"/>
        </w:numPr>
        <w:rPr>
          <w:ins w:id="667" w:author="Matthews, Katrina (DOES)" w:date="2020-03-05T14:27:00Z"/>
          <w:rFonts w:ascii="Times New Roman" w:hAnsi="Times New Roman"/>
          <w:sz w:val="24"/>
          <w:szCs w:val="24"/>
          <w:highlight w:val="cyan"/>
          <w:rPrChange w:id="668" w:author="Singh, Dhruv (DOES)" w:date="2021-07-26T14:34:00Z">
            <w:rPr>
              <w:ins w:id="669" w:author="Matthews, Katrina (DOES)" w:date="2020-03-05T14:27:00Z"/>
            </w:rPr>
          </w:rPrChange>
        </w:rPr>
        <w:pPrChange w:id="670" w:author="Matthews, Katrina (DOES)" w:date="2020-03-06T09:03:00Z">
          <w:pPr>
            <w:pStyle w:val="ListParagraph"/>
            <w:numPr>
              <w:ilvl w:val="1"/>
              <w:numId w:val="20"/>
            </w:numPr>
            <w:ind w:left="1440" w:hanging="360"/>
          </w:pPr>
        </w:pPrChange>
      </w:pPr>
      <w:ins w:id="671" w:author="Matthews, Katrina (DOES)" w:date="2020-03-05T14:27:00Z">
        <w:r w:rsidRPr="005355CB">
          <w:rPr>
            <w:rFonts w:ascii="Times New Roman" w:hAnsi="Times New Roman"/>
            <w:sz w:val="24"/>
            <w:szCs w:val="24"/>
            <w:highlight w:val="cyan"/>
            <w:rPrChange w:id="672" w:author="Singh, Dhruv (DOES)" w:date="2021-07-26T14:34:00Z">
              <w:rPr/>
            </w:rPrChange>
          </w:rPr>
          <w:t xml:space="preserve">Individual Services Provided Report </w:t>
        </w:r>
      </w:ins>
      <w:ins w:id="673" w:author="Matthews, Katrina (DOES)" w:date="2020-03-06T09:17:00Z">
        <w:r w:rsidR="002A2579" w:rsidRPr="005355CB">
          <w:rPr>
            <w:rFonts w:ascii="Times New Roman" w:hAnsi="Times New Roman"/>
            <w:sz w:val="24"/>
            <w:szCs w:val="24"/>
            <w:highlight w:val="cyan"/>
            <w:rPrChange w:id="674" w:author="Singh, Dhruv (DOES)" w:date="2021-07-26T14:34:00Z">
              <w:rPr/>
            </w:rPrChange>
          </w:rPr>
          <w:t>(</w:t>
        </w:r>
        <w:r w:rsidR="002A2579" w:rsidRPr="005355CB">
          <w:rPr>
            <w:rFonts w:ascii="Times New Roman" w:hAnsi="Times New Roman"/>
            <w:b/>
            <w:bCs/>
            <w:sz w:val="24"/>
            <w:szCs w:val="24"/>
            <w:highlight w:val="cyan"/>
            <w:rPrChange w:id="675" w:author="Singh, Dhruv (DOES)" w:date="2021-07-26T14:34:00Z">
              <w:rPr>
                <w:b/>
                <w:bCs/>
              </w:rPr>
            </w:rPrChange>
          </w:rPr>
          <w:t>List)</w:t>
        </w:r>
      </w:ins>
    </w:p>
    <w:p w14:paraId="3BD52BA0" w14:textId="77777777" w:rsidR="003D4C0B" w:rsidRPr="005355CB" w:rsidRDefault="003D4C0B">
      <w:pPr>
        <w:pStyle w:val="ListParagraph"/>
        <w:numPr>
          <w:ilvl w:val="1"/>
          <w:numId w:val="32"/>
        </w:numPr>
        <w:rPr>
          <w:ins w:id="676" w:author="Matthews, Katrina (DOES)" w:date="2020-03-05T14:27:00Z"/>
          <w:rFonts w:ascii="Times New Roman" w:hAnsi="Times New Roman"/>
          <w:sz w:val="24"/>
          <w:szCs w:val="24"/>
          <w:highlight w:val="cyan"/>
          <w:rPrChange w:id="677" w:author="Singh, Dhruv (DOES)" w:date="2021-07-26T14:34:00Z">
            <w:rPr>
              <w:ins w:id="678" w:author="Matthews, Katrina (DOES)" w:date="2020-03-05T14:27:00Z"/>
            </w:rPr>
          </w:rPrChange>
        </w:rPr>
        <w:pPrChange w:id="679" w:author="Matthews, Katrina (DOES)" w:date="2020-03-06T09:03:00Z">
          <w:pPr>
            <w:pStyle w:val="ListParagraph"/>
            <w:numPr>
              <w:ilvl w:val="1"/>
              <w:numId w:val="20"/>
            </w:numPr>
            <w:ind w:left="1440" w:hanging="360"/>
          </w:pPr>
        </w:pPrChange>
      </w:pPr>
      <w:ins w:id="680" w:author="Matthews, Katrina (DOES)" w:date="2020-03-05T14:27:00Z">
        <w:r w:rsidRPr="005355CB">
          <w:rPr>
            <w:rFonts w:ascii="Times New Roman" w:hAnsi="Times New Roman"/>
            <w:sz w:val="24"/>
            <w:szCs w:val="24"/>
            <w:highlight w:val="cyan"/>
            <w:rPrChange w:id="681" w:author="Singh, Dhruv (DOES)" w:date="2021-07-26T14:34:00Z">
              <w:rPr/>
            </w:rPrChange>
          </w:rPr>
          <w:t xml:space="preserve">Enter </w:t>
        </w:r>
        <w:r w:rsidRPr="005355CB">
          <w:rPr>
            <w:rFonts w:ascii="Times New Roman" w:hAnsi="Times New Roman"/>
            <w:sz w:val="24"/>
            <w:szCs w:val="24"/>
            <w:highlight w:val="yellow"/>
            <w:rPrChange w:id="682" w:author="Singh, Dhruv (DOES)" w:date="2021-07-26T14:35:00Z">
              <w:rPr/>
            </w:rPrChange>
          </w:rPr>
          <w:t>Other Programs</w:t>
        </w:r>
        <w:r w:rsidRPr="005355CB">
          <w:rPr>
            <w:rFonts w:ascii="Times New Roman" w:hAnsi="Times New Roman"/>
            <w:sz w:val="24"/>
            <w:szCs w:val="24"/>
            <w:highlight w:val="cyan"/>
            <w:rPrChange w:id="683" w:author="Singh, Dhruv (DOES)" w:date="2021-07-26T14:34:00Z">
              <w:rPr/>
            </w:rPrChange>
          </w:rPr>
          <w:t xml:space="preserve">, next enter program </w:t>
        </w:r>
      </w:ins>
    </w:p>
    <w:p w14:paraId="7BF76BD8" w14:textId="4BBC4A13" w:rsidR="003D4C0B" w:rsidRPr="005355CB" w:rsidRDefault="003D4C0B">
      <w:pPr>
        <w:pStyle w:val="ListParagraph"/>
        <w:numPr>
          <w:ilvl w:val="1"/>
          <w:numId w:val="32"/>
        </w:numPr>
        <w:rPr>
          <w:ins w:id="684" w:author="Matthews, Katrina (DOES)" w:date="2020-03-05T14:27:00Z"/>
          <w:rFonts w:ascii="Times New Roman" w:hAnsi="Times New Roman"/>
          <w:sz w:val="24"/>
          <w:szCs w:val="24"/>
          <w:highlight w:val="cyan"/>
          <w:rPrChange w:id="685" w:author="Singh, Dhruv (DOES)" w:date="2021-07-26T14:34:00Z">
            <w:rPr>
              <w:ins w:id="686" w:author="Matthews, Katrina (DOES)" w:date="2020-03-05T14:27:00Z"/>
            </w:rPr>
          </w:rPrChange>
        </w:rPr>
        <w:pPrChange w:id="687" w:author="Matthews, Katrina (DOES)" w:date="2020-03-06T09:03:00Z">
          <w:pPr>
            <w:pStyle w:val="ListParagraph"/>
            <w:numPr>
              <w:ilvl w:val="1"/>
              <w:numId w:val="20"/>
            </w:numPr>
            <w:ind w:left="1440" w:hanging="360"/>
          </w:pPr>
        </w:pPrChange>
      </w:pPr>
      <w:ins w:id="688" w:author="Matthews, Katrina (DOES)" w:date="2020-03-05T14:27:00Z">
        <w:r w:rsidRPr="005355CB">
          <w:rPr>
            <w:rFonts w:ascii="Times New Roman" w:hAnsi="Times New Roman"/>
            <w:sz w:val="24"/>
            <w:szCs w:val="24"/>
            <w:highlight w:val="cyan"/>
            <w:rPrChange w:id="689" w:author="Singh, Dhruv (DOES)" w:date="2021-07-26T14:34:00Z">
              <w:rPr/>
            </w:rPrChange>
          </w:rPr>
          <w:t xml:space="preserve">Enter Activity Code 220 by </w:t>
        </w:r>
      </w:ins>
      <w:ins w:id="690" w:author="Matthews, Katrina (DOES)" w:date="2020-03-05T14:28:00Z">
        <w:r w:rsidRPr="005355CB">
          <w:rPr>
            <w:rFonts w:ascii="Times New Roman" w:hAnsi="Times New Roman"/>
            <w:sz w:val="24"/>
            <w:szCs w:val="24"/>
            <w:highlight w:val="cyan"/>
            <w:rPrChange w:id="691" w:author="Singh, Dhruv (DOES)" w:date="2021-07-26T14:34:00Z">
              <w:rPr/>
            </w:rPrChange>
          </w:rPr>
          <w:t xml:space="preserve">End Date </w:t>
        </w:r>
      </w:ins>
    </w:p>
    <w:p w14:paraId="5DF12BB0" w14:textId="1D3ACAA3" w:rsidR="003D4C0B" w:rsidRPr="005355CB" w:rsidRDefault="003D4C0B">
      <w:pPr>
        <w:pStyle w:val="ListParagraph"/>
        <w:numPr>
          <w:ilvl w:val="1"/>
          <w:numId w:val="32"/>
        </w:numPr>
        <w:rPr>
          <w:ins w:id="692" w:author="Matthews, Katrina (DOES)" w:date="2020-03-05T14:27:00Z"/>
          <w:rFonts w:ascii="Times New Roman" w:hAnsi="Times New Roman"/>
          <w:sz w:val="24"/>
          <w:szCs w:val="24"/>
          <w:highlight w:val="cyan"/>
          <w:rPrChange w:id="693" w:author="Singh, Dhruv (DOES)" w:date="2021-07-26T14:34:00Z">
            <w:rPr>
              <w:ins w:id="694" w:author="Matthews, Katrina (DOES)" w:date="2020-03-05T14:27:00Z"/>
            </w:rPr>
          </w:rPrChange>
        </w:rPr>
        <w:pPrChange w:id="695" w:author="Matthews, Katrina (DOES)" w:date="2020-03-06T09:03:00Z">
          <w:pPr>
            <w:pStyle w:val="ListParagraph"/>
            <w:numPr>
              <w:ilvl w:val="1"/>
              <w:numId w:val="20"/>
            </w:numPr>
            <w:ind w:left="1440" w:hanging="360"/>
          </w:pPr>
        </w:pPrChange>
      </w:pPr>
      <w:ins w:id="696" w:author="Matthews, Katrina (DOES)" w:date="2020-03-05T14:27:00Z">
        <w:r w:rsidRPr="005355CB">
          <w:rPr>
            <w:rFonts w:ascii="Times New Roman" w:hAnsi="Times New Roman"/>
            <w:sz w:val="24"/>
            <w:szCs w:val="24"/>
            <w:highlight w:val="cyan"/>
            <w:rPrChange w:id="697" w:author="Singh, Dhruv (DOES)" w:date="2021-07-26T14:34:00Z">
              <w:rPr/>
            </w:rPrChange>
          </w:rPr>
          <w:t>Filter by date-based on quarter</w:t>
        </w:r>
      </w:ins>
      <w:ins w:id="698" w:author="Singh, Dhruv (DOES)" w:date="2021-07-26T14:34:00Z">
        <w:r w:rsidR="005355CB">
          <w:rPr>
            <w:rFonts w:ascii="Times New Roman" w:hAnsi="Times New Roman"/>
            <w:sz w:val="24"/>
            <w:szCs w:val="24"/>
            <w:highlight w:val="cyan"/>
          </w:rPr>
          <w:t xml:space="preserve"> </w:t>
        </w:r>
        <w:r w:rsidR="005355CB" w:rsidRPr="005355CB">
          <w:rPr>
            <w:rFonts w:ascii="Times New Roman" w:hAnsi="Times New Roman"/>
            <w:color w:val="FF0000"/>
            <w:sz w:val="24"/>
            <w:szCs w:val="24"/>
            <w:highlight w:val="cyan"/>
            <w:rPrChange w:id="699" w:author="Singh, Dhruv (DOES)" w:date="2021-07-26T14:35:00Z">
              <w:rPr>
                <w:rFonts w:ascii="Times New Roman" w:hAnsi="Times New Roman"/>
                <w:sz w:val="24"/>
                <w:szCs w:val="24"/>
                <w:highlight w:val="cyan"/>
              </w:rPr>
            </w:rPrChange>
          </w:rPr>
          <w:t>{</w:t>
        </w:r>
      </w:ins>
      <w:ins w:id="700" w:author="Singh, Dhruv (DOES)" w:date="2021-07-26T14:35:00Z">
        <w:r w:rsidR="005355CB">
          <w:rPr>
            <w:rFonts w:ascii="Times New Roman" w:hAnsi="Times New Roman"/>
            <w:color w:val="FF0000"/>
            <w:sz w:val="24"/>
            <w:szCs w:val="24"/>
            <w:highlight w:val="cyan"/>
          </w:rPr>
          <w:t>this is just a copy of the above paragraph</w:t>
        </w:r>
      </w:ins>
      <w:ins w:id="701" w:author="Singh, Dhruv (DOES)" w:date="2021-07-26T14:34:00Z">
        <w:r w:rsidR="005355CB" w:rsidRPr="005355CB">
          <w:rPr>
            <w:rFonts w:ascii="Times New Roman" w:hAnsi="Times New Roman"/>
            <w:color w:val="FF0000"/>
            <w:sz w:val="24"/>
            <w:szCs w:val="24"/>
            <w:highlight w:val="cyan"/>
            <w:rPrChange w:id="702" w:author="Singh, Dhruv (DOES)" w:date="2021-07-26T14:35:00Z">
              <w:rPr>
                <w:rFonts w:ascii="Times New Roman" w:hAnsi="Times New Roman"/>
                <w:sz w:val="24"/>
                <w:szCs w:val="24"/>
                <w:highlight w:val="cyan"/>
              </w:rPr>
            </w:rPrChange>
          </w:rPr>
          <w:t>}</w:t>
        </w:r>
      </w:ins>
    </w:p>
    <w:p w14:paraId="2C3AD630" w14:textId="403C30CB" w:rsidR="003D4C0B" w:rsidRDefault="003D4C0B" w:rsidP="0075594C">
      <w:pPr>
        <w:pBdr>
          <w:bottom w:val="single" w:sz="6" w:space="1" w:color="auto"/>
        </w:pBdr>
        <w:rPr>
          <w:ins w:id="703" w:author="Singh, Dhruv (DOES)" w:date="2021-07-26T14:35:00Z"/>
          <w:rFonts w:ascii="Times New Roman" w:hAnsi="Times New Roman"/>
          <w:b/>
          <w:bCs/>
          <w:szCs w:val="24"/>
        </w:rPr>
      </w:pPr>
    </w:p>
    <w:p w14:paraId="55116BDC" w14:textId="77777777" w:rsidR="007D4902" w:rsidRPr="0075594C" w:rsidRDefault="007D4902">
      <w:pPr>
        <w:rPr>
          <w:ins w:id="704" w:author="Matthews, Katrina (DOES)" w:date="2020-03-05T14:31:00Z"/>
          <w:rFonts w:ascii="Times New Roman" w:hAnsi="Times New Roman"/>
          <w:b/>
          <w:bCs/>
          <w:szCs w:val="24"/>
          <w:rPrChange w:id="705" w:author="Singh, Dhruv (DOES)" w:date="2021-07-26T14:35:00Z">
            <w:rPr>
              <w:ins w:id="706" w:author="Matthews, Katrina (DOES)" w:date="2020-03-05T14:31:00Z"/>
              <w:b/>
              <w:bCs/>
            </w:rPr>
          </w:rPrChange>
        </w:rPr>
        <w:pPrChange w:id="707" w:author="Singh, Dhruv (DOES)" w:date="2021-07-26T14:35:00Z">
          <w:pPr>
            <w:pStyle w:val="ListParagraph"/>
            <w:numPr>
              <w:numId w:val="25"/>
            </w:numPr>
            <w:ind w:hanging="360"/>
          </w:pPr>
        </w:pPrChange>
      </w:pPr>
    </w:p>
    <w:p w14:paraId="7D98AF94" w14:textId="373B4EC3" w:rsidR="003D4C0B" w:rsidRPr="00503342" w:rsidRDefault="003D4C0B" w:rsidP="003D4C0B">
      <w:pPr>
        <w:pStyle w:val="ListParagraph"/>
        <w:numPr>
          <w:ilvl w:val="0"/>
          <w:numId w:val="25"/>
        </w:numPr>
        <w:rPr>
          <w:ins w:id="708" w:author="Matthews, Katrina (DOES)" w:date="2020-03-05T14:30:00Z"/>
          <w:rFonts w:ascii="Times New Roman" w:hAnsi="Times New Roman"/>
          <w:b/>
          <w:bCs/>
          <w:sz w:val="24"/>
          <w:szCs w:val="24"/>
          <w:highlight w:val="green"/>
          <w:rPrChange w:id="709" w:author="Singh, Dhruv (DOES)" w:date="2021-07-26T15:18:00Z">
            <w:rPr>
              <w:ins w:id="710" w:author="Matthews, Katrina (DOES)" w:date="2020-03-05T14:30:00Z"/>
              <w:b/>
              <w:bCs/>
            </w:rPr>
          </w:rPrChange>
        </w:rPr>
      </w:pPr>
      <w:ins w:id="711" w:author="Matthews, Katrina (DOES)" w:date="2020-03-05T14:30:00Z">
        <w:r w:rsidRPr="00503342">
          <w:rPr>
            <w:rFonts w:ascii="Times New Roman" w:hAnsi="Times New Roman"/>
            <w:b/>
            <w:bCs/>
            <w:sz w:val="24"/>
            <w:szCs w:val="24"/>
            <w:highlight w:val="green"/>
            <w:rPrChange w:id="712" w:author="Singh, Dhruv (DOES)" w:date="2021-07-26T15:18:00Z">
              <w:rPr>
                <w:b/>
                <w:bCs/>
              </w:rPr>
            </w:rPrChange>
          </w:rPr>
          <w:t xml:space="preserve">Methodology </w:t>
        </w:r>
      </w:ins>
      <w:ins w:id="713" w:author="Matthews, Katrina (DOES)" w:date="2020-03-05T14:31:00Z">
        <w:r w:rsidRPr="00503342">
          <w:rPr>
            <w:rFonts w:ascii="Times New Roman" w:hAnsi="Times New Roman"/>
            <w:b/>
            <w:bCs/>
            <w:sz w:val="24"/>
            <w:szCs w:val="24"/>
            <w:highlight w:val="green"/>
            <w:rPrChange w:id="714" w:author="Singh, Dhruv (DOES)" w:date="2021-07-26T15:18:00Z">
              <w:rPr>
                <w:b/>
                <w:bCs/>
              </w:rPr>
            </w:rPrChange>
          </w:rPr>
          <w:t xml:space="preserve">(to calculate percentage rate) </w:t>
        </w:r>
      </w:ins>
    </w:p>
    <w:p w14:paraId="6594CE27" w14:textId="248B8399" w:rsidR="003D4C0B" w:rsidRPr="00503342" w:rsidRDefault="003D4C0B">
      <w:pPr>
        <w:pStyle w:val="ListParagraph"/>
        <w:numPr>
          <w:ilvl w:val="1"/>
          <w:numId w:val="26"/>
        </w:numPr>
        <w:rPr>
          <w:ins w:id="715" w:author="Matthews, Katrina (DOES)" w:date="2020-03-05T14:30:00Z"/>
          <w:rFonts w:ascii="Times New Roman" w:hAnsi="Times New Roman"/>
          <w:sz w:val="24"/>
          <w:szCs w:val="24"/>
          <w:highlight w:val="green"/>
          <w:u w:val="single"/>
          <w:rPrChange w:id="716" w:author="Singh, Dhruv (DOES)" w:date="2021-07-26T15:18:00Z">
            <w:rPr>
              <w:ins w:id="717" w:author="Matthews, Katrina (DOES)" w:date="2020-03-05T14:30:00Z"/>
              <w:u w:val="single"/>
            </w:rPr>
          </w:rPrChange>
        </w:rPr>
        <w:pPrChange w:id="718" w:author="Matthews, Katrina (DOES)" w:date="2020-03-05T14:31:00Z">
          <w:pPr>
            <w:pStyle w:val="ListParagraph"/>
            <w:numPr>
              <w:numId w:val="25"/>
            </w:numPr>
            <w:ind w:hanging="360"/>
          </w:pPr>
        </w:pPrChange>
      </w:pPr>
      <w:ins w:id="719" w:author="Matthews, Katrina (DOES)" w:date="2020-03-05T14:30:00Z">
        <w:r w:rsidRPr="00503342">
          <w:rPr>
            <w:rFonts w:ascii="Times New Roman" w:hAnsi="Times New Roman"/>
            <w:sz w:val="24"/>
            <w:szCs w:val="24"/>
            <w:highlight w:val="green"/>
            <w:u w:val="single"/>
            <w:rPrChange w:id="720" w:author="Singh, Dhruv (DOES)" w:date="2021-07-26T15:18:00Z">
              <w:rPr>
                <w:u w:val="single"/>
              </w:rPr>
            </w:rPrChange>
          </w:rPr>
          <w:t>Numerator – total # of participants that successfully completed JRT program</w:t>
        </w:r>
        <w:r w:rsidRPr="00503342">
          <w:rPr>
            <w:rFonts w:ascii="Times New Roman" w:hAnsi="Times New Roman"/>
            <w:sz w:val="24"/>
            <w:szCs w:val="24"/>
            <w:highlight w:val="green"/>
            <w:u w:val="single"/>
            <w:rPrChange w:id="721" w:author="Singh, Dhruv (DOES)" w:date="2021-07-26T15:18:00Z">
              <w:rPr>
                <w:u w:val="single"/>
              </w:rPr>
            </w:rPrChange>
          </w:rPr>
          <w:softHyphen/>
        </w:r>
        <w:r w:rsidRPr="00503342">
          <w:rPr>
            <w:rFonts w:ascii="Times New Roman" w:hAnsi="Times New Roman"/>
            <w:sz w:val="24"/>
            <w:szCs w:val="24"/>
            <w:highlight w:val="green"/>
            <w:u w:val="single"/>
            <w:rPrChange w:id="722" w:author="Singh, Dhruv (DOES)" w:date="2021-07-26T15:18:00Z">
              <w:rPr>
                <w:u w:val="single"/>
              </w:rPr>
            </w:rPrChange>
          </w:rPr>
          <w:softHyphen/>
        </w:r>
        <w:r w:rsidRPr="00503342">
          <w:rPr>
            <w:rFonts w:ascii="Times New Roman" w:hAnsi="Times New Roman"/>
            <w:sz w:val="24"/>
            <w:szCs w:val="24"/>
            <w:highlight w:val="green"/>
            <w:u w:val="single"/>
            <w:rPrChange w:id="723" w:author="Singh, Dhruv (DOES)" w:date="2021-07-26T15:18:00Z">
              <w:rPr>
                <w:u w:val="single"/>
              </w:rPr>
            </w:rPrChange>
          </w:rPr>
          <w:softHyphen/>
        </w:r>
        <w:r w:rsidRPr="00503342">
          <w:rPr>
            <w:rFonts w:ascii="Times New Roman" w:hAnsi="Times New Roman"/>
            <w:sz w:val="24"/>
            <w:szCs w:val="24"/>
            <w:highlight w:val="green"/>
            <w:u w:val="single"/>
            <w:rPrChange w:id="724" w:author="Singh, Dhruv (DOES)" w:date="2021-07-26T15:18:00Z">
              <w:rPr>
                <w:u w:val="single"/>
              </w:rPr>
            </w:rPrChange>
          </w:rPr>
          <w:softHyphen/>
        </w:r>
        <w:r w:rsidRPr="00503342">
          <w:rPr>
            <w:rFonts w:ascii="Times New Roman" w:hAnsi="Times New Roman"/>
            <w:sz w:val="24"/>
            <w:szCs w:val="24"/>
            <w:highlight w:val="green"/>
            <w:u w:val="single"/>
            <w:rPrChange w:id="725" w:author="Singh, Dhruv (DOES)" w:date="2021-07-26T15:18:00Z">
              <w:rPr>
                <w:u w:val="single"/>
              </w:rPr>
            </w:rPrChange>
          </w:rPr>
          <w:softHyphen/>
        </w:r>
      </w:ins>
    </w:p>
    <w:p w14:paraId="18B5A515" w14:textId="77777777" w:rsidR="003D4C0B" w:rsidRPr="00503342" w:rsidRDefault="003D4C0B">
      <w:pPr>
        <w:pStyle w:val="ListParagraph"/>
        <w:numPr>
          <w:ilvl w:val="1"/>
          <w:numId w:val="26"/>
        </w:numPr>
        <w:rPr>
          <w:ins w:id="726" w:author="Matthews, Katrina (DOES)" w:date="2020-03-05T14:30:00Z"/>
          <w:rFonts w:ascii="Times New Roman" w:hAnsi="Times New Roman"/>
          <w:sz w:val="24"/>
          <w:szCs w:val="24"/>
          <w:highlight w:val="green"/>
          <w:rPrChange w:id="727" w:author="Singh, Dhruv (DOES)" w:date="2021-07-26T15:18:00Z">
            <w:rPr>
              <w:ins w:id="728" w:author="Matthews, Katrina (DOES)" w:date="2020-03-05T14:30:00Z"/>
            </w:rPr>
          </w:rPrChange>
        </w:rPr>
        <w:pPrChange w:id="729" w:author="Matthews, Katrina (DOES)" w:date="2020-03-05T14:31:00Z">
          <w:pPr>
            <w:pStyle w:val="ListParagraph"/>
            <w:numPr>
              <w:numId w:val="25"/>
            </w:numPr>
            <w:ind w:hanging="360"/>
          </w:pPr>
        </w:pPrChange>
      </w:pPr>
      <w:ins w:id="730" w:author="Matthews, Katrina (DOES)" w:date="2020-03-05T14:30:00Z">
        <w:r w:rsidRPr="00503342">
          <w:rPr>
            <w:rFonts w:ascii="Times New Roman" w:hAnsi="Times New Roman"/>
            <w:sz w:val="24"/>
            <w:szCs w:val="24"/>
            <w:highlight w:val="green"/>
            <w:rPrChange w:id="731" w:author="Singh, Dhruv (DOES)" w:date="2021-07-26T15:18:00Z">
              <w:rPr/>
            </w:rPrChange>
          </w:rPr>
          <w:t xml:space="preserve">Denominator- total # of ALL participants who completed JRT successfully and unsuccessfully </w:t>
        </w:r>
      </w:ins>
    </w:p>
    <w:p w14:paraId="5447BF0D" w14:textId="1AB1A1C1" w:rsidR="003D4C0B" w:rsidRDefault="003D4C0B" w:rsidP="00BB2070">
      <w:pPr>
        <w:rPr>
          <w:ins w:id="732" w:author="Singh, Dhruv (DOES)" w:date="2021-07-26T15:20:00Z"/>
          <w:rFonts w:ascii="Times New Roman" w:hAnsi="Times New Roman"/>
          <w:szCs w:val="24"/>
        </w:rPr>
      </w:pPr>
    </w:p>
    <w:p w14:paraId="30CA4D78" w14:textId="534C66DD" w:rsidR="00BB2070" w:rsidRDefault="00BB2070" w:rsidP="00BB2070">
      <w:pPr>
        <w:pBdr>
          <w:top w:val="single" w:sz="6" w:space="1" w:color="auto"/>
          <w:bottom w:val="single" w:sz="6" w:space="1" w:color="auto"/>
        </w:pBdr>
        <w:rPr>
          <w:ins w:id="733" w:author="Singh, Dhruv (DOES)" w:date="2021-07-26T15:21:00Z"/>
          <w:rFonts w:ascii="Times New Roman" w:hAnsi="Times New Roman"/>
          <w:szCs w:val="24"/>
        </w:rPr>
      </w:pPr>
    </w:p>
    <w:p w14:paraId="0393624F" w14:textId="0048A5C1" w:rsidR="0026636E" w:rsidRDefault="0026636E" w:rsidP="00BB2070">
      <w:pPr>
        <w:rPr>
          <w:ins w:id="734" w:author="Singh, Dhruv (DOES)" w:date="2021-07-26T15:21:00Z"/>
          <w:rFonts w:ascii="Times New Roman" w:hAnsi="Times New Roman"/>
          <w:szCs w:val="24"/>
        </w:rPr>
      </w:pPr>
    </w:p>
    <w:p w14:paraId="7E0B91A2" w14:textId="2021764D" w:rsidR="00452931" w:rsidRPr="00452931" w:rsidRDefault="00452931" w:rsidP="00BB2070">
      <w:pPr>
        <w:rPr>
          <w:ins w:id="735" w:author="Singh, Dhruv (DOES)" w:date="2021-07-26T15:21:00Z"/>
          <w:rFonts w:ascii="Times New Roman" w:hAnsi="Times New Roman"/>
          <w:b/>
          <w:bCs/>
          <w:color w:val="FF0000"/>
          <w:szCs w:val="24"/>
          <w:u w:val="single"/>
          <w:rPrChange w:id="736" w:author="Singh, Dhruv (DOES)" w:date="2021-07-26T15:21:00Z">
            <w:rPr>
              <w:ins w:id="737" w:author="Singh, Dhruv (DOES)" w:date="2021-07-26T15:21:00Z"/>
              <w:rFonts w:ascii="Times New Roman" w:hAnsi="Times New Roman"/>
              <w:szCs w:val="24"/>
            </w:rPr>
          </w:rPrChange>
        </w:rPr>
      </w:pPr>
      <w:ins w:id="738" w:author="Singh, Dhruv (DOES)" w:date="2021-07-26T15:21:00Z">
        <w:r w:rsidRPr="00452931">
          <w:rPr>
            <w:rFonts w:ascii="Times New Roman" w:hAnsi="Times New Roman"/>
            <w:b/>
            <w:bCs/>
            <w:color w:val="FF0000"/>
            <w:szCs w:val="24"/>
            <w:u w:val="single"/>
            <w:rPrChange w:id="739" w:author="Singh, Dhruv (DOES)" w:date="2021-07-26T15:21:00Z">
              <w:rPr>
                <w:rFonts w:ascii="Times New Roman" w:hAnsi="Times New Roman"/>
                <w:szCs w:val="24"/>
              </w:rPr>
            </w:rPrChange>
          </w:rPr>
          <w:t>Report 2</w:t>
        </w:r>
      </w:ins>
    </w:p>
    <w:p w14:paraId="3EC4250A" w14:textId="77777777" w:rsidR="00452931" w:rsidRPr="00BB2070" w:rsidRDefault="00452931">
      <w:pPr>
        <w:rPr>
          <w:ins w:id="740" w:author="Matthews, Katrina (DOES)" w:date="2020-03-05T14:24:00Z"/>
          <w:rFonts w:ascii="Times New Roman" w:hAnsi="Times New Roman"/>
          <w:szCs w:val="24"/>
          <w:rPrChange w:id="741" w:author="Singh, Dhruv (DOES)" w:date="2021-07-26T15:20:00Z">
            <w:rPr>
              <w:ins w:id="742" w:author="Matthews, Katrina (DOES)" w:date="2020-03-05T14:24:00Z"/>
            </w:rPr>
          </w:rPrChange>
        </w:rPr>
        <w:pPrChange w:id="743" w:author="Singh, Dhruv (DOES)" w:date="2021-07-26T15:20:00Z">
          <w:pPr>
            <w:pStyle w:val="ListParagraph"/>
            <w:numPr>
              <w:numId w:val="20"/>
            </w:numPr>
            <w:ind w:hanging="360"/>
          </w:pPr>
        </w:pPrChange>
      </w:pPr>
    </w:p>
    <w:p w14:paraId="572F95C3" w14:textId="6C7DAE35" w:rsidR="00F06F07" w:rsidRPr="00A841A6" w:rsidRDefault="00F06F07" w:rsidP="00F06F07">
      <w:pPr>
        <w:rPr>
          <w:ins w:id="744" w:author="Matthews, Katrina (DOES)" w:date="2020-03-05T17:04:00Z"/>
          <w:rFonts w:ascii="Times New Roman" w:hAnsi="Times New Roman"/>
          <w:b/>
          <w:bCs/>
          <w:szCs w:val="24"/>
          <w:u w:val="single"/>
          <w:rPrChange w:id="745" w:author="Matthews, Katrina (DOES)" w:date="2020-03-23T13:59:00Z">
            <w:rPr>
              <w:ins w:id="746" w:author="Matthews, Katrina (DOES)" w:date="2020-03-05T17:04:00Z"/>
              <w:b/>
              <w:bCs/>
              <w:u w:val="single"/>
            </w:rPr>
          </w:rPrChange>
        </w:rPr>
      </w:pPr>
      <w:bookmarkStart w:id="747" w:name="_Hlk34380413"/>
      <w:ins w:id="748" w:author="Matthews, Katrina (DOES)" w:date="2020-03-05T17:04:00Z">
        <w:r w:rsidRPr="00A841A6">
          <w:rPr>
            <w:rFonts w:ascii="Times New Roman" w:hAnsi="Times New Roman"/>
            <w:b/>
            <w:bCs/>
            <w:szCs w:val="24"/>
            <w:u w:val="single"/>
            <w:rPrChange w:id="749" w:author="Matthews, Katrina (DOES)" w:date="2020-03-23T13:59:00Z">
              <w:rPr>
                <w:b/>
                <w:bCs/>
                <w:u w:val="single"/>
              </w:rPr>
            </w:rPrChange>
          </w:rPr>
          <w:t>Training (Occupational Skills Trai</w:t>
        </w:r>
      </w:ins>
      <w:ins w:id="750" w:author="Matthews, Katrina (DOES)" w:date="2020-03-05T17:05:00Z">
        <w:r w:rsidRPr="00A841A6">
          <w:rPr>
            <w:rFonts w:ascii="Times New Roman" w:hAnsi="Times New Roman"/>
            <w:b/>
            <w:bCs/>
            <w:szCs w:val="24"/>
            <w:u w:val="single"/>
            <w:rPrChange w:id="751" w:author="Matthews, Katrina (DOES)" w:date="2020-03-23T13:59:00Z">
              <w:rPr>
                <w:b/>
                <w:bCs/>
                <w:u w:val="single"/>
              </w:rPr>
            </w:rPrChange>
          </w:rPr>
          <w:t xml:space="preserve">ning </w:t>
        </w:r>
      </w:ins>
    </w:p>
    <w:p w14:paraId="57913E18" w14:textId="77777777" w:rsidR="00F06F07" w:rsidRPr="00A841A6" w:rsidRDefault="00F06F07">
      <w:pPr>
        <w:pStyle w:val="ListParagraph"/>
        <w:numPr>
          <w:ilvl w:val="1"/>
          <w:numId w:val="33"/>
        </w:numPr>
        <w:tabs>
          <w:tab w:val="left" w:pos="90"/>
        </w:tabs>
        <w:spacing w:after="0" w:line="240" w:lineRule="auto"/>
        <w:jc w:val="both"/>
        <w:rPr>
          <w:ins w:id="752" w:author="Matthews, Katrina (DOES)" w:date="2020-03-05T17:04:00Z"/>
          <w:rFonts w:ascii="Times New Roman" w:hAnsi="Times New Roman"/>
          <w:sz w:val="24"/>
          <w:szCs w:val="24"/>
          <w:rPrChange w:id="753" w:author="Matthews, Katrina (DOES)" w:date="2020-03-23T13:59:00Z">
            <w:rPr>
              <w:ins w:id="754" w:author="Matthews, Katrina (DOES)" w:date="2020-03-05T17:04:00Z"/>
              <w:rFonts w:asciiTheme="majorHAnsi" w:hAnsiTheme="majorHAnsi"/>
            </w:rPr>
          </w:rPrChange>
        </w:rPr>
        <w:pPrChange w:id="755" w:author="Matthews, Katrina (DOES)" w:date="2020-03-06T09:04:00Z">
          <w:pPr>
            <w:pStyle w:val="ListParagraph"/>
            <w:numPr>
              <w:ilvl w:val="1"/>
              <w:numId w:val="11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756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757" w:author="Matthews, Katrina (DOES)" w:date="2020-03-23T13:59:00Z">
              <w:rPr>
                <w:rFonts w:asciiTheme="majorHAnsi" w:hAnsiTheme="majorHAnsi"/>
              </w:rPr>
            </w:rPrChange>
          </w:rPr>
          <w:t>Transitional Employment Program (TEP)</w:t>
        </w:r>
      </w:ins>
    </w:p>
    <w:p w14:paraId="7A07F9E7" w14:textId="77777777" w:rsidR="00F06F07" w:rsidRPr="00A841A6" w:rsidRDefault="00F06F07">
      <w:pPr>
        <w:pStyle w:val="ListParagraph"/>
        <w:numPr>
          <w:ilvl w:val="1"/>
          <w:numId w:val="33"/>
        </w:numPr>
        <w:tabs>
          <w:tab w:val="left" w:pos="90"/>
        </w:tabs>
        <w:spacing w:after="0" w:line="240" w:lineRule="auto"/>
        <w:jc w:val="both"/>
        <w:rPr>
          <w:ins w:id="758" w:author="Matthews, Katrina (DOES)" w:date="2020-03-05T17:04:00Z"/>
          <w:rFonts w:ascii="Times New Roman" w:hAnsi="Times New Roman"/>
          <w:sz w:val="24"/>
          <w:szCs w:val="24"/>
          <w:rPrChange w:id="759" w:author="Matthews, Katrina (DOES)" w:date="2020-03-23T13:59:00Z">
            <w:rPr>
              <w:ins w:id="760" w:author="Matthews, Katrina (DOES)" w:date="2020-03-05T17:04:00Z"/>
              <w:rFonts w:asciiTheme="majorHAnsi" w:hAnsiTheme="majorHAnsi"/>
            </w:rPr>
          </w:rPrChange>
        </w:rPr>
        <w:pPrChange w:id="761" w:author="Matthews, Katrina (DOES)" w:date="2020-03-06T09:04:00Z">
          <w:pPr>
            <w:pStyle w:val="ListParagraph"/>
            <w:numPr>
              <w:ilvl w:val="1"/>
              <w:numId w:val="11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762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763" w:author="Matthews, Katrina (DOES)" w:date="2020-03-23T13:59:00Z">
              <w:rPr>
                <w:rFonts w:asciiTheme="majorHAnsi" w:hAnsiTheme="majorHAnsi"/>
              </w:rPr>
            </w:rPrChange>
          </w:rPr>
          <w:t xml:space="preserve">DC Career Connections (DCCC) </w:t>
        </w:r>
      </w:ins>
    </w:p>
    <w:p w14:paraId="073CBA30" w14:textId="1C31372E" w:rsidR="00F06F07" w:rsidRPr="00A841A6" w:rsidRDefault="00F06F07" w:rsidP="00C90481">
      <w:pPr>
        <w:pStyle w:val="ListParagraph"/>
        <w:numPr>
          <w:ilvl w:val="1"/>
          <w:numId w:val="33"/>
        </w:numPr>
        <w:tabs>
          <w:tab w:val="left" w:pos="90"/>
        </w:tabs>
        <w:spacing w:after="0" w:line="240" w:lineRule="auto"/>
        <w:jc w:val="both"/>
        <w:rPr>
          <w:ins w:id="764" w:author="Matthews, Katrina (DOES)" w:date="2020-03-06T09:53:00Z"/>
          <w:rFonts w:ascii="Times New Roman" w:hAnsi="Times New Roman"/>
          <w:b/>
          <w:bCs/>
          <w:sz w:val="24"/>
          <w:szCs w:val="24"/>
          <w:rPrChange w:id="765" w:author="Matthews, Katrina (DOES)" w:date="2020-03-23T13:59:00Z">
            <w:rPr>
              <w:ins w:id="766" w:author="Matthews, Katrina (DOES)" w:date="2020-03-06T09:53:00Z"/>
              <w:rFonts w:asciiTheme="majorHAnsi" w:hAnsiTheme="majorHAnsi"/>
              <w:b/>
              <w:bCs/>
            </w:rPr>
          </w:rPrChange>
        </w:rPr>
      </w:pPr>
      <w:ins w:id="767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768" w:author="Matthews, Katrina (DOES)" w:date="2020-03-23T13:59:00Z">
              <w:rPr>
                <w:rFonts w:asciiTheme="majorHAnsi" w:hAnsiTheme="majorHAnsi"/>
              </w:rPr>
            </w:rPrChange>
          </w:rPr>
          <w:t>DC Infrastructure Academy (DCIA)</w:t>
        </w:r>
        <w:r w:rsidRPr="00A841A6">
          <w:rPr>
            <w:rFonts w:ascii="Times New Roman" w:hAnsi="Times New Roman"/>
            <w:b/>
            <w:bCs/>
            <w:sz w:val="24"/>
            <w:szCs w:val="24"/>
            <w:rPrChange w:id="769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 xml:space="preserve"> </w:t>
        </w:r>
      </w:ins>
    </w:p>
    <w:p w14:paraId="271E9DE7" w14:textId="31BAD474" w:rsidR="007F043F" w:rsidRPr="00A841A6" w:rsidRDefault="007F043F" w:rsidP="00C90481">
      <w:pPr>
        <w:pStyle w:val="ListParagraph"/>
        <w:numPr>
          <w:ilvl w:val="1"/>
          <w:numId w:val="33"/>
        </w:numPr>
        <w:tabs>
          <w:tab w:val="left" w:pos="90"/>
        </w:tabs>
        <w:spacing w:after="0" w:line="240" w:lineRule="auto"/>
        <w:jc w:val="both"/>
        <w:rPr>
          <w:ins w:id="770" w:author="Matthews, Katrina (DOES)" w:date="2020-03-06T09:53:00Z"/>
          <w:rFonts w:ascii="Times New Roman" w:hAnsi="Times New Roman"/>
          <w:sz w:val="24"/>
          <w:szCs w:val="24"/>
          <w:rPrChange w:id="771" w:author="Matthews, Katrina (DOES)" w:date="2020-03-23T13:59:00Z">
            <w:rPr>
              <w:ins w:id="772" w:author="Matthews, Katrina (DOES)" w:date="2020-03-06T09:53:00Z"/>
              <w:rFonts w:asciiTheme="majorHAnsi" w:hAnsiTheme="majorHAnsi"/>
              <w:b/>
              <w:bCs/>
            </w:rPr>
          </w:rPrChange>
        </w:rPr>
      </w:pPr>
      <w:ins w:id="773" w:author="Matthews, Katrina (DOES)" w:date="2020-03-06T09:53:00Z">
        <w:r w:rsidRPr="00A841A6">
          <w:rPr>
            <w:rFonts w:ascii="Times New Roman" w:hAnsi="Times New Roman"/>
            <w:sz w:val="24"/>
            <w:szCs w:val="24"/>
            <w:rPrChange w:id="774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>FEMS</w:t>
        </w:r>
      </w:ins>
      <w:ins w:id="775" w:author="Singh, Dhruv (DOES)" w:date="2021-07-26T15:27:00Z">
        <w:r w:rsidR="008B2F77" w:rsidRPr="003C4D50">
          <w:rPr>
            <w:rFonts w:ascii="Times New Roman" w:hAnsi="Times New Roman"/>
            <w:color w:val="FF0000"/>
            <w:sz w:val="24"/>
            <w:szCs w:val="24"/>
            <w:rPrChange w:id="776" w:author="Singh, Dhruv (DOES)" w:date="2021-07-26T15:27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{How are these pulled?</w:t>
        </w:r>
        <w:r w:rsidR="003C4D50" w:rsidRPr="003C4D50">
          <w:rPr>
            <w:rFonts w:ascii="Times New Roman" w:hAnsi="Times New Roman"/>
            <w:color w:val="FF0000"/>
            <w:sz w:val="24"/>
            <w:szCs w:val="24"/>
            <w:rPrChange w:id="777" w:author="Singh, Dhruv (DOES)" w:date="2021-07-26T15:27:00Z">
              <w:rPr>
                <w:rFonts w:ascii="Times New Roman" w:hAnsi="Times New Roman"/>
                <w:sz w:val="24"/>
                <w:szCs w:val="24"/>
              </w:rPr>
            </w:rPrChange>
          </w:rPr>
          <w:t>}</w:t>
        </w:r>
      </w:ins>
      <w:ins w:id="778" w:author="Singh, Dhruv (DOES)" w:date="2021-07-29T10:28:00Z">
        <w:r w:rsidR="004C6D58">
          <w:rPr>
            <w:rFonts w:ascii="Times New Roman" w:hAnsi="Times New Roman"/>
            <w:color w:val="FF0000"/>
            <w:sz w:val="24"/>
            <w:szCs w:val="24"/>
          </w:rPr>
          <w:t xml:space="preserve"> {under </w:t>
        </w:r>
      </w:ins>
      <w:ins w:id="779" w:author="Singh, Dhruv (DOES)" w:date="2021-07-29T10:31:00Z">
        <w:r w:rsidR="00264429">
          <w:rPr>
            <w:rFonts w:ascii="Times New Roman" w:hAnsi="Times New Roman"/>
            <w:color w:val="FF0000"/>
            <w:sz w:val="24"/>
            <w:szCs w:val="24"/>
          </w:rPr>
          <w:t>WOIA</w:t>
        </w:r>
        <w:r w:rsidR="00737847">
          <w:rPr>
            <w:rFonts w:ascii="Times New Roman" w:hAnsi="Times New Roman"/>
            <w:color w:val="FF0000"/>
            <w:sz w:val="24"/>
            <w:szCs w:val="24"/>
          </w:rPr>
          <w:t xml:space="preserve"> / </w:t>
        </w:r>
        <w:r w:rsidR="00443798">
          <w:rPr>
            <w:rFonts w:ascii="Times New Roman" w:hAnsi="Times New Roman"/>
            <w:color w:val="FF0000"/>
            <w:sz w:val="24"/>
            <w:szCs w:val="24"/>
          </w:rPr>
          <w:t>Local Training Account</w:t>
        </w:r>
      </w:ins>
      <w:ins w:id="780" w:author="Singh, Dhruv (DOES)" w:date="2021-07-29T10:28:00Z">
        <w:r w:rsidR="004C6D58">
          <w:rPr>
            <w:rFonts w:ascii="Times New Roman" w:hAnsi="Times New Roman"/>
            <w:color w:val="FF0000"/>
            <w:sz w:val="24"/>
            <w:szCs w:val="24"/>
          </w:rPr>
          <w:t>}</w:t>
        </w:r>
      </w:ins>
    </w:p>
    <w:p w14:paraId="3C3427E9" w14:textId="61332455" w:rsidR="007F043F" w:rsidRPr="00A841A6" w:rsidRDefault="007F043F" w:rsidP="00C90481">
      <w:pPr>
        <w:pStyle w:val="ListParagraph"/>
        <w:numPr>
          <w:ilvl w:val="1"/>
          <w:numId w:val="33"/>
        </w:numPr>
        <w:tabs>
          <w:tab w:val="left" w:pos="90"/>
        </w:tabs>
        <w:spacing w:after="0" w:line="240" w:lineRule="auto"/>
        <w:jc w:val="both"/>
        <w:rPr>
          <w:ins w:id="781" w:author="Matthews, Katrina (DOES)" w:date="2020-03-06T09:53:00Z"/>
          <w:rFonts w:ascii="Times New Roman" w:hAnsi="Times New Roman"/>
          <w:sz w:val="24"/>
          <w:szCs w:val="24"/>
          <w:rPrChange w:id="782" w:author="Matthews, Katrina (DOES)" w:date="2020-03-23T13:59:00Z">
            <w:rPr>
              <w:ins w:id="783" w:author="Matthews, Katrina (DOES)" w:date="2020-03-06T09:53:00Z"/>
              <w:rFonts w:asciiTheme="majorHAnsi" w:hAnsiTheme="majorHAnsi"/>
              <w:b/>
              <w:bCs/>
            </w:rPr>
          </w:rPrChange>
        </w:rPr>
      </w:pPr>
      <w:ins w:id="784" w:author="Matthews, Katrina (DOES)" w:date="2020-03-06T09:53:00Z">
        <w:r w:rsidRPr="00A841A6">
          <w:rPr>
            <w:rFonts w:ascii="Times New Roman" w:hAnsi="Times New Roman"/>
            <w:sz w:val="24"/>
            <w:szCs w:val="24"/>
            <w:rPrChange w:id="785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>MPD</w:t>
        </w:r>
      </w:ins>
      <w:ins w:id="786" w:author="Singh, Dhruv (DOES)" w:date="2021-07-26T15:27:00Z">
        <w:r w:rsidR="003C4D50" w:rsidRPr="0035557B">
          <w:rPr>
            <w:rFonts w:ascii="Times New Roman" w:hAnsi="Times New Roman"/>
            <w:color w:val="FF0000"/>
            <w:sz w:val="24"/>
            <w:szCs w:val="24"/>
          </w:rPr>
          <w:t xml:space="preserve"> {How are these pulled?}</w:t>
        </w:r>
      </w:ins>
      <w:ins w:id="787" w:author="Singh, Dhruv (DOES)" w:date="2021-07-29T10:28:00Z">
        <w:r w:rsidR="004C6D58" w:rsidRPr="004C6D58">
          <w:rPr>
            <w:rFonts w:ascii="Times New Roman" w:hAnsi="Times New Roman"/>
            <w:color w:val="FF0000"/>
            <w:sz w:val="24"/>
            <w:szCs w:val="24"/>
          </w:rPr>
          <w:t xml:space="preserve"> </w:t>
        </w:r>
        <w:r w:rsidR="004C6D58">
          <w:rPr>
            <w:rFonts w:ascii="Times New Roman" w:hAnsi="Times New Roman"/>
            <w:color w:val="FF0000"/>
            <w:sz w:val="24"/>
            <w:szCs w:val="24"/>
          </w:rPr>
          <w:t>{under</w:t>
        </w:r>
      </w:ins>
      <w:ins w:id="788" w:author="Singh, Dhruv (DOES)" w:date="2021-07-29T10:31:00Z">
        <w:r w:rsidR="00611CBB">
          <w:rPr>
            <w:rFonts w:ascii="Times New Roman" w:hAnsi="Times New Roman"/>
            <w:color w:val="FF0000"/>
            <w:sz w:val="24"/>
            <w:szCs w:val="24"/>
          </w:rPr>
          <w:t xml:space="preserve"> </w:t>
        </w:r>
        <w:r w:rsidR="00264429">
          <w:rPr>
            <w:rFonts w:ascii="Times New Roman" w:hAnsi="Times New Roman"/>
            <w:color w:val="FF0000"/>
            <w:sz w:val="24"/>
            <w:szCs w:val="24"/>
          </w:rPr>
          <w:t>WIOA</w:t>
        </w:r>
        <w:r w:rsidR="001027AB">
          <w:rPr>
            <w:rFonts w:ascii="Times New Roman" w:hAnsi="Times New Roman"/>
            <w:color w:val="FF0000"/>
            <w:sz w:val="24"/>
            <w:szCs w:val="24"/>
          </w:rPr>
          <w:t xml:space="preserve"> / Local Training Account</w:t>
        </w:r>
      </w:ins>
      <w:ins w:id="789" w:author="Singh, Dhruv (DOES)" w:date="2021-07-29T10:28:00Z">
        <w:r w:rsidR="004C6D58">
          <w:rPr>
            <w:rFonts w:ascii="Times New Roman" w:hAnsi="Times New Roman"/>
            <w:color w:val="FF0000"/>
            <w:sz w:val="24"/>
            <w:szCs w:val="24"/>
          </w:rPr>
          <w:t>}</w:t>
        </w:r>
      </w:ins>
    </w:p>
    <w:p w14:paraId="24D94253" w14:textId="62B33FCC" w:rsidR="007F043F" w:rsidRPr="00A841A6" w:rsidRDefault="007F043F">
      <w:pPr>
        <w:pStyle w:val="ListParagraph"/>
        <w:numPr>
          <w:ilvl w:val="1"/>
          <w:numId w:val="33"/>
        </w:numPr>
        <w:tabs>
          <w:tab w:val="left" w:pos="90"/>
        </w:tabs>
        <w:spacing w:after="0" w:line="240" w:lineRule="auto"/>
        <w:jc w:val="both"/>
        <w:rPr>
          <w:ins w:id="790" w:author="Matthews, Katrina (DOES)" w:date="2020-03-05T17:04:00Z"/>
          <w:rFonts w:ascii="Times New Roman" w:hAnsi="Times New Roman"/>
          <w:sz w:val="24"/>
          <w:szCs w:val="24"/>
          <w:rPrChange w:id="791" w:author="Matthews, Katrina (DOES)" w:date="2020-03-23T13:59:00Z">
            <w:rPr>
              <w:ins w:id="792" w:author="Matthews, Katrina (DOES)" w:date="2020-03-05T17:04:00Z"/>
              <w:rFonts w:asciiTheme="majorHAnsi" w:hAnsiTheme="majorHAnsi"/>
              <w:b/>
              <w:bCs/>
            </w:rPr>
          </w:rPrChange>
        </w:rPr>
        <w:pPrChange w:id="793" w:author="Matthews, Katrina (DOES)" w:date="2020-03-06T09:04:00Z">
          <w:pPr>
            <w:pStyle w:val="ListParagraph"/>
            <w:numPr>
              <w:ilvl w:val="1"/>
              <w:numId w:val="11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794" w:author="Matthews, Katrina (DOES)" w:date="2020-03-06T09:53:00Z">
        <w:r w:rsidRPr="00A841A6">
          <w:rPr>
            <w:rFonts w:ascii="Times New Roman" w:hAnsi="Times New Roman"/>
            <w:sz w:val="24"/>
            <w:szCs w:val="24"/>
            <w:rPrChange w:id="795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>Pre-Apprenticeship</w:t>
        </w:r>
      </w:ins>
    </w:p>
    <w:p w14:paraId="3FBF720B" w14:textId="77777777" w:rsidR="00F06F07" w:rsidRPr="00A841A6" w:rsidRDefault="00F06F07" w:rsidP="00F06F07">
      <w:pPr>
        <w:rPr>
          <w:ins w:id="796" w:author="Matthews, Katrina (DOES)" w:date="2020-03-05T17:04:00Z"/>
          <w:rFonts w:ascii="Times New Roman" w:hAnsi="Times New Roman"/>
          <w:b/>
          <w:bCs/>
          <w:szCs w:val="24"/>
          <w:u w:val="single"/>
          <w:rPrChange w:id="797" w:author="Matthews, Katrina (DOES)" w:date="2020-03-23T13:59:00Z">
            <w:rPr>
              <w:ins w:id="798" w:author="Matthews, Katrina (DOES)" w:date="2020-03-05T17:04:00Z"/>
              <w:rFonts w:asciiTheme="majorHAnsi" w:hAnsiTheme="majorHAnsi"/>
              <w:b/>
              <w:bCs/>
              <w:u w:val="single"/>
            </w:rPr>
          </w:rPrChange>
        </w:rPr>
      </w:pPr>
    </w:p>
    <w:p w14:paraId="2E86E916" w14:textId="77777777" w:rsidR="00F06F07" w:rsidRPr="00A841A6" w:rsidRDefault="00F06F07" w:rsidP="00F06F07">
      <w:pPr>
        <w:rPr>
          <w:ins w:id="799" w:author="Matthews, Katrina (DOES)" w:date="2020-03-05T17:04:00Z"/>
          <w:rFonts w:ascii="Times New Roman" w:eastAsiaTheme="minorHAnsi" w:hAnsi="Times New Roman"/>
          <w:b/>
          <w:bCs/>
          <w:szCs w:val="24"/>
          <w:rPrChange w:id="800" w:author="Matthews, Katrina (DOES)" w:date="2020-03-23T13:59:00Z">
            <w:rPr>
              <w:ins w:id="801" w:author="Matthews, Katrina (DOES)" w:date="2020-03-05T17:04:00Z"/>
              <w:rFonts w:eastAsiaTheme="minorHAnsi"/>
              <w:b/>
              <w:bCs/>
              <w:sz w:val="22"/>
              <w:szCs w:val="22"/>
            </w:rPr>
          </w:rPrChange>
        </w:rPr>
      </w:pPr>
      <w:ins w:id="802" w:author="Matthews, Katrina (DOES)" w:date="2020-03-05T17:04:00Z">
        <w:r w:rsidRPr="00A841A6">
          <w:rPr>
            <w:rFonts w:ascii="Times New Roman" w:hAnsi="Times New Roman"/>
            <w:b/>
            <w:bCs/>
            <w:szCs w:val="24"/>
            <w:rPrChange w:id="803" w:author="Matthews, Katrina (DOES)" w:date="2020-03-23T13:59:00Z">
              <w:rPr>
                <w:b/>
                <w:bCs/>
              </w:rPr>
            </w:rPrChange>
          </w:rPr>
          <w:t xml:space="preserve"> Required Program Elements </w:t>
        </w:r>
      </w:ins>
    </w:p>
    <w:p w14:paraId="08A8C9B6" w14:textId="77777777" w:rsidR="00F06F07" w:rsidRPr="00A841A6" w:rsidRDefault="00F06F07" w:rsidP="00F06F07">
      <w:pPr>
        <w:numPr>
          <w:ilvl w:val="0"/>
          <w:numId w:val="23"/>
        </w:numPr>
        <w:rPr>
          <w:ins w:id="804" w:author="Matthews, Katrina (DOES)" w:date="2020-03-05T17:04:00Z"/>
          <w:rFonts w:ascii="Times New Roman" w:hAnsi="Times New Roman"/>
          <w:szCs w:val="24"/>
          <w:rPrChange w:id="805" w:author="Matthews, Katrina (DOES)" w:date="2020-03-23T13:59:00Z">
            <w:rPr>
              <w:ins w:id="806" w:author="Matthews, Katrina (DOES)" w:date="2020-03-05T17:04:00Z"/>
            </w:rPr>
          </w:rPrChange>
        </w:rPr>
      </w:pPr>
      <w:ins w:id="807" w:author="Matthews, Katrina (DOES)" w:date="2020-03-05T17:04:00Z">
        <w:r w:rsidRPr="00A841A6">
          <w:rPr>
            <w:rFonts w:ascii="Times New Roman" w:hAnsi="Times New Roman"/>
            <w:szCs w:val="24"/>
            <w:rPrChange w:id="808" w:author="Matthews, Katrina (DOES)" w:date="2020-03-23T13:59:00Z">
              <w:rPr/>
            </w:rPrChange>
          </w:rPr>
          <w:t xml:space="preserve">Program Enrollment </w:t>
        </w:r>
      </w:ins>
    </w:p>
    <w:p w14:paraId="4E4F00FD" w14:textId="437F5C4C" w:rsidR="00F06F07" w:rsidRPr="00A841A6" w:rsidRDefault="00F06F07" w:rsidP="00F06F07">
      <w:pPr>
        <w:numPr>
          <w:ilvl w:val="0"/>
          <w:numId w:val="23"/>
        </w:numPr>
        <w:rPr>
          <w:ins w:id="809" w:author="Matthews, Katrina (DOES)" w:date="2020-03-05T17:04:00Z"/>
          <w:rFonts w:ascii="Times New Roman" w:hAnsi="Times New Roman"/>
          <w:szCs w:val="24"/>
          <w:rPrChange w:id="810" w:author="Matthews, Katrina (DOES)" w:date="2020-03-23T13:59:00Z">
            <w:rPr>
              <w:ins w:id="811" w:author="Matthews, Katrina (DOES)" w:date="2020-03-05T17:04:00Z"/>
            </w:rPr>
          </w:rPrChange>
        </w:rPr>
      </w:pPr>
      <w:ins w:id="812" w:author="Matthews, Katrina (DOES)" w:date="2020-03-05T17:04:00Z">
        <w:r w:rsidRPr="00A841A6">
          <w:rPr>
            <w:rFonts w:ascii="Times New Roman" w:hAnsi="Times New Roman"/>
            <w:szCs w:val="24"/>
            <w:rPrChange w:id="813" w:author="Matthews, Katrina (DOES)" w:date="2020-03-23T13:59:00Z">
              <w:rPr/>
            </w:rPrChange>
          </w:rPr>
          <w:t xml:space="preserve">Number of Completed Participants who completed </w:t>
        </w:r>
      </w:ins>
      <w:ins w:id="814" w:author="Matthews, Katrina (DOES)" w:date="2020-03-06T09:05:00Z">
        <w:r w:rsidR="00C90481" w:rsidRPr="00A841A6">
          <w:rPr>
            <w:rFonts w:ascii="Times New Roman" w:hAnsi="Times New Roman"/>
            <w:szCs w:val="24"/>
            <w:rPrChange w:id="815" w:author="Matthews, Katrina (DOES)" w:date="2020-03-23T13:59:00Z">
              <w:rPr/>
            </w:rPrChange>
          </w:rPr>
          <w:t>OST</w:t>
        </w:r>
      </w:ins>
      <w:ins w:id="816" w:author="Matthews, Katrina (DOES)" w:date="2020-03-05T17:04:00Z">
        <w:r w:rsidRPr="00A841A6">
          <w:rPr>
            <w:rFonts w:ascii="Times New Roman" w:hAnsi="Times New Roman"/>
            <w:szCs w:val="24"/>
            <w:rPrChange w:id="817" w:author="Matthews, Katrina (DOES)" w:date="2020-03-23T13:59:00Z">
              <w:rPr/>
            </w:rPrChange>
          </w:rPr>
          <w:t xml:space="preserve"> (End Date) </w:t>
        </w:r>
      </w:ins>
    </w:p>
    <w:p w14:paraId="47E5DAC1" w14:textId="0804ABDA" w:rsidR="00F06F07" w:rsidRPr="00A841A6" w:rsidRDefault="00F06F07" w:rsidP="00F06F07">
      <w:pPr>
        <w:numPr>
          <w:ilvl w:val="0"/>
          <w:numId w:val="23"/>
        </w:numPr>
        <w:rPr>
          <w:ins w:id="818" w:author="Matthews, Katrina (DOES)" w:date="2020-03-06T09:05:00Z"/>
          <w:rFonts w:ascii="Times New Roman" w:hAnsi="Times New Roman"/>
          <w:szCs w:val="24"/>
          <w:rPrChange w:id="819" w:author="Matthews, Katrina (DOES)" w:date="2020-03-23T13:59:00Z">
            <w:rPr>
              <w:ins w:id="820" w:author="Matthews, Katrina (DOES)" w:date="2020-03-06T09:05:00Z"/>
            </w:rPr>
          </w:rPrChange>
        </w:rPr>
      </w:pPr>
      <w:ins w:id="821" w:author="Matthews, Katrina (DOES)" w:date="2020-03-05T17:04:00Z">
        <w:r w:rsidRPr="00A841A6">
          <w:rPr>
            <w:rFonts w:ascii="Times New Roman" w:hAnsi="Times New Roman"/>
            <w:szCs w:val="24"/>
            <w:rPrChange w:id="822" w:author="Matthews, Katrina (DOES)" w:date="2020-03-23T13:59:00Z">
              <w:rPr/>
            </w:rPrChange>
          </w:rPr>
          <w:t xml:space="preserve">Rate/Percentage of Completed participants </w:t>
        </w:r>
      </w:ins>
    </w:p>
    <w:p w14:paraId="36416E50" w14:textId="7AF1348F" w:rsidR="00C90481" w:rsidRPr="00A841A6" w:rsidRDefault="00C90481" w:rsidP="00F06F07">
      <w:pPr>
        <w:numPr>
          <w:ilvl w:val="0"/>
          <w:numId w:val="23"/>
        </w:numPr>
        <w:rPr>
          <w:ins w:id="823" w:author="Matthews, Katrina (DOES)" w:date="2020-03-05T17:04:00Z"/>
          <w:rFonts w:ascii="Times New Roman" w:hAnsi="Times New Roman"/>
          <w:szCs w:val="24"/>
          <w:rPrChange w:id="824" w:author="Matthews, Katrina (DOES)" w:date="2020-03-23T13:59:00Z">
            <w:rPr>
              <w:ins w:id="825" w:author="Matthews, Katrina (DOES)" w:date="2020-03-05T17:04:00Z"/>
            </w:rPr>
          </w:rPrChange>
        </w:rPr>
      </w:pPr>
      <w:ins w:id="826" w:author="Matthews, Katrina (DOES)" w:date="2020-03-06T09:05:00Z">
        <w:r w:rsidRPr="00A841A6">
          <w:rPr>
            <w:rFonts w:ascii="Times New Roman" w:hAnsi="Times New Roman"/>
            <w:szCs w:val="24"/>
            <w:rPrChange w:id="827" w:author="Matthews, Katrina (DOES)" w:date="2020-03-23T13:59:00Z">
              <w:rPr/>
            </w:rPrChange>
          </w:rPr>
          <w:t xml:space="preserve">Credential Attainment </w:t>
        </w:r>
      </w:ins>
    </w:p>
    <w:p w14:paraId="5805E6B8" w14:textId="77777777" w:rsidR="00F06F07" w:rsidRPr="00A841A6" w:rsidRDefault="00F06F07" w:rsidP="00F06F07">
      <w:pPr>
        <w:rPr>
          <w:ins w:id="828" w:author="Matthews, Katrina (DOES)" w:date="2020-03-05T17:04:00Z"/>
          <w:rFonts w:ascii="Times New Roman" w:hAnsi="Times New Roman"/>
          <w:szCs w:val="24"/>
          <w:rPrChange w:id="829" w:author="Matthews, Katrina (DOES)" w:date="2020-03-23T13:59:00Z">
            <w:rPr>
              <w:ins w:id="830" w:author="Matthews, Katrina (DOES)" w:date="2020-03-05T17:04:00Z"/>
            </w:rPr>
          </w:rPrChange>
        </w:rPr>
      </w:pPr>
    </w:p>
    <w:p w14:paraId="7570FB0E" w14:textId="77777777" w:rsidR="00F06F07" w:rsidRPr="00A841A6" w:rsidRDefault="00F06F07" w:rsidP="00F06F07">
      <w:pPr>
        <w:rPr>
          <w:ins w:id="831" w:author="Matthews, Katrina (DOES)" w:date="2020-03-05T17:04:00Z"/>
          <w:rFonts w:ascii="Times New Roman" w:hAnsi="Times New Roman"/>
          <w:b/>
          <w:bCs/>
          <w:szCs w:val="24"/>
          <w:rPrChange w:id="832" w:author="Matthews, Katrina (DOES)" w:date="2020-03-23T13:59:00Z">
            <w:rPr>
              <w:ins w:id="833" w:author="Matthews, Katrina (DOES)" w:date="2020-03-05T17:04:00Z"/>
              <w:b/>
              <w:bCs/>
            </w:rPr>
          </w:rPrChange>
        </w:rPr>
      </w:pPr>
      <w:ins w:id="834" w:author="Matthews, Katrina (DOES)" w:date="2020-03-05T17:04:00Z">
        <w:r w:rsidRPr="00066DEC">
          <w:rPr>
            <w:rFonts w:ascii="Times New Roman" w:hAnsi="Times New Roman"/>
            <w:b/>
            <w:bCs/>
            <w:szCs w:val="24"/>
            <w:highlight w:val="yellow"/>
            <w:rPrChange w:id="835" w:author="Singh, Dhruv (DOES)" w:date="2021-07-26T15:21:00Z">
              <w:rPr>
                <w:b/>
                <w:bCs/>
              </w:rPr>
            </w:rPrChange>
          </w:rPr>
          <w:lastRenderedPageBreak/>
          <w:t>DC Networks Report Used</w:t>
        </w:r>
        <w:r w:rsidRPr="00A841A6">
          <w:rPr>
            <w:rFonts w:ascii="Times New Roman" w:hAnsi="Times New Roman"/>
            <w:b/>
            <w:bCs/>
            <w:szCs w:val="24"/>
            <w:rPrChange w:id="836" w:author="Matthews, Katrina (DOES)" w:date="2020-03-23T13:59:00Z">
              <w:rPr>
                <w:b/>
                <w:bCs/>
              </w:rPr>
            </w:rPrChange>
          </w:rPr>
          <w:t xml:space="preserve"> </w:t>
        </w:r>
      </w:ins>
    </w:p>
    <w:p w14:paraId="0A5C3C9A" w14:textId="77777777" w:rsidR="00F06F07" w:rsidRPr="00A841A6" w:rsidRDefault="00F06F07" w:rsidP="00F06F07">
      <w:pPr>
        <w:pStyle w:val="ListParagraph"/>
        <w:numPr>
          <w:ilvl w:val="0"/>
          <w:numId w:val="21"/>
        </w:numPr>
        <w:rPr>
          <w:ins w:id="837" w:author="Matthews, Katrina (DOES)" w:date="2020-03-05T17:04:00Z"/>
          <w:rFonts w:ascii="Times New Roman" w:hAnsi="Times New Roman"/>
          <w:b/>
          <w:bCs/>
          <w:sz w:val="24"/>
          <w:szCs w:val="24"/>
          <w:rPrChange w:id="838" w:author="Matthews, Katrina (DOES)" w:date="2020-03-23T13:59:00Z">
            <w:rPr>
              <w:ins w:id="839" w:author="Matthews, Katrina (DOES)" w:date="2020-03-05T17:04:00Z"/>
              <w:b/>
              <w:bCs/>
            </w:rPr>
          </w:rPrChange>
        </w:rPr>
      </w:pPr>
      <w:ins w:id="840" w:author="Matthews, Katrina (DOES)" w:date="2020-03-05T17:04:00Z">
        <w:r w:rsidRPr="00A841A6">
          <w:rPr>
            <w:rFonts w:ascii="Times New Roman" w:hAnsi="Times New Roman"/>
            <w:b/>
            <w:bCs/>
            <w:sz w:val="24"/>
            <w:szCs w:val="24"/>
            <w:rPrChange w:id="841" w:author="Matthews, Katrina (DOES)" w:date="2020-03-23T13:59:00Z">
              <w:rPr>
                <w:b/>
                <w:bCs/>
              </w:rPr>
            </w:rPrChange>
          </w:rPr>
          <w:t xml:space="preserve">Program Enrollment </w:t>
        </w:r>
      </w:ins>
    </w:p>
    <w:p w14:paraId="0F8DA4CF" w14:textId="77777777" w:rsidR="00F06F07" w:rsidRPr="00A841A6" w:rsidRDefault="00F06F07">
      <w:pPr>
        <w:pStyle w:val="ListParagraph"/>
        <w:numPr>
          <w:ilvl w:val="1"/>
          <w:numId w:val="34"/>
        </w:numPr>
        <w:rPr>
          <w:ins w:id="842" w:author="Matthews, Katrina (DOES)" w:date="2020-03-05T17:04:00Z"/>
          <w:rFonts w:ascii="Times New Roman" w:hAnsi="Times New Roman"/>
          <w:b/>
          <w:bCs/>
          <w:sz w:val="24"/>
          <w:szCs w:val="24"/>
          <w:rPrChange w:id="843" w:author="Matthews, Katrina (DOES)" w:date="2020-03-23T13:59:00Z">
            <w:rPr>
              <w:ins w:id="844" w:author="Matthews, Katrina (DOES)" w:date="2020-03-05T17:04:00Z"/>
              <w:b/>
              <w:bCs/>
            </w:rPr>
          </w:rPrChange>
        </w:rPr>
        <w:pPrChange w:id="845" w:author="Matthews, Katrina (DOES)" w:date="2020-03-06T09:06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  <w:ins w:id="846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847" w:author="Matthews, Katrina (DOES)" w:date="2020-03-23T13:59:00Z">
              <w:rPr/>
            </w:rPrChange>
          </w:rPr>
          <w:t>Detailed Report</w:t>
        </w:r>
      </w:ins>
    </w:p>
    <w:p w14:paraId="47F849E7" w14:textId="2CB91804" w:rsidR="00F06F07" w:rsidRPr="00A841A6" w:rsidRDefault="00F06F07">
      <w:pPr>
        <w:pStyle w:val="ListParagraph"/>
        <w:numPr>
          <w:ilvl w:val="1"/>
          <w:numId w:val="34"/>
        </w:numPr>
        <w:rPr>
          <w:ins w:id="848" w:author="Matthews, Katrina (DOES)" w:date="2020-03-05T17:04:00Z"/>
          <w:rFonts w:ascii="Times New Roman" w:hAnsi="Times New Roman"/>
          <w:b/>
          <w:bCs/>
          <w:sz w:val="24"/>
          <w:szCs w:val="24"/>
          <w:rPrChange w:id="849" w:author="Matthews, Katrina (DOES)" w:date="2020-03-23T13:59:00Z">
            <w:rPr>
              <w:ins w:id="850" w:author="Matthews, Katrina (DOES)" w:date="2020-03-05T17:04:00Z"/>
              <w:b/>
              <w:bCs/>
            </w:rPr>
          </w:rPrChange>
        </w:rPr>
        <w:pPrChange w:id="851" w:author="Matthews, Katrina (DOES)" w:date="2020-03-06T09:06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  <w:ins w:id="852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853" w:author="Matthews, Katrina (DOES)" w:date="2020-03-23T13:59:00Z">
              <w:rPr/>
            </w:rPrChange>
          </w:rPr>
          <w:t xml:space="preserve">Individual Services Provided Report </w:t>
        </w:r>
      </w:ins>
      <w:ins w:id="854" w:author="Matthews, Katrina (DOES)" w:date="2020-03-06T09:17:00Z">
        <w:r w:rsidR="002A2579" w:rsidRPr="00A841A6">
          <w:rPr>
            <w:rFonts w:ascii="Times New Roman" w:hAnsi="Times New Roman"/>
            <w:sz w:val="24"/>
            <w:szCs w:val="24"/>
            <w:rPrChange w:id="855" w:author="Matthews, Katrina (DOES)" w:date="2020-03-23T13:59:00Z">
              <w:rPr/>
            </w:rPrChange>
          </w:rPr>
          <w:t>(</w:t>
        </w:r>
        <w:r w:rsidR="002A2579" w:rsidRPr="00A841A6">
          <w:rPr>
            <w:rFonts w:ascii="Times New Roman" w:hAnsi="Times New Roman"/>
            <w:b/>
            <w:bCs/>
            <w:sz w:val="24"/>
            <w:szCs w:val="24"/>
            <w:rPrChange w:id="856" w:author="Matthews, Katrina (DOES)" w:date="2020-03-23T13:59:00Z">
              <w:rPr>
                <w:b/>
                <w:bCs/>
              </w:rPr>
            </w:rPrChange>
          </w:rPr>
          <w:t>List)</w:t>
        </w:r>
      </w:ins>
    </w:p>
    <w:p w14:paraId="1B37FF4F" w14:textId="2741C31D" w:rsidR="00F06F07" w:rsidRPr="00650A56" w:rsidRDefault="00F06F07">
      <w:pPr>
        <w:pStyle w:val="ListParagraph"/>
        <w:numPr>
          <w:ilvl w:val="1"/>
          <w:numId w:val="34"/>
        </w:numPr>
        <w:rPr>
          <w:ins w:id="857" w:author="Matthews, Katrina (DOES)" w:date="2020-03-05T17:04:00Z"/>
          <w:rFonts w:ascii="Times New Roman" w:hAnsi="Times New Roman"/>
          <w:b/>
          <w:bCs/>
          <w:sz w:val="24"/>
          <w:szCs w:val="24"/>
          <w:highlight w:val="green"/>
          <w:rPrChange w:id="858" w:author="Singh, Dhruv (DOES)" w:date="2021-07-26T15:28:00Z">
            <w:rPr>
              <w:ins w:id="859" w:author="Matthews, Katrina (DOES)" w:date="2020-03-05T17:04:00Z"/>
              <w:b/>
              <w:bCs/>
            </w:rPr>
          </w:rPrChange>
        </w:rPr>
        <w:pPrChange w:id="860" w:author="Matthews, Katrina (DOES)" w:date="2020-03-06T09:06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  <w:ins w:id="861" w:author="Matthews, Katrina (DOES)" w:date="2020-03-05T17:04:00Z">
        <w:r w:rsidRPr="00650A56">
          <w:rPr>
            <w:rFonts w:ascii="Times New Roman" w:hAnsi="Times New Roman"/>
            <w:sz w:val="24"/>
            <w:szCs w:val="24"/>
            <w:highlight w:val="green"/>
            <w:rPrChange w:id="862" w:author="Singh, Dhruv (DOES)" w:date="2021-07-26T15:28:00Z">
              <w:rPr/>
            </w:rPrChange>
          </w:rPr>
          <w:t xml:space="preserve">Enter Other Programs, next enter program </w:t>
        </w:r>
      </w:ins>
      <w:ins w:id="863" w:author="Singh, Dhruv (DOES)" w:date="2021-07-26T15:29:00Z">
        <w:r w:rsidR="00650A56" w:rsidRPr="00650A56">
          <w:rPr>
            <w:rFonts w:ascii="Times New Roman" w:hAnsi="Times New Roman"/>
            <w:color w:val="FF0000"/>
            <w:sz w:val="24"/>
            <w:szCs w:val="24"/>
            <w:rPrChange w:id="864" w:author="Singh, Dhruv (DOES)" w:date="2021-07-26T15:29:00Z">
              <w:rPr>
                <w:rFonts w:ascii="Times New Roman" w:hAnsi="Times New Roman"/>
                <w:sz w:val="24"/>
                <w:szCs w:val="24"/>
                <w:highlight w:val="green"/>
              </w:rPr>
            </w:rPrChange>
          </w:rPr>
          <w:t>{What to enter here}</w:t>
        </w:r>
      </w:ins>
    </w:p>
    <w:p w14:paraId="4E4A2BC0" w14:textId="799B9683" w:rsidR="00F06F07" w:rsidRPr="00A841A6" w:rsidRDefault="00F06F07">
      <w:pPr>
        <w:pStyle w:val="ListParagraph"/>
        <w:numPr>
          <w:ilvl w:val="1"/>
          <w:numId w:val="34"/>
        </w:numPr>
        <w:rPr>
          <w:ins w:id="865" w:author="Matthews, Katrina (DOES)" w:date="2020-03-05T17:04:00Z"/>
          <w:rFonts w:ascii="Times New Roman" w:hAnsi="Times New Roman"/>
          <w:b/>
          <w:bCs/>
          <w:sz w:val="24"/>
          <w:szCs w:val="24"/>
          <w:rPrChange w:id="866" w:author="Matthews, Katrina (DOES)" w:date="2020-03-23T13:59:00Z">
            <w:rPr>
              <w:ins w:id="867" w:author="Matthews, Katrina (DOES)" w:date="2020-03-05T17:04:00Z"/>
              <w:b/>
              <w:bCs/>
            </w:rPr>
          </w:rPrChange>
        </w:rPr>
        <w:pPrChange w:id="868" w:author="Matthews, Katrina (DOES)" w:date="2020-03-06T09:06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  <w:ins w:id="869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870" w:author="Matthews, Katrina (DOES)" w:date="2020-03-23T13:59:00Z">
              <w:rPr/>
            </w:rPrChange>
          </w:rPr>
          <w:t xml:space="preserve">Enter Activity Code </w:t>
        </w:r>
      </w:ins>
      <w:ins w:id="871" w:author="Matthews, Katrina (DOES)" w:date="2020-03-06T09:54:00Z">
        <w:r w:rsidR="007F043F" w:rsidRPr="006F2BE9">
          <w:rPr>
            <w:rFonts w:ascii="Times New Roman" w:hAnsi="Times New Roman"/>
            <w:sz w:val="24"/>
            <w:szCs w:val="24"/>
            <w:highlight w:val="yellow"/>
            <w:rPrChange w:id="872" w:author="Singh, Dhruv (DOES)" w:date="2021-07-26T15:22:00Z">
              <w:rPr/>
            </w:rPrChange>
          </w:rPr>
          <w:t xml:space="preserve">315, </w:t>
        </w:r>
      </w:ins>
      <w:ins w:id="873" w:author="Matthews, Katrina (DOES)" w:date="2020-03-06T09:06:00Z">
        <w:r w:rsidR="00C90481" w:rsidRPr="006F2BE9">
          <w:rPr>
            <w:rFonts w:ascii="Times New Roman" w:hAnsi="Times New Roman"/>
            <w:sz w:val="24"/>
            <w:szCs w:val="24"/>
            <w:highlight w:val="yellow"/>
            <w:rPrChange w:id="874" w:author="Singh, Dhruv (DOES)" w:date="2021-07-26T15:22:00Z">
              <w:rPr/>
            </w:rPrChange>
          </w:rPr>
          <w:t>328</w:t>
        </w:r>
      </w:ins>
      <w:ins w:id="875" w:author="Matthews, Katrina (DOES)" w:date="2020-03-06T09:54:00Z">
        <w:r w:rsidR="007F043F" w:rsidRPr="006F2BE9">
          <w:rPr>
            <w:rFonts w:ascii="Times New Roman" w:hAnsi="Times New Roman"/>
            <w:sz w:val="24"/>
            <w:szCs w:val="24"/>
            <w:highlight w:val="yellow"/>
            <w:rPrChange w:id="876" w:author="Singh, Dhruv (DOES)" w:date="2021-07-26T15:22:00Z">
              <w:rPr/>
            </w:rPrChange>
          </w:rPr>
          <w:t xml:space="preserve">, </w:t>
        </w:r>
      </w:ins>
      <w:ins w:id="877" w:author="Matthews, Katrina (DOES)" w:date="2020-03-23T08:56:00Z">
        <w:r w:rsidR="00866EFB" w:rsidRPr="006F2BE9">
          <w:rPr>
            <w:rFonts w:ascii="Times New Roman" w:hAnsi="Times New Roman"/>
            <w:sz w:val="24"/>
            <w:szCs w:val="24"/>
            <w:highlight w:val="yellow"/>
            <w:rPrChange w:id="878" w:author="Singh, Dhruv (DOES)" w:date="2021-07-26T15:22:00Z">
              <w:rPr/>
            </w:rPrChange>
          </w:rPr>
          <w:t>333</w:t>
        </w:r>
        <w:r w:rsidR="00866EFB" w:rsidRPr="00A841A6">
          <w:rPr>
            <w:rFonts w:ascii="Times New Roman" w:hAnsi="Times New Roman"/>
            <w:sz w:val="24"/>
            <w:szCs w:val="24"/>
            <w:rPrChange w:id="879" w:author="Matthews, Katrina (DOES)" w:date="2020-03-23T13:59:00Z">
              <w:rPr/>
            </w:rPrChange>
          </w:rPr>
          <w:t xml:space="preserve"> by</w:t>
        </w:r>
      </w:ins>
      <w:ins w:id="880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881" w:author="Matthews, Katrina (DOES)" w:date="2020-03-23T13:59:00Z">
              <w:rPr/>
            </w:rPrChange>
          </w:rPr>
          <w:t xml:space="preserve"> Start Date</w:t>
        </w:r>
      </w:ins>
      <w:ins w:id="882" w:author="Matthews, Katrina (DOES)" w:date="2020-03-06T09:54:00Z">
        <w:r w:rsidR="007F043F" w:rsidRPr="00A841A6">
          <w:rPr>
            <w:rFonts w:ascii="Times New Roman" w:hAnsi="Times New Roman"/>
            <w:sz w:val="24"/>
            <w:szCs w:val="24"/>
            <w:rPrChange w:id="883" w:author="Matthews, Katrina (DOES)" w:date="2020-03-23T13:59:00Z">
              <w:rPr/>
            </w:rPrChange>
          </w:rPr>
          <w:t xml:space="preserve"> -Codes are based on Program </w:t>
        </w:r>
      </w:ins>
    </w:p>
    <w:p w14:paraId="0E7D4B7B" w14:textId="6DE996C5" w:rsidR="00F06F07" w:rsidRPr="00A841A6" w:rsidRDefault="00F06F07">
      <w:pPr>
        <w:pStyle w:val="ListParagraph"/>
        <w:numPr>
          <w:ilvl w:val="1"/>
          <w:numId w:val="34"/>
        </w:numPr>
        <w:rPr>
          <w:ins w:id="884" w:author="Matthews, Katrina (DOES)" w:date="2020-03-05T17:04:00Z"/>
          <w:rFonts w:ascii="Times New Roman" w:hAnsi="Times New Roman"/>
          <w:b/>
          <w:bCs/>
          <w:sz w:val="24"/>
          <w:szCs w:val="24"/>
          <w:rPrChange w:id="885" w:author="Matthews, Katrina (DOES)" w:date="2020-03-23T13:59:00Z">
            <w:rPr>
              <w:ins w:id="886" w:author="Matthews, Katrina (DOES)" w:date="2020-03-05T17:04:00Z"/>
              <w:b/>
              <w:bCs/>
            </w:rPr>
          </w:rPrChange>
        </w:rPr>
        <w:pPrChange w:id="887" w:author="Matthews, Katrina (DOES)" w:date="2020-03-06T09:06:00Z">
          <w:pPr>
            <w:pStyle w:val="ListParagraph"/>
            <w:numPr>
              <w:ilvl w:val="1"/>
              <w:numId w:val="31"/>
            </w:numPr>
            <w:ind w:left="1440" w:hanging="360"/>
          </w:pPr>
        </w:pPrChange>
      </w:pPr>
      <w:ins w:id="888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889" w:author="Matthews, Katrina (DOES)" w:date="2020-03-23T13:59:00Z">
              <w:rPr/>
            </w:rPrChange>
          </w:rPr>
          <w:t>Filter by date-based on quarter</w:t>
        </w:r>
      </w:ins>
      <w:ins w:id="890" w:author="Singh, Dhruv (DOES)" w:date="2021-07-26T15:30:00Z">
        <w:r w:rsidR="007D6098">
          <w:rPr>
            <w:rFonts w:ascii="Times New Roman" w:hAnsi="Times New Roman"/>
            <w:sz w:val="24"/>
            <w:szCs w:val="24"/>
          </w:rPr>
          <w:t xml:space="preserve"> </w:t>
        </w:r>
      </w:ins>
      <w:ins w:id="891" w:author="Singh, Dhruv (DOES)" w:date="2021-07-26T15:31:00Z">
        <w:r w:rsidR="007D6098" w:rsidRPr="0043194A">
          <w:rPr>
            <w:rFonts w:ascii="Times New Roman" w:hAnsi="Times New Roman"/>
            <w:sz w:val="24"/>
            <w:szCs w:val="24"/>
            <w:highlight w:val="yellow"/>
            <w:rPrChange w:id="892" w:author="Singh, Dhruv (DOES)" w:date="2021-07-27T12:05:00Z">
              <w:rPr>
                <w:rFonts w:ascii="Times New Roman" w:hAnsi="Times New Roman"/>
                <w:sz w:val="24"/>
                <w:szCs w:val="24"/>
              </w:rPr>
            </w:rPrChange>
          </w:rPr>
          <w:t>{Using F</w:t>
        </w:r>
        <w:r w:rsidR="00E848F1" w:rsidRPr="0043194A">
          <w:rPr>
            <w:rFonts w:ascii="Times New Roman" w:hAnsi="Times New Roman"/>
            <w:sz w:val="24"/>
            <w:szCs w:val="24"/>
            <w:highlight w:val="yellow"/>
            <w:rPrChange w:id="893" w:author="Singh, Dhruv (DOES)" w:date="2021-07-27T12:05:00Z">
              <w:rPr>
                <w:rFonts w:ascii="Times New Roman" w:hAnsi="Times New Roman"/>
                <w:sz w:val="24"/>
                <w:szCs w:val="24"/>
              </w:rPr>
            </w:rPrChange>
          </w:rPr>
          <w:t>Y</w:t>
        </w:r>
        <w:r w:rsidR="001A677D" w:rsidRPr="0043194A">
          <w:rPr>
            <w:rFonts w:ascii="Times New Roman" w:hAnsi="Times New Roman"/>
            <w:sz w:val="24"/>
            <w:szCs w:val="24"/>
            <w:highlight w:val="yellow"/>
            <w:rPrChange w:id="894" w:author="Singh, Dhruv (DOES)" w:date="2021-07-27T12:05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2021</w:t>
        </w:r>
        <w:r w:rsidR="007D6098" w:rsidRPr="0043194A">
          <w:rPr>
            <w:rFonts w:ascii="Times New Roman" w:hAnsi="Times New Roman"/>
            <w:sz w:val="24"/>
            <w:szCs w:val="24"/>
            <w:highlight w:val="yellow"/>
            <w:rPrChange w:id="895" w:author="Singh, Dhruv (DOES)" w:date="2021-07-27T12:05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Q1 as example}</w:t>
        </w:r>
      </w:ins>
    </w:p>
    <w:p w14:paraId="77C56248" w14:textId="77777777" w:rsidR="00F06F07" w:rsidRPr="00A841A6" w:rsidRDefault="00F06F07" w:rsidP="00F06F07">
      <w:pPr>
        <w:pStyle w:val="ListParagraph"/>
        <w:ind w:left="1440"/>
        <w:rPr>
          <w:ins w:id="896" w:author="Matthews, Katrina (DOES)" w:date="2020-03-05T17:04:00Z"/>
          <w:rFonts w:ascii="Times New Roman" w:hAnsi="Times New Roman"/>
          <w:sz w:val="24"/>
          <w:szCs w:val="24"/>
          <w:rPrChange w:id="897" w:author="Matthews, Katrina (DOES)" w:date="2020-03-23T13:59:00Z">
            <w:rPr>
              <w:ins w:id="898" w:author="Matthews, Katrina (DOES)" w:date="2020-03-05T17:04:00Z"/>
            </w:rPr>
          </w:rPrChange>
        </w:rPr>
      </w:pPr>
    </w:p>
    <w:p w14:paraId="6A5851A0" w14:textId="77777777" w:rsidR="00F06F07" w:rsidRPr="00A841A6" w:rsidRDefault="00F06F07" w:rsidP="00F06F07">
      <w:pPr>
        <w:pStyle w:val="ListParagraph"/>
        <w:numPr>
          <w:ilvl w:val="0"/>
          <w:numId w:val="20"/>
        </w:numPr>
        <w:rPr>
          <w:ins w:id="899" w:author="Matthews, Katrina (DOES)" w:date="2020-03-05T17:04:00Z"/>
          <w:rFonts w:ascii="Times New Roman" w:hAnsi="Times New Roman"/>
          <w:b/>
          <w:bCs/>
          <w:sz w:val="24"/>
          <w:szCs w:val="24"/>
          <w:rPrChange w:id="900" w:author="Matthews, Katrina (DOES)" w:date="2020-03-23T13:59:00Z">
            <w:rPr>
              <w:ins w:id="901" w:author="Matthews, Katrina (DOES)" w:date="2020-03-05T17:04:00Z"/>
              <w:b/>
              <w:bCs/>
            </w:rPr>
          </w:rPrChange>
        </w:rPr>
      </w:pPr>
      <w:ins w:id="902" w:author="Matthews, Katrina (DOES)" w:date="2020-03-05T17:04:00Z">
        <w:r w:rsidRPr="00A841A6">
          <w:rPr>
            <w:rFonts w:ascii="Times New Roman" w:hAnsi="Times New Roman"/>
            <w:b/>
            <w:bCs/>
            <w:sz w:val="24"/>
            <w:szCs w:val="24"/>
            <w:rPrChange w:id="903" w:author="Matthews, Katrina (DOES)" w:date="2020-03-23T13:59:00Z">
              <w:rPr>
                <w:b/>
                <w:bCs/>
              </w:rPr>
            </w:rPrChange>
          </w:rPr>
          <w:t xml:space="preserve">Number of Completed Participants </w:t>
        </w:r>
      </w:ins>
    </w:p>
    <w:p w14:paraId="59404F80" w14:textId="77777777" w:rsidR="00F06F07" w:rsidRPr="00A841A6" w:rsidRDefault="00F06F07" w:rsidP="00F06F07">
      <w:pPr>
        <w:pStyle w:val="ListParagraph"/>
        <w:numPr>
          <w:ilvl w:val="1"/>
          <w:numId w:val="25"/>
        </w:numPr>
        <w:rPr>
          <w:ins w:id="904" w:author="Matthews, Katrina (DOES)" w:date="2020-03-05T17:04:00Z"/>
          <w:rFonts w:ascii="Times New Roman" w:hAnsi="Times New Roman"/>
          <w:sz w:val="24"/>
          <w:szCs w:val="24"/>
          <w:rPrChange w:id="905" w:author="Matthews, Katrina (DOES)" w:date="2020-03-23T13:59:00Z">
            <w:rPr>
              <w:ins w:id="906" w:author="Matthews, Katrina (DOES)" w:date="2020-03-05T17:04:00Z"/>
            </w:rPr>
          </w:rPrChange>
        </w:rPr>
      </w:pPr>
      <w:ins w:id="907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908" w:author="Matthews, Katrina (DOES)" w:date="2020-03-23T13:59:00Z">
              <w:rPr/>
            </w:rPrChange>
          </w:rPr>
          <w:t>Detailed Reports</w:t>
        </w:r>
      </w:ins>
    </w:p>
    <w:p w14:paraId="1336BC51" w14:textId="53DB16E9" w:rsidR="00F06F07" w:rsidRPr="00A841A6" w:rsidRDefault="00F06F07" w:rsidP="00F06F07">
      <w:pPr>
        <w:pStyle w:val="ListParagraph"/>
        <w:numPr>
          <w:ilvl w:val="1"/>
          <w:numId w:val="25"/>
        </w:numPr>
        <w:rPr>
          <w:ins w:id="909" w:author="Matthews, Katrina (DOES)" w:date="2020-03-05T17:04:00Z"/>
          <w:rFonts w:ascii="Times New Roman" w:hAnsi="Times New Roman"/>
          <w:sz w:val="24"/>
          <w:szCs w:val="24"/>
          <w:rPrChange w:id="910" w:author="Matthews, Katrina (DOES)" w:date="2020-03-23T13:59:00Z">
            <w:rPr>
              <w:ins w:id="911" w:author="Matthews, Katrina (DOES)" w:date="2020-03-05T17:04:00Z"/>
            </w:rPr>
          </w:rPrChange>
        </w:rPr>
      </w:pPr>
      <w:ins w:id="912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913" w:author="Matthews, Katrina (DOES)" w:date="2020-03-23T13:59:00Z">
              <w:rPr/>
            </w:rPrChange>
          </w:rPr>
          <w:t xml:space="preserve">Individual Services Provided Report </w:t>
        </w:r>
      </w:ins>
      <w:ins w:id="914" w:author="Matthews, Katrina (DOES)" w:date="2020-03-06T09:17:00Z">
        <w:r w:rsidR="002A2579" w:rsidRPr="00A841A6">
          <w:rPr>
            <w:rFonts w:ascii="Times New Roman" w:hAnsi="Times New Roman"/>
            <w:sz w:val="24"/>
            <w:szCs w:val="24"/>
            <w:rPrChange w:id="915" w:author="Matthews, Katrina (DOES)" w:date="2020-03-23T13:59:00Z">
              <w:rPr/>
            </w:rPrChange>
          </w:rPr>
          <w:t>(</w:t>
        </w:r>
        <w:r w:rsidR="002A2579" w:rsidRPr="00A841A6">
          <w:rPr>
            <w:rFonts w:ascii="Times New Roman" w:hAnsi="Times New Roman"/>
            <w:b/>
            <w:bCs/>
            <w:sz w:val="24"/>
            <w:szCs w:val="24"/>
            <w:rPrChange w:id="916" w:author="Matthews, Katrina (DOES)" w:date="2020-03-23T13:59:00Z">
              <w:rPr>
                <w:b/>
                <w:bCs/>
              </w:rPr>
            </w:rPrChange>
          </w:rPr>
          <w:t>List)</w:t>
        </w:r>
      </w:ins>
    </w:p>
    <w:p w14:paraId="35E32899" w14:textId="4E1637C0" w:rsidR="00F06F07" w:rsidRPr="00A841A6" w:rsidRDefault="00F06F07" w:rsidP="00F06F07">
      <w:pPr>
        <w:pStyle w:val="ListParagraph"/>
        <w:numPr>
          <w:ilvl w:val="1"/>
          <w:numId w:val="25"/>
        </w:numPr>
        <w:rPr>
          <w:ins w:id="917" w:author="Matthews, Katrina (DOES)" w:date="2020-03-05T17:04:00Z"/>
          <w:rFonts w:ascii="Times New Roman" w:hAnsi="Times New Roman"/>
          <w:sz w:val="24"/>
          <w:szCs w:val="24"/>
          <w:rPrChange w:id="918" w:author="Matthews, Katrina (DOES)" w:date="2020-03-23T13:59:00Z">
            <w:rPr>
              <w:ins w:id="919" w:author="Matthews, Katrina (DOES)" w:date="2020-03-05T17:04:00Z"/>
            </w:rPr>
          </w:rPrChange>
        </w:rPr>
      </w:pPr>
      <w:ins w:id="920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921" w:author="Matthews, Katrina (DOES)" w:date="2020-03-23T13:59:00Z">
              <w:rPr/>
            </w:rPrChange>
          </w:rPr>
          <w:t xml:space="preserve">Enter Other Programs, next enter program </w:t>
        </w:r>
      </w:ins>
      <w:ins w:id="922" w:author="Singh, Dhruv (DOES)" w:date="2021-07-27T12:05:00Z">
        <w:r w:rsidR="0043194A" w:rsidRPr="00360EF5">
          <w:rPr>
            <w:rFonts w:ascii="Times New Roman" w:hAnsi="Times New Roman"/>
            <w:sz w:val="24"/>
            <w:szCs w:val="24"/>
            <w:highlight w:val="yellow"/>
            <w:rPrChange w:id="923" w:author="Singh, Dhruv (DOES)" w:date="2021-07-27T12:05:00Z">
              <w:rPr>
                <w:rFonts w:ascii="Times New Roman" w:hAnsi="Times New Roman"/>
                <w:sz w:val="24"/>
                <w:szCs w:val="24"/>
              </w:rPr>
            </w:rPrChange>
          </w:rPr>
          <w:t>{what is this?</w:t>
        </w:r>
        <w:r w:rsidR="00CE366E" w:rsidRPr="00360EF5">
          <w:rPr>
            <w:rFonts w:ascii="Times New Roman" w:hAnsi="Times New Roman"/>
            <w:sz w:val="24"/>
            <w:szCs w:val="24"/>
            <w:highlight w:val="yellow"/>
            <w:rPrChange w:id="924" w:author="Singh, Dhruv (DOES)" w:date="2021-07-27T12:05:00Z">
              <w:rPr>
                <w:rFonts w:ascii="Times New Roman" w:hAnsi="Times New Roman"/>
                <w:sz w:val="24"/>
                <w:szCs w:val="24"/>
              </w:rPr>
            </w:rPrChange>
          </w:rPr>
          <w:t>}</w:t>
        </w:r>
      </w:ins>
    </w:p>
    <w:p w14:paraId="66993FC2" w14:textId="23E4564A" w:rsidR="00F06F07" w:rsidRPr="00A841A6" w:rsidRDefault="00F06F07" w:rsidP="00F06F07">
      <w:pPr>
        <w:pStyle w:val="ListParagraph"/>
        <w:numPr>
          <w:ilvl w:val="1"/>
          <w:numId w:val="25"/>
        </w:numPr>
        <w:rPr>
          <w:ins w:id="925" w:author="Matthews, Katrina (DOES)" w:date="2020-03-05T17:04:00Z"/>
          <w:rFonts w:ascii="Times New Roman" w:hAnsi="Times New Roman"/>
          <w:sz w:val="24"/>
          <w:szCs w:val="24"/>
          <w:rPrChange w:id="926" w:author="Matthews, Katrina (DOES)" w:date="2020-03-23T13:59:00Z">
            <w:rPr>
              <w:ins w:id="927" w:author="Matthews, Katrina (DOES)" w:date="2020-03-05T17:04:00Z"/>
            </w:rPr>
          </w:rPrChange>
        </w:rPr>
      </w:pPr>
      <w:ins w:id="928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929" w:author="Matthews, Katrina (DOES)" w:date="2020-03-23T13:59:00Z">
              <w:rPr/>
            </w:rPrChange>
          </w:rPr>
          <w:t xml:space="preserve">Enter Activity Code </w:t>
        </w:r>
      </w:ins>
      <w:ins w:id="930" w:author="Matthews, Katrina (DOES)" w:date="2020-03-06T09:06:00Z">
        <w:r w:rsidR="00C90481" w:rsidRPr="00A841A6">
          <w:rPr>
            <w:rFonts w:ascii="Times New Roman" w:hAnsi="Times New Roman"/>
            <w:sz w:val="24"/>
            <w:szCs w:val="24"/>
            <w:rPrChange w:id="931" w:author="Matthews, Katrina (DOES)" w:date="2020-03-23T13:59:00Z">
              <w:rPr/>
            </w:rPrChange>
          </w:rPr>
          <w:t>328</w:t>
        </w:r>
      </w:ins>
      <w:ins w:id="932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933" w:author="Matthews, Katrina (DOES)" w:date="2020-03-23T13:59:00Z">
              <w:rPr/>
            </w:rPrChange>
          </w:rPr>
          <w:t xml:space="preserve"> by End Date </w:t>
        </w:r>
      </w:ins>
    </w:p>
    <w:p w14:paraId="202FEEF0" w14:textId="2B8EDF0D" w:rsidR="00F06F07" w:rsidRPr="00A841A6" w:rsidRDefault="00F06F07" w:rsidP="00F06F07">
      <w:pPr>
        <w:pStyle w:val="ListParagraph"/>
        <w:numPr>
          <w:ilvl w:val="1"/>
          <w:numId w:val="25"/>
        </w:numPr>
        <w:rPr>
          <w:ins w:id="934" w:author="Matthews, Katrina (DOES)" w:date="2020-03-06T09:13:00Z"/>
          <w:rFonts w:ascii="Times New Roman" w:hAnsi="Times New Roman"/>
          <w:sz w:val="24"/>
          <w:szCs w:val="24"/>
          <w:rPrChange w:id="935" w:author="Matthews, Katrina (DOES)" w:date="2020-03-23T13:59:00Z">
            <w:rPr>
              <w:ins w:id="936" w:author="Matthews, Katrina (DOES)" w:date="2020-03-06T09:13:00Z"/>
            </w:rPr>
          </w:rPrChange>
        </w:rPr>
      </w:pPr>
      <w:ins w:id="937" w:author="Matthews, Katrina (DOES)" w:date="2020-03-05T17:04:00Z">
        <w:r w:rsidRPr="00A841A6">
          <w:rPr>
            <w:rFonts w:ascii="Times New Roman" w:hAnsi="Times New Roman"/>
            <w:sz w:val="24"/>
            <w:szCs w:val="24"/>
            <w:rPrChange w:id="938" w:author="Matthews, Katrina (DOES)" w:date="2020-03-23T13:59:00Z">
              <w:rPr/>
            </w:rPrChange>
          </w:rPr>
          <w:t>Filter by date-based on quarter</w:t>
        </w:r>
      </w:ins>
    </w:p>
    <w:p w14:paraId="519BEB57" w14:textId="7769AD2B" w:rsidR="002A2579" w:rsidRPr="00A841A6" w:rsidRDefault="002A2579" w:rsidP="002A2579">
      <w:pPr>
        <w:rPr>
          <w:ins w:id="939" w:author="Matthews, Katrina (DOES)" w:date="2020-03-06T09:14:00Z"/>
          <w:rFonts w:ascii="Times New Roman" w:hAnsi="Times New Roman"/>
          <w:b/>
          <w:bCs/>
          <w:szCs w:val="24"/>
          <w:rPrChange w:id="940" w:author="Matthews, Katrina (DOES)" w:date="2020-03-23T13:59:00Z">
            <w:rPr>
              <w:ins w:id="941" w:author="Matthews, Katrina (DOES)" w:date="2020-03-06T09:14:00Z"/>
              <w:b/>
              <w:bCs/>
            </w:rPr>
          </w:rPrChange>
        </w:rPr>
      </w:pPr>
      <w:ins w:id="942" w:author="Matthews, Katrina (DOES)" w:date="2020-03-06T09:14:00Z">
        <w:r w:rsidRPr="00A841A6">
          <w:rPr>
            <w:rFonts w:ascii="Times New Roman" w:hAnsi="Times New Roman"/>
            <w:b/>
            <w:bCs/>
            <w:szCs w:val="24"/>
            <w:rPrChange w:id="943" w:author="Matthews, Katrina (DOES)" w:date="2020-03-23T13:59:00Z">
              <w:rPr>
                <w:b/>
                <w:bCs/>
              </w:rPr>
            </w:rPrChange>
          </w:rPr>
          <w:t xml:space="preserve">Methodology </w:t>
        </w:r>
      </w:ins>
      <w:ins w:id="944" w:author="Singh, Dhruv (DOES)" w:date="2021-07-27T12:07:00Z">
        <w:r w:rsidR="00F618E4" w:rsidRPr="00543684">
          <w:rPr>
            <w:rFonts w:ascii="Times New Roman" w:hAnsi="Times New Roman"/>
            <w:b/>
            <w:bCs/>
            <w:szCs w:val="24"/>
            <w:highlight w:val="yellow"/>
            <w:rPrChange w:id="945" w:author="Singh, Dhruv (DOES)" w:date="2021-07-27T12:07:00Z">
              <w:rPr>
                <w:rFonts w:ascii="Times New Roman" w:hAnsi="Times New Roman"/>
                <w:b/>
                <w:bCs/>
                <w:szCs w:val="24"/>
              </w:rPr>
            </w:rPrChange>
          </w:rPr>
          <w:t>{simple ratio}</w:t>
        </w:r>
      </w:ins>
    </w:p>
    <w:p w14:paraId="0D233026" w14:textId="77777777" w:rsidR="002A2579" w:rsidRPr="00A841A6" w:rsidRDefault="002A2579" w:rsidP="002A2579">
      <w:pPr>
        <w:rPr>
          <w:ins w:id="946" w:author="Matthews, Katrina (DOES)" w:date="2020-03-06T09:14:00Z"/>
          <w:rFonts w:ascii="Times New Roman" w:hAnsi="Times New Roman"/>
          <w:b/>
          <w:bCs/>
          <w:szCs w:val="24"/>
          <w:rPrChange w:id="947" w:author="Matthews, Katrina (DOES)" w:date="2020-03-23T13:59:00Z">
            <w:rPr>
              <w:ins w:id="948" w:author="Matthews, Katrina (DOES)" w:date="2020-03-06T09:14:00Z"/>
              <w:b/>
              <w:bCs/>
            </w:rPr>
          </w:rPrChange>
        </w:rPr>
      </w:pPr>
    </w:p>
    <w:p w14:paraId="65A04D15" w14:textId="3685F62B" w:rsidR="002A2579" w:rsidRPr="00A841A6" w:rsidRDefault="002A2579">
      <w:pPr>
        <w:pStyle w:val="ListParagraph"/>
        <w:numPr>
          <w:ilvl w:val="0"/>
          <w:numId w:val="40"/>
        </w:numPr>
        <w:rPr>
          <w:ins w:id="949" w:author="Matthews, Katrina (DOES)" w:date="2020-03-06T09:14:00Z"/>
          <w:rFonts w:ascii="Times New Roman" w:hAnsi="Times New Roman"/>
          <w:sz w:val="24"/>
          <w:szCs w:val="24"/>
          <w:u w:val="single"/>
          <w:rPrChange w:id="950" w:author="Matthews, Katrina (DOES)" w:date="2020-03-23T13:59:00Z">
            <w:rPr>
              <w:ins w:id="951" w:author="Matthews, Katrina (DOES)" w:date="2020-03-06T09:14:00Z"/>
              <w:u w:val="single"/>
            </w:rPr>
          </w:rPrChange>
        </w:rPr>
        <w:pPrChange w:id="952" w:author="Matthews, Katrina (DOES)" w:date="2020-03-06T09:14:00Z">
          <w:pPr>
            <w:pStyle w:val="ListParagraph"/>
          </w:pPr>
        </w:pPrChange>
      </w:pPr>
      <w:ins w:id="953" w:author="Matthews, Katrina (DOES)" w:date="2020-03-06T09:14:00Z">
        <w:r w:rsidRPr="00A841A6">
          <w:rPr>
            <w:rFonts w:ascii="Times New Roman" w:hAnsi="Times New Roman"/>
            <w:sz w:val="24"/>
            <w:szCs w:val="24"/>
            <w:u w:val="single"/>
            <w:rPrChange w:id="954" w:author="Matthews, Katrina (DOES)" w:date="2020-03-23T13:59:00Z">
              <w:rPr>
                <w:u w:val="single"/>
              </w:rPr>
            </w:rPrChange>
          </w:rPr>
          <w:t>Numerator – total # of participants that successfully completed a training program</w:t>
        </w:r>
        <w:r w:rsidRPr="00A841A6">
          <w:rPr>
            <w:rFonts w:ascii="Times New Roman" w:hAnsi="Times New Roman"/>
            <w:sz w:val="24"/>
            <w:szCs w:val="24"/>
            <w:u w:val="single"/>
            <w:rPrChange w:id="955" w:author="Matthews, Katrina (DOES)" w:date="2020-03-23T13:59:00Z">
              <w:rPr>
                <w:u w:val="single"/>
              </w:rPr>
            </w:rPrChange>
          </w:rPr>
          <w:softHyphen/>
        </w:r>
        <w:r w:rsidRPr="00A841A6">
          <w:rPr>
            <w:rFonts w:ascii="Times New Roman" w:hAnsi="Times New Roman"/>
            <w:sz w:val="24"/>
            <w:szCs w:val="24"/>
            <w:u w:val="single"/>
            <w:rPrChange w:id="956" w:author="Matthews, Katrina (DOES)" w:date="2020-03-23T13:59:00Z">
              <w:rPr>
                <w:u w:val="single"/>
              </w:rPr>
            </w:rPrChange>
          </w:rPr>
          <w:softHyphen/>
        </w:r>
        <w:r w:rsidRPr="00A841A6">
          <w:rPr>
            <w:rFonts w:ascii="Times New Roman" w:hAnsi="Times New Roman"/>
            <w:sz w:val="24"/>
            <w:szCs w:val="24"/>
            <w:u w:val="single"/>
            <w:rPrChange w:id="957" w:author="Matthews, Katrina (DOES)" w:date="2020-03-23T13:59:00Z">
              <w:rPr>
                <w:u w:val="single"/>
              </w:rPr>
            </w:rPrChange>
          </w:rPr>
          <w:softHyphen/>
        </w:r>
        <w:r w:rsidRPr="00A841A6">
          <w:rPr>
            <w:rFonts w:ascii="Times New Roman" w:hAnsi="Times New Roman"/>
            <w:sz w:val="24"/>
            <w:szCs w:val="24"/>
            <w:u w:val="single"/>
            <w:rPrChange w:id="958" w:author="Matthews, Katrina (DOES)" w:date="2020-03-23T13:59:00Z">
              <w:rPr>
                <w:u w:val="single"/>
              </w:rPr>
            </w:rPrChange>
          </w:rPr>
          <w:softHyphen/>
        </w:r>
        <w:r w:rsidRPr="00A841A6">
          <w:rPr>
            <w:rFonts w:ascii="Times New Roman" w:hAnsi="Times New Roman"/>
            <w:sz w:val="24"/>
            <w:szCs w:val="24"/>
            <w:u w:val="single"/>
            <w:rPrChange w:id="959" w:author="Matthews, Katrina (DOES)" w:date="2020-03-23T13:59:00Z">
              <w:rPr>
                <w:u w:val="single"/>
              </w:rPr>
            </w:rPrChange>
          </w:rPr>
          <w:softHyphen/>
        </w:r>
      </w:ins>
    </w:p>
    <w:p w14:paraId="51BA0EB9" w14:textId="77777777" w:rsidR="002A2579" w:rsidRPr="00A841A6" w:rsidDel="004736E6" w:rsidRDefault="002A2579">
      <w:pPr>
        <w:pStyle w:val="ListParagraph"/>
        <w:numPr>
          <w:ilvl w:val="0"/>
          <w:numId w:val="40"/>
        </w:numPr>
        <w:rPr>
          <w:ins w:id="960" w:author="Matthews, Katrina (DOES)" w:date="2020-03-06T09:14:00Z"/>
          <w:del w:id="961" w:author="Singh, Dhruv (DOES)" w:date="2021-07-27T12:06:00Z"/>
          <w:rFonts w:ascii="Times New Roman" w:hAnsi="Times New Roman"/>
          <w:sz w:val="24"/>
          <w:szCs w:val="24"/>
          <w:rPrChange w:id="962" w:author="Matthews, Katrina (DOES)" w:date="2020-03-23T13:59:00Z">
            <w:rPr>
              <w:ins w:id="963" w:author="Matthews, Katrina (DOES)" w:date="2020-03-06T09:14:00Z"/>
              <w:del w:id="964" w:author="Singh, Dhruv (DOES)" w:date="2021-07-27T12:06:00Z"/>
            </w:rPr>
          </w:rPrChange>
        </w:rPr>
        <w:pPrChange w:id="965" w:author="Matthews, Katrina (DOES)" w:date="2020-03-06T09:14:00Z">
          <w:pPr>
            <w:pStyle w:val="ListParagraph"/>
          </w:pPr>
        </w:pPrChange>
      </w:pPr>
      <w:ins w:id="966" w:author="Matthews, Katrina (DOES)" w:date="2020-03-06T09:14:00Z">
        <w:r w:rsidRPr="00A841A6">
          <w:rPr>
            <w:rFonts w:ascii="Times New Roman" w:hAnsi="Times New Roman"/>
            <w:sz w:val="24"/>
            <w:szCs w:val="24"/>
            <w:rPrChange w:id="967" w:author="Matthews, Katrina (DOES)" w:date="2020-03-23T13:59:00Z">
              <w:rPr/>
            </w:rPrChange>
          </w:rPr>
          <w:t xml:space="preserve">Denominator- total # of ALL participants who completed training successfully and unsuccessfully </w:t>
        </w:r>
      </w:ins>
    </w:p>
    <w:bookmarkEnd w:id="747"/>
    <w:p w14:paraId="0C8A493A" w14:textId="48CDBE36" w:rsidR="004736E6" w:rsidRPr="004736E6" w:rsidRDefault="004736E6">
      <w:pPr>
        <w:pStyle w:val="ListParagraph"/>
        <w:numPr>
          <w:ilvl w:val="0"/>
          <w:numId w:val="40"/>
        </w:numPr>
        <w:rPr>
          <w:ins w:id="968" w:author="Singh, Dhruv (DOES)" w:date="2021-07-27T12:06:00Z"/>
          <w:rFonts w:ascii="Times New Roman" w:hAnsi="Times New Roman"/>
          <w:b/>
          <w:bCs/>
          <w:szCs w:val="24"/>
          <w:u w:val="single"/>
          <w:rPrChange w:id="969" w:author="Singh, Dhruv (DOES)" w:date="2021-07-27T12:06:00Z">
            <w:rPr>
              <w:ins w:id="970" w:author="Singh, Dhruv (DOES)" w:date="2021-07-27T12:06:00Z"/>
            </w:rPr>
          </w:rPrChange>
        </w:rPr>
        <w:pPrChange w:id="971" w:author="Singh, Dhruv (DOES)" w:date="2021-07-27T12:06:00Z">
          <w:pPr/>
        </w:pPrChange>
      </w:pPr>
    </w:p>
    <w:p w14:paraId="065CCFDB" w14:textId="143177E7" w:rsidR="004736E6" w:rsidRDefault="004736E6" w:rsidP="00C90481">
      <w:pPr>
        <w:pBdr>
          <w:bottom w:val="single" w:sz="6" w:space="1" w:color="auto"/>
        </w:pBdr>
        <w:rPr>
          <w:ins w:id="972" w:author="Singh, Dhruv (DOES)" w:date="2021-07-27T12:07:00Z"/>
          <w:rFonts w:ascii="Times New Roman" w:hAnsi="Times New Roman"/>
          <w:b/>
          <w:bCs/>
          <w:szCs w:val="24"/>
          <w:u w:val="single"/>
        </w:rPr>
      </w:pPr>
    </w:p>
    <w:p w14:paraId="40E30E14" w14:textId="77777777" w:rsidR="00B501BC" w:rsidRDefault="00B501BC" w:rsidP="00C90481">
      <w:pPr>
        <w:rPr>
          <w:ins w:id="973" w:author="Singh, Dhruv (DOES)" w:date="2021-07-27T12:07:00Z"/>
          <w:rFonts w:ascii="Times New Roman" w:hAnsi="Times New Roman"/>
          <w:b/>
          <w:bCs/>
          <w:szCs w:val="24"/>
          <w:u w:val="single"/>
        </w:rPr>
      </w:pPr>
    </w:p>
    <w:p w14:paraId="69AC8D8E" w14:textId="77777777" w:rsidR="00B501BC" w:rsidRDefault="00B501BC" w:rsidP="00C90481">
      <w:pPr>
        <w:rPr>
          <w:ins w:id="974" w:author="Singh, Dhruv (DOES)" w:date="2021-07-27T12:06:00Z"/>
          <w:rFonts w:ascii="Times New Roman" w:hAnsi="Times New Roman"/>
          <w:b/>
          <w:bCs/>
          <w:szCs w:val="24"/>
          <w:u w:val="single"/>
        </w:rPr>
      </w:pPr>
    </w:p>
    <w:p w14:paraId="7871641F" w14:textId="3027EA85" w:rsidR="00C90481" w:rsidRPr="00A841A6" w:rsidRDefault="00C90481" w:rsidP="00C90481">
      <w:pPr>
        <w:rPr>
          <w:ins w:id="975" w:author="Matthews, Katrina (DOES)" w:date="2020-03-06T09:09:00Z"/>
          <w:rFonts w:ascii="Times New Roman" w:hAnsi="Times New Roman"/>
          <w:b/>
          <w:bCs/>
          <w:szCs w:val="24"/>
          <w:u w:val="single"/>
          <w:rPrChange w:id="976" w:author="Matthews, Katrina (DOES)" w:date="2020-03-23T13:59:00Z">
            <w:rPr>
              <w:ins w:id="977" w:author="Matthews, Katrina (DOES)" w:date="2020-03-06T09:09:00Z"/>
              <w:b/>
              <w:bCs/>
              <w:u w:val="single"/>
            </w:rPr>
          </w:rPrChange>
        </w:rPr>
      </w:pPr>
      <w:ins w:id="978" w:author="Matthews, Katrina (DOES)" w:date="2020-03-06T09:08:00Z">
        <w:r w:rsidRPr="00A841A6">
          <w:rPr>
            <w:rFonts w:ascii="Times New Roman" w:hAnsi="Times New Roman"/>
            <w:b/>
            <w:bCs/>
            <w:szCs w:val="24"/>
            <w:u w:val="single"/>
            <w:rPrChange w:id="979" w:author="Matthews, Katrina (DOES)" w:date="2020-03-23T13:59:00Z">
              <w:rPr>
                <w:b/>
                <w:bCs/>
                <w:u w:val="single"/>
              </w:rPr>
            </w:rPrChange>
          </w:rPr>
          <w:t>General Education Diploma (GED) Preparation Training</w:t>
        </w:r>
      </w:ins>
    </w:p>
    <w:p w14:paraId="3EB706C2" w14:textId="77777777" w:rsidR="00C90481" w:rsidRPr="00A841A6" w:rsidRDefault="00C90481" w:rsidP="00C90481">
      <w:pPr>
        <w:pStyle w:val="ListParagraph"/>
        <w:numPr>
          <w:ilvl w:val="0"/>
          <w:numId w:val="36"/>
        </w:numPr>
        <w:rPr>
          <w:ins w:id="980" w:author="Matthews, Katrina (DOES)" w:date="2020-03-06T09:09:00Z"/>
          <w:rFonts w:ascii="Times New Roman" w:eastAsia="Times" w:hAnsi="Times New Roman"/>
          <w:sz w:val="24"/>
          <w:szCs w:val="24"/>
          <w:rPrChange w:id="981" w:author="Matthews, Katrina (DOES)" w:date="2020-03-23T13:59:00Z">
            <w:rPr>
              <w:ins w:id="982" w:author="Matthews, Katrina (DOES)" w:date="2020-03-06T09:09:00Z"/>
              <w:rFonts w:ascii="Times" w:eastAsia="Times" w:hAnsi="Times"/>
              <w:sz w:val="24"/>
              <w:szCs w:val="20"/>
            </w:rPr>
          </w:rPrChange>
        </w:rPr>
      </w:pPr>
      <w:ins w:id="983" w:author="Matthews, Katrina (DOES)" w:date="2020-03-06T09:07:00Z">
        <w:r w:rsidRPr="00A841A6">
          <w:rPr>
            <w:rFonts w:ascii="Times New Roman" w:eastAsia="Times" w:hAnsi="Times New Roman"/>
            <w:sz w:val="24"/>
            <w:szCs w:val="24"/>
            <w:rPrChange w:id="984" w:author="Matthews, Katrina (DOES)" w:date="2020-03-23T13:59:00Z">
              <w:rPr/>
            </w:rPrChange>
          </w:rPr>
          <w:t>Transitional Employment Program (TEP)</w:t>
        </w:r>
      </w:ins>
    </w:p>
    <w:p w14:paraId="15046781" w14:textId="56C9FD87" w:rsidR="002A2579" w:rsidRPr="00A841A6" w:rsidRDefault="00C90481">
      <w:pPr>
        <w:pStyle w:val="ListParagraph"/>
        <w:numPr>
          <w:ilvl w:val="0"/>
          <w:numId w:val="36"/>
        </w:numPr>
        <w:rPr>
          <w:ins w:id="985" w:author="Matthews, Katrina (DOES)" w:date="2020-03-06T09:07:00Z"/>
          <w:rFonts w:ascii="Times New Roman" w:hAnsi="Times New Roman"/>
          <w:szCs w:val="24"/>
          <w:rPrChange w:id="986" w:author="Matthews, Katrina (DOES)" w:date="2020-03-23T13:59:00Z">
            <w:rPr>
              <w:ins w:id="987" w:author="Matthews, Katrina (DOES)" w:date="2020-03-06T09:07:00Z"/>
            </w:rPr>
          </w:rPrChange>
        </w:rPr>
        <w:pPrChange w:id="988" w:author="Matthews, Katrina (DOES)" w:date="2020-03-06T09:18:00Z">
          <w:pPr/>
        </w:pPrChange>
      </w:pPr>
      <w:ins w:id="989" w:author="Matthews, Katrina (DOES)" w:date="2020-03-06T09:07:00Z">
        <w:r w:rsidRPr="00A841A6">
          <w:rPr>
            <w:rFonts w:ascii="Times New Roman" w:eastAsia="Times" w:hAnsi="Times New Roman"/>
            <w:sz w:val="24"/>
            <w:szCs w:val="24"/>
            <w:rPrChange w:id="990" w:author="Matthews, Katrina (DOES)" w:date="2020-03-23T13:59:00Z">
              <w:rPr/>
            </w:rPrChange>
          </w:rPr>
          <w:t xml:space="preserve">DC Career Connections (DCCC) </w:t>
        </w:r>
      </w:ins>
    </w:p>
    <w:p w14:paraId="6F2E0147" w14:textId="77777777" w:rsidR="00C90481" w:rsidRPr="00A841A6" w:rsidRDefault="00C90481" w:rsidP="00C90481">
      <w:pPr>
        <w:rPr>
          <w:ins w:id="991" w:author="Matthews, Katrina (DOES)" w:date="2020-03-06T09:07:00Z"/>
          <w:rFonts w:ascii="Times New Roman" w:hAnsi="Times New Roman"/>
          <w:b/>
          <w:bCs/>
          <w:szCs w:val="24"/>
          <w:rPrChange w:id="992" w:author="Matthews, Katrina (DOES)" w:date="2020-03-23T13:59:00Z">
            <w:rPr>
              <w:ins w:id="993" w:author="Matthews, Katrina (DOES)" w:date="2020-03-06T09:07:00Z"/>
              <w:b/>
              <w:bCs/>
            </w:rPr>
          </w:rPrChange>
        </w:rPr>
      </w:pPr>
      <w:ins w:id="994" w:author="Matthews, Katrina (DOES)" w:date="2020-03-06T09:07:00Z">
        <w:r w:rsidRPr="00A841A6">
          <w:rPr>
            <w:rFonts w:ascii="Times New Roman" w:hAnsi="Times New Roman"/>
            <w:b/>
            <w:bCs/>
            <w:szCs w:val="24"/>
            <w:rPrChange w:id="995" w:author="Matthews, Katrina (DOES)" w:date="2020-03-23T13:59:00Z">
              <w:rPr>
                <w:b/>
                <w:bCs/>
              </w:rPr>
            </w:rPrChange>
          </w:rPr>
          <w:t xml:space="preserve"> Required Program Elements </w:t>
        </w:r>
      </w:ins>
    </w:p>
    <w:p w14:paraId="52F3F0CF" w14:textId="77777777" w:rsidR="00C90481" w:rsidRPr="00A841A6" w:rsidRDefault="00C90481" w:rsidP="00C90481">
      <w:pPr>
        <w:numPr>
          <w:ilvl w:val="0"/>
          <w:numId w:val="23"/>
        </w:numPr>
        <w:rPr>
          <w:ins w:id="996" w:author="Matthews, Katrina (DOES)" w:date="2020-03-06T09:07:00Z"/>
          <w:rFonts w:ascii="Times New Roman" w:hAnsi="Times New Roman"/>
          <w:szCs w:val="24"/>
          <w:rPrChange w:id="997" w:author="Matthews, Katrina (DOES)" w:date="2020-03-23T13:59:00Z">
            <w:rPr>
              <w:ins w:id="998" w:author="Matthews, Katrina (DOES)" w:date="2020-03-06T09:07:00Z"/>
            </w:rPr>
          </w:rPrChange>
        </w:rPr>
      </w:pPr>
      <w:ins w:id="999" w:author="Matthews, Katrina (DOES)" w:date="2020-03-06T09:07:00Z">
        <w:r w:rsidRPr="00A841A6">
          <w:rPr>
            <w:rFonts w:ascii="Times New Roman" w:hAnsi="Times New Roman"/>
            <w:szCs w:val="24"/>
            <w:rPrChange w:id="1000" w:author="Matthews, Katrina (DOES)" w:date="2020-03-23T13:59:00Z">
              <w:rPr/>
            </w:rPrChange>
          </w:rPr>
          <w:t xml:space="preserve">Program Enrollment </w:t>
        </w:r>
      </w:ins>
    </w:p>
    <w:p w14:paraId="736A2451" w14:textId="7451ABC2" w:rsidR="00C90481" w:rsidRPr="00A841A6" w:rsidRDefault="00C90481" w:rsidP="00C90481">
      <w:pPr>
        <w:numPr>
          <w:ilvl w:val="0"/>
          <w:numId w:val="23"/>
        </w:numPr>
        <w:rPr>
          <w:ins w:id="1001" w:author="Matthews, Katrina (DOES)" w:date="2020-03-06T09:07:00Z"/>
          <w:rFonts w:ascii="Times New Roman" w:hAnsi="Times New Roman"/>
          <w:szCs w:val="24"/>
          <w:rPrChange w:id="1002" w:author="Matthews, Katrina (DOES)" w:date="2020-03-23T13:59:00Z">
            <w:rPr>
              <w:ins w:id="1003" w:author="Matthews, Katrina (DOES)" w:date="2020-03-06T09:07:00Z"/>
            </w:rPr>
          </w:rPrChange>
        </w:rPr>
      </w:pPr>
      <w:ins w:id="1004" w:author="Matthews, Katrina (DOES)" w:date="2020-03-06T09:07:00Z">
        <w:r w:rsidRPr="00A841A6">
          <w:rPr>
            <w:rFonts w:ascii="Times New Roman" w:hAnsi="Times New Roman"/>
            <w:szCs w:val="24"/>
            <w:rPrChange w:id="1005" w:author="Matthews, Katrina (DOES)" w:date="2020-03-23T13:59:00Z">
              <w:rPr/>
            </w:rPrChange>
          </w:rPr>
          <w:t>Number of Completed Participants who complete</w:t>
        </w:r>
      </w:ins>
      <w:ins w:id="1006" w:author="Matthews, Katrina (DOES)" w:date="2020-03-06T09:09:00Z">
        <w:r w:rsidRPr="00A841A6">
          <w:rPr>
            <w:rFonts w:ascii="Times New Roman" w:hAnsi="Times New Roman"/>
            <w:szCs w:val="24"/>
            <w:rPrChange w:id="1007" w:author="Matthews, Katrina (DOES)" w:date="2020-03-23T13:59:00Z">
              <w:rPr/>
            </w:rPrChange>
          </w:rPr>
          <w:t xml:space="preserve"> </w:t>
        </w:r>
      </w:ins>
      <w:ins w:id="1008" w:author="Matthews, Katrina (DOES)" w:date="2020-03-06T09:10:00Z">
        <w:r w:rsidRPr="00A841A6">
          <w:rPr>
            <w:rFonts w:ascii="Times New Roman" w:hAnsi="Times New Roman"/>
            <w:szCs w:val="24"/>
            <w:rPrChange w:id="1009" w:author="Matthews, Katrina (DOES)" w:date="2020-03-23T13:59:00Z">
              <w:rPr/>
            </w:rPrChange>
          </w:rPr>
          <w:t>GED (</w:t>
        </w:r>
      </w:ins>
      <w:ins w:id="1010" w:author="Matthews, Katrina (DOES)" w:date="2020-03-06T09:07:00Z">
        <w:r w:rsidRPr="00A841A6">
          <w:rPr>
            <w:rFonts w:ascii="Times New Roman" w:hAnsi="Times New Roman"/>
            <w:szCs w:val="24"/>
            <w:rPrChange w:id="1011" w:author="Matthews, Katrina (DOES)" w:date="2020-03-23T13:59:00Z">
              <w:rPr/>
            </w:rPrChange>
          </w:rPr>
          <w:t xml:space="preserve">End Date) </w:t>
        </w:r>
      </w:ins>
    </w:p>
    <w:p w14:paraId="4A001F93" w14:textId="77777777" w:rsidR="00C90481" w:rsidRPr="00A841A6" w:rsidRDefault="00C90481" w:rsidP="00C90481">
      <w:pPr>
        <w:numPr>
          <w:ilvl w:val="0"/>
          <w:numId w:val="23"/>
        </w:numPr>
        <w:rPr>
          <w:ins w:id="1012" w:author="Matthews, Katrina (DOES)" w:date="2020-03-06T09:07:00Z"/>
          <w:rFonts w:ascii="Times New Roman" w:hAnsi="Times New Roman"/>
          <w:szCs w:val="24"/>
          <w:rPrChange w:id="1013" w:author="Matthews, Katrina (DOES)" w:date="2020-03-23T13:59:00Z">
            <w:rPr>
              <w:ins w:id="1014" w:author="Matthews, Katrina (DOES)" w:date="2020-03-06T09:07:00Z"/>
            </w:rPr>
          </w:rPrChange>
        </w:rPr>
      </w:pPr>
      <w:ins w:id="1015" w:author="Matthews, Katrina (DOES)" w:date="2020-03-06T09:07:00Z">
        <w:r w:rsidRPr="00A841A6">
          <w:rPr>
            <w:rFonts w:ascii="Times New Roman" w:hAnsi="Times New Roman"/>
            <w:szCs w:val="24"/>
            <w:rPrChange w:id="1016" w:author="Matthews, Katrina (DOES)" w:date="2020-03-23T13:59:00Z">
              <w:rPr/>
            </w:rPrChange>
          </w:rPr>
          <w:t xml:space="preserve">Rate/Percentage of Completed participants </w:t>
        </w:r>
      </w:ins>
    </w:p>
    <w:p w14:paraId="01C836D4" w14:textId="77777777" w:rsidR="00C90481" w:rsidRPr="00A841A6" w:rsidRDefault="00C90481" w:rsidP="00C90481">
      <w:pPr>
        <w:numPr>
          <w:ilvl w:val="0"/>
          <w:numId w:val="23"/>
        </w:numPr>
        <w:rPr>
          <w:ins w:id="1017" w:author="Matthews, Katrina (DOES)" w:date="2020-03-06T09:07:00Z"/>
          <w:rFonts w:ascii="Times New Roman" w:hAnsi="Times New Roman"/>
          <w:szCs w:val="24"/>
          <w:rPrChange w:id="1018" w:author="Matthews, Katrina (DOES)" w:date="2020-03-23T13:59:00Z">
            <w:rPr>
              <w:ins w:id="1019" w:author="Matthews, Katrina (DOES)" w:date="2020-03-06T09:07:00Z"/>
            </w:rPr>
          </w:rPrChange>
        </w:rPr>
      </w:pPr>
      <w:ins w:id="1020" w:author="Matthews, Katrina (DOES)" w:date="2020-03-06T09:07:00Z">
        <w:r w:rsidRPr="00A841A6">
          <w:rPr>
            <w:rFonts w:ascii="Times New Roman" w:hAnsi="Times New Roman"/>
            <w:szCs w:val="24"/>
            <w:rPrChange w:id="1021" w:author="Matthews, Katrina (DOES)" w:date="2020-03-23T13:59:00Z">
              <w:rPr/>
            </w:rPrChange>
          </w:rPr>
          <w:t xml:space="preserve">Credential Attainment </w:t>
        </w:r>
      </w:ins>
    </w:p>
    <w:p w14:paraId="78EC101F" w14:textId="09F803F3" w:rsidR="00C90481" w:rsidRDefault="00C90481" w:rsidP="00E47BD7">
      <w:pPr>
        <w:jc w:val="center"/>
        <w:rPr>
          <w:ins w:id="1022" w:author="Singh, Dhruv (DOES)" w:date="2021-07-27T12:08:00Z"/>
          <w:rFonts w:ascii="Times New Roman" w:hAnsi="Times New Roman"/>
          <w:szCs w:val="24"/>
        </w:rPr>
      </w:pPr>
    </w:p>
    <w:p w14:paraId="0ABC48D6" w14:textId="77777777" w:rsidR="00E47BD7" w:rsidRPr="00A841A6" w:rsidRDefault="00E47BD7">
      <w:pPr>
        <w:jc w:val="center"/>
        <w:rPr>
          <w:ins w:id="1023" w:author="Matthews, Katrina (DOES)" w:date="2020-03-06T09:07:00Z"/>
          <w:rFonts w:ascii="Times New Roman" w:hAnsi="Times New Roman"/>
          <w:szCs w:val="24"/>
          <w:rPrChange w:id="1024" w:author="Matthews, Katrina (DOES)" w:date="2020-03-23T13:59:00Z">
            <w:rPr>
              <w:ins w:id="1025" w:author="Matthews, Katrina (DOES)" w:date="2020-03-06T09:07:00Z"/>
            </w:rPr>
          </w:rPrChange>
        </w:rPr>
        <w:pPrChange w:id="1026" w:author="Singh, Dhruv (DOES)" w:date="2021-07-27T12:08:00Z">
          <w:pPr/>
        </w:pPrChange>
      </w:pPr>
    </w:p>
    <w:p w14:paraId="4942501B" w14:textId="1BDE8583" w:rsidR="00E47BD7" w:rsidRPr="00AD0E0E" w:rsidRDefault="00E47BD7" w:rsidP="00C90481">
      <w:pPr>
        <w:rPr>
          <w:ins w:id="1027" w:author="Singh, Dhruv (DOES)" w:date="2021-07-27T12:08:00Z"/>
          <w:rFonts w:ascii="Times New Roman" w:hAnsi="Times New Roman"/>
          <w:b/>
          <w:bCs/>
          <w:color w:val="FF0000"/>
          <w:szCs w:val="24"/>
          <w:u w:val="single"/>
          <w:rPrChange w:id="1028" w:author="Singh, Dhruv (DOES)" w:date="2021-07-27T12:09:00Z">
            <w:rPr>
              <w:ins w:id="1029" w:author="Singh, Dhruv (DOES)" w:date="2021-07-27T12:08:00Z"/>
              <w:rFonts w:ascii="Times New Roman" w:hAnsi="Times New Roman"/>
              <w:b/>
              <w:bCs/>
              <w:szCs w:val="24"/>
            </w:rPr>
          </w:rPrChange>
        </w:rPr>
      </w:pPr>
      <w:ins w:id="1030" w:author="Singh, Dhruv (DOES)" w:date="2021-07-27T12:08:00Z">
        <w:r w:rsidRPr="00AD0E0E">
          <w:rPr>
            <w:rFonts w:ascii="Times New Roman" w:hAnsi="Times New Roman"/>
            <w:b/>
            <w:bCs/>
            <w:color w:val="FF0000"/>
            <w:szCs w:val="24"/>
            <w:u w:val="single"/>
            <w:rPrChange w:id="1031" w:author="Singh, Dhruv (DOES)" w:date="2021-07-27T12:09:00Z">
              <w:rPr>
                <w:rFonts w:ascii="Times New Roman" w:hAnsi="Times New Roman"/>
                <w:b/>
                <w:bCs/>
                <w:szCs w:val="24"/>
              </w:rPr>
            </w:rPrChange>
          </w:rPr>
          <w:t>Report 3</w:t>
        </w:r>
      </w:ins>
    </w:p>
    <w:p w14:paraId="1E395E07" w14:textId="77777777" w:rsidR="00E47BD7" w:rsidRDefault="00E47BD7" w:rsidP="00C90481">
      <w:pPr>
        <w:rPr>
          <w:ins w:id="1032" w:author="Singh, Dhruv (DOES)" w:date="2021-07-27T12:08:00Z"/>
          <w:rFonts w:ascii="Times New Roman" w:hAnsi="Times New Roman"/>
          <w:b/>
          <w:bCs/>
          <w:szCs w:val="24"/>
        </w:rPr>
      </w:pPr>
    </w:p>
    <w:p w14:paraId="13335C72" w14:textId="7442FF1F" w:rsidR="00C90481" w:rsidRPr="00A841A6" w:rsidRDefault="00C90481" w:rsidP="00C90481">
      <w:pPr>
        <w:rPr>
          <w:ins w:id="1033" w:author="Matthews, Katrina (DOES)" w:date="2020-03-06T09:07:00Z"/>
          <w:rFonts w:ascii="Times New Roman" w:hAnsi="Times New Roman"/>
          <w:b/>
          <w:bCs/>
          <w:szCs w:val="24"/>
          <w:rPrChange w:id="1034" w:author="Matthews, Katrina (DOES)" w:date="2020-03-23T13:59:00Z">
            <w:rPr>
              <w:ins w:id="1035" w:author="Matthews, Katrina (DOES)" w:date="2020-03-06T09:07:00Z"/>
              <w:b/>
              <w:bCs/>
            </w:rPr>
          </w:rPrChange>
        </w:rPr>
      </w:pPr>
      <w:ins w:id="1036" w:author="Matthews, Katrina (DOES)" w:date="2020-03-06T09:07:00Z">
        <w:r w:rsidRPr="00A841A6">
          <w:rPr>
            <w:rFonts w:ascii="Times New Roman" w:hAnsi="Times New Roman"/>
            <w:b/>
            <w:bCs/>
            <w:szCs w:val="24"/>
            <w:rPrChange w:id="1037" w:author="Matthews, Katrina (DOES)" w:date="2020-03-23T13:59:00Z">
              <w:rPr>
                <w:b/>
                <w:bCs/>
              </w:rPr>
            </w:rPrChange>
          </w:rPr>
          <w:t xml:space="preserve">DC Networks Report Used </w:t>
        </w:r>
      </w:ins>
    </w:p>
    <w:p w14:paraId="346E2A1A" w14:textId="77777777" w:rsidR="00C90481" w:rsidRPr="00A841A6" w:rsidRDefault="00C90481" w:rsidP="00C90481">
      <w:pPr>
        <w:numPr>
          <w:ilvl w:val="0"/>
          <w:numId w:val="21"/>
        </w:numPr>
        <w:rPr>
          <w:ins w:id="1038" w:author="Matthews, Katrina (DOES)" w:date="2020-03-06T09:07:00Z"/>
          <w:rFonts w:ascii="Times New Roman" w:hAnsi="Times New Roman"/>
          <w:b/>
          <w:bCs/>
          <w:szCs w:val="24"/>
          <w:rPrChange w:id="1039" w:author="Matthews, Katrina (DOES)" w:date="2020-03-23T13:59:00Z">
            <w:rPr>
              <w:ins w:id="1040" w:author="Matthews, Katrina (DOES)" w:date="2020-03-06T09:07:00Z"/>
              <w:b/>
              <w:bCs/>
            </w:rPr>
          </w:rPrChange>
        </w:rPr>
      </w:pPr>
      <w:ins w:id="1041" w:author="Matthews, Katrina (DOES)" w:date="2020-03-06T09:07:00Z">
        <w:r w:rsidRPr="00A841A6">
          <w:rPr>
            <w:rFonts w:ascii="Times New Roman" w:hAnsi="Times New Roman"/>
            <w:b/>
            <w:bCs/>
            <w:szCs w:val="24"/>
            <w:rPrChange w:id="1042" w:author="Matthews, Katrina (DOES)" w:date="2020-03-23T13:59:00Z">
              <w:rPr>
                <w:b/>
                <w:bCs/>
              </w:rPr>
            </w:rPrChange>
          </w:rPr>
          <w:t xml:space="preserve">Program Enrollment </w:t>
        </w:r>
      </w:ins>
    </w:p>
    <w:p w14:paraId="0151F321" w14:textId="77777777" w:rsidR="00C90481" w:rsidRPr="00A841A6" w:rsidRDefault="00C90481">
      <w:pPr>
        <w:numPr>
          <w:ilvl w:val="1"/>
          <w:numId w:val="37"/>
        </w:numPr>
        <w:rPr>
          <w:ins w:id="1043" w:author="Matthews, Katrina (DOES)" w:date="2020-03-06T09:07:00Z"/>
          <w:rFonts w:ascii="Times New Roman" w:hAnsi="Times New Roman"/>
          <w:b/>
          <w:bCs/>
          <w:szCs w:val="24"/>
          <w:rPrChange w:id="1044" w:author="Matthews, Katrina (DOES)" w:date="2020-03-23T13:59:00Z">
            <w:rPr>
              <w:ins w:id="1045" w:author="Matthews, Katrina (DOES)" w:date="2020-03-06T09:07:00Z"/>
              <w:b/>
              <w:bCs/>
            </w:rPr>
          </w:rPrChange>
        </w:rPr>
        <w:pPrChange w:id="1046" w:author="Matthews, Katrina (DOES)" w:date="2020-03-06T09:11:00Z">
          <w:pPr>
            <w:numPr>
              <w:ilvl w:val="1"/>
              <w:numId w:val="34"/>
            </w:numPr>
            <w:ind w:left="1440" w:hanging="360"/>
          </w:pPr>
        </w:pPrChange>
      </w:pPr>
      <w:ins w:id="1047" w:author="Matthews, Katrina (DOES)" w:date="2020-03-06T09:07:00Z">
        <w:r w:rsidRPr="00A841A6">
          <w:rPr>
            <w:rFonts w:ascii="Times New Roman" w:hAnsi="Times New Roman"/>
            <w:szCs w:val="24"/>
            <w:rPrChange w:id="1048" w:author="Matthews, Katrina (DOES)" w:date="2020-03-23T13:59:00Z">
              <w:rPr/>
            </w:rPrChange>
          </w:rPr>
          <w:t>Detailed Report</w:t>
        </w:r>
      </w:ins>
    </w:p>
    <w:p w14:paraId="3FE8D7A2" w14:textId="77777777" w:rsidR="00C90481" w:rsidRPr="00A841A6" w:rsidRDefault="00C90481">
      <w:pPr>
        <w:numPr>
          <w:ilvl w:val="1"/>
          <w:numId w:val="37"/>
        </w:numPr>
        <w:rPr>
          <w:ins w:id="1049" w:author="Matthews, Katrina (DOES)" w:date="2020-03-06T09:07:00Z"/>
          <w:rFonts w:ascii="Times New Roman" w:hAnsi="Times New Roman"/>
          <w:b/>
          <w:bCs/>
          <w:szCs w:val="24"/>
          <w:rPrChange w:id="1050" w:author="Matthews, Katrina (DOES)" w:date="2020-03-23T13:59:00Z">
            <w:rPr>
              <w:ins w:id="1051" w:author="Matthews, Katrina (DOES)" w:date="2020-03-06T09:07:00Z"/>
              <w:b/>
              <w:bCs/>
            </w:rPr>
          </w:rPrChange>
        </w:rPr>
        <w:pPrChange w:id="1052" w:author="Matthews, Katrina (DOES)" w:date="2020-03-06T09:11:00Z">
          <w:pPr>
            <w:numPr>
              <w:ilvl w:val="1"/>
              <w:numId w:val="34"/>
            </w:numPr>
            <w:ind w:left="1440" w:hanging="360"/>
          </w:pPr>
        </w:pPrChange>
      </w:pPr>
      <w:ins w:id="1053" w:author="Matthews, Katrina (DOES)" w:date="2020-03-06T09:07:00Z">
        <w:r w:rsidRPr="00A841A6">
          <w:rPr>
            <w:rFonts w:ascii="Times New Roman" w:hAnsi="Times New Roman"/>
            <w:szCs w:val="24"/>
            <w:rPrChange w:id="1054" w:author="Matthews, Katrina (DOES)" w:date="2020-03-23T13:59:00Z">
              <w:rPr/>
            </w:rPrChange>
          </w:rPr>
          <w:t xml:space="preserve">Individual Services Provided Report </w:t>
        </w:r>
      </w:ins>
    </w:p>
    <w:p w14:paraId="62A546DB" w14:textId="1896FF67" w:rsidR="00C90481" w:rsidRPr="00A841A6" w:rsidRDefault="00C90481">
      <w:pPr>
        <w:numPr>
          <w:ilvl w:val="1"/>
          <w:numId w:val="37"/>
        </w:numPr>
        <w:rPr>
          <w:ins w:id="1055" w:author="Matthews, Katrina (DOES)" w:date="2020-03-06T09:07:00Z"/>
          <w:rFonts w:ascii="Times New Roman" w:hAnsi="Times New Roman"/>
          <w:b/>
          <w:bCs/>
          <w:szCs w:val="24"/>
          <w:rPrChange w:id="1056" w:author="Matthews, Katrina (DOES)" w:date="2020-03-23T13:59:00Z">
            <w:rPr>
              <w:ins w:id="1057" w:author="Matthews, Katrina (DOES)" w:date="2020-03-06T09:07:00Z"/>
              <w:b/>
              <w:bCs/>
            </w:rPr>
          </w:rPrChange>
        </w:rPr>
        <w:pPrChange w:id="1058" w:author="Matthews, Katrina (DOES)" w:date="2020-03-06T09:11:00Z">
          <w:pPr>
            <w:numPr>
              <w:ilvl w:val="1"/>
              <w:numId w:val="34"/>
            </w:numPr>
            <w:ind w:left="1440" w:hanging="360"/>
          </w:pPr>
        </w:pPrChange>
      </w:pPr>
      <w:ins w:id="1059" w:author="Matthews, Katrina (DOES)" w:date="2020-03-06T09:07:00Z">
        <w:r w:rsidRPr="00A841A6">
          <w:rPr>
            <w:rFonts w:ascii="Times New Roman" w:hAnsi="Times New Roman"/>
            <w:szCs w:val="24"/>
            <w:rPrChange w:id="1060" w:author="Matthews, Katrina (DOES)" w:date="2020-03-23T13:59:00Z">
              <w:rPr/>
            </w:rPrChange>
          </w:rPr>
          <w:t xml:space="preserve">Enter Other Programs, next enter program </w:t>
        </w:r>
      </w:ins>
      <w:ins w:id="1061" w:author="Singh, Dhruv (DOES)" w:date="2021-07-27T12:10:00Z">
        <w:r w:rsidR="00920301" w:rsidRPr="00F045C6">
          <w:rPr>
            <w:rFonts w:ascii="Times New Roman" w:hAnsi="Times New Roman"/>
            <w:szCs w:val="24"/>
            <w:highlight w:val="yellow"/>
            <w:rPrChange w:id="1062" w:author="Singh, Dhruv (DOES)" w:date="2021-07-27T12:10:00Z">
              <w:rPr>
                <w:rFonts w:ascii="Times New Roman" w:hAnsi="Times New Roman"/>
                <w:szCs w:val="24"/>
              </w:rPr>
            </w:rPrChange>
          </w:rPr>
          <w:t>{what is this?</w:t>
        </w:r>
        <w:r w:rsidR="005D3212" w:rsidRPr="00F045C6">
          <w:rPr>
            <w:rFonts w:ascii="Times New Roman" w:hAnsi="Times New Roman"/>
            <w:szCs w:val="24"/>
            <w:highlight w:val="yellow"/>
            <w:rPrChange w:id="1063" w:author="Singh, Dhruv (DOES)" w:date="2021-07-27T12:10:00Z">
              <w:rPr>
                <w:rFonts w:ascii="Times New Roman" w:hAnsi="Times New Roman"/>
                <w:szCs w:val="24"/>
              </w:rPr>
            </w:rPrChange>
          </w:rPr>
          <w:t>}</w:t>
        </w:r>
      </w:ins>
    </w:p>
    <w:p w14:paraId="799C1F2A" w14:textId="71016771" w:rsidR="00C90481" w:rsidRPr="00A841A6" w:rsidRDefault="00C90481">
      <w:pPr>
        <w:numPr>
          <w:ilvl w:val="1"/>
          <w:numId w:val="37"/>
        </w:numPr>
        <w:rPr>
          <w:ins w:id="1064" w:author="Matthews, Katrina (DOES)" w:date="2020-03-06T09:07:00Z"/>
          <w:rFonts w:ascii="Times New Roman" w:hAnsi="Times New Roman"/>
          <w:b/>
          <w:bCs/>
          <w:szCs w:val="24"/>
          <w:rPrChange w:id="1065" w:author="Matthews, Katrina (DOES)" w:date="2020-03-23T13:59:00Z">
            <w:rPr>
              <w:ins w:id="1066" w:author="Matthews, Katrina (DOES)" w:date="2020-03-06T09:07:00Z"/>
              <w:b/>
              <w:bCs/>
            </w:rPr>
          </w:rPrChange>
        </w:rPr>
        <w:pPrChange w:id="1067" w:author="Matthews, Katrina (DOES)" w:date="2020-03-06T09:11:00Z">
          <w:pPr>
            <w:numPr>
              <w:ilvl w:val="1"/>
              <w:numId w:val="34"/>
            </w:numPr>
            <w:ind w:left="1440" w:hanging="360"/>
          </w:pPr>
        </w:pPrChange>
      </w:pPr>
      <w:ins w:id="1068" w:author="Matthews, Katrina (DOES)" w:date="2020-03-06T09:07:00Z">
        <w:r w:rsidRPr="00A841A6">
          <w:rPr>
            <w:rFonts w:ascii="Times New Roman" w:hAnsi="Times New Roman"/>
            <w:szCs w:val="24"/>
            <w:rPrChange w:id="1069" w:author="Matthews, Katrina (DOES)" w:date="2020-03-23T13:59:00Z">
              <w:rPr/>
            </w:rPrChange>
          </w:rPr>
          <w:t xml:space="preserve">Enter Activity Code </w:t>
        </w:r>
      </w:ins>
      <w:ins w:id="1070" w:author="Matthews, Katrina (DOES)" w:date="2020-03-06T09:10:00Z">
        <w:r w:rsidRPr="004A5578">
          <w:rPr>
            <w:rFonts w:ascii="Times New Roman" w:hAnsi="Times New Roman"/>
            <w:szCs w:val="24"/>
            <w:highlight w:val="yellow"/>
            <w:rPrChange w:id="1071" w:author="Singh, Dhruv (DOES)" w:date="2021-07-27T12:09:00Z">
              <w:rPr/>
            </w:rPrChange>
          </w:rPr>
          <w:t>214</w:t>
        </w:r>
        <w:r w:rsidRPr="00A841A6">
          <w:rPr>
            <w:rFonts w:ascii="Times New Roman" w:hAnsi="Times New Roman"/>
            <w:szCs w:val="24"/>
            <w:rPrChange w:id="1072" w:author="Matthews, Katrina (DOES)" w:date="2020-03-23T13:59:00Z">
              <w:rPr/>
            </w:rPrChange>
          </w:rPr>
          <w:t xml:space="preserve"> </w:t>
        </w:r>
      </w:ins>
      <w:ins w:id="1073" w:author="Matthews, Katrina (DOES)" w:date="2020-03-06T09:07:00Z">
        <w:r w:rsidRPr="00A841A6">
          <w:rPr>
            <w:rFonts w:ascii="Times New Roman" w:hAnsi="Times New Roman"/>
            <w:szCs w:val="24"/>
            <w:rPrChange w:id="1074" w:author="Matthews, Katrina (DOES)" w:date="2020-03-23T13:59:00Z">
              <w:rPr/>
            </w:rPrChange>
          </w:rPr>
          <w:t>by Start Date</w:t>
        </w:r>
      </w:ins>
    </w:p>
    <w:p w14:paraId="756485C4" w14:textId="77777777" w:rsidR="00C90481" w:rsidRPr="00A841A6" w:rsidRDefault="00C90481">
      <w:pPr>
        <w:numPr>
          <w:ilvl w:val="1"/>
          <w:numId w:val="37"/>
        </w:numPr>
        <w:rPr>
          <w:ins w:id="1075" w:author="Matthews, Katrina (DOES)" w:date="2020-03-06T09:07:00Z"/>
          <w:rFonts w:ascii="Times New Roman" w:hAnsi="Times New Roman"/>
          <w:b/>
          <w:bCs/>
          <w:szCs w:val="24"/>
          <w:rPrChange w:id="1076" w:author="Matthews, Katrina (DOES)" w:date="2020-03-23T13:59:00Z">
            <w:rPr>
              <w:ins w:id="1077" w:author="Matthews, Katrina (DOES)" w:date="2020-03-06T09:07:00Z"/>
              <w:b/>
              <w:bCs/>
            </w:rPr>
          </w:rPrChange>
        </w:rPr>
        <w:pPrChange w:id="1078" w:author="Matthews, Katrina (DOES)" w:date="2020-03-06T09:11:00Z">
          <w:pPr>
            <w:numPr>
              <w:ilvl w:val="1"/>
              <w:numId w:val="34"/>
            </w:numPr>
            <w:ind w:left="1440" w:hanging="360"/>
          </w:pPr>
        </w:pPrChange>
      </w:pPr>
      <w:ins w:id="1079" w:author="Matthews, Katrina (DOES)" w:date="2020-03-06T09:07:00Z">
        <w:r w:rsidRPr="00A841A6">
          <w:rPr>
            <w:rFonts w:ascii="Times New Roman" w:hAnsi="Times New Roman"/>
            <w:szCs w:val="24"/>
            <w:rPrChange w:id="1080" w:author="Matthews, Katrina (DOES)" w:date="2020-03-23T13:59:00Z">
              <w:rPr/>
            </w:rPrChange>
          </w:rPr>
          <w:t>Filter by date-based on quarter</w:t>
        </w:r>
      </w:ins>
    </w:p>
    <w:p w14:paraId="2C6CA59E" w14:textId="77777777" w:rsidR="00C90481" w:rsidRPr="00A841A6" w:rsidRDefault="00C90481" w:rsidP="00C90481">
      <w:pPr>
        <w:rPr>
          <w:ins w:id="1081" w:author="Matthews, Katrina (DOES)" w:date="2020-03-06T09:07:00Z"/>
          <w:rFonts w:ascii="Times New Roman" w:hAnsi="Times New Roman"/>
          <w:szCs w:val="24"/>
          <w:rPrChange w:id="1082" w:author="Matthews, Katrina (DOES)" w:date="2020-03-23T13:59:00Z">
            <w:rPr>
              <w:ins w:id="1083" w:author="Matthews, Katrina (DOES)" w:date="2020-03-06T09:07:00Z"/>
            </w:rPr>
          </w:rPrChange>
        </w:rPr>
      </w:pPr>
    </w:p>
    <w:p w14:paraId="5F1A6A26" w14:textId="77777777" w:rsidR="00C90481" w:rsidRPr="00A841A6" w:rsidRDefault="00C90481" w:rsidP="00C90481">
      <w:pPr>
        <w:numPr>
          <w:ilvl w:val="0"/>
          <w:numId w:val="20"/>
        </w:numPr>
        <w:rPr>
          <w:ins w:id="1084" w:author="Matthews, Katrina (DOES)" w:date="2020-03-06T09:07:00Z"/>
          <w:rFonts w:ascii="Times New Roman" w:hAnsi="Times New Roman"/>
          <w:b/>
          <w:bCs/>
          <w:szCs w:val="24"/>
          <w:rPrChange w:id="1085" w:author="Matthews, Katrina (DOES)" w:date="2020-03-23T13:59:00Z">
            <w:rPr>
              <w:ins w:id="1086" w:author="Matthews, Katrina (DOES)" w:date="2020-03-06T09:07:00Z"/>
              <w:b/>
              <w:bCs/>
            </w:rPr>
          </w:rPrChange>
        </w:rPr>
      </w:pPr>
      <w:ins w:id="1087" w:author="Matthews, Katrina (DOES)" w:date="2020-03-06T09:07:00Z">
        <w:r w:rsidRPr="00A841A6">
          <w:rPr>
            <w:rFonts w:ascii="Times New Roman" w:hAnsi="Times New Roman"/>
            <w:b/>
            <w:bCs/>
            <w:szCs w:val="24"/>
            <w:rPrChange w:id="1088" w:author="Matthews, Katrina (DOES)" w:date="2020-03-23T13:59:00Z">
              <w:rPr>
                <w:b/>
                <w:bCs/>
              </w:rPr>
            </w:rPrChange>
          </w:rPr>
          <w:t xml:space="preserve">Number of Completed Participants </w:t>
        </w:r>
      </w:ins>
    </w:p>
    <w:p w14:paraId="13672626" w14:textId="77777777" w:rsidR="00C90481" w:rsidRPr="00A841A6" w:rsidRDefault="00C90481">
      <w:pPr>
        <w:numPr>
          <w:ilvl w:val="1"/>
          <w:numId w:val="39"/>
        </w:numPr>
        <w:rPr>
          <w:ins w:id="1089" w:author="Matthews, Katrina (DOES)" w:date="2020-03-06T09:07:00Z"/>
          <w:rFonts w:ascii="Times New Roman" w:hAnsi="Times New Roman"/>
          <w:szCs w:val="24"/>
          <w:rPrChange w:id="1090" w:author="Matthews, Katrina (DOES)" w:date="2020-03-23T13:59:00Z">
            <w:rPr>
              <w:ins w:id="1091" w:author="Matthews, Katrina (DOES)" w:date="2020-03-06T09:07:00Z"/>
            </w:rPr>
          </w:rPrChange>
        </w:rPr>
        <w:pPrChange w:id="1092" w:author="Matthews, Katrina (DOES)" w:date="2020-03-06T09:12:00Z">
          <w:pPr>
            <w:numPr>
              <w:ilvl w:val="1"/>
              <w:numId w:val="25"/>
            </w:numPr>
            <w:ind w:left="1440" w:hanging="360"/>
          </w:pPr>
        </w:pPrChange>
      </w:pPr>
      <w:ins w:id="1093" w:author="Matthews, Katrina (DOES)" w:date="2020-03-06T09:07:00Z">
        <w:r w:rsidRPr="00A841A6">
          <w:rPr>
            <w:rFonts w:ascii="Times New Roman" w:hAnsi="Times New Roman"/>
            <w:szCs w:val="24"/>
            <w:rPrChange w:id="1094" w:author="Matthews, Katrina (DOES)" w:date="2020-03-23T13:59:00Z">
              <w:rPr/>
            </w:rPrChange>
          </w:rPr>
          <w:t>Detailed Reports</w:t>
        </w:r>
      </w:ins>
    </w:p>
    <w:p w14:paraId="772F3A52" w14:textId="77777777" w:rsidR="00C90481" w:rsidRPr="00A841A6" w:rsidRDefault="00C90481">
      <w:pPr>
        <w:numPr>
          <w:ilvl w:val="1"/>
          <w:numId w:val="39"/>
        </w:numPr>
        <w:rPr>
          <w:ins w:id="1095" w:author="Matthews, Katrina (DOES)" w:date="2020-03-06T09:07:00Z"/>
          <w:rFonts w:ascii="Times New Roman" w:hAnsi="Times New Roman"/>
          <w:szCs w:val="24"/>
          <w:rPrChange w:id="1096" w:author="Matthews, Katrina (DOES)" w:date="2020-03-23T13:59:00Z">
            <w:rPr>
              <w:ins w:id="1097" w:author="Matthews, Katrina (DOES)" w:date="2020-03-06T09:07:00Z"/>
            </w:rPr>
          </w:rPrChange>
        </w:rPr>
        <w:pPrChange w:id="1098" w:author="Matthews, Katrina (DOES)" w:date="2020-03-06T09:12:00Z">
          <w:pPr>
            <w:numPr>
              <w:ilvl w:val="1"/>
              <w:numId w:val="25"/>
            </w:numPr>
            <w:ind w:left="1440" w:hanging="360"/>
          </w:pPr>
        </w:pPrChange>
      </w:pPr>
      <w:ins w:id="1099" w:author="Matthews, Katrina (DOES)" w:date="2020-03-06T09:07:00Z">
        <w:r w:rsidRPr="00A841A6">
          <w:rPr>
            <w:rFonts w:ascii="Times New Roman" w:hAnsi="Times New Roman"/>
            <w:szCs w:val="24"/>
            <w:rPrChange w:id="1100" w:author="Matthews, Katrina (DOES)" w:date="2020-03-23T13:59:00Z">
              <w:rPr/>
            </w:rPrChange>
          </w:rPr>
          <w:t xml:space="preserve">Individual Services Provided Report </w:t>
        </w:r>
      </w:ins>
    </w:p>
    <w:p w14:paraId="69DD56AB" w14:textId="77777777" w:rsidR="00C90481" w:rsidRPr="00A841A6" w:rsidRDefault="00C90481">
      <w:pPr>
        <w:numPr>
          <w:ilvl w:val="1"/>
          <w:numId w:val="39"/>
        </w:numPr>
        <w:rPr>
          <w:ins w:id="1101" w:author="Matthews, Katrina (DOES)" w:date="2020-03-06T09:07:00Z"/>
          <w:rFonts w:ascii="Times New Roman" w:hAnsi="Times New Roman"/>
          <w:szCs w:val="24"/>
          <w:rPrChange w:id="1102" w:author="Matthews, Katrina (DOES)" w:date="2020-03-23T13:59:00Z">
            <w:rPr>
              <w:ins w:id="1103" w:author="Matthews, Katrina (DOES)" w:date="2020-03-06T09:07:00Z"/>
            </w:rPr>
          </w:rPrChange>
        </w:rPr>
        <w:pPrChange w:id="1104" w:author="Matthews, Katrina (DOES)" w:date="2020-03-06T09:12:00Z">
          <w:pPr>
            <w:numPr>
              <w:ilvl w:val="1"/>
              <w:numId w:val="25"/>
            </w:numPr>
            <w:ind w:left="1440" w:hanging="360"/>
          </w:pPr>
        </w:pPrChange>
      </w:pPr>
      <w:ins w:id="1105" w:author="Matthews, Katrina (DOES)" w:date="2020-03-06T09:07:00Z">
        <w:r w:rsidRPr="00A841A6">
          <w:rPr>
            <w:rFonts w:ascii="Times New Roman" w:hAnsi="Times New Roman"/>
            <w:szCs w:val="24"/>
            <w:rPrChange w:id="1106" w:author="Matthews, Katrina (DOES)" w:date="2020-03-23T13:59:00Z">
              <w:rPr/>
            </w:rPrChange>
          </w:rPr>
          <w:t xml:space="preserve">Enter Other Programs, next enter program </w:t>
        </w:r>
      </w:ins>
    </w:p>
    <w:p w14:paraId="6B52DA20" w14:textId="51BBCB01" w:rsidR="00C90481" w:rsidRPr="00A841A6" w:rsidRDefault="00C90481">
      <w:pPr>
        <w:numPr>
          <w:ilvl w:val="1"/>
          <w:numId w:val="39"/>
        </w:numPr>
        <w:rPr>
          <w:ins w:id="1107" w:author="Matthews, Katrina (DOES)" w:date="2020-03-06T09:07:00Z"/>
          <w:rFonts w:ascii="Times New Roman" w:hAnsi="Times New Roman"/>
          <w:szCs w:val="24"/>
          <w:rPrChange w:id="1108" w:author="Matthews, Katrina (DOES)" w:date="2020-03-23T13:59:00Z">
            <w:rPr>
              <w:ins w:id="1109" w:author="Matthews, Katrina (DOES)" w:date="2020-03-06T09:07:00Z"/>
            </w:rPr>
          </w:rPrChange>
        </w:rPr>
        <w:pPrChange w:id="1110" w:author="Matthews, Katrina (DOES)" w:date="2020-03-06T09:12:00Z">
          <w:pPr>
            <w:numPr>
              <w:ilvl w:val="1"/>
              <w:numId w:val="25"/>
            </w:numPr>
            <w:ind w:left="1440" w:hanging="360"/>
          </w:pPr>
        </w:pPrChange>
      </w:pPr>
      <w:ins w:id="1111" w:author="Matthews, Katrina (DOES)" w:date="2020-03-06T09:07:00Z">
        <w:r w:rsidRPr="00A841A6">
          <w:rPr>
            <w:rFonts w:ascii="Times New Roman" w:hAnsi="Times New Roman"/>
            <w:szCs w:val="24"/>
            <w:rPrChange w:id="1112" w:author="Matthews, Katrina (DOES)" w:date="2020-03-23T13:59:00Z">
              <w:rPr/>
            </w:rPrChange>
          </w:rPr>
          <w:t xml:space="preserve">Enter Activity Code </w:t>
        </w:r>
      </w:ins>
      <w:ins w:id="1113" w:author="Matthews, Katrina (DOES)" w:date="2020-03-06T09:12:00Z">
        <w:r w:rsidRPr="00A841A6">
          <w:rPr>
            <w:rFonts w:ascii="Times New Roman" w:hAnsi="Times New Roman"/>
            <w:szCs w:val="24"/>
            <w:rPrChange w:id="1114" w:author="Matthews, Katrina (DOES)" w:date="2020-03-23T13:59:00Z">
              <w:rPr/>
            </w:rPrChange>
          </w:rPr>
          <w:t>214</w:t>
        </w:r>
      </w:ins>
      <w:ins w:id="1115" w:author="Matthews, Katrina (DOES)" w:date="2020-03-06T09:07:00Z">
        <w:r w:rsidRPr="00A841A6">
          <w:rPr>
            <w:rFonts w:ascii="Times New Roman" w:hAnsi="Times New Roman"/>
            <w:szCs w:val="24"/>
            <w:rPrChange w:id="1116" w:author="Matthews, Katrina (DOES)" w:date="2020-03-23T13:59:00Z">
              <w:rPr/>
            </w:rPrChange>
          </w:rPr>
          <w:t xml:space="preserve"> by End Date </w:t>
        </w:r>
      </w:ins>
    </w:p>
    <w:p w14:paraId="6486EF11" w14:textId="7B75C805" w:rsidR="00C90481" w:rsidRPr="00A841A6" w:rsidRDefault="00C90481">
      <w:pPr>
        <w:numPr>
          <w:ilvl w:val="1"/>
          <w:numId w:val="39"/>
        </w:numPr>
        <w:rPr>
          <w:ins w:id="1117" w:author="Matthews, Katrina (DOES)" w:date="2020-03-06T09:07:00Z"/>
          <w:rFonts w:ascii="Times New Roman" w:hAnsi="Times New Roman"/>
          <w:szCs w:val="24"/>
          <w:rPrChange w:id="1118" w:author="Matthews, Katrina (DOES)" w:date="2020-03-23T13:59:00Z">
            <w:rPr>
              <w:ins w:id="1119" w:author="Matthews, Katrina (DOES)" w:date="2020-03-06T09:07:00Z"/>
            </w:rPr>
          </w:rPrChange>
        </w:rPr>
        <w:pPrChange w:id="1120" w:author="Matthews, Katrina (DOES)" w:date="2020-03-06T09:12:00Z">
          <w:pPr>
            <w:numPr>
              <w:ilvl w:val="1"/>
              <w:numId w:val="25"/>
            </w:numPr>
            <w:ind w:left="1440" w:hanging="360"/>
          </w:pPr>
        </w:pPrChange>
      </w:pPr>
      <w:ins w:id="1121" w:author="Matthews, Katrina (DOES)" w:date="2020-03-06T09:07:00Z">
        <w:r w:rsidRPr="00A841A6">
          <w:rPr>
            <w:rFonts w:ascii="Times New Roman" w:hAnsi="Times New Roman"/>
            <w:szCs w:val="24"/>
            <w:rPrChange w:id="1122" w:author="Matthews, Katrina (DOES)" w:date="2020-03-23T13:59:00Z">
              <w:rPr/>
            </w:rPrChange>
          </w:rPr>
          <w:t>Filter by date-based on quarter</w:t>
        </w:r>
      </w:ins>
      <w:ins w:id="1123" w:author="Singh, Dhruv (DOES)" w:date="2021-07-27T12:13:00Z">
        <w:r w:rsidR="008906D7">
          <w:rPr>
            <w:rFonts w:ascii="Times New Roman" w:hAnsi="Times New Roman"/>
            <w:szCs w:val="24"/>
          </w:rPr>
          <w:t xml:space="preserve"> </w:t>
        </w:r>
        <w:r w:rsidR="008906D7" w:rsidRPr="008906D7">
          <w:rPr>
            <w:rFonts w:ascii="Times New Roman" w:hAnsi="Times New Roman"/>
            <w:szCs w:val="24"/>
            <w:highlight w:val="yellow"/>
            <w:rPrChange w:id="1124" w:author="Singh, Dhruv (DOES)" w:date="2021-07-27T12:13:00Z">
              <w:rPr>
                <w:rFonts w:ascii="Times New Roman" w:hAnsi="Times New Roman"/>
                <w:szCs w:val="24"/>
              </w:rPr>
            </w:rPrChange>
          </w:rPr>
          <w:t>{</w:t>
        </w:r>
        <w:r w:rsidR="008906D7">
          <w:rPr>
            <w:rFonts w:ascii="Times New Roman" w:hAnsi="Times New Roman"/>
            <w:szCs w:val="24"/>
            <w:highlight w:val="yellow"/>
          </w:rPr>
          <w:t xml:space="preserve">did not get any data </w:t>
        </w:r>
      </w:ins>
      <w:ins w:id="1125" w:author="Singh, Dhruv (DOES)" w:date="2021-07-27T12:14:00Z">
        <w:r w:rsidR="008906D7">
          <w:rPr>
            <w:rFonts w:ascii="Times New Roman" w:hAnsi="Times New Roman"/>
            <w:szCs w:val="24"/>
            <w:highlight w:val="yellow"/>
          </w:rPr>
          <w:t>for FY 2021 Q1</w:t>
        </w:r>
      </w:ins>
      <w:ins w:id="1126" w:author="Singh, Dhruv (DOES)" w:date="2021-07-27T12:13:00Z">
        <w:r w:rsidR="008906D7" w:rsidRPr="008906D7">
          <w:rPr>
            <w:rFonts w:ascii="Times New Roman" w:hAnsi="Times New Roman"/>
            <w:szCs w:val="24"/>
            <w:highlight w:val="yellow"/>
            <w:rPrChange w:id="1127" w:author="Singh, Dhruv (DOES)" w:date="2021-07-27T12:13:00Z">
              <w:rPr>
                <w:rFonts w:ascii="Times New Roman" w:hAnsi="Times New Roman"/>
                <w:szCs w:val="24"/>
              </w:rPr>
            </w:rPrChange>
          </w:rPr>
          <w:t>}</w:t>
        </w:r>
      </w:ins>
    </w:p>
    <w:p w14:paraId="6D91F0D7" w14:textId="77777777" w:rsidR="00C90481" w:rsidRPr="00A841A6" w:rsidRDefault="00C90481">
      <w:pPr>
        <w:rPr>
          <w:ins w:id="1128" w:author="Matthews, Katrina (DOES)" w:date="2020-03-05T17:04:00Z"/>
          <w:rFonts w:ascii="Times New Roman" w:hAnsi="Times New Roman"/>
          <w:szCs w:val="24"/>
          <w:rPrChange w:id="1129" w:author="Matthews, Katrina (DOES)" w:date="2020-03-23T13:59:00Z">
            <w:rPr>
              <w:ins w:id="1130" w:author="Matthews, Katrina (DOES)" w:date="2020-03-05T17:04:00Z"/>
            </w:rPr>
          </w:rPrChange>
        </w:rPr>
        <w:pPrChange w:id="1131" w:author="Matthews, Katrina (DOES)" w:date="2020-03-06T09:07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</w:p>
    <w:p w14:paraId="040D957A" w14:textId="7E577556" w:rsidR="002A2579" w:rsidRPr="00A841A6" w:rsidRDefault="002A2579" w:rsidP="002A2579">
      <w:pPr>
        <w:rPr>
          <w:ins w:id="1132" w:author="Matthews, Katrina (DOES)" w:date="2020-03-06T09:16:00Z"/>
          <w:rFonts w:ascii="Times New Roman" w:hAnsi="Times New Roman"/>
          <w:b/>
          <w:bCs/>
          <w:szCs w:val="24"/>
          <w:rPrChange w:id="1133" w:author="Matthews, Katrina (DOES)" w:date="2020-03-23T13:59:00Z">
            <w:rPr>
              <w:ins w:id="1134" w:author="Matthews, Katrina (DOES)" w:date="2020-03-06T09:16:00Z"/>
              <w:b/>
              <w:bCs/>
            </w:rPr>
          </w:rPrChange>
        </w:rPr>
      </w:pPr>
      <w:ins w:id="1135" w:author="Matthews, Katrina (DOES)" w:date="2020-03-06T09:15:00Z">
        <w:r w:rsidRPr="00A841A6">
          <w:rPr>
            <w:rFonts w:ascii="Times New Roman" w:hAnsi="Times New Roman"/>
            <w:b/>
            <w:bCs/>
            <w:szCs w:val="24"/>
            <w:rPrChange w:id="1136" w:author="Matthews, Katrina (DOES)" w:date="2020-03-23T13:59:00Z">
              <w:rPr>
                <w:b/>
                <w:bCs/>
              </w:rPr>
            </w:rPrChange>
          </w:rPr>
          <w:t xml:space="preserve">Methodology </w:t>
        </w:r>
      </w:ins>
      <w:ins w:id="1137" w:author="Singh, Dhruv (DOES)" w:date="2021-07-27T12:15:00Z">
        <w:r w:rsidR="00CC26EA" w:rsidRPr="00CC26EA">
          <w:rPr>
            <w:rFonts w:ascii="Times New Roman" w:hAnsi="Times New Roman"/>
            <w:b/>
            <w:bCs/>
            <w:szCs w:val="24"/>
            <w:highlight w:val="yellow"/>
            <w:rPrChange w:id="1138" w:author="Singh, Dhruv (DOES)" w:date="2021-07-27T12:16:00Z">
              <w:rPr>
                <w:rFonts w:ascii="Times New Roman" w:hAnsi="Times New Roman"/>
                <w:b/>
                <w:bCs/>
                <w:szCs w:val="24"/>
              </w:rPr>
            </w:rPrChange>
          </w:rPr>
          <w:t>{simple ratio}</w:t>
        </w:r>
      </w:ins>
    </w:p>
    <w:p w14:paraId="446CF14B" w14:textId="77777777" w:rsidR="002A2579" w:rsidRPr="00A841A6" w:rsidRDefault="002A2579" w:rsidP="002A2579">
      <w:pPr>
        <w:rPr>
          <w:ins w:id="1139" w:author="Matthews, Katrina (DOES)" w:date="2020-03-06T09:15:00Z"/>
          <w:rFonts w:ascii="Times New Roman" w:hAnsi="Times New Roman"/>
          <w:b/>
          <w:bCs/>
          <w:szCs w:val="24"/>
          <w:rPrChange w:id="1140" w:author="Matthews, Katrina (DOES)" w:date="2020-03-23T13:59:00Z">
            <w:rPr>
              <w:ins w:id="1141" w:author="Matthews, Katrina (DOES)" w:date="2020-03-06T09:15:00Z"/>
              <w:b/>
              <w:bCs/>
            </w:rPr>
          </w:rPrChange>
        </w:rPr>
      </w:pPr>
    </w:p>
    <w:p w14:paraId="182C214B" w14:textId="3160FA55" w:rsidR="002A2579" w:rsidRPr="00A841A6" w:rsidRDefault="002A2579">
      <w:pPr>
        <w:pStyle w:val="ListParagraph"/>
        <w:numPr>
          <w:ilvl w:val="0"/>
          <w:numId w:val="41"/>
        </w:numPr>
        <w:rPr>
          <w:ins w:id="1142" w:author="Matthews, Katrina (DOES)" w:date="2020-03-06T09:15:00Z"/>
          <w:rFonts w:ascii="Times New Roman" w:hAnsi="Times New Roman"/>
          <w:sz w:val="24"/>
          <w:szCs w:val="24"/>
          <w:u w:val="single"/>
          <w:rPrChange w:id="1143" w:author="Matthews, Katrina (DOES)" w:date="2020-03-23T13:59:00Z">
            <w:rPr>
              <w:ins w:id="1144" w:author="Matthews, Katrina (DOES)" w:date="2020-03-06T09:15:00Z"/>
              <w:u w:val="single"/>
            </w:rPr>
          </w:rPrChange>
        </w:rPr>
        <w:pPrChange w:id="1145" w:author="Matthews, Katrina (DOES)" w:date="2020-03-06T09:15:00Z">
          <w:pPr>
            <w:pStyle w:val="ListParagraph"/>
          </w:pPr>
        </w:pPrChange>
      </w:pPr>
      <w:ins w:id="1146" w:author="Matthews, Katrina (DOES)" w:date="2020-03-06T09:15:00Z">
        <w:r w:rsidRPr="00A841A6">
          <w:rPr>
            <w:rFonts w:ascii="Times New Roman" w:hAnsi="Times New Roman"/>
            <w:sz w:val="24"/>
            <w:szCs w:val="24"/>
            <w:u w:val="single"/>
            <w:rPrChange w:id="1147" w:author="Matthews, Katrina (DOES)" w:date="2020-03-23T13:59:00Z">
              <w:rPr>
                <w:u w:val="single"/>
              </w:rPr>
            </w:rPrChange>
          </w:rPr>
          <w:t xml:space="preserve">Numerator – total # of participants that successfully completed </w:t>
        </w:r>
      </w:ins>
      <w:ins w:id="1148" w:author="Matthews, Katrina (DOES)" w:date="2020-03-06T09:16:00Z">
        <w:r w:rsidRPr="00A841A6">
          <w:rPr>
            <w:rFonts w:ascii="Times New Roman" w:hAnsi="Times New Roman"/>
            <w:sz w:val="24"/>
            <w:szCs w:val="24"/>
            <w:u w:val="single"/>
            <w:rPrChange w:id="1149" w:author="Matthews, Katrina (DOES)" w:date="2020-03-23T13:59:00Z">
              <w:rPr>
                <w:u w:val="single"/>
              </w:rPr>
            </w:rPrChange>
          </w:rPr>
          <w:t xml:space="preserve">GED </w:t>
        </w:r>
      </w:ins>
      <w:ins w:id="1150" w:author="Matthews, Katrina (DOES)" w:date="2020-03-06T09:15:00Z">
        <w:r w:rsidRPr="00A841A6">
          <w:rPr>
            <w:rFonts w:ascii="Times New Roman" w:hAnsi="Times New Roman"/>
            <w:sz w:val="24"/>
            <w:szCs w:val="24"/>
            <w:u w:val="single"/>
            <w:rPrChange w:id="1151" w:author="Matthews, Katrina (DOES)" w:date="2020-03-23T13:59:00Z">
              <w:rPr>
                <w:u w:val="single"/>
              </w:rPr>
            </w:rPrChange>
          </w:rPr>
          <w:t>program</w:t>
        </w:r>
        <w:r w:rsidRPr="00A841A6">
          <w:rPr>
            <w:rFonts w:ascii="Times New Roman" w:hAnsi="Times New Roman"/>
            <w:sz w:val="24"/>
            <w:szCs w:val="24"/>
            <w:u w:val="single"/>
            <w:rPrChange w:id="1152" w:author="Matthews, Katrina (DOES)" w:date="2020-03-23T13:59:00Z">
              <w:rPr>
                <w:u w:val="single"/>
              </w:rPr>
            </w:rPrChange>
          </w:rPr>
          <w:softHyphen/>
        </w:r>
        <w:r w:rsidRPr="00A841A6">
          <w:rPr>
            <w:rFonts w:ascii="Times New Roman" w:hAnsi="Times New Roman"/>
            <w:sz w:val="24"/>
            <w:szCs w:val="24"/>
            <w:u w:val="single"/>
            <w:rPrChange w:id="1153" w:author="Matthews, Katrina (DOES)" w:date="2020-03-23T13:59:00Z">
              <w:rPr>
                <w:u w:val="single"/>
              </w:rPr>
            </w:rPrChange>
          </w:rPr>
          <w:softHyphen/>
        </w:r>
        <w:r w:rsidRPr="00A841A6">
          <w:rPr>
            <w:rFonts w:ascii="Times New Roman" w:hAnsi="Times New Roman"/>
            <w:sz w:val="24"/>
            <w:szCs w:val="24"/>
            <w:u w:val="single"/>
            <w:rPrChange w:id="1154" w:author="Matthews, Katrina (DOES)" w:date="2020-03-23T13:59:00Z">
              <w:rPr>
                <w:u w:val="single"/>
              </w:rPr>
            </w:rPrChange>
          </w:rPr>
          <w:softHyphen/>
        </w:r>
        <w:r w:rsidRPr="00A841A6">
          <w:rPr>
            <w:rFonts w:ascii="Times New Roman" w:hAnsi="Times New Roman"/>
            <w:sz w:val="24"/>
            <w:szCs w:val="24"/>
            <w:u w:val="single"/>
            <w:rPrChange w:id="1155" w:author="Matthews, Katrina (DOES)" w:date="2020-03-23T13:59:00Z">
              <w:rPr>
                <w:u w:val="single"/>
              </w:rPr>
            </w:rPrChange>
          </w:rPr>
          <w:softHyphen/>
        </w:r>
        <w:r w:rsidRPr="00A841A6">
          <w:rPr>
            <w:rFonts w:ascii="Times New Roman" w:hAnsi="Times New Roman"/>
            <w:sz w:val="24"/>
            <w:szCs w:val="24"/>
            <w:u w:val="single"/>
            <w:rPrChange w:id="1156" w:author="Matthews, Katrina (DOES)" w:date="2020-03-23T13:59:00Z">
              <w:rPr>
                <w:u w:val="single"/>
              </w:rPr>
            </w:rPrChange>
          </w:rPr>
          <w:softHyphen/>
          <w:t>_</w:t>
        </w:r>
      </w:ins>
    </w:p>
    <w:p w14:paraId="70060805" w14:textId="6B0E5708" w:rsidR="002A2579" w:rsidRPr="00A841A6" w:rsidRDefault="002A2579">
      <w:pPr>
        <w:pStyle w:val="ListParagraph"/>
        <w:numPr>
          <w:ilvl w:val="0"/>
          <w:numId w:val="41"/>
        </w:numPr>
        <w:rPr>
          <w:ins w:id="1157" w:author="Matthews, Katrina (DOES)" w:date="2020-03-06T09:15:00Z"/>
          <w:rFonts w:ascii="Times New Roman" w:hAnsi="Times New Roman"/>
          <w:sz w:val="24"/>
          <w:szCs w:val="24"/>
          <w:rPrChange w:id="1158" w:author="Matthews, Katrina (DOES)" w:date="2020-03-23T13:59:00Z">
            <w:rPr>
              <w:ins w:id="1159" w:author="Matthews, Katrina (DOES)" w:date="2020-03-06T09:15:00Z"/>
            </w:rPr>
          </w:rPrChange>
        </w:rPr>
        <w:pPrChange w:id="1160" w:author="Matthews, Katrina (DOES)" w:date="2020-03-06T09:15:00Z">
          <w:pPr>
            <w:pStyle w:val="ListParagraph"/>
          </w:pPr>
        </w:pPrChange>
      </w:pPr>
      <w:ins w:id="1161" w:author="Matthews, Katrina (DOES)" w:date="2020-03-06T09:15:00Z">
        <w:r w:rsidRPr="00A841A6">
          <w:rPr>
            <w:rFonts w:ascii="Times New Roman" w:hAnsi="Times New Roman"/>
            <w:sz w:val="24"/>
            <w:szCs w:val="24"/>
            <w:rPrChange w:id="1162" w:author="Matthews, Katrina (DOES)" w:date="2020-03-23T13:59:00Z">
              <w:rPr/>
            </w:rPrChange>
          </w:rPr>
          <w:t xml:space="preserve">Denominator- total # of ALL participants who completed </w:t>
        </w:r>
      </w:ins>
      <w:ins w:id="1163" w:author="Matthews, Katrina (DOES)" w:date="2020-03-06T09:16:00Z">
        <w:r w:rsidRPr="00A841A6">
          <w:rPr>
            <w:rFonts w:ascii="Times New Roman" w:hAnsi="Times New Roman"/>
            <w:sz w:val="24"/>
            <w:szCs w:val="24"/>
            <w:rPrChange w:id="1164" w:author="Matthews, Katrina (DOES)" w:date="2020-03-23T13:59:00Z">
              <w:rPr/>
            </w:rPrChange>
          </w:rPr>
          <w:t xml:space="preserve">GED </w:t>
        </w:r>
      </w:ins>
      <w:ins w:id="1165" w:author="Matthews, Katrina (DOES)" w:date="2020-03-06T09:15:00Z">
        <w:r w:rsidRPr="00A841A6">
          <w:rPr>
            <w:rFonts w:ascii="Times New Roman" w:hAnsi="Times New Roman"/>
            <w:sz w:val="24"/>
            <w:szCs w:val="24"/>
            <w:rPrChange w:id="1166" w:author="Matthews, Katrina (DOES)" w:date="2020-03-23T13:59:00Z">
              <w:rPr/>
            </w:rPrChange>
          </w:rPr>
          <w:t xml:space="preserve">successfully and unsuccessfully </w:t>
        </w:r>
      </w:ins>
    </w:p>
    <w:p w14:paraId="03EDF682" w14:textId="59657420" w:rsidR="00706F04" w:rsidRDefault="00706F04" w:rsidP="002A2579">
      <w:pPr>
        <w:pBdr>
          <w:bottom w:val="single" w:sz="6" w:space="1" w:color="auto"/>
        </w:pBdr>
        <w:rPr>
          <w:ins w:id="1167" w:author="Singh, Dhruv (DOES)" w:date="2021-07-27T12:16:00Z"/>
          <w:rFonts w:ascii="Times New Roman" w:hAnsi="Times New Roman"/>
          <w:b/>
          <w:bCs/>
          <w:szCs w:val="24"/>
          <w:u w:val="single"/>
        </w:rPr>
      </w:pPr>
    </w:p>
    <w:p w14:paraId="08BC629D" w14:textId="0CDC5E28" w:rsidR="00706F04" w:rsidRDefault="00706F04" w:rsidP="002A2579">
      <w:pPr>
        <w:rPr>
          <w:ins w:id="1168" w:author="Singh, Dhruv (DOES)" w:date="2021-07-27T12:16:00Z"/>
          <w:rFonts w:ascii="Times New Roman" w:hAnsi="Times New Roman"/>
          <w:b/>
          <w:bCs/>
          <w:szCs w:val="24"/>
          <w:u w:val="single"/>
        </w:rPr>
      </w:pPr>
    </w:p>
    <w:p w14:paraId="1489819D" w14:textId="3B8F4F9C" w:rsidR="002A2579" w:rsidRPr="00A841A6" w:rsidRDefault="002811F9" w:rsidP="002A2579">
      <w:pPr>
        <w:rPr>
          <w:ins w:id="1169" w:author="Matthews, Katrina (DOES)" w:date="2020-03-06T09:19:00Z"/>
          <w:rFonts w:ascii="Times New Roman" w:hAnsi="Times New Roman"/>
          <w:b/>
          <w:bCs/>
          <w:szCs w:val="24"/>
          <w:u w:val="single"/>
          <w:rPrChange w:id="1170" w:author="Matthews, Katrina (DOES)" w:date="2020-03-23T13:59:00Z">
            <w:rPr>
              <w:ins w:id="1171" w:author="Matthews, Katrina (DOES)" w:date="2020-03-06T09:19:00Z"/>
              <w:b/>
              <w:bCs/>
              <w:u w:val="single"/>
            </w:rPr>
          </w:rPrChange>
        </w:rPr>
      </w:pPr>
      <w:ins w:id="1172" w:author="Matthews, Katrina (DOES)" w:date="2020-03-06T09:44:00Z">
        <w:r w:rsidRPr="00A841A6">
          <w:rPr>
            <w:rFonts w:ascii="Times New Roman" w:hAnsi="Times New Roman"/>
            <w:b/>
            <w:bCs/>
            <w:szCs w:val="24"/>
            <w:u w:val="single"/>
            <w:rPrChange w:id="1173" w:author="Matthews, Katrina (DOES)" w:date="2020-03-23T13:59:00Z">
              <w:rPr>
                <w:b/>
                <w:bCs/>
                <w:u w:val="single"/>
              </w:rPr>
            </w:rPrChange>
          </w:rPr>
          <w:t xml:space="preserve">Credentials </w:t>
        </w:r>
      </w:ins>
    </w:p>
    <w:p w14:paraId="7A3E24D8" w14:textId="77777777" w:rsidR="002A2579" w:rsidRPr="00A841A6" w:rsidRDefault="002A2579">
      <w:pPr>
        <w:pStyle w:val="ListParagraph"/>
        <w:numPr>
          <w:ilvl w:val="1"/>
          <w:numId w:val="44"/>
        </w:numPr>
        <w:tabs>
          <w:tab w:val="left" w:pos="90"/>
        </w:tabs>
        <w:spacing w:after="0" w:line="240" w:lineRule="auto"/>
        <w:jc w:val="both"/>
        <w:rPr>
          <w:ins w:id="1174" w:author="Matthews, Katrina (DOES)" w:date="2020-03-06T09:19:00Z"/>
          <w:rFonts w:ascii="Times New Roman" w:hAnsi="Times New Roman"/>
          <w:sz w:val="24"/>
          <w:szCs w:val="24"/>
          <w:rPrChange w:id="1175" w:author="Matthews, Katrina (DOES)" w:date="2020-03-23T13:59:00Z">
            <w:rPr>
              <w:ins w:id="1176" w:author="Matthews, Katrina (DOES)" w:date="2020-03-06T09:19:00Z"/>
              <w:rFonts w:asciiTheme="majorHAnsi" w:hAnsiTheme="majorHAnsi"/>
            </w:rPr>
          </w:rPrChange>
        </w:rPr>
        <w:pPrChange w:id="1177" w:author="Matthews, Katrina (DOES)" w:date="2020-03-06T09:21:00Z">
          <w:pPr>
            <w:pStyle w:val="ListParagraph"/>
            <w:numPr>
              <w:ilvl w:val="1"/>
              <w:numId w:val="33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1178" w:author="Matthews, Katrina (DOES)" w:date="2020-03-06T09:19:00Z">
        <w:r w:rsidRPr="00A841A6">
          <w:rPr>
            <w:rFonts w:ascii="Times New Roman" w:hAnsi="Times New Roman"/>
            <w:sz w:val="24"/>
            <w:szCs w:val="24"/>
            <w:rPrChange w:id="1179" w:author="Matthews, Katrina (DOES)" w:date="2020-03-23T13:59:00Z">
              <w:rPr>
                <w:rFonts w:asciiTheme="majorHAnsi" w:hAnsiTheme="majorHAnsi"/>
              </w:rPr>
            </w:rPrChange>
          </w:rPr>
          <w:t>Transitional Employment Program (TEP)</w:t>
        </w:r>
      </w:ins>
    </w:p>
    <w:p w14:paraId="3D18773E" w14:textId="77777777" w:rsidR="002A2579" w:rsidRPr="00A841A6" w:rsidRDefault="002A2579">
      <w:pPr>
        <w:pStyle w:val="ListParagraph"/>
        <w:numPr>
          <w:ilvl w:val="1"/>
          <w:numId w:val="44"/>
        </w:numPr>
        <w:tabs>
          <w:tab w:val="left" w:pos="90"/>
        </w:tabs>
        <w:spacing w:after="0" w:line="240" w:lineRule="auto"/>
        <w:jc w:val="both"/>
        <w:rPr>
          <w:ins w:id="1180" w:author="Matthews, Katrina (DOES)" w:date="2020-03-06T09:19:00Z"/>
          <w:rFonts w:ascii="Times New Roman" w:hAnsi="Times New Roman"/>
          <w:sz w:val="24"/>
          <w:szCs w:val="24"/>
          <w:rPrChange w:id="1181" w:author="Matthews, Katrina (DOES)" w:date="2020-03-23T13:59:00Z">
            <w:rPr>
              <w:ins w:id="1182" w:author="Matthews, Katrina (DOES)" w:date="2020-03-06T09:19:00Z"/>
              <w:rFonts w:asciiTheme="majorHAnsi" w:hAnsiTheme="majorHAnsi"/>
            </w:rPr>
          </w:rPrChange>
        </w:rPr>
        <w:pPrChange w:id="1183" w:author="Matthews, Katrina (DOES)" w:date="2020-03-06T09:21:00Z">
          <w:pPr>
            <w:pStyle w:val="ListParagraph"/>
            <w:numPr>
              <w:ilvl w:val="1"/>
              <w:numId w:val="33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1184" w:author="Matthews, Katrina (DOES)" w:date="2020-03-06T09:19:00Z">
        <w:r w:rsidRPr="00A841A6">
          <w:rPr>
            <w:rFonts w:ascii="Times New Roman" w:hAnsi="Times New Roman"/>
            <w:sz w:val="24"/>
            <w:szCs w:val="24"/>
            <w:rPrChange w:id="1185" w:author="Matthews, Katrina (DOES)" w:date="2020-03-23T13:59:00Z">
              <w:rPr>
                <w:rFonts w:asciiTheme="majorHAnsi" w:hAnsiTheme="majorHAnsi"/>
              </w:rPr>
            </w:rPrChange>
          </w:rPr>
          <w:t xml:space="preserve">DC Career Connections (DCCC) </w:t>
        </w:r>
      </w:ins>
    </w:p>
    <w:p w14:paraId="6EA35A44" w14:textId="19D736F1" w:rsidR="002A2579" w:rsidRPr="00A841A6" w:rsidRDefault="002A2579">
      <w:pPr>
        <w:pStyle w:val="ListParagraph"/>
        <w:numPr>
          <w:ilvl w:val="1"/>
          <w:numId w:val="44"/>
        </w:numPr>
        <w:tabs>
          <w:tab w:val="left" w:pos="90"/>
        </w:tabs>
        <w:spacing w:after="0" w:line="240" w:lineRule="auto"/>
        <w:jc w:val="both"/>
        <w:rPr>
          <w:ins w:id="1186" w:author="Matthews, Katrina (DOES)" w:date="2020-03-06T09:19:00Z"/>
          <w:rFonts w:ascii="Times New Roman" w:hAnsi="Times New Roman"/>
          <w:b/>
          <w:bCs/>
          <w:sz w:val="24"/>
          <w:szCs w:val="24"/>
          <w:rPrChange w:id="1187" w:author="Matthews, Katrina (DOES)" w:date="2020-03-23T13:59:00Z">
            <w:rPr>
              <w:ins w:id="1188" w:author="Matthews, Katrina (DOES)" w:date="2020-03-06T09:19:00Z"/>
              <w:rFonts w:asciiTheme="majorHAnsi" w:hAnsiTheme="majorHAnsi"/>
              <w:b/>
              <w:bCs/>
            </w:rPr>
          </w:rPrChange>
        </w:rPr>
        <w:pPrChange w:id="1189" w:author="Matthews, Katrina (DOES)" w:date="2020-03-06T09:21:00Z">
          <w:pPr>
            <w:pStyle w:val="ListParagraph"/>
            <w:numPr>
              <w:ilvl w:val="1"/>
              <w:numId w:val="33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1190" w:author="Matthews, Katrina (DOES)" w:date="2020-03-06T09:19:00Z">
        <w:r w:rsidRPr="00A841A6">
          <w:rPr>
            <w:rFonts w:ascii="Times New Roman" w:hAnsi="Times New Roman"/>
            <w:sz w:val="24"/>
            <w:szCs w:val="24"/>
            <w:rPrChange w:id="1191" w:author="Matthews, Katrina (DOES)" w:date="2020-03-23T13:59:00Z">
              <w:rPr>
                <w:rFonts w:asciiTheme="majorHAnsi" w:hAnsiTheme="majorHAnsi"/>
              </w:rPr>
            </w:rPrChange>
          </w:rPr>
          <w:t>DC Infrastructure Academy (DCIA)</w:t>
        </w:r>
        <w:r w:rsidRPr="00A841A6">
          <w:rPr>
            <w:rFonts w:ascii="Times New Roman" w:hAnsi="Times New Roman"/>
            <w:b/>
            <w:bCs/>
            <w:sz w:val="24"/>
            <w:szCs w:val="24"/>
            <w:rPrChange w:id="1192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t xml:space="preserve"> </w:t>
        </w:r>
      </w:ins>
      <w:ins w:id="1193" w:author="Singh, Dhruv (DOES)" w:date="2021-07-27T13:27:00Z">
        <w:r w:rsidR="00F034D0" w:rsidRPr="00F034D0">
          <w:rPr>
            <w:rFonts w:ascii="Times New Roman" w:hAnsi="Times New Roman"/>
            <w:b/>
            <w:bCs/>
            <w:sz w:val="24"/>
            <w:szCs w:val="24"/>
            <w:highlight w:val="yellow"/>
            <w:rPrChange w:id="1194" w:author="Singh, Dhruv (DOES)" w:date="2021-07-27T13:28:00Z">
              <w:rPr>
                <w:rFonts w:ascii="Times New Roman" w:hAnsi="Times New Roman"/>
                <w:b/>
                <w:bCs/>
                <w:sz w:val="24"/>
                <w:szCs w:val="24"/>
              </w:rPr>
            </w:rPrChange>
          </w:rPr>
          <w:t>{needs to be selected individually, for each report, from dropdown menu}</w:t>
        </w:r>
      </w:ins>
    </w:p>
    <w:p w14:paraId="0BCACD41" w14:textId="77777777" w:rsidR="002A2579" w:rsidRPr="00A841A6" w:rsidRDefault="002A2579" w:rsidP="002A2579">
      <w:pPr>
        <w:rPr>
          <w:ins w:id="1195" w:author="Matthews, Katrina (DOES)" w:date="2020-03-06T09:19:00Z"/>
          <w:rFonts w:ascii="Times New Roman" w:hAnsi="Times New Roman"/>
          <w:b/>
          <w:bCs/>
          <w:szCs w:val="24"/>
          <w:u w:val="single"/>
          <w:rPrChange w:id="1196" w:author="Matthews, Katrina (DOES)" w:date="2020-03-23T13:59:00Z">
            <w:rPr>
              <w:ins w:id="1197" w:author="Matthews, Katrina (DOES)" w:date="2020-03-06T09:19:00Z"/>
              <w:rFonts w:asciiTheme="majorHAnsi" w:hAnsiTheme="majorHAnsi"/>
              <w:b/>
              <w:bCs/>
              <w:u w:val="single"/>
            </w:rPr>
          </w:rPrChange>
        </w:rPr>
      </w:pPr>
    </w:p>
    <w:p w14:paraId="1B073377" w14:textId="67A9FBE0" w:rsidR="002A2579" w:rsidRPr="00A841A6" w:rsidRDefault="002A2579">
      <w:pPr>
        <w:rPr>
          <w:ins w:id="1198" w:author="Matthews, Katrina (DOES)" w:date="2020-03-06T09:19:00Z"/>
          <w:rFonts w:ascii="Times New Roman" w:eastAsiaTheme="minorHAnsi" w:hAnsi="Times New Roman"/>
          <w:b/>
          <w:bCs/>
          <w:szCs w:val="24"/>
          <w:rPrChange w:id="1199" w:author="Matthews, Katrina (DOES)" w:date="2020-03-23T13:59:00Z">
            <w:rPr>
              <w:ins w:id="1200" w:author="Matthews, Katrina (DOES)" w:date="2020-03-06T09:19:00Z"/>
            </w:rPr>
          </w:rPrChange>
        </w:rPr>
        <w:pPrChange w:id="1201" w:author="Matthews, Katrina (DOES)" w:date="2020-03-06T09:21:00Z">
          <w:pPr>
            <w:numPr>
              <w:numId w:val="23"/>
            </w:numPr>
            <w:ind w:left="720" w:hanging="360"/>
          </w:pPr>
        </w:pPrChange>
      </w:pPr>
      <w:ins w:id="1202" w:author="Matthews, Katrina (DOES)" w:date="2020-03-06T09:19:00Z">
        <w:r w:rsidRPr="00A841A6">
          <w:rPr>
            <w:rFonts w:ascii="Times New Roman" w:hAnsi="Times New Roman"/>
            <w:b/>
            <w:bCs/>
            <w:szCs w:val="24"/>
            <w:rPrChange w:id="1203" w:author="Matthews, Katrina (DOES)" w:date="2020-03-23T13:59:00Z">
              <w:rPr>
                <w:b/>
                <w:bCs/>
              </w:rPr>
            </w:rPrChange>
          </w:rPr>
          <w:t xml:space="preserve"> Required Program Elements </w:t>
        </w:r>
        <w:r w:rsidRPr="00A841A6">
          <w:rPr>
            <w:rFonts w:ascii="Times New Roman" w:hAnsi="Times New Roman"/>
            <w:szCs w:val="24"/>
            <w:rPrChange w:id="1204" w:author="Matthews, Katrina (DOES)" w:date="2020-03-23T13:59:00Z">
              <w:rPr/>
            </w:rPrChange>
          </w:rPr>
          <w:t xml:space="preserve"> </w:t>
        </w:r>
      </w:ins>
    </w:p>
    <w:p w14:paraId="7E4E249C" w14:textId="77777777" w:rsidR="002A2579" w:rsidRPr="00A841A6" w:rsidRDefault="002A2579" w:rsidP="002A2579">
      <w:pPr>
        <w:numPr>
          <w:ilvl w:val="0"/>
          <w:numId w:val="23"/>
        </w:numPr>
        <w:rPr>
          <w:ins w:id="1205" w:author="Matthews, Katrina (DOES)" w:date="2020-03-06T09:19:00Z"/>
          <w:rFonts w:ascii="Times New Roman" w:hAnsi="Times New Roman"/>
          <w:szCs w:val="24"/>
          <w:rPrChange w:id="1206" w:author="Matthews, Katrina (DOES)" w:date="2020-03-23T13:59:00Z">
            <w:rPr>
              <w:ins w:id="1207" w:author="Matthews, Katrina (DOES)" w:date="2020-03-06T09:19:00Z"/>
            </w:rPr>
          </w:rPrChange>
        </w:rPr>
      </w:pPr>
      <w:ins w:id="1208" w:author="Matthews, Katrina (DOES)" w:date="2020-03-06T09:19:00Z">
        <w:r w:rsidRPr="00A841A6">
          <w:rPr>
            <w:rFonts w:ascii="Times New Roman" w:hAnsi="Times New Roman"/>
            <w:szCs w:val="24"/>
            <w:rPrChange w:id="1209" w:author="Matthews, Katrina (DOES)" w:date="2020-03-23T13:59:00Z">
              <w:rPr/>
            </w:rPrChange>
          </w:rPr>
          <w:t xml:space="preserve">Rate/Percentage of Completed participants </w:t>
        </w:r>
      </w:ins>
    </w:p>
    <w:p w14:paraId="16DF6059" w14:textId="5C68A99F" w:rsidR="002A2579" w:rsidRPr="00A841A6" w:rsidRDefault="002A2579" w:rsidP="002A2579">
      <w:pPr>
        <w:numPr>
          <w:ilvl w:val="0"/>
          <w:numId w:val="23"/>
        </w:numPr>
        <w:rPr>
          <w:ins w:id="1210" w:author="Matthews, Katrina (DOES)" w:date="2020-03-06T09:49:00Z"/>
          <w:rFonts w:ascii="Times New Roman" w:hAnsi="Times New Roman"/>
          <w:szCs w:val="24"/>
          <w:rPrChange w:id="1211" w:author="Matthews, Katrina (DOES)" w:date="2020-03-23T13:59:00Z">
            <w:rPr>
              <w:ins w:id="1212" w:author="Matthews, Katrina (DOES)" w:date="2020-03-06T09:49:00Z"/>
            </w:rPr>
          </w:rPrChange>
        </w:rPr>
      </w:pPr>
      <w:ins w:id="1213" w:author="Matthews, Katrina (DOES)" w:date="2020-03-06T09:19:00Z">
        <w:r w:rsidRPr="00A841A6">
          <w:rPr>
            <w:rFonts w:ascii="Times New Roman" w:hAnsi="Times New Roman"/>
            <w:szCs w:val="24"/>
            <w:rPrChange w:id="1214" w:author="Matthews, Katrina (DOES)" w:date="2020-03-23T13:59:00Z">
              <w:rPr/>
            </w:rPrChange>
          </w:rPr>
          <w:t xml:space="preserve">Credential Attainment </w:t>
        </w:r>
      </w:ins>
    </w:p>
    <w:p w14:paraId="36400E1B" w14:textId="6892446A" w:rsidR="002811F9" w:rsidRPr="00A841A6" w:rsidRDefault="002811F9">
      <w:pPr>
        <w:numPr>
          <w:ilvl w:val="0"/>
          <w:numId w:val="23"/>
        </w:numPr>
        <w:rPr>
          <w:ins w:id="1215" w:author="Matthews, Katrina (DOES)" w:date="2020-03-06T09:19:00Z"/>
          <w:rFonts w:ascii="Times New Roman" w:hAnsi="Times New Roman"/>
          <w:szCs w:val="24"/>
          <w:rPrChange w:id="1216" w:author="Matthews, Katrina (DOES)" w:date="2020-03-23T13:59:00Z">
            <w:rPr>
              <w:ins w:id="1217" w:author="Matthews, Katrina (DOES)" w:date="2020-03-06T09:19:00Z"/>
            </w:rPr>
          </w:rPrChange>
        </w:rPr>
      </w:pPr>
      <w:ins w:id="1218" w:author="Matthews, Katrina (DOES)" w:date="2020-03-06T09:49:00Z">
        <w:r w:rsidRPr="00A841A6">
          <w:rPr>
            <w:rFonts w:ascii="Times New Roman" w:hAnsi="Times New Roman"/>
            <w:szCs w:val="24"/>
            <w:rPrChange w:id="1219" w:author="Matthews, Katrina (DOES)" w:date="2020-03-23T13:59:00Z">
              <w:rPr/>
            </w:rPrChange>
          </w:rPr>
          <w:t xml:space="preserve">Occupational Training Code </w:t>
        </w:r>
      </w:ins>
    </w:p>
    <w:p w14:paraId="127FEA8F" w14:textId="77777777" w:rsidR="002A2579" w:rsidRPr="00A841A6" w:rsidRDefault="002A2579" w:rsidP="002A2579">
      <w:pPr>
        <w:rPr>
          <w:ins w:id="1220" w:author="Matthews, Katrina (DOES)" w:date="2020-03-06T09:19:00Z"/>
          <w:rFonts w:ascii="Times New Roman" w:hAnsi="Times New Roman"/>
          <w:szCs w:val="24"/>
          <w:rPrChange w:id="1221" w:author="Matthews, Katrina (DOES)" w:date="2020-03-23T13:59:00Z">
            <w:rPr>
              <w:ins w:id="1222" w:author="Matthews, Katrina (DOES)" w:date="2020-03-06T09:19:00Z"/>
            </w:rPr>
          </w:rPrChange>
        </w:rPr>
      </w:pPr>
    </w:p>
    <w:p w14:paraId="5AB5289B" w14:textId="4DB8C79D" w:rsidR="007F043F" w:rsidRPr="00565E80" w:rsidRDefault="00565E80" w:rsidP="002A2579">
      <w:pPr>
        <w:rPr>
          <w:ins w:id="1223" w:author="Singh, Dhruv (DOES)" w:date="2021-07-27T12:21:00Z"/>
          <w:rFonts w:ascii="Times New Roman" w:hAnsi="Times New Roman"/>
          <w:b/>
          <w:bCs/>
          <w:color w:val="FF0000"/>
          <w:szCs w:val="24"/>
          <w:u w:val="single"/>
          <w:rPrChange w:id="1224" w:author="Singh, Dhruv (DOES)" w:date="2021-07-27T12:22:00Z">
            <w:rPr>
              <w:ins w:id="1225" w:author="Singh, Dhruv (DOES)" w:date="2021-07-27T12:21:00Z"/>
              <w:rFonts w:ascii="Times New Roman" w:hAnsi="Times New Roman"/>
              <w:b/>
              <w:bCs/>
              <w:szCs w:val="24"/>
            </w:rPr>
          </w:rPrChange>
        </w:rPr>
      </w:pPr>
      <w:ins w:id="1226" w:author="Singh, Dhruv (DOES)" w:date="2021-07-27T12:21:00Z">
        <w:r w:rsidRPr="00565E80">
          <w:rPr>
            <w:rFonts w:ascii="Times New Roman" w:hAnsi="Times New Roman"/>
            <w:b/>
            <w:bCs/>
            <w:color w:val="FF0000"/>
            <w:szCs w:val="24"/>
            <w:u w:val="single"/>
            <w:rPrChange w:id="1227" w:author="Singh, Dhruv (DOES)" w:date="2021-07-27T12:22:00Z">
              <w:rPr>
                <w:rFonts w:ascii="Times New Roman" w:hAnsi="Times New Roman"/>
                <w:b/>
                <w:bCs/>
                <w:szCs w:val="24"/>
              </w:rPr>
            </w:rPrChange>
          </w:rPr>
          <w:t>Rep</w:t>
        </w:r>
      </w:ins>
      <w:ins w:id="1228" w:author="Singh, Dhruv (DOES)" w:date="2021-07-27T12:22:00Z">
        <w:r w:rsidRPr="00565E80">
          <w:rPr>
            <w:rFonts w:ascii="Times New Roman" w:hAnsi="Times New Roman"/>
            <w:b/>
            <w:bCs/>
            <w:color w:val="FF0000"/>
            <w:szCs w:val="24"/>
            <w:u w:val="single"/>
            <w:rPrChange w:id="1229" w:author="Singh, Dhruv (DOES)" w:date="2021-07-27T12:22:00Z">
              <w:rPr>
                <w:rFonts w:ascii="Times New Roman" w:hAnsi="Times New Roman"/>
                <w:b/>
                <w:bCs/>
                <w:szCs w:val="24"/>
              </w:rPr>
            </w:rPrChange>
          </w:rPr>
          <w:t>ort 4</w:t>
        </w:r>
      </w:ins>
    </w:p>
    <w:p w14:paraId="3999EDB9" w14:textId="77777777" w:rsidR="00565E80" w:rsidRPr="00A841A6" w:rsidRDefault="00565E80" w:rsidP="002A2579">
      <w:pPr>
        <w:rPr>
          <w:ins w:id="1230" w:author="Matthews, Katrina (DOES)" w:date="2020-03-06T09:55:00Z"/>
          <w:rFonts w:ascii="Times New Roman" w:hAnsi="Times New Roman"/>
          <w:b/>
          <w:bCs/>
          <w:szCs w:val="24"/>
          <w:rPrChange w:id="1231" w:author="Matthews, Katrina (DOES)" w:date="2020-03-23T13:59:00Z">
            <w:rPr>
              <w:ins w:id="1232" w:author="Matthews, Katrina (DOES)" w:date="2020-03-06T09:55:00Z"/>
              <w:b/>
              <w:bCs/>
            </w:rPr>
          </w:rPrChange>
        </w:rPr>
      </w:pPr>
    </w:p>
    <w:p w14:paraId="50563A94" w14:textId="14878C92" w:rsidR="002A2579" w:rsidRPr="00A841A6" w:rsidRDefault="002A2579" w:rsidP="008C7B3A">
      <w:pPr>
        <w:tabs>
          <w:tab w:val="left" w:pos="3555"/>
        </w:tabs>
        <w:rPr>
          <w:ins w:id="1233" w:author="Matthews, Katrina (DOES)" w:date="2020-03-06T09:19:00Z"/>
          <w:rFonts w:ascii="Times New Roman" w:hAnsi="Times New Roman"/>
          <w:b/>
          <w:bCs/>
          <w:szCs w:val="24"/>
          <w:rPrChange w:id="1234" w:author="Matthews, Katrina (DOES)" w:date="2020-03-23T13:59:00Z">
            <w:rPr>
              <w:ins w:id="1235" w:author="Matthews, Katrina (DOES)" w:date="2020-03-06T09:19:00Z"/>
              <w:b/>
              <w:bCs/>
            </w:rPr>
          </w:rPrChange>
        </w:rPr>
        <w:pPrChange w:id="1236" w:author="Singh, Dhruv (DOES)" w:date="2021-07-29T10:39:00Z">
          <w:pPr/>
        </w:pPrChange>
      </w:pPr>
      <w:ins w:id="1237" w:author="Matthews, Katrina (DOES)" w:date="2020-03-06T09:19:00Z">
        <w:r w:rsidRPr="00A841A6">
          <w:rPr>
            <w:rFonts w:ascii="Times New Roman" w:hAnsi="Times New Roman"/>
            <w:b/>
            <w:bCs/>
            <w:szCs w:val="24"/>
            <w:rPrChange w:id="1238" w:author="Matthews, Katrina (DOES)" w:date="2020-03-23T13:59:00Z">
              <w:rPr>
                <w:b/>
                <w:bCs/>
              </w:rPr>
            </w:rPrChange>
          </w:rPr>
          <w:t xml:space="preserve">DC Networks Report Used </w:t>
        </w:r>
      </w:ins>
      <w:ins w:id="1239" w:author="Singh, Dhruv (DOES)" w:date="2021-07-29T10:39:00Z">
        <w:r w:rsidR="008C7B3A" w:rsidRPr="008C7B3A">
          <w:rPr>
            <w:rFonts w:ascii="Times New Roman" w:hAnsi="Times New Roman"/>
            <w:b/>
            <w:bCs/>
            <w:color w:val="FF0000"/>
            <w:szCs w:val="24"/>
            <w:rPrChange w:id="1240" w:author="Singh, Dhruv (DOES)" w:date="2021-07-29T10:39:00Z">
              <w:rPr>
                <w:rFonts w:ascii="Times New Roman" w:hAnsi="Times New Roman"/>
                <w:b/>
                <w:bCs/>
                <w:szCs w:val="24"/>
              </w:rPr>
            </w:rPrChange>
          </w:rPr>
          <w:t>{</w:t>
        </w:r>
        <w:r w:rsidR="008D3929">
          <w:rPr>
            <w:rFonts w:ascii="Times New Roman" w:hAnsi="Times New Roman"/>
            <w:b/>
            <w:bCs/>
            <w:color w:val="FF0000"/>
            <w:szCs w:val="24"/>
          </w:rPr>
          <w:t>no activity code</w:t>
        </w:r>
      </w:ins>
      <w:ins w:id="1241" w:author="Singh, Dhruv (DOES)" w:date="2021-07-29T10:40:00Z">
        <w:r w:rsidR="008D3929">
          <w:rPr>
            <w:rFonts w:ascii="Times New Roman" w:hAnsi="Times New Roman"/>
            <w:b/>
            <w:bCs/>
            <w:color w:val="FF0000"/>
            <w:szCs w:val="24"/>
          </w:rPr>
          <w:t>s</w:t>
        </w:r>
      </w:ins>
      <w:ins w:id="1242" w:author="Singh, Dhruv (DOES)" w:date="2021-07-29T10:41:00Z">
        <w:r w:rsidR="001A6A01">
          <w:rPr>
            <w:rFonts w:ascii="Times New Roman" w:hAnsi="Times New Roman"/>
            <w:b/>
            <w:bCs/>
            <w:color w:val="FF0000"/>
            <w:szCs w:val="24"/>
          </w:rPr>
          <w:t>}</w:t>
        </w:r>
      </w:ins>
      <w:ins w:id="1243" w:author="Singh, Dhruv (DOES)" w:date="2021-07-29T10:44:00Z">
        <w:r w:rsidR="00A95CCF">
          <w:rPr>
            <w:rFonts w:ascii="Times New Roman" w:hAnsi="Times New Roman"/>
            <w:b/>
            <w:bCs/>
            <w:color w:val="FF0000"/>
            <w:szCs w:val="24"/>
          </w:rPr>
          <w:t xml:space="preserve"> {for custom report: </w:t>
        </w:r>
      </w:ins>
      <w:ins w:id="1244" w:author="Singh, Dhruv (DOES)" w:date="2021-07-29T10:47:00Z">
        <w:r w:rsidR="000526F1">
          <w:rPr>
            <w:rFonts w:ascii="Times New Roman" w:hAnsi="Times New Roman"/>
            <w:b/>
            <w:bCs/>
            <w:color w:val="FF0000"/>
            <w:szCs w:val="24"/>
          </w:rPr>
          <w:t xml:space="preserve">214 GED, </w:t>
        </w:r>
      </w:ins>
      <w:ins w:id="1245" w:author="Singh, Dhruv (DOES)" w:date="2021-07-29T10:44:00Z">
        <w:r w:rsidR="00A95CCF">
          <w:rPr>
            <w:rFonts w:ascii="Times New Roman" w:hAnsi="Times New Roman"/>
            <w:b/>
            <w:bCs/>
            <w:color w:val="FF0000"/>
            <w:szCs w:val="24"/>
          </w:rPr>
          <w:t>313</w:t>
        </w:r>
      </w:ins>
      <w:ins w:id="1246" w:author="Singh, Dhruv (DOES)" w:date="2021-07-29T10:47:00Z">
        <w:r w:rsidR="00A24090">
          <w:rPr>
            <w:rFonts w:ascii="Times New Roman" w:hAnsi="Times New Roman"/>
            <w:b/>
            <w:bCs/>
            <w:color w:val="FF0000"/>
            <w:szCs w:val="24"/>
          </w:rPr>
          <w:t xml:space="preserve"> OST</w:t>
        </w:r>
      </w:ins>
      <w:ins w:id="1247" w:author="Singh, Dhruv (DOES)" w:date="2021-07-29T10:44:00Z">
        <w:r w:rsidR="00424CE1">
          <w:rPr>
            <w:rFonts w:ascii="Times New Roman" w:hAnsi="Times New Roman"/>
            <w:b/>
            <w:bCs/>
            <w:color w:val="FF0000"/>
            <w:szCs w:val="24"/>
          </w:rPr>
          <w:t>,</w:t>
        </w:r>
        <w:r w:rsidR="00A95CCF">
          <w:rPr>
            <w:rFonts w:ascii="Times New Roman" w:hAnsi="Times New Roman"/>
            <w:b/>
            <w:bCs/>
            <w:color w:val="FF0000"/>
            <w:szCs w:val="24"/>
          </w:rPr>
          <w:t xml:space="preserve"> 328</w:t>
        </w:r>
      </w:ins>
      <w:ins w:id="1248" w:author="Singh, Dhruv (DOES)" w:date="2021-07-29T10:47:00Z">
        <w:r w:rsidR="00923E80">
          <w:rPr>
            <w:rFonts w:ascii="Times New Roman" w:hAnsi="Times New Roman"/>
            <w:b/>
            <w:bCs/>
            <w:color w:val="FF0000"/>
            <w:szCs w:val="24"/>
          </w:rPr>
          <w:t xml:space="preserve"> OST2</w:t>
        </w:r>
      </w:ins>
      <w:ins w:id="1249" w:author="Singh, Dhruv (DOES)" w:date="2021-07-29T10:44:00Z">
        <w:r w:rsidR="00A95CCF">
          <w:rPr>
            <w:rFonts w:ascii="Times New Roman" w:hAnsi="Times New Roman"/>
            <w:b/>
            <w:bCs/>
            <w:color w:val="FF0000"/>
            <w:szCs w:val="24"/>
          </w:rPr>
          <w:t>}</w:t>
        </w:r>
      </w:ins>
    </w:p>
    <w:p w14:paraId="17121650" w14:textId="2F05372B" w:rsidR="002A2579" w:rsidRPr="00A841A6" w:rsidRDefault="002A2579" w:rsidP="002A2579">
      <w:pPr>
        <w:pStyle w:val="ListParagraph"/>
        <w:numPr>
          <w:ilvl w:val="0"/>
          <w:numId w:val="21"/>
        </w:numPr>
        <w:rPr>
          <w:ins w:id="1250" w:author="Matthews, Katrina (DOES)" w:date="2020-03-06T09:19:00Z"/>
          <w:rFonts w:ascii="Times New Roman" w:hAnsi="Times New Roman"/>
          <w:b/>
          <w:bCs/>
          <w:sz w:val="24"/>
          <w:szCs w:val="24"/>
          <w:rPrChange w:id="1251" w:author="Matthews, Katrina (DOES)" w:date="2020-03-23T13:59:00Z">
            <w:rPr>
              <w:ins w:id="1252" w:author="Matthews, Katrina (DOES)" w:date="2020-03-06T09:19:00Z"/>
              <w:b/>
              <w:bCs/>
            </w:rPr>
          </w:rPrChange>
        </w:rPr>
      </w:pPr>
      <w:ins w:id="1253" w:author="Matthews, Katrina (DOES)" w:date="2020-03-06T09:22:00Z">
        <w:r w:rsidRPr="00A841A6">
          <w:rPr>
            <w:rFonts w:ascii="Times New Roman" w:hAnsi="Times New Roman"/>
            <w:b/>
            <w:bCs/>
            <w:sz w:val="24"/>
            <w:szCs w:val="24"/>
            <w:rPrChange w:id="1254" w:author="Matthews, Katrina (DOES)" w:date="2020-03-23T13:59:00Z">
              <w:rPr>
                <w:b/>
                <w:bCs/>
              </w:rPr>
            </w:rPrChange>
          </w:rPr>
          <w:t xml:space="preserve">Credentials </w:t>
        </w:r>
      </w:ins>
    </w:p>
    <w:p w14:paraId="2BEEA6AC" w14:textId="663AF7CF" w:rsidR="002A2579" w:rsidRPr="00A841A6" w:rsidRDefault="002A2579">
      <w:pPr>
        <w:pStyle w:val="ListParagraph"/>
        <w:numPr>
          <w:ilvl w:val="1"/>
          <w:numId w:val="45"/>
        </w:numPr>
        <w:rPr>
          <w:ins w:id="1255" w:author="Matthews, Katrina (DOES)" w:date="2020-03-06T09:19:00Z"/>
          <w:rFonts w:ascii="Times New Roman" w:hAnsi="Times New Roman"/>
          <w:b/>
          <w:bCs/>
          <w:sz w:val="24"/>
          <w:szCs w:val="24"/>
          <w:rPrChange w:id="1256" w:author="Matthews, Katrina (DOES)" w:date="2020-03-23T13:59:00Z">
            <w:rPr>
              <w:ins w:id="1257" w:author="Matthews, Katrina (DOES)" w:date="2020-03-06T09:19:00Z"/>
              <w:b/>
              <w:bCs/>
            </w:rPr>
          </w:rPrChange>
        </w:rPr>
        <w:pPrChange w:id="1258" w:author="Matthews, Katrina (DOES)" w:date="2020-03-06T09:43:00Z">
          <w:pPr>
            <w:pStyle w:val="ListParagraph"/>
            <w:numPr>
              <w:ilvl w:val="1"/>
              <w:numId w:val="34"/>
            </w:numPr>
            <w:ind w:left="1440" w:hanging="360"/>
          </w:pPr>
        </w:pPrChange>
      </w:pPr>
      <w:ins w:id="1259" w:author="Matthews, Katrina (DOES)" w:date="2020-03-06T09:19:00Z">
        <w:r w:rsidRPr="00A841A6">
          <w:rPr>
            <w:rFonts w:ascii="Times New Roman" w:hAnsi="Times New Roman"/>
            <w:sz w:val="24"/>
            <w:szCs w:val="24"/>
            <w:rPrChange w:id="1260" w:author="Matthews, Katrina (DOES)" w:date="2020-03-23T13:59:00Z">
              <w:rPr/>
            </w:rPrChange>
          </w:rPr>
          <w:t>Detailed Report</w:t>
        </w:r>
      </w:ins>
      <w:ins w:id="1261" w:author="Matthews, Katrina (DOES)" w:date="2020-03-06T09:25:00Z">
        <w:r w:rsidR="00B34F2B" w:rsidRPr="00A841A6">
          <w:rPr>
            <w:rFonts w:ascii="Times New Roman" w:hAnsi="Times New Roman"/>
            <w:sz w:val="24"/>
            <w:szCs w:val="24"/>
            <w:rPrChange w:id="1262" w:author="Matthews, Katrina (DOES)" w:date="2020-03-23T13:59:00Z">
              <w:rPr/>
            </w:rPrChange>
          </w:rPr>
          <w:t xml:space="preserve">- </w:t>
        </w:r>
        <w:r w:rsidR="00B34F2B" w:rsidRPr="00DC38AA">
          <w:rPr>
            <w:rFonts w:ascii="Times New Roman" w:hAnsi="Times New Roman"/>
            <w:sz w:val="24"/>
            <w:szCs w:val="24"/>
            <w:highlight w:val="yellow"/>
            <w:rPrChange w:id="1263" w:author="Singh, Dhruv (DOES)" w:date="2021-07-27T13:03:00Z">
              <w:rPr/>
            </w:rPrChange>
          </w:rPr>
          <w:t>Case Management Report</w:t>
        </w:r>
      </w:ins>
      <w:ins w:id="1264" w:author="Matthews, Katrina (DOES)" w:date="2020-03-06T09:27:00Z">
        <w:r w:rsidR="00B34F2B" w:rsidRPr="00DC38AA">
          <w:rPr>
            <w:rFonts w:ascii="Times New Roman" w:hAnsi="Times New Roman"/>
            <w:sz w:val="24"/>
            <w:szCs w:val="24"/>
            <w:highlight w:val="yellow"/>
            <w:rPrChange w:id="1265" w:author="Singh, Dhruv (DOES)" w:date="2021-07-27T13:03:00Z">
              <w:rPr/>
            </w:rPrChange>
          </w:rPr>
          <w:t>s</w:t>
        </w:r>
        <w:r w:rsidR="00B34F2B" w:rsidRPr="00A841A6">
          <w:rPr>
            <w:rFonts w:ascii="Times New Roman" w:hAnsi="Times New Roman"/>
            <w:sz w:val="24"/>
            <w:szCs w:val="24"/>
            <w:rPrChange w:id="1266" w:author="Matthews, Katrina (DOES)" w:date="2020-03-23T13:59:00Z">
              <w:rPr/>
            </w:rPrChange>
          </w:rPr>
          <w:t xml:space="preserve"> </w:t>
        </w:r>
      </w:ins>
    </w:p>
    <w:p w14:paraId="7D7CE361" w14:textId="0C90D69A" w:rsidR="002A2579" w:rsidRPr="00A841A6" w:rsidRDefault="002A2579">
      <w:pPr>
        <w:pStyle w:val="ListParagraph"/>
        <w:numPr>
          <w:ilvl w:val="1"/>
          <w:numId w:val="45"/>
        </w:numPr>
        <w:rPr>
          <w:ins w:id="1267" w:author="Matthews, Katrina (DOES)" w:date="2020-03-06T09:19:00Z"/>
          <w:rFonts w:ascii="Times New Roman" w:hAnsi="Times New Roman"/>
          <w:b/>
          <w:bCs/>
          <w:sz w:val="24"/>
          <w:szCs w:val="24"/>
          <w:rPrChange w:id="1268" w:author="Matthews, Katrina (DOES)" w:date="2020-03-23T13:59:00Z">
            <w:rPr>
              <w:ins w:id="1269" w:author="Matthews, Katrina (DOES)" w:date="2020-03-06T09:19:00Z"/>
              <w:b/>
              <w:bCs/>
            </w:rPr>
          </w:rPrChange>
        </w:rPr>
        <w:pPrChange w:id="1270" w:author="Matthews, Katrina (DOES)" w:date="2020-03-06T09:43:00Z">
          <w:pPr>
            <w:pStyle w:val="ListParagraph"/>
            <w:numPr>
              <w:ilvl w:val="1"/>
              <w:numId w:val="34"/>
            </w:numPr>
            <w:ind w:left="1440" w:hanging="360"/>
          </w:pPr>
        </w:pPrChange>
      </w:pPr>
      <w:ins w:id="1271" w:author="Matthews, Katrina (DOES)" w:date="2020-03-06T09:22:00Z">
        <w:r w:rsidRPr="00A841A6">
          <w:rPr>
            <w:rFonts w:ascii="Times New Roman" w:hAnsi="Times New Roman"/>
            <w:sz w:val="24"/>
            <w:szCs w:val="24"/>
            <w:rPrChange w:id="1272" w:author="Matthews, Katrina (DOES)" w:date="2020-03-23T13:59:00Z">
              <w:rPr/>
            </w:rPrChange>
          </w:rPr>
          <w:t>Caseload -Credential Report</w:t>
        </w:r>
      </w:ins>
    </w:p>
    <w:p w14:paraId="3B2C0AB5" w14:textId="41599E9C" w:rsidR="002A2579" w:rsidRPr="00A841A6" w:rsidRDefault="002A2579">
      <w:pPr>
        <w:pStyle w:val="ListParagraph"/>
        <w:numPr>
          <w:ilvl w:val="1"/>
          <w:numId w:val="45"/>
        </w:numPr>
        <w:rPr>
          <w:ins w:id="1273" w:author="Matthews, Katrina (DOES)" w:date="2020-03-06T09:19:00Z"/>
          <w:rFonts w:ascii="Times New Roman" w:hAnsi="Times New Roman"/>
          <w:b/>
          <w:bCs/>
          <w:sz w:val="24"/>
          <w:szCs w:val="24"/>
          <w:rPrChange w:id="1274" w:author="Matthews, Katrina (DOES)" w:date="2020-03-23T13:59:00Z">
            <w:rPr>
              <w:ins w:id="1275" w:author="Matthews, Katrina (DOES)" w:date="2020-03-06T09:19:00Z"/>
              <w:b/>
              <w:bCs/>
            </w:rPr>
          </w:rPrChange>
        </w:rPr>
        <w:pPrChange w:id="1276" w:author="Matthews, Katrina (DOES)" w:date="2020-03-06T09:43:00Z">
          <w:pPr>
            <w:pStyle w:val="ListParagraph"/>
            <w:numPr>
              <w:ilvl w:val="1"/>
              <w:numId w:val="34"/>
            </w:numPr>
            <w:ind w:left="1440" w:hanging="360"/>
          </w:pPr>
        </w:pPrChange>
      </w:pPr>
      <w:ins w:id="1277" w:author="Matthews, Katrina (DOES)" w:date="2020-03-06T09:19:00Z">
        <w:r w:rsidRPr="00A841A6">
          <w:rPr>
            <w:rFonts w:ascii="Times New Roman" w:hAnsi="Times New Roman"/>
            <w:sz w:val="24"/>
            <w:szCs w:val="24"/>
            <w:rPrChange w:id="1278" w:author="Matthews, Katrina (DOES)" w:date="2020-03-23T13:59:00Z">
              <w:rPr/>
            </w:rPrChange>
          </w:rPr>
          <w:t xml:space="preserve">Enter Program </w:t>
        </w:r>
      </w:ins>
      <w:ins w:id="1279" w:author="Singh, Dhruv (DOES)" w:date="2021-07-27T13:16:00Z">
        <w:r w:rsidR="00E46BC8" w:rsidRPr="00E46BC8">
          <w:rPr>
            <w:rFonts w:ascii="Times New Roman" w:hAnsi="Times New Roman"/>
            <w:sz w:val="24"/>
            <w:szCs w:val="24"/>
            <w:highlight w:val="yellow"/>
            <w:rPrChange w:id="1280" w:author="Singh, Dhruv (DOES)" w:date="2021-07-27T13:16:00Z">
              <w:rPr>
                <w:rFonts w:ascii="Times New Roman" w:hAnsi="Times New Roman"/>
                <w:sz w:val="24"/>
                <w:szCs w:val="24"/>
              </w:rPr>
            </w:rPrChange>
          </w:rPr>
          <w:t>{no activity code entered here}</w:t>
        </w:r>
      </w:ins>
    </w:p>
    <w:p w14:paraId="54B1FD9E" w14:textId="5D6887F0" w:rsidR="002A2579" w:rsidRPr="00A841A6" w:rsidRDefault="002A2579">
      <w:pPr>
        <w:pStyle w:val="ListParagraph"/>
        <w:numPr>
          <w:ilvl w:val="1"/>
          <w:numId w:val="45"/>
        </w:numPr>
        <w:rPr>
          <w:ins w:id="1281" w:author="Matthews, Katrina (DOES)" w:date="2020-03-06T09:19:00Z"/>
          <w:rFonts w:ascii="Times New Roman" w:hAnsi="Times New Roman"/>
          <w:b/>
          <w:bCs/>
          <w:sz w:val="24"/>
          <w:szCs w:val="24"/>
          <w:rPrChange w:id="1282" w:author="Matthews, Katrina (DOES)" w:date="2020-03-23T13:59:00Z">
            <w:rPr>
              <w:ins w:id="1283" w:author="Matthews, Katrina (DOES)" w:date="2020-03-06T09:19:00Z"/>
              <w:b/>
              <w:bCs/>
            </w:rPr>
          </w:rPrChange>
        </w:rPr>
        <w:pPrChange w:id="1284" w:author="Matthews, Katrina (DOES)" w:date="2020-03-06T09:43:00Z">
          <w:pPr>
            <w:pStyle w:val="ListParagraph"/>
            <w:numPr>
              <w:ilvl w:val="1"/>
              <w:numId w:val="34"/>
            </w:numPr>
            <w:ind w:left="1440" w:hanging="360"/>
          </w:pPr>
        </w:pPrChange>
      </w:pPr>
      <w:ins w:id="1285" w:author="Matthews, Katrina (DOES)" w:date="2020-03-06T09:19:00Z">
        <w:r w:rsidRPr="00A841A6">
          <w:rPr>
            <w:rFonts w:ascii="Times New Roman" w:hAnsi="Times New Roman"/>
            <w:sz w:val="24"/>
            <w:szCs w:val="24"/>
            <w:rPrChange w:id="1286" w:author="Matthews, Katrina (DOES)" w:date="2020-03-23T13:59:00Z">
              <w:rPr/>
            </w:rPrChange>
          </w:rPr>
          <w:t xml:space="preserve">Filter by </w:t>
        </w:r>
      </w:ins>
      <w:ins w:id="1287" w:author="Matthews, Katrina (DOES)" w:date="2020-03-06T09:27:00Z">
        <w:r w:rsidR="00B34F2B" w:rsidRPr="00A841A6">
          <w:rPr>
            <w:rFonts w:ascii="Times New Roman" w:hAnsi="Times New Roman"/>
            <w:sz w:val="24"/>
            <w:szCs w:val="24"/>
            <w:rPrChange w:id="1288" w:author="Matthews, Katrina (DOES)" w:date="2020-03-23T13:59:00Z">
              <w:rPr/>
            </w:rPrChange>
          </w:rPr>
          <w:t xml:space="preserve">Credential </w:t>
        </w:r>
      </w:ins>
      <w:ins w:id="1289" w:author="Matthews, Katrina (DOES)" w:date="2020-03-06T09:19:00Z">
        <w:r w:rsidRPr="00A841A6">
          <w:rPr>
            <w:rFonts w:ascii="Times New Roman" w:hAnsi="Times New Roman"/>
            <w:sz w:val="24"/>
            <w:szCs w:val="24"/>
            <w:rPrChange w:id="1290" w:author="Matthews, Katrina (DOES)" w:date="2020-03-23T13:59:00Z">
              <w:rPr/>
            </w:rPrChange>
          </w:rPr>
          <w:t>date-based on quarter</w:t>
        </w:r>
      </w:ins>
      <w:ins w:id="1291" w:author="Matthews, Katrina (DOES)" w:date="2020-03-06T09:27:00Z">
        <w:r w:rsidR="00B34F2B" w:rsidRPr="00A841A6">
          <w:rPr>
            <w:rFonts w:ascii="Times New Roman" w:hAnsi="Times New Roman"/>
            <w:sz w:val="24"/>
            <w:szCs w:val="24"/>
            <w:rPrChange w:id="1292" w:author="Matthews, Katrina (DOES)" w:date="2020-03-23T13:59:00Z">
              <w:rPr/>
            </w:rPrChange>
          </w:rPr>
          <w:t xml:space="preserve"> or month </w:t>
        </w:r>
      </w:ins>
    </w:p>
    <w:p w14:paraId="6AAD5E06" w14:textId="77777777" w:rsidR="002A2579" w:rsidRPr="00A841A6" w:rsidRDefault="002A2579" w:rsidP="002A2579">
      <w:pPr>
        <w:rPr>
          <w:ins w:id="1293" w:author="Matthews, Katrina (DOES)" w:date="2020-03-06T09:19:00Z"/>
          <w:rFonts w:ascii="Times New Roman" w:hAnsi="Times New Roman"/>
          <w:b/>
          <w:bCs/>
          <w:szCs w:val="24"/>
          <w:rPrChange w:id="1294" w:author="Matthews, Katrina (DOES)" w:date="2020-03-23T13:59:00Z">
            <w:rPr>
              <w:ins w:id="1295" w:author="Matthews, Katrina (DOES)" w:date="2020-03-06T09:19:00Z"/>
              <w:b/>
              <w:bCs/>
            </w:rPr>
          </w:rPrChange>
        </w:rPr>
      </w:pPr>
      <w:ins w:id="1296" w:author="Matthews, Katrina (DOES)" w:date="2020-03-06T09:19:00Z">
        <w:r w:rsidRPr="00A841A6">
          <w:rPr>
            <w:rFonts w:ascii="Times New Roman" w:hAnsi="Times New Roman"/>
            <w:b/>
            <w:bCs/>
            <w:szCs w:val="24"/>
            <w:rPrChange w:id="1297" w:author="Matthews, Katrina (DOES)" w:date="2020-03-23T13:59:00Z">
              <w:rPr>
                <w:b/>
                <w:bCs/>
              </w:rPr>
            </w:rPrChange>
          </w:rPr>
          <w:t xml:space="preserve">Methodology </w:t>
        </w:r>
      </w:ins>
    </w:p>
    <w:p w14:paraId="17FCFB27" w14:textId="77777777" w:rsidR="002A2579" w:rsidRPr="00A841A6" w:rsidRDefault="002A2579" w:rsidP="002A2579">
      <w:pPr>
        <w:rPr>
          <w:ins w:id="1298" w:author="Matthews, Katrina (DOES)" w:date="2020-03-06T09:19:00Z"/>
          <w:rFonts w:ascii="Times New Roman" w:hAnsi="Times New Roman"/>
          <w:b/>
          <w:bCs/>
          <w:szCs w:val="24"/>
          <w:rPrChange w:id="1299" w:author="Matthews, Katrina (DOES)" w:date="2020-03-23T13:59:00Z">
            <w:rPr>
              <w:ins w:id="1300" w:author="Matthews, Katrina (DOES)" w:date="2020-03-06T09:19:00Z"/>
              <w:b/>
              <w:bCs/>
            </w:rPr>
          </w:rPrChange>
        </w:rPr>
      </w:pPr>
    </w:p>
    <w:p w14:paraId="25D7D654" w14:textId="3DB20A61" w:rsidR="002A2579" w:rsidRPr="00A841A6" w:rsidRDefault="002A2579">
      <w:pPr>
        <w:pStyle w:val="ListParagraph"/>
        <w:numPr>
          <w:ilvl w:val="0"/>
          <w:numId w:val="42"/>
        </w:numPr>
        <w:rPr>
          <w:ins w:id="1301" w:author="Matthews, Katrina (DOES)" w:date="2020-03-06T09:20:00Z"/>
          <w:rFonts w:ascii="Times New Roman" w:hAnsi="Times New Roman"/>
          <w:szCs w:val="24"/>
          <w:u w:val="single"/>
          <w:rPrChange w:id="1302" w:author="Matthews, Katrina (DOES)" w:date="2020-03-23T13:59:00Z">
            <w:rPr>
              <w:ins w:id="1303" w:author="Matthews, Katrina (DOES)" w:date="2020-03-06T09:20:00Z"/>
            </w:rPr>
          </w:rPrChange>
        </w:rPr>
        <w:pPrChange w:id="1304" w:author="Matthews, Katrina (DOES)" w:date="2020-03-06T09:20:00Z">
          <w:pPr/>
        </w:pPrChange>
      </w:pPr>
      <w:ins w:id="1305" w:author="Matthews, Katrina (DOES)" w:date="2020-03-06T09:20:00Z">
        <w:r w:rsidRPr="00A841A6">
          <w:rPr>
            <w:rFonts w:ascii="Times New Roman" w:hAnsi="Times New Roman"/>
            <w:sz w:val="24"/>
            <w:szCs w:val="24"/>
            <w:u w:val="single"/>
            <w:rPrChange w:id="1306" w:author="Matthews, Katrina (DOES)" w:date="2020-03-23T13:59:00Z">
              <w:rPr/>
            </w:rPrChange>
          </w:rPr>
          <w:t>Numerator - total # of participants that earned credential</w:t>
        </w:r>
        <w:r w:rsidRPr="00A841A6">
          <w:rPr>
            <w:rFonts w:ascii="Times New Roman" w:hAnsi="Times New Roman"/>
            <w:sz w:val="24"/>
            <w:szCs w:val="24"/>
            <w:rPrChange w:id="1307" w:author="Matthews, Katrina (DOES)" w:date="2020-03-23T13:59:00Z">
              <w:rPr/>
            </w:rPrChange>
          </w:rPr>
          <w:t xml:space="preserve"> _________________</w:t>
        </w:r>
      </w:ins>
    </w:p>
    <w:p w14:paraId="5A375483" w14:textId="01977EEB" w:rsidR="003D4C0B" w:rsidRPr="00A841A6" w:rsidRDefault="002A2579">
      <w:pPr>
        <w:pStyle w:val="ListParagraph"/>
        <w:numPr>
          <w:ilvl w:val="0"/>
          <w:numId w:val="42"/>
        </w:numPr>
        <w:rPr>
          <w:ins w:id="1308" w:author="Matthews, Katrina (DOES)" w:date="2020-03-06T09:46:00Z"/>
          <w:rFonts w:ascii="Times New Roman" w:hAnsi="Times New Roman"/>
          <w:b/>
          <w:bCs/>
          <w:szCs w:val="24"/>
          <w:u w:val="single"/>
          <w:rPrChange w:id="1309" w:author="Matthews, Katrina (DOES)" w:date="2020-03-23T13:59:00Z">
            <w:rPr>
              <w:ins w:id="1310" w:author="Matthews, Katrina (DOES)" w:date="2020-03-06T09:46:00Z"/>
            </w:rPr>
          </w:rPrChange>
        </w:rPr>
        <w:pPrChange w:id="1311" w:author="Matthews, Katrina (DOES)" w:date="2020-03-05T14:17:00Z">
          <w:pPr/>
        </w:pPrChange>
      </w:pPr>
      <w:ins w:id="1312" w:author="Matthews, Katrina (DOES)" w:date="2020-03-06T09:20:00Z">
        <w:r w:rsidRPr="00A841A6">
          <w:rPr>
            <w:rFonts w:ascii="Times New Roman" w:hAnsi="Times New Roman"/>
            <w:sz w:val="24"/>
            <w:szCs w:val="24"/>
            <w:u w:val="single"/>
            <w:rPrChange w:id="1313" w:author="Matthews, Katrina (DOES)" w:date="2020-03-23T13:59:00Z">
              <w:rPr/>
            </w:rPrChange>
          </w:rPr>
          <w:t xml:space="preserve">Denominator - total # of people that </w:t>
        </w:r>
        <w:r w:rsidRPr="008347C0">
          <w:rPr>
            <w:rFonts w:ascii="Times New Roman" w:hAnsi="Times New Roman"/>
            <w:sz w:val="24"/>
            <w:szCs w:val="24"/>
            <w:highlight w:val="yellow"/>
            <w:u w:val="single"/>
            <w:rPrChange w:id="1314" w:author="Singh, Dhruv (DOES)" w:date="2021-07-29T10:40:00Z">
              <w:rPr/>
            </w:rPrChange>
          </w:rPr>
          <w:t>successfully completed</w:t>
        </w:r>
        <w:r w:rsidRPr="00A841A6">
          <w:rPr>
            <w:rFonts w:ascii="Times New Roman" w:hAnsi="Times New Roman"/>
            <w:sz w:val="24"/>
            <w:szCs w:val="24"/>
            <w:u w:val="single"/>
            <w:rPrChange w:id="1315" w:author="Matthews, Katrina (DOES)" w:date="2020-03-23T13:59:00Z">
              <w:rPr/>
            </w:rPrChange>
          </w:rPr>
          <w:t xml:space="preserve"> a training program </w:t>
        </w:r>
      </w:ins>
    </w:p>
    <w:p w14:paraId="4125788A" w14:textId="3732B19E" w:rsidR="002811F9" w:rsidRDefault="002811F9" w:rsidP="007B31E3">
      <w:pPr>
        <w:pBdr>
          <w:bottom w:val="single" w:sz="6" w:space="1" w:color="auto"/>
        </w:pBdr>
        <w:rPr>
          <w:ins w:id="1316" w:author="Singh, Dhruv (DOES)" w:date="2021-07-27T13:19:00Z"/>
          <w:rFonts w:ascii="Times New Roman" w:hAnsi="Times New Roman"/>
          <w:b/>
          <w:bCs/>
          <w:szCs w:val="24"/>
        </w:rPr>
      </w:pPr>
    </w:p>
    <w:p w14:paraId="7724DCA5" w14:textId="77777777" w:rsidR="00D37495" w:rsidRPr="00A841A6" w:rsidRDefault="00D37495" w:rsidP="007B31E3">
      <w:pPr>
        <w:rPr>
          <w:ins w:id="1317" w:author="Matthews, Katrina (DOES)" w:date="2020-03-06T09:46:00Z"/>
          <w:rFonts w:ascii="Times New Roman" w:hAnsi="Times New Roman"/>
          <w:b/>
          <w:bCs/>
          <w:szCs w:val="24"/>
          <w:rPrChange w:id="1318" w:author="Matthews, Katrina (DOES)" w:date="2020-03-23T13:59:00Z">
            <w:rPr>
              <w:ins w:id="1319" w:author="Matthews, Katrina (DOES)" w:date="2020-03-06T09:46:00Z"/>
              <w:b/>
              <w:bCs/>
            </w:rPr>
          </w:rPrChange>
        </w:rPr>
      </w:pPr>
    </w:p>
    <w:p w14:paraId="0BF5E06B" w14:textId="7CC02D01" w:rsidR="002811F9" w:rsidRPr="00A841A6" w:rsidRDefault="002811F9" w:rsidP="002811F9">
      <w:pPr>
        <w:rPr>
          <w:ins w:id="1320" w:author="Matthews, Katrina (DOES)" w:date="2020-03-06T09:46:00Z"/>
          <w:rFonts w:ascii="Times New Roman" w:hAnsi="Times New Roman"/>
          <w:b/>
          <w:bCs/>
          <w:szCs w:val="24"/>
          <w:u w:val="single"/>
          <w:rPrChange w:id="1321" w:author="Matthews, Katrina (DOES)" w:date="2020-03-23T13:59:00Z">
            <w:rPr>
              <w:ins w:id="1322" w:author="Matthews, Katrina (DOES)" w:date="2020-03-06T09:46:00Z"/>
              <w:b/>
              <w:bCs/>
              <w:u w:val="single"/>
            </w:rPr>
          </w:rPrChange>
        </w:rPr>
      </w:pPr>
      <w:ins w:id="1323" w:author="Matthews, Katrina (DOES)" w:date="2020-03-06T09:49:00Z">
        <w:r w:rsidRPr="00A841A6">
          <w:rPr>
            <w:rFonts w:ascii="Times New Roman" w:hAnsi="Times New Roman"/>
            <w:b/>
            <w:bCs/>
            <w:szCs w:val="24"/>
            <w:u w:val="single"/>
            <w:rPrChange w:id="1324" w:author="Matthews, Katrina (DOES)" w:date="2020-03-23T13:59:00Z">
              <w:rPr>
                <w:b/>
                <w:bCs/>
                <w:u w:val="single"/>
              </w:rPr>
            </w:rPrChange>
          </w:rPr>
          <w:t xml:space="preserve">Subsidized Employment </w:t>
        </w:r>
      </w:ins>
    </w:p>
    <w:p w14:paraId="72AF2111" w14:textId="77777777" w:rsidR="002811F9" w:rsidRPr="00A841A6" w:rsidRDefault="002811F9">
      <w:pPr>
        <w:pStyle w:val="ListParagraph"/>
        <w:numPr>
          <w:ilvl w:val="1"/>
          <w:numId w:val="47"/>
        </w:numPr>
        <w:tabs>
          <w:tab w:val="left" w:pos="90"/>
        </w:tabs>
        <w:spacing w:after="0" w:line="240" w:lineRule="auto"/>
        <w:jc w:val="both"/>
        <w:rPr>
          <w:ins w:id="1325" w:author="Matthews, Katrina (DOES)" w:date="2020-03-06T09:46:00Z"/>
          <w:rFonts w:ascii="Times New Roman" w:hAnsi="Times New Roman"/>
          <w:sz w:val="24"/>
          <w:szCs w:val="24"/>
          <w:rPrChange w:id="1326" w:author="Matthews, Katrina (DOES)" w:date="2020-03-23T13:59:00Z">
            <w:rPr>
              <w:ins w:id="1327" w:author="Matthews, Katrina (DOES)" w:date="2020-03-06T09:46:00Z"/>
              <w:rFonts w:asciiTheme="majorHAnsi" w:hAnsiTheme="majorHAnsi"/>
            </w:rPr>
          </w:rPrChange>
        </w:rPr>
        <w:pPrChange w:id="1328" w:author="Matthews, Katrina (DOES)" w:date="2020-03-06T09:49:00Z">
          <w:pPr>
            <w:pStyle w:val="ListParagraph"/>
            <w:numPr>
              <w:ilvl w:val="1"/>
              <w:numId w:val="33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1329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330" w:author="Matthews, Katrina (DOES)" w:date="2020-03-23T13:59:00Z">
              <w:rPr>
                <w:rFonts w:asciiTheme="majorHAnsi" w:hAnsiTheme="majorHAnsi"/>
              </w:rPr>
            </w:rPrChange>
          </w:rPr>
          <w:lastRenderedPageBreak/>
          <w:t>Transitional Employment Program (TEP)</w:t>
        </w:r>
      </w:ins>
    </w:p>
    <w:p w14:paraId="43946BDB" w14:textId="77777777" w:rsidR="002811F9" w:rsidRPr="00A841A6" w:rsidRDefault="002811F9">
      <w:pPr>
        <w:pStyle w:val="ListParagraph"/>
        <w:numPr>
          <w:ilvl w:val="1"/>
          <w:numId w:val="47"/>
        </w:numPr>
        <w:tabs>
          <w:tab w:val="left" w:pos="90"/>
        </w:tabs>
        <w:spacing w:after="0" w:line="240" w:lineRule="auto"/>
        <w:jc w:val="both"/>
        <w:rPr>
          <w:ins w:id="1331" w:author="Matthews, Katrina (DOES)" w:date="2020-03-06T09:46:00Z"/>
          <w:rFonts w:ascii="Times New Roman" w:hAnsi="Times New Roman"/>
          <w:sz w:val="24"/>
          <w:szCs w:val="24"/>
          <w:rPrChange w:id="1332" w:author="Matthews, Katrina (DOES)" w:date="2020-03-23T13:59:00Z">
            <w:rPr>
              <w:ins w:id="1333" w:author="Matthews, Katrina (DOES)" w:date="2020-03-06T09:46:00Z"/>
              <w:rFonts w:asciiTheme="majorHAnsi" w:hAnsiTheme="majorHAnsi"/>
            </w:rPr>
          </w:rPrChange>
        </w:rPr>
        <w:pPrChange w:id="1334" w:author="Matthews, Katrina (DOES)" w:date="2020-03-06T09:49:00Z">
          <w:pPr>
            <w:pStyle w:val="ListParagraph"/>
            <w:numPr>
              <w:ilvl w:val="1"/>
              <w:numId w:val="33"/>
            </w:numPr>
            <w:tabs>
              <w:tab w:val="left" w:pos="90"/>
            </w:tabs>
            <w:spacing w:after="0" w:line="240" w:lineRule="auto"/>
            <w:ind w:left="1080" w:hanging="360"/>
            <w:jc w:val="both"/>
          </w:pPr>
        </w:pPrChange>
      </w:pPr>
      <w:ins w:id="1335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336" w:author="Matthews, Katrina (DOES)" w:date="2020-03-23T13:59:00Z">
              <w:rPr>
                <w:rFonts w:asciiTheme="majorHAnsi" w:hAnsiTheme="majorHAnsi"/>
              </w:rPr>
            </w:rPrChange>
          </w:rPr>
          <w:t xml:space="preserve">DC Career Connections (DCCC) </w:t>
        </w:r>
      </w:ins>
    </w:p>
    <w:p w14:paraId="3AE3EDFC" w14:textId="77777777" w:rsidR="002811F9" w:rsidRPr="00A841A6" w:rsidRDefault="002811F9" w:rsidP="002811F9">
      <w:pPr>
        <w:rPr>
          <w:ins w:id="1337" w:author="Matthews, Katrina (DOES)" w:date="2020-03-06T09:46:00Z"/>
          <w:rFonts w:ascii="Times New Roman" w:hAnsi="Times New Roman"/>
          <w:b/>
          <w:bCs/>
          <w:szCs w:val="24"/>
          <w:u w:val="single"/>
          <w:rPrChange w:id="1338" w:author="Matthews, Katrina (DOES)" w:date="2020-03-23T13:59:00Z">
            <w:rPr>
              <w:ins w:id="1339" w:author="Matthews, Katrina (DOES)" w:date="2020-03-06T09:46:00Z"/>
              <w:rFonts w:asciiTheme="majorHAnsi" w:hAnsiTheme="majorHAnsi"/>
              <w:b/>
              <w:bCs/>
              <w:u w:val="single"/>
            </w:rPr>
          </w:rPrChange>
        </w:rPr>
      </w:pPr>
    </w:p>
    <w:p w14:paraId="552DAC7F" w14:textId="77777777" w:rsidR="002811F9" w:rsidRPr="00A841A6" w:rsidRDefault="002811F9" w:rsidP="002811F9">
      <w:pPr>
        <w:rPr>
          <w:ins w:id="1340" w:author="Matthews, Katrina (DOES)" w:date="2020-03-06T09:46:00Z"/>
          <w:rFonts w:ascii="Times New Roman" w:eastAsiaTheme="minorHAnsi" w:hAnsi="Times New Roman"/>
          <w:b/>
          <w:bCs/>
          <w:szCs w:val="24"/>
          <w:rPrChange w:id="1341" w:author="Matthews, Katrina (DOES)" w:date="2020-03-23T13:59:00Z">
            <w:rPr>
              <w:ins w:id="1342" w:author="Matthews, Katrina (DOES)" w:date="2020-03-06T09:46:00Z"/>
              <w:rFonts w:eastAsiaTheme="minorHAnsi"/>
              <w:b/>
              <w:bCs/>
              <w:sz w:val="22"/>
              <w:szCs w:val="22"/>
            </w:rPr>
          </w:rPrChange>
        </w:rPr>
      </w:pPr>
      <w:ins w:id="1343" w:author="Matthews, Katrina (DOES)" w:date="2020-03-06T09:46:00Z">
        <w:r w:rsidRPr="00A841A6">
          <w:rPr>
            <w:rFonts w:ascii="Times New Roman" w:hAnsi="Times New Roman"/>
            <w:b/>
            <w:bCs/>
            <w:szCs w:val="24"/>
            <w:rPrChange w:id="1344" w:author="Matthews, Katrina (DOES)" w:date="2020-03-23T13:59:00Z">
              <w:rPr>
                <w:b/>
                <w:bCs/>
              </w:rPr>
            </w:rPrChange>
          </w:rPr>
          <w:t xml:space="preserve"> Required Program Elements </w:t>
        </w:r>
      </w:ins>
    </w:p>
    <w:p w14:paraId="543F56B5" w14:textId="4CFB77F6" w:rsidR="002811F9" w:rsidRPr="00A841A6" w:rsidRDefault="007F043F">
      <w:pPr>
        <w:numPr>
          <w:ilvl w:val="0"/>
          <w:numId w:val="23"/>
        </w:numPr>
        <w:rPr>
          <w:ins w:id="1345" w:author="Matthews, Katrina (DOES)" w:date="2020-03-06T09:46:00Z"/>
          <w:rFonts w:ascii="Times New Roman" w:hAnsi="Times New Roman"/>
          <w:szCs w:val="24"/>
          <w:rPrChange w:id="1346" w:author="Matthews, Katrina (DOES)" w:date="2020-03-23T13:59:00Z">
            <w:rPr>
              <w:ins w:id="1347" w:author="Matthews, Katrina (DOES)" w:date="2020-03-06T09:46:00Z"/>
            </w:rPr>
          </w:rPrChange>
        </w:rPr>
      </w:pPr>
      <w:ins w:id="1348" w:author="Matthews, Katrina (DOES)" w:date="2020-03-06T09:56:00Z">
        <w:r w:rsidRPr="00A841A6">
          <w:rPr>
            <w:rFonts w:ascii="Times New Roman" w:hAnsi="Times New Roman"/>
            <w:szCs w:val="24"/>
            <w:rPrChange w:id="1349" w:author="Matthews, Katrina (DOES)" w:date="2020-03-23T13:59:00Z">
              <w:rPr/>
            </w:rPrChange>
          </w:rPr>
          <w:t xml:space="preserve">Number of New Program Enrollment </w:t>
        </w:r>
        <w:r w:rsidRPr="00CB6715">
          <w:rPr>
            <w:rFonts w:ascii="Times New Roman" w:hAnsi="Times New Roman"/>
            <w:szCs w:val="24"/>
            <w:highlight w:val="yellow"/>
            <w:rPrChange w:id="1350" w:author="Singh, Dhruv (DOES)" w:date="2021-07-27T12:18:00Z">
              <w:rPr/>
            </w:rPrChange>
          </w:rPr>
          <w:t>(219)</w:t>
        </w:r>
        <w:r w:rsidRPr="00A841A6">
          <w:rPr>
            <w:rFonts w:ascii="Times New Roman" w:hAnsi="Times New Roman"/>
            <w:szCs w:val="24"/>
            <w:rPrChange w:id="1351" w:author="Matthews, Katrina (DOES)" w:date="2020-03-23T13:59:00Z">
              <w:rPr/>
            </w:rPrChange>
          </w:rPr>
          <w:t xml:space="preserve"> Start Date (Monthly) </w:t>
        </w:r>
      </w:ins>
    </w:p>
    <w:p w14:paraId="1CEE3E0A" w14:textId="5C9C877E" w:rsidR="002811F9" w:rsidRPr="00A841A6" w:rsidRDefault="002811F9" w:rsidP="002811F9">
      <w:pPr>
        <w:numPr>
          <w:ilvl w:val="0"/>
          <w:numId w:val="23"/>
        </w:numPr>
        <w:rPr>
          <w:ins w:id="1352" w:author="Matthews, Katrina (DOES)" w:date="2020-03-06T09:46:00Z"/>
          <w:rFonts w:ascii="Times New Roman" w:hAnsi="Times New Roman"/>
          <w:szCs w:val="24"/>
          <w:rPrChange w:id="1353" w:author="Matthews, Katrina (DOES)" w:date="2020-03-23T13:59:00Z">
            <w:rPr>
              <w:ins w:id="1354" w:author="Matthews, Katrina (DOES)" w:date="2020-03-06T09:46:00Z"/>
            </w:rPr>
          </w:rPrChange>
        </w:rPr>
      </w:pPr>
      <w:ins w:id="1355" w:author="Matthews, Katrina (DOES)" w:date="2020-03-06T09:46:00Z">
        <w:r w:rsidRPr="00A841A6">
          <w:rPr>
            <w:rFonts w:ascii="Times New Roman" w:hAnsi="Times New Roman"/>
            <w:szCs w:val="24"/>
            <w:rPrChange w:id="1356" w:author="Matthews, Katrina (DOES)" w:date="2020-03-23T13:59:00Z">
              <w:rPr/>
            </w:rPrChange>
          </w:rPr>
          <w:t xml:space="preserve">Number of Completed Participants who completed </w:t>
        </w:r>
      </w:ins>
      <w:ins w:id="1357" w:author="Matthews, Katrina (DOES)" w:date="2020-03-06T09:55:00Z">
        <w:r w:rsidR="007F043F" w:rsidRPr="00A841A6">
          <w:rPr>
            <w:rFonts w:ascii="Times New Roman" w:hAnsi="Times New Roman"/>
            <w:szCs w:val="24"/>
            <w:rPrChange w:id="1358" w:author="Matthews, Katrina (DOES)" w:date="2020-03-23T13:59:00Z">
              <w:rPr/>
            </w:rPrChange>
          </w:rPr>
          <w:t>WEX</w:t>
        </w:r>
      </w:ins>
      <w:ins w:id="1359" w:author="Matthews, Katrina (DOES)" w:date="2020-03-06T09:46:00Z">
        <w:r w:rsidRPr="00A841A6">
          <w:rPr>
            <w:rFonts w:ascii="Times New Roman" w:hAnsi="Times New Roman"/>
            <w:szCs w:val="24"/>
            <w:rPrChange w:id="1360" w:author="Matthews, Katrina (DOES)" w:date="2020-03-23T13:59:00Z">
              <w:rPr/>
            </w:rPrChange>
          </w:rPr>
          <w:t xml:space="preserve"> (End Date) </w:t>
        </w:r>
      </w:ins>
    </w:p>
    <w:p w14:paraId="7ACEC8C4" w14:textId="165FECF5" w:rsidR="002811F9" w:rsidRPr="00A841A6" w:rsidRDefault="002811F9" w:rsidP="002811F9">
      <w:pPr>
        <w:numPr>
          <w:ilvl w:val="0"/>
          <w:numId w:val="23"/>
        </w:numPr>
        <w:rPr>
          <w:ins w:id="1361" w:author="Matthews, Katrina (DOES)" w:date="2020-03-06T09:57:00Z"/>
          <w:rFonts w:ascii="Times New Roman" w:hAnsi="Times New Roman"/>
          <w:szCs w:val="24"/>
          <w:rPrChange w:id="1362" w:author="Matthews, Katrina (DOES)" w:date="2020-03-23T13:59:00Z">
            <w:rPr>
              <w:ins w:id="1363" w:author="Matthews, Katrina (DOES)" w:date="2020-03-06T09:57:00Z"/>
            </w:rPr>
          </w:rPrChange>
        </w:rPr>
      </w:pPr>
      <w:ins w:id="1364" w:author="Matthews, Katrina (DOES)" w:date="2020-03-06T09:46:00Z">
        <w:r w:rsidRPr="00A841A6">
          <w:rPr>
            <w:rFonts w:ascii="Times New Roman" w:hAnsi="Times New Roman"/>
            <w:szCs w:val="24"/>
            <w:rPrChange w:id="1365" w:author="Matthews, Katrina (DOES)" w:date="2020-03-23T13:59:00Z">
              <w:rPr/>
            </w:rPrChange>
          </w:rPr>
          <w:t xml:space="preserve">Rate/Percentage of Completed participants </w:t>
        </w:r>
      </w:ins>
    </w:p>
    <w:p w14:paraId="6D095FCD" w14:textId="38C0813C" w:rsidR="007F043F" w:rsidRPr="00A841A6" w:rsidRDefault="007F043F" w:rsidP="007F043F">
      <w:pPr>
        <w:numPr>
          <w:ilvl w:val="0"/>
          <w:numId w:val="23"/>
        </w:numPr>
        <w:rPr>
          <w:ins w:id="1366" w:author="Matthews, Katrina (DOES)" w:date="2020-03-06T09:57:00Z"/>
          <w:rFonts w:ascii="Times New Roman" w:hAnsi="Times New Roman"/>
          <w:szCs w:val="24"/>
          <w:rPrChange w:id="1367" w:author="Matthews, Katrina (DOES)" w:date="2020-03-23T13:59:00Z">
            <w:rPr>
              <w:ins w:id="1368" w:author="Matthews, Katrina (DOES)" w:date="2020-03-06T09:57:00Z"/>
            </w:rPr>
          </w:rPrChange>
        </w:rPr>
      </w:pPr>
      <w:ins w:id="1369" w:author="Matthews, Katrina (DOES)" w:date="2020-03-06T09:57:00Z">
        <w:r w:rsidRPr="00A841A6">
          <w:rPr>
            <w:rFonts w:ascii="Times New Roman" w:hAnsi="Times New Roman"/>
            <w:szCs w:val="24"/>
            <w:rPrChange w:id="1370" w:author="Matthews, Katrina (DOES)" w:date="2020-03-23T13:59:00Z">
              <w:rPr/>
            </w:rPrChange>
          </w:rPr>
          <w:t xml:space="preserve">Number of Private Sector Host </w:t>
        </w:r>
      </w:ins>
      <w:ins w:id="1371" w:author="Singh, Dhruv (DOES)" w:date="2021-07-27T12:26:00Z">
        <w:r w:rsidR="00C4652D" w:rsidRPr="00C4652D">
          <w:rPr>
            <w:rFonts w:ascii="Times New Roman" w:hAnsi="Times New Roman"/>
            <w:szCs w:val="24"/>
            <w:highlight w:val="yellow"/>
            <w:rPrChange w:id="1372" w:author="Singh, Dhruv (DOES)" w:date="2021-07-27T12:26:00Z">
              <w:rPr>
                <w:rFonts w:ascii="Times New Roman" w:hAnsi="Times New Roman"/>
                <w:szCs w:val="24"/>
              </w:rPr>
            </w:rPrChange>
          </w:rPr>
          <w:t>{how to find this out?}</w:t>
        </w:r>
      </w:ins>
    </w:p>
    <w:p w14:paraId="1BAD1B02" w14:textId="287E6967" w:rsidR="007F043F" w:rsidRPr="00A841A6" w:rsidRDefault="007F043F" w:rsidP="007F043F">
      <w:pPr>
        <w:numPr>
          <w:ilvl w:val="0"/>
          <w:numId w:val="23"/>
        </w:numPr>
        <w:rPr>
          <w:ins w:id="1373" w:author="Matthews, Katrina (DOES)" w:date="2020-03-06T09:57:00Z"/>
          <w:rFonts w:ascii="Times New Roman" w:hAnsi="Times New Roman"/>
          <w:szCs w:val="24"/>
          <w:rPrChange w:id="1374" w:author="Matthews, Katrina (DOES)" w:date="2020-03-23T13:59:00Z">
            <w:rPr>
              <w:ins w:id="1375" w:author="Matthews, Katrina (DOES)" w:date="2020-03-06T09:57:00Z"/>
            </w:rPr>
          </w:rPrChange>
        </w:rPr>
      </w:pPr>
      <w:ins w:id="1376" w:author="Matthews, Katrina (DOES)" w:date="2020-03-06T09:57:00Z">
        <w:r w:rsidRPr="00A841A6">
          <w:rPr>
            <w:rFonts w:ascii="Times New Roman" w:hAnsi="Times New Roman"/>
            <w:szCs w:val="24"/>
            <w:rPrChange w:id="1377" w:author="Matthews, Katrina (DOES)" w:date="2020-03-23T13:59:00Z">
              <w:rPr/>
            </w:rPrChange>
          </w:rPr>
          <w:t xml:space="preserve">Average Length of Subsidized Employment </w:t>
        </w:r>
      </w:ins>
      <w:ins w:id="1378" w:author="Singh, Dhruv (DOES)" w:date="2021-07-27T12:26:00Z">
        <w:r w:rsidR="00C4652D" w:rsidRPr="002A1F12">
          <w:rPr>
            <w:rFonts w:ascii="Times New Roman" w:hAnsi="Times New Roman"/>
            <w:szCs w:val="24"/>
          </w:rPr>
          <w:t xml:space="preserve"> </w:t>
        </w:r>
        <w:r w:rsidR="00C4652D" w:rsidRPr="002A1F12">
          <w:rPr>
            <w:rFonts w:ascii="Times New Roman" w:hAnsi="Times New Roman"/>
            <w:szCs w:val="24"/>
            <w:highlight w:val="yellow"/>
          </w:rPr>
          <w:t>{how to find this out?}</w:t>
        </w:r>
      </w:ins>
    </w:p>
    <w:p w14:paraId="79123EFA" w14:textId="77777777" w:rsidR="007F043F" w:rsidRPr="00A841A6" w:rsidRDefault="007F043F">
      <w:pPr>
        <w:ind w:left="720"/>
        <w:rPr>
          <w:ins w:id="1379" w:author="Matthews, Katrina (DOES)" w:date="2020-03-06T09:46:00Z"/>
          <w:rFonts w:ascii="Times New Roman" w:hAnsi="Times New Roman"/>
          <w:szCs w:val="24"/>
          <w:rPrChange w:id="1380" w:author="Matthews, Katrina (DOES)" w:date="2020-03-23T13:59:00Z">
            <w:rPr>
              <w:ins w:id="1381" w:author="Matthews, Katrina (DOES)" w:date="2020-03-06T09:46:00Z"/>
            </w:rPr>
          </w:rPrChange>
        </w:rPr>
        <w:pPrChange w:id="1382" w:author="Matthews, Katrina (DOES)" w:date="2020-03-06T09:57:00Z">
          <w:pPr>
            <w:numPr>
              <w:numId w:val="23"/>
            </w:numPr>
            <w:ind w:left="720" w:hanging="360"/>
          </w:pPr>
        </w:pPrChange>
      </w:pPr>
    </w:p>
    <w:p w14:paraId="7C8C5BBD" w14:textId="46DFCB87" w:rsidR="000E232F" w:rsidRPr="00385659" w:rsidRDefault="00220541" w:rsidP="00166504">
      <w:pPr>
        <w:tabs>
          <w:tab w:val="left" w:pos="2649"/>
        </w:tabs>
        <w:rPr>
          <w:ins w:id="1383" w:author="Singh, Dhruv (DOES)" w:date="2021-07-27T13:17:00Z"/>
          <w:rFonts w:ascii="Times New Roman" w:hAnsi="Times New Roman"/>
          <w:b/>
          <w:bCs/>
          <w:color w:val="FF0000"/>
          <w:szCs w:val="24"/>
          <w:u w:val="single"/>
          <w:rPrChange w:id="1384" w:author="Singh, Dhruv (DOES)" w:date="2021-07-27T13:19:00Z">
            <w:rPr>
              <w:ins w:id="1385" w:author="Singh, Dhruv (DOES)" w:date="2021-07-27T13:17:00Z"/>
              <w:rFonts w:ascii="Times New Roman" w:hAnsi="Times New Roman"/>
              <w:szCs w:val="24"/>
            </w:rPr>
          </w:rPrChange>
        </w:rPr>
      </w:pPr>
      <w:ins w:id="1386" w:author="Singh, Dhruv (DOES)" w:date="2021-07-27T13:18:00Z">
        <w:r w:rsidRPr="00385659">
          <w:rPr>
            <w:rFonts w:ascii="Times New Roman" w:hAnsi="Times New Roman"/>
            <w:b/>
            <w:bCs/>
            <w:color w:val="FF0000"/>
            <w:szCs w:val="24"/>
            <w:u w:val="single"/>
            <w:rPrChange w:id="1387" w:author="Singh, Dhruv (DOES)" w:date="2021-07-27T13:19:00Z">
              <w:rPr>
                <w:rFonts w:ascii="Times New Roman" w:hAnsi="Times New Roman"/>
                <w:szCs w:val="24"/>
              </w:rPr>
            </w:rPrChange>
          </w:rPr>
          <w:t>Report 5</w:t>
        </w:r>
      </w:ins>
    </w:p>
    <w:p w14:paraId="102E0316" w14:textId="46ECC5CF" w:rsidR="002811F9" w:rsidRPr="00A841A6" w:rsidRDefault="00166504">
      <w:pPr>
        <w:tabs>
          <w:tab w:val="left" w:pos="2649"/>
        </w:tabs>
        <w:rPr>
          <w:ins w:id="1388" w:author="Matthews, Katrina (DOES)" w:date="2020-03-06T09:46:00Z"/>
          <w:rFonts w:ascii="Times New Roman" w:hAnsi="Times New Roman"/>
          <w:szCs w:val="24"/>
          <w:rPrChange w:id="1389" w:author="Matthews, Katrina (DOES)" w:date="2020-03-23T13:59:00Z">
            <w:rPr>
              <w:ins w:id="1390" w:author="Matthews, Katrina (DOES)" w:date="2020-03-06T09:46:00Z"/>
            </w:rPr>
          </w:rPrChange>
        </w:rPr>
        <w:pPrChange w:id="1391" w:author="Singh, Dhruv (DOES)" w:date="2021-07-27T13:17:00Z">
          <w:pPr/>
        </w:pPrChange>
      </w:pPr>
      <w:ins w:id="1392" w:author="Singh, Dhruv (DOES)" w:date="2021-07-27T13:17:00Z">
        <w:r>
          <w:rPr>
            <w:rFonts w:ascii="Times New Roman" w:hAnsi="Times New Roman"/>
            <w:szCs w:val="24"/>
          </w:rPr>
          <w:tab/>
        </w:r>
      </w:ins>
    </w:p>
    <w:p w14:paraId="50391365" w14:textId="77777777" w:rsidR="002811F9" w:rsidRPr="00A841A6" w:rsidRDefault="002811F9" w:rsidP="002811F9">
      <w:pPr>
        <w:rPr>
          <w:ins w:id="1393" w:author="Matthews, Katrina (DOES)" w:date="2020-03-06T09:46:00Z"/>
          <w:rFonts w:ascii="Times New Roman" w:hAnsi="Times New Roman"/>
          <w:b/>
          <w:bCs/>
          <w:szCs w:val="24"/>
          <w:rPrChange w:id="1394" w:author="Matthews, Katrina (DOES)" w:date="2020-03-23T13:59:00Z">
            <w:rPr>
              <w:ins w:id="1395" w:author="Matthews, Katrina (DOES)" w:date="2020-03-06T09:46:00Z"/>
              <w:b/>
              <w:bCs/>
            </w:rPr>
          </w:rPrChange>
        </w:rPr>
      </w:pPr>
      <w:ins w:id="1396" w:author="Matthews, Katrina (DOES)" w:date="2020-03-06T09:46:00Z">
        <w:r w:rsidRPr="00A841A6">
          <w:rPr>
            <w:rFonts w:ascii="Times New Roman" w:hAnsi="Times New Roman"/>
            <w:b/>
            <w:bCs/>
            <w:szCs w:val="24"/>
            <w:rPrChange w:id="1397" w:author="Matthews, Katrina (DOES)" w:date="2020-03-23T13:59:00Z">
              <w:rPr>
                <w:b/>
                <w:bCs/>
              </w:rPr>
            </w:rPrChange>
          </w:rPr>
          <w:t xml:space="preserve">DC Networks Report Used </w:t>
        </w:r>
      </w:ins>
    </w:p>
    <w:p w14:paraId="38A9F092" w14:textId="77777777" w:rsidR="002811F9" w:rsidRPr="00A841A6" w:rsidRDefault="002811F9" w:rsidP="002811F9">
      <w:pPr>
        <w:pStyle w:val="ListParagraph"/>
        <w:numPr>
          <w:ilvl w:val="0"/>
          <w:numId w:val="21"/>
        </w:numPr>
        <w:rPr>
          <w:ins w:id="1398" w:author="Matthews, Katrina (DOES)" w:date="2020-03-06T09:46:00Z"/>
          <w:rFonts w:ascii="Times New Roman" w:hAnsi="Times New Roman"/>
          <w:b/>
          <w:bCs/>
          <w:sz w:val="24"/>
          <w:szCs w:val="24"/>
          <w:rPrChange w:id="1399" w:author="Matthews, Katrina (DOES)" w:date="2020-03-23T13:59:00Z">
            <w:rPr>
              <w:ins w:id="1400" w:author="Matthews, Katrina (DOES)" w:date="2020-03-06T09:46:00Z"/>
              <w:b/>
              <w:bCs/>
            </w:rPr>
          </w:rPrChange>
        </w:rPr>
      </w:pPr>
      <w:ins w:id="1401" w:author="Matthews, Katrina (DOES)" w:date="2020-03-06T09:46:00Z">
        <w:r w:rsidRPr="00A841A6">
          <w:rPr>
            <w:rFonts w:ascii="Times New Roman" w:hAnsi="Times New Roman"/>
            <w:b/>
            <w:bCs/>
            <w:sz w:val="24"/>
            <w:szCs w:val="24"/>
            <w:rPrChange w:id="1402" w:author="Matthews, Katrina (DOES)" w:date="2020-03-23T13:59:00Z">
              <w:rPr>
                <w:b/>
                <w:bCs/>
              </w:rPr>
            </w:rPrChange>
          </w:rPr>
          <w:t xml:space="preserve">Program Enrollment </w:t>
        </w:r>
      </w:ins>
    </w:p>
    <w:p w14:paraId="6A7ED393" w14:textId="77777777" w:rsidR="002811F9" w:rsidRPr="00A841A6" w:rsidRDefault="002811F9">
      <w:pPr>
        <w:pStyle w:val="ListParagraph"/>
        <w:numPr>
          <w:ilvl w:val="1"/>
          <w:numId w:val="48"/>
        </w:numPr>
        <w:rPr>
          <w:ins w:id="1403" w:author="Matthews, Katrina (DOES)" w:date="2020-03-06T09:46:00Z"/>
          <w:rFonts w:ascii="Times New Roman" w:hAnsi="Times New Roman"/>
          <w:b/>
          <w:bCs/>
          <w:sz w:val="24"/>
          <w:szCs w:val="24"/>
          <w:rPrChange w:id="1404" w:author="Matthews, Katrina (DOES)" w:date="2020-03-23T13:59:00Z">
            <w:rPr>
              <w:ins w:id="1405" w:author="Matthews, Katrina (DOES)" w:date="2020-03-06T09:46:00Z"/>
              <w:b/>
              <w:bCs/>
            </w:rPr>
          </w:rPrChange>
        </w:rPr>
        <w:pPrChange w:id="1406" w:author="Matthews, Katrina (DOES)" w:date="2020-03-06T09:57:00Z">
          <w:pPr>
            <w:pStyle w:val="ListParagraph"/>
            <w:numPr>
              <w:ilvl w:val="1"/>
              <w:numId w:val="34"/>
            </w:numPr>
            <w:ind w:left="1440" w:hanging="360"/>
          </w:pPr>
        </w:pPrChange>
      </w:pPr>
      <w:bookmarkStart w:id="1407" w:name="_Hlk37188696"/>
      <w:ins w:id="1408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409" w:author="Matthews, Katrina (DOES)" w:date="2020-03-23T13:59:00Z">
              <w:rPr/>
            </w:rPrChange>
          </w:rPr>
          <w:t>Detailed Report</w:t>
        </w:r>
      </w:ins>
    </w:p>
    <w:p w14:paraId="1E8793A2" w14:textId="77777777" w:rsidR="002811F9" w:rsidRPr="00A841A6" w:rsidRDefault="002811F9">
      <w:pPr>
        <w:pStyle w:val="ListParagraph"/>
        <w:numPr>
          <w:ilvl w:val="1"/>
          <w:numId w:val="48"/>
        </w:numPr>
        <w:rPr>
          <w:ins w:id="1410" w:author="Matthews, Katrina (DOES)" w:date="2020-03-06T09:46:00Z"/>
          <w:rFonts w:ascii="Times New Roman" w:hAnsi="Times New Roman"/>
          <w:b/>
          <w:bCs/>
          <w:sz w:val="24"/>
          <w:szCs w:val="24"/>
          <w:rPrChange w:id="1411" w:author="Matthews, Katrina (DOES)" w:date="2020-03-23T13:59:00Z">
            <w:rPr>
              <w:ins w:id="1412" w:author="Matthews, Katrina (DOES)" w:date="2020-03-06T09:46:00Z"/>
              <w:b/>
              <w:bCs/>
            </w:rPr>
          </w:rPrChange>
        </w:rPr>
        <w:pPrChange w:id="1413" w:author="Matthews, Katrina (DOES)" w:date="2020-03-06T09:57:00Z">
          <w:pPr>
            <w:pStyle w:val="ListParagraph"/>
            <w:numPr>
              <w:ilvl w:val="1"/>
              <w:numId w:val="34"/>
            </w:numPr>
            <w:ind w:left="1440" w:hanging="360"/>
          </w:pPr>
        </w:pPrChange>
      </w:pPr>
      <w:ins w:id="1414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415" w:author="Matthews, Katrina (DOES)" w:date="2020-03-23T13:59:00Z">
              <w:rPr/>
            </w:rPrChange>
          </w:rPr>
          <w:t>Individual Services Provided Report (</w:t>
        </w:r>
        <w:r w:rsidRPr="00A841A6">
          <w:rPr>
            <w:rFonts w:ascii="Times New Roman" w:hAnsi="Times New Roman"/>
            <w:b/>
            <w:bCs/>
            <w:sz w:val="24"/>
            <w:szCs w:val="24"/>
            <w:rPrChange w:id="1416" w:author="Matthews, Katrina (DOES)" w:date="2020-03-23T13:59:00Z">
              <w:rPr>
                <w:b/>
                <w:bCs/>
              </w:rPr>
            </w:rPrChange>
          </w:rPr>
          <w:t>List)</w:t>
        </w:r>
      </w:ins>
    </w:p>
    <w:p w14:paraId="52377089" w14:textId="77777777" w:rsidR="002811F9" w:rsidRPr="00A841A6" w:rsidRDefault="002811F9">
      <w:pPr>
        <w:pStyle w:val="ListParagraph"/>
        <w:numPr>
          <w:ilvl w:val="1"/>
          <w:numId w:val="48"/>
        </w:numPr>
        <w:rPr>
          <w:ins w:id="1417" w:author="Matthews, Katrina (DOES)" w:date="2020-03-06T09:46:00Z"/>
          <w:rFonts w:ascii="Times New Roman" w:hAnsi="Times New Roman"/>
          <w:b/>
          <w:bCs/>
          <w:sz w:val="24"/>
          <w:szCs w:val="24"/>
          <w:rPrChange w:id="1418" w:author="Matthews, Katrina (DOES)" w:date="2020-03-23T13:59:00Z">
            <w:rPr>
              <w:ins w:id="1419" w:author="Matthews, Katrina (DOES)" w:date="2020-03-06T09:46:00Z"/>
              <w:b/>
              <w:bCs/>
            </w:rPr>
          </w:rPrChange>
        </w:rPr>
        <w:pPrChange w:id="1420" w:author="Matthews, Katrina (DOES)" w:date="2020-03-06T09:57:00Z">
          <w:pPr>
            <w:pStyle w:val="ListParagraph"/>
            <w:numPr>
              <w:ilvl w:val="1"/>
              <w:numId w:val="34"/>
            </w:numPr>
            <w:ind w:left="1440" w:hanging="360"/>
          </w:pPr>
        </w:pPrChange>
      </w:pPr>
      <w:ins w:id="1421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422" w:author="Matthews, Katrina (DOES)" w:date="2020-03-23T13:59:00Z">
              <w:rPr/>
            </w:rPrChange>
          </w:rPr>
          <w:t xml:space="preserve">Enter Other Programs, next enter program </w:t>
        </w:r>
      </w:ins>
    </w:p>
    <w:p w14:paraId="33E52AEF" w14:textId="7F54914B" w:rsidR="002811F9" w:rsidRPr="00A841A6" w:rsidRDefault="002811F9">
      <w:pPr>
        <w:pStyle w:val="ListParagraph"/>
        <w:numPr>
          <w:ilvl w:val="1"/>
          <w:numId w:val="48"/>
        </w:numPr>
        <w:rPr>
          <w:ins w:id="1423" w:author="Matthews, Katrina (DOES)" w:date="2020-03-06T09:46:00Z"/>
          <w:rFonts w:ascii="Times New Roman" w:hAnsi="Times New Roman"/>
          <w:b/>
          <w:bCs/>
          <w:sz w:val="24"/>
          <w:szCs w:val="24"/>
          <w:rPrChange w:id="1424" w:author="Matthews, Katrina (DOES)" w:date="2020-03-23T13:59:00Z">
            <w:rPr>
              <w:ins w:id="1425" w:author="Matthews, Katrina (DOES)" w:date="2020-03-06T09:46:00Z"/>
              <w:b/>
              <w:bCs/>
            </w:rPr>
          </w:rPrChange>
        </w:rPr>
        <w:pPrChange w:id="1426" w:author="Matthews, Katrina (DOES)" w:date="2020-03-06T09:57:00Z">
          <w:pPr>
            <w:pStyle w:val="ListParagraph"/>
            <w:numPr>
              <w:ilvl w:val="1"/>
              <w:numId w:val="34"/>
            </w:numPr>
            <w:ind w:left="1440" w:hanging="360"/>
          </w:pPr>
        </w:pPrChange>
      </w:pPr>
      <w:ins w:id="1427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428" w:author="Matthews, Katrina (DOES)" w:date="2020-03-23T13:59:00Z">
              <w:rPr/>
            </w:rPrChange>
          </w:rPr>
          <w:t xml:space="preserve">Enter Activity Code </w:t>
        </w:r>
      </w:ins>
      <w:ins w:id="1429" w:author="Matthews, Katrina (DOES)" w:date="2020-03-06T09:57:00Z">
        <w:r w:rsidR="007F043F" w:rsidRPr="00A841A6">
          <w:rPr>
            <w:rFonts w:ascii="Times New Roman" w:hAnsi="Times New Roman"/>
            <w:sz w:val="24"/>
            <w:szCs w:val="24"/>
            <w:rPrChange w:id="1430" w:author="Matthews, Katrina (DOES)" w:date="2020-03-23T13:59:00Z">
              <w:rPr/>
            </w:rPrChange>
          </w:rPr>
          <w:t xml:space="preserve">219 </w:t>
        </w:r>
      </w:ins>
      <w:ins w:id="1431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432" w:author="Matthews, Katrina (DOES)" w:date="2020-03-23T13:59:00Z">
              <w:rPr/>
            </w:rPrChange>
          </w:rPr>
          <w:t>by Start Date</w:t>
        </w:r>
      </w:ins>
    </w:p>
    <w:p w14:paraId="79ACF3A1" w14:textId="496B4F3C" w:rsidR="002811F9" w:rsidRPr="00A841A6" w:rsidRDefault="002811F9">
      <w:pPr>
        <w:pStyle w:val="ListParagraph"/>
        <w:numPr>
          <w:ilvl w:val="1"/>
          <w:numId w:val="48"/>
        </w:numPr>
        <w:rPr>
          <w:ins w:id="1433" w:author="Matthews, Katrina (DOES)" w:date="2020-03-06T09:46:00Z"/>
          <w:rFonts w:ascii="Times New Roman" w:hAnsi="Times New Roman"/>
          <w:b/>
          <w:bCs/>
          <w:sz w:val="24"/>
          <w:szCs w:val="24"/>
          <w:rPrChange w:id="1434" w:author="Matthews, Katrina (DOES)" w:date="2020-03-23T13:59:00Z">
            <w:rPr>
              <w:ins w:id="1435" w:author="Matthews, Katrina (DOES)" w:date="2020-03-06T09:46:00Z"/>
              <w:b/>
              <w:bCs/>
            </w:rPr>
          </w:rPrChange>
        </w:rPr>
        <w:pPrChange w:id="1436" w:author="Matthews, Katrina (DOES)" w:date="2020-03-06T09:57:00Z">
          <w:pPr>
            <w:pStyle w:val="ListParagraph"/>
            <w:numPr>
              <w:ilvl w:val="1"/>
              <w:numId w:val="34"/>
            </w:numPr>
            <w:ind w:left="1440" w:hanging="360"/>
          </w:pPr>
        </w:pPrChange>
      </w:pPr>
      <w:ins w:id="1437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438" w:author="Matthews, Katrina (DOES)" w:date="2020-03-23T13:59:00Z">
              <w:rPr/>
            </w:rPrChange>
          </w:rPr>
          <w:t>Filter by date-based on quarter</w:t>
        </w:r>
      </w:ins>
      <w:ins w:id="1439" w:author="Singh, Dhruv (DOES)" w:date="2021-07-27T13:25:00Z">
        <w:r w:rsidR="00D625A6">
          <w:rPr>
            <w:rFonts w:ascii="Times New Roman" w:hAnsi="Times New Roman"/>
            <w:sz w:val="24"/>
            <w:szCs w:val="24"/>
          </w:rPr>
          <w:t xml:space="preserve"> </w:t>
        </w:r>
        <w:r w:rsidR="00D625A6" w:rsidRPr="00D625A6">
          <w:rPr>
            <w:rFonts w:ascii="Times New Roman" w:hAnsi="Times New Roman"/>
            <w:sz w:val="24"/>
            <w:szCs w:val="24"/>
            <w:highlight w:val="yellow"/>
            <w:rPrChange w:id="1440" w:author="Singh, Dhruv (DOES)" w:date="2021-07-27T13:26:00Z">
              <w:rPr>
                <w:rFonts w:ascii="Times New Roman" w:hAnsi="Times New Roman"/>
                <w:sz w:val="24"/>
                <w:szCs w:val="24"/>
              </w:rPr>
            </w:rPrChange>
          </w:rPr>
          <w:t>{what does this mean, don’t you still need to select start or end</w:t>
        </w:r>
      </w:ins>
      <w:ins w:id="1441" w:author="Singh, Dhruv (DOES)" w:date="2021-07-27T13:26:00Z">
        <w:r w:rsidR="00D625A6" w:rsidRPr="00D625A6">
          <w:rPr>
            <w:rFonts w:ascii="Times New Roman" w:hAnsi="Times New Roman"/>
            <w:sz w:val="24"/>
            <w:szCs w:val="24"/>
            <w:highlight w:val="yellow"/>
            <w:rPrChange w:id="1442" w:author="Singh, Dhruv (DOES)" w:date="2021-07-27T13:26:00Z">
              <w:rPr>
                <w:rFonts w:ascii="Times New Roman" w:hAnsi="Times New Roman"/>
                <w:sz w:val="24"/>
                <w:szCs w:val="24"/>
              </w:rPr>
            </w:rPrChange>
          </w:rPr>
          <w:t>?}</w:t>
        </w:r>
      </w:ins>
    </w:p>
    <w:p w14:paraId="7B0B5B66" w14:textId="77777777" w:rsidR="002811F9" w:rsidRPr="00A841A6" w:rsidRDefault="002811F9" w:rsidP="002811F9">
      <w:pPr>
        <w:pStyle w:val="ListParagraph"/>
        <w:ind w:left="1440"/>
        <w:rPr>
          <w:ins w:id="1443" w:author="Matthews, Katrina (DOES)" w:date="2020-03-06T09:46:00Z"/>
          <w:rFonts w:ascii="Times New Roman" w:hAnsi="Times New Roman"/>
          <w:sz w:val="24"/>
          <w:szCs w:val="24"/>
          <w:rPrChange w:id="1444" w:author="Matthews, Katrina (DOES)" w:date="2020-03-23T13:59:00Z">
            <w:rPr>
              <w:ins w:id="1445" w:author="Matthews, Katrina (DOES)" w:date="2020-03-06T09:46:00Z"/>
            </w:rPr>
          </w:rPrChange>
        </w:rPr>
      </w:pPr>
    </w:p>
    <w:bookmarkEnd w:id="1407"/>
    <w:p w14:paraId="7DBE5841" w14:textId="77777777" w:rsidR="002811F9" w:rsidRPr="00A841A6" w:rsidRDefault="002811F9" w:rsidP="002811F9">
      <w:pPr>
        <w:pStyle w:val="ListParagraph"/>
        <w:numPr>
          <w:ilvl w:val="0"/>
          <w:numId w:val="20"/>
        </w:numPr>
        <w:rPr>
          <w:ins w:id="1446" w:author="Matthews, Katrina (DOES)" w:date="2020-03-06T09:46:00Z"/>
          <w:rFonts w:ascii="Times New Roman" w:hAnsi="Times New Roman"/>
          <w:b/>
          <w:bCs/>
          <w:sz w:val="24"/>
          <w:szCs w:val="24"/>
          <w:rPrChange w:id="1447" w:author="Matthews, Katrina (DOES)" w:date="2020-03-23T13:59:00Z">
            <w:rPr>
              <w:ins w:id="1448" w:author="Matthews, Katrina (DOES)" w:date="2020-03-06T09:46:00Z"/>
              <w:b/>
              <w:bCs/>
            </w:rPr>
          </w:rPrChange>
        </w:rPr>
      </w:pPr>
      <w:ins w:id="1449" w:author="Matthews, Katrina (DOES)" w:date="2020-03-06T09:46:00Z">
        <w:r w:rsidRPr="00A841A6">
          <w:rPr>
            <w:rFonts w:ascii="Times New Roman" w:hAnsi="Times New Roman"/>
            <w:b/>
            <w:bCs/>
            <w:sz w:val="24"/>
            <w:szCs w:val="24"/>
            <w:rPrChange w:id="1450" w:author="Matthews, Katrina (DOES)" w:date="2020-03-23T13:59:00Z">
              <w:rPr>
                <w:b/>
                <w:bCs/>
              </w:rPr>
            </w:rPrChange>
          </w:rPr>
          <w:t xml:space="preserve">Number of Completed Participants </w:t>
        </w:r>
      </w:ins>
    </w:p>
    <w:p w14:paraId="0A4CADBA" w14:textId="77777777" w:rsidR="002811F9" w:rsidRPr="00A841A6" w:rsidRDefault="002811F9">
      <w:pPr>
        <w:pStyle w:val="ListParagraph"/>
        <w:numPr>
          <w:ilvl w:val="1"/>
          <w:numId w:val="49"/>
        </w:numPr>
        <w:rPr>
          <w:ins w:id="1451" w:author="Matthews, Katrina (DOES)" w:date="2020-03-06T09:46:00Z"/>
          <w:rFonts w:ascii="Times New Roman" w:hAnsi="Times New Roman"/>
          <w:sz w:val="24"/>
          <w:szCs w:val="24"/>
          <w:rPrChange w:id="1452" w:author="Matthews, Katrina (DOES)" w:date="2020-03-23T13:59:00Z">
            <w:rPr>
              <w:ins w:id="1453" w:author="Matthews, Katrina (DOES)" w:date="2020-03-06T09:46:00Z"/>
            </w:rPr>
          </w:rPrChange>
        </w:rPr>
        <w:pPrChange w:id="1454" w:author="Matthews, Katrina (DOES)" w:date="2020-03-06T09:59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  <w:ins w:id="1455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456" w:author="Matthews, Katrina (DOES)" w:date="2020-03-23T13:59:00Z">
              <w:rPr/>
            </w:rPrChange>
          </w:rPr>
          <w:t>Detailed Reports</w:t>
        </w:r>
      </w:ins>
    </w:p>
    <w:p w14:paraId="3AB172A4" w14:textId="77777777" w:rsidR="002811F9" w:rsidRPr="00A841A6" w:rsidRDefault="002811F9">
      <w:pPr>
        <w:pStyle w:val="ListParagraph"/>
        <w:numPr>
          <w:ilvl w:val="1"/>
          <w:numId w:val="49"/>
        </w:numPr>
        <w:rPr>
          <w:ins w:id="1457" w:author="Matthews, Katrina (DOES)" w:date="2020-03-06T09:46:00Z"/>
          <w:rFonts w:ascii="Times New Roman" w:hAnsi="Times New Roman"/>
          <w:sz w:val="24"/>
          <w:szCs w:val="24"/>
          <w:rPrChange w:id="1458" w:author="Matthews, Katrina (DOES)" w:date="2020-03-23T13:59:00Z">
            <w:rPr>
              <w:ins w:id="1459" w:author="Matthews, Katrina (DOES)" w:date="2020-03-06T09:46:00Z"/>
            </w:rPr>
          </w:rPrChange>
        </w:rPr>
        <w:pPrChange w:id="1460" w:author="Matthews, Katrina (DOES)" w:date="2020-03-06T09:59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  <w:ins w:id="1461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462" w:author="Matthews, Katrina (DOES)" w:date="2020-03-23T13:59:00Z">
              <w:rPr/>
            </w:rPrChange>
          </w:rPr>
          <w:t>Individual Services Provided Report (</w:t>
        </w:r>
        <w:r w:rsidRPr="00A841A6">
          <w:rPr>
            <w:rFonts w:ascii="Times New Roman" w:hAnsi="Times New Roman"/>
            <w:b/>
            <w:bCs/>
            <w:sz w:val="24"/>
            <w:szCs w:val="24"/>
            <w:rPrChange w:id="1463" w:author="Matthews, Katrina (DOES)" w:date="2020-03-23T13:59:00Z">
              <w:rPr>
                <w:b/>
                <w:bCs/>
              </w:rPr>
            </w:rPrChange>
          </w:rPr>
          <w:t>List)</w:t>
        </w:r>
      </w:ins>
    </w:p>
    <w:p w14:paraId="4487CEA7" w14:textId="77777777" w:rsidR="002811F9" w:rsidRPr="00A841A6" w:rsidRDefault="002811F9">
      <w:pPr>
        <w:pStyle w:val="ListParagraph"/>
        <w:numPr>
          <w:ilvl w:val="1"/>
          <w:numId w:val="49"/>
        </w:numPr>
        <w:rPr>
          <w:ins w:id="1464" w:author="Matthews, Katrina (DOES)" w:date="2020-03-06T09:46:00Z"/>
          <w:rFonts w:ascii="Times New Roman" w:hAnsi="Times New Roman"/>
          <w:sz w:val="24"/>
          <w:szCs w:val="24"/>
          <w:rPrChange w:id="1465" w:author="Matthews, Katrina (DOES)" w:date="2020-03-23T13:59:00Z">
            <w:rPr>
              <w:ins w:id="1466" w:author="Matthews, Katrina (DOES)" w:date="2020-03-06T09:46:00Z"/>
            </w:rPr>
          </w:rPrChange>
        </w:rPr>
        <w:pPrChange w:id="1467" w:author="Matthews, Katrina (DOES)" w:date="2020-03-06T09:59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  <w:ins w:id="1468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469" w:author="Matthews, Katrina (DOES)" w:date="2020-03-23T13:59:00Z">
              <w:rPr/>
            </w:rPrChange>
          </w:rPr>
          <w:t xml:space="preserve">Enter Other Programs, next enter program </w:t>
        </w:r>
      </w:ins>
    </w:p>
    <w:p w14:paraId="290FA4AD" w14:textId="2C811907" w:rsidR="002811F9" w:rsidRPr="00A841A6" w:rsidRDefault="002811F9">
      <w:pPr>
        <w:pStyle w:val="ListParagraph"/>
        <w:numPr>
          <w:ilvl w:val="1"/>
          <w:numId w:val="49"/>
        </w:numPr>
        <w:rPr>
          <w:ins w:id="1470" w:author="Matthews, Katrina (DOES)" w:date="2020-03-06T09:46:00Z"/>
          <w:rFonts w:ascii="Times New Roman" w:hAnsi="Times New Roman"/>
          <w:sz w:val="24"/>
          <w:szCs w:val="24"/>
          <w:rPrChange w:id="1471" w:author="Matthews, Katrina (DOES)" w:date="2020-03-23T13:59:00Z">
            <w:rPr>
              <w:ins w:id="1472" w:author="Matthews, Katrina (DOES)" w:date="2020-03-06T09:46:00Z"/>
            </w:rPr>
          </w:rPrChange>
        </w:rPr>
        <w:pPrChange w:id="1473" w:author="Matthews, Katrina (DOES)" w:date="2020-03-06T09:59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  <w:ins w:id="1474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475" w:author="Matthews, Katrina (DOES)" w:date="2020-03-23T13:59:00Z">
              <w:rPr/>
            </w:rPrChange>
          </w:rPr>
          <w:t xml:space="preserve">Enter Activity Code </w:t>
        </w:r>
      </w:ins>
      <w:ins w:id="1476" w:author="Matthews, Katrina (DOES)" w:date="2020-03-06T09:57:00Z">
        <w:r w:rsidR="007F043F" w:rsidRPr="00EE1F8F">
          <w:rPr>
            <w:rFonts w:ascii="Times New Roman" w:hAnsi="Times New Roman"/>
            <w:sz w:val="24"/>
            <w:szCs w:val="24"/>
            <w:highlight w:val="yellow"/>
            <w:rPrChange w:id="1477" w:author="Singh, Dhruv (DOES)" w:date="2021-07-27T13:01:00Z">
              <w:rPr/>
            </w:rPrChange>
          </w:rPr>
          <w:t>219</w:t>
        </w:r>
      </w:ins>
      <w:ins w:id="1478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479" w:author="Matthews, Katrina (DOES)" w:date="2020-03-23T13:59:00Z">
              <w:rPr/>
            </w:rPrChange>
          </w:rPr>
          <w:t xml:space="preserve"> by End Date </w:t>
        </w:r>
      </w:ins>
    </w:p>
    <w:p w14:paraId="582D49AD" w14:textId="077949FB" w:rsidR="002811F9" w:rsidRPr="00A841A6" w:rsidRDefault="002811F9">
      <w:pPr>
        <w:pStyle w:val="ListParagraph"/>
        <w:numPr>
          <w:ilvl w:val="1"/>
          <w:numId w:val="49"/>
        </w:numPr>
        <w:rPr>
          <w:ins w:id="1480" w:author="Matthews, Katrina (DOES)" w:date="2020-03-06T09:58:00Z"/>
          <w:rFonts w:ascii="Times New Roman" w:hAnsi="Times New Roman"/>
          <w:sz w:val="24"/>
          <w:szCs w:val="24"/>
          <w:rPrChange w:id="1481" w:author="Matthews, Katrina (DOES)" w:date="2020-03-23T13:59:00Z">
            <w:rPr>
              <w:ins w:id="1482" w:author="Matthews, Katrina (DOES)" w:date="2020-03-06T09:58:00Z"/>
            </w:rPr>
          </w:rPrChange>
        </w:rPr>
        <w:pPrChange w:id="1483" w:author="Matthews, Katrina (DOES)" w:date="2020-03-06T09:59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  <w:ins w:id="1484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485" w:author="Matthews, Katrina (DOES)" w:date="2020-03-23T13:59:00Z">
              <w:rPr/>
            </w:rPrChange>
          </w:rPr>
          <w:t>Filter by date-based on quarter</w:t>
        </w:r>
      </w:ins>
    </w:p>
    <w:p w14:paraId="5317DA61" w14:textId="77777777" w:rsidR="007F043F" w:rsidRPr="00A841A6" w:rsidRDefault="007F043F">
      <w:pPr>
        <w:pStyle w:val="ListParagraph"/>
        <w:ind w:left="1440"/>
        <w:rPr>
          <w:ins w:id="1486" w:author="Matthews, Katrina (DOES)" w:date="2020-03-06T09:58:00Z"/>
          <w:rFonts w:ascii="Times New Roman" w:hAnsi="Times New Roman"/>
          <w:sz w:val="24"/>
          <w:szCs w:val="24"/>
          <w:rPrChange w:id="1487" w:author="Matthews, Katrina (DOES)" w:date="2020-03-23T13:59:00Z">
            <w:rPr>
              <w:ins w:id="1488" w:author="Matthews, Katrina (DOES)" w:date="2020-03-06T09:58:00Z"/>
            </w:rPr>
          </w:rPrChange>
        </w:rPr>
        <w:pPrChange w:id="1489" w:author="Matthews, Katrina (DOES)" w:date="2020-03-06T09:58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</w:p>
    <w:p w14:paraId="648E4DC2" w14:textId="09175DDF" w:rsidR="007F043F" w:rsidRPr="00A841A6" w:rsidRDefault="007F043F" w:rsidP="007F043F">
      <w:pPr>
        <w:pStyle w:val="ListParagraph"/>
        <w:numPr>
          <w:ilvl w:val="0"/>
          <w:numId w:val="25"/>
        </w:numPr>
        <w:rPr>
          <w:ins w:id="1490" w:author="Matthews, Katrina (DOES)" w:date="2020-03-06T09:58:00Z"/>
          <w:rFonts w:ascii="Times New Roman" w:hAnsi="Times New Roman"/>
          <w:b/>
          <w:bCs/>
          <w:sz w:val="24"/>
          <w:szCs w:val="24"/>
          <w:rPrChange w:id="1491" w:author="Matthews, Katrina (DOES)" w:date="2020-03-23T13:59:00Z">
            <w:rPr>
              <w:ins w:id="1492" w:author="Matthews, Katrina (DOES)" w:date="2020-03-06T09:58:00Z"/>
            </w:rPr>
          </w:rPrChange>
        </w:rPr>
      </w:pPr>
      <w:ins w:id="1493" w:author="Matthews, Katrina (DOES)" w:date="2020-03-06T09:58:00Z">
        <w:r w:rsidRPr="00A841A6">
          <w:rPr>
            <w:rFonts w:ascii="Times New Roman" w:hAnsi="Times New Roman"/>
            <w:b/>
            <w:bCs/>
            <w:sz w:val="24"/>
            <w:szCs w:val="24"/>
            <w:rPrChange w:id="1494" w:author="Matthews, Katrina (DOES)" w:date="2020-03-23T13:59:00Z">
              <w:rPr/>
            </w:rPrChange>
          </w:rPr>
          <w:t>Private Sector Host</w:t>
        </w:r>
      </w:ins>
    </w:p>
    <w:p w14:paraId="6078E397" w14:textId="02BCC97B" w:rsidR="007F043F" w:rsidRPr="00073D7A" w:rsidRDefault="007F043F">
      <w:pPr>
        <w:pStyle w:val="ListParagraph"/>
        <w:numPr>
          <w:ilvl w:val="1"/>
          <w:numId w:val="25"/>
        </w:numPr>
        <w:shd w:val="clear" w:color="auto" w:fill="FFFF00"/>
        <w:rPr>
          <w:ins w:id="1495" w:author="Matthews, Katrina (DOES)" w:date="2020-03-06T09:46:00Z"/>
          <w:rFonts w:ascii="Times New Roman" w:hAnsi="Times New Roman"/>
          <w:sz w:val="24"/>
          <w:szCs w:val="24"/>
          <w:rPrChange w:id="1496" w:author="Singh, Dhruv (DOES)" w:date="2021-07-27T12:20:00Z">
            <w:rPr>
              <w:ins w:id="1497" w:author="Matthews, Katrina (DOES)" w:date="2020-03-06T09:46:00Z"/>
            </w:rPr>
          </w:rPrChange>
        </w:rPr>
        <w:pPrChange w:id="1498" w:author="Matthews, Katrina (DOES)" w:date="2020-03-06T09:59:00Z">
          <w:pPr>
            <w:pStyle w:val="ListParagraph"/>
            <w:numPr>
              <w:ilvl w:val="1"/>
              <w:numId w:val="25"/>
            </w:numPr>
            <w:ind w:left="1440" w:hanging="360"/>
          </w:pPr>
        </w:pPrChange>
      </w:pPr>
      <w:ins w:id="1499" w:author="Matthews, Katrina (DOES)" w:date="2020-03-06T09:58:00Z">
        <w:r w:rsidRPr="00073D7A">
          <w:rPr>
            <w:rFonts w:ascii="Times New Roman" w:hAnsi="Times New Roman"/>
            <w:sz w:val="24"/>
            <w:szCs w:val="24"/>
            <w:rPrChange w:id="1500" w:author="Singh, Dhruv (DOES)" w:date="2021-07-27T12:20:00Z">
              <w:rPr/>
            </w:rPrChange>
          </w:rPr>
          <w:t xml:space="preserve">Must come from </w:t>
        </w:r>
      </w:ins>
      <w:ins w:id="1501" w:author="Matthews, Katrina (DOES)" w:date="2020-03-06T09:59:00Z">
        <w:r w:rsidRPr="00073D7A">
          <w:rPr>
            <w:rFonts w:ascii="Times New Roman" w:hAnsi="Times New Roman"/>
            <w:sz w:val="24"/>
            <w:szCs w:val="24"/>
            <w:rPrChange w:id="1502" w:author="Singh, Dhruv (DOES)" w:date="2021-07-27T12:20:00Z">
              <w:rPr/>
            </w:rPrChange>
          </w:rPr>
          <w:t xml:space="preserve">program – Providers do not have private versus public </w:t>
        </w:r>
      </w:ins>
    </w:p>
    <w:p w14:paraId="6487DBF8" w14:textId="540D00BA" w:rsidR="007F043F" w:rsidRPr="00A841A6" w:rsidRDefault="007F043F" w:rsidP="007F043F">
      <w:pPr>
        <w:pStyle w:val="ListParagraph"/>
        <w:numPr>
          <w:ilvl w:val="0"/>
          <w:numId w:val="25"/>
        </w:numPr>
        <w:rPr>
          <w:ins w:id="1503" w:author="Matthews, Katrina (DOES)" w:date="2020-03-06T10:00:00Z"/>
          <w:rFonts w:ascii="Times New Roman" w:hAnsi="Times New Roman"/>
          <w:b/>
          <w:bCs/>
          <w:sz w:val="24"/>
          <w:szCs w:val="24"/>
          <w:rPrChange w:id="1504" w:author="Matthews, Katrina (DOES)" w:date="2020-03-23T13:59:00Z">
            <w:rPr>
              <w:ins w:id="1505" w:author="Matthews, Katrina (DOES)" w:date="2020-03-06T10:00:00Z"/>
              <w:b/>
              <w:bCs/>
            </w:rPr>
          </w:rPrChange>
        </w:rPr>
      </w:pPr>
      <w:ins w:id="1506" w:author="Matthews, Katrina (DOES)" w:date="2020-03-06T10:00:00Z">
        <w:r w:rsidRPr="00A841A6">
          <w:rPr>
            <w:rFonts w:ascii="Times New Roman" w:hAnsi="Times New Roman"/>
            <w:b/>
            <w:bCs/>
            <w:sz w:val="24"/>
            <w:szCs w:val="24"/>
            <w:rPrChange w:id="1507" w:author="Matthews, Katrina (DOES)" w:date="2020-03-23T13:59:00Z">
              <w:rPr>
                <w:b/>
                <w:bCs/>
              </w:rPr>
            </w:rPrChange>
          </w:rPr>
          <w:t>Average Length of Subsidized Employment</w:t>
        </w:r>
      </w:ins>
    </w:p>
    <w:p w14:paraId="02383812" w14:textId="62029629" w:rsidR="00133615" w:rsidRPr="00A841A6" w:rsidRDefault="00133615" w:rsidP="00133615">
      <w:pPr>
        <w:pStyle w:val="ListParagraph"/>
        <w:numPr>
          <w:ilvl w:val="1"/>
          <w:numId w:val="25"/>
        </w:numPr>
        <w:rPr>
          <w:ins w:id="1508" w:author="Matthews, Katrina (DOES)" w:date="2020-03-23T09:00:00Z"/>
          <w:rFonts w:ascii="Times New Roman" w:hAnsi="Times New Roman"/>
          <w:sz w:val="24"/>
          <w:szCs w:val="24"/>
          <w:rPrChange w:id="1509" w:author="Matthews, Katrina (DOES)" w:date="2020-03-23T13:59:00Z">
            <w:rPr>
              <w:ins w:id="1510" w:author="Matthews, Katrina (DOES)" w:date="2020-03-23T09:00:00Z"/>
              <w:rFonts w:ascii="Times New Roman" w:hAnsi="Times New Roman"/>
            </w:rPr>
          </w:rPrChange>
        </w:rPr>
      </w:pPr>
      <w:ins w:id="1511" w:author="Matthews, Katrina (DOES)" w:date="2020-03-23T09:00:00Z">
        <w:r w:rsidRPr="00A841A6">
          <w:rPr>
            <w:rFonts w:ascii="Times New Roman" w:hAnsi="Times New Roman"/>
            <w:sz w:val="24"/>
            <w:szCs w:val="24"/>
            <w:rPrChange w:id="1512" w:author="Matthews, Katrina (DOES)" w:date="2020-03-23T13:59:00Z">
              <w:rPr>
                <w:rFonts w:ascii="Times New Roman" w:hAnsi="Times New Roman"/>
              </w:rPr>
            </w:rPrChange>
          </w:rPr>
          <w:t>Detailed Reports</w:t>
        </w:r>
        <w:r w:rsidR="00CE7704" w:rsidRPr="00A841A6">
          <w:rPr>
            <w:rFonts w:ascii="Times New Roman" w:hAnsi="Times New Roman"/>
            <w:sz w:val="24"/>
            <w:szCs w:val="24"/>
            <w:rPrChange w:id="1513" w:author="Matthews, Katrina (DOES)" w:date="2020-03-23T13:59:00Z">
              <w:rPr>
                <w:rFonts w:ascii="Times New Roman" w:hAnsi="Times New Roman"/>
              </w:rPr>
            </w:rPrChange>
          </w:rPr>
          <w:t xml:space="preserve"> (use same report </w:t>
        </w:r>
      </w:ins>
      <w:ins w:id="1514" w:author="Matthews, Katrina (DOES)" w:date="2020-03-23T09:01:00Z">
        <w:r w:rsidR="00F550D6" w:rsidRPr="00A841A6">
          <w:rPr>
            <w:rFonts w:ascii="Times New Roman" w:hAnsi="Times New Roman"/>
            <w:sz w:val="24"/>
            <w:szCs w:val="24"/>
            <w:rPrChange w:id="1515" w:author="Matthews, Katrina (DOES)" w:date="2020-03-23T13:59:00Z">
              <w:rPr>
                <w:rFonts w:ascii="Times New Roman" w:hAnsi="Times New Roman"/>
              </w:rPr>
            </w:rPrChange>
          </w:rPr>
          <w:t xml:space="preserve">sourced for enrollment of subsidized workers </w:t>
        </w:r>
      </w:ins>
    </w:p>
    <w:p w14:paraId="41CBC8BB" w14:textId="77777777" w:rsidR="00133615" w:rsidRPr="00A841A6" w:rsidRDefault="00133615" w:rsidP="00133615">
      <w:pPr>
        <w:pStyle w:val="ListParagraph"/>
        <w:numPr>
          <w:ilvl w:val="1"/>
          <w:numId w:val="25"/>
        </w:numPr>
        <w:rPr>
          <w:ins w:id="1516" w:author="Matthews, Katrina (DOES)" w:date="2020-03-23T09:00:00Z"/>
          <w:rFonts w:ascii="Times New Roman" w:hAnsi="Times New Roman"/>
          <w:sz w:val="24"/>
          <w:szCs w:val="24"/>
          <w:rPrChange w:id="1517" w:author="Matthews, Katrina (DOES)" w:date="2020-03-23T13:59:00Z">
            <w:rPr>
              <w:ins w:id="1518" w:author="Matthews, Katrina (DOES)" w:date="2020-03-23T09:00:00Z"/>
              <w:rFonts w:ascii="Times New Roman" w:hAnsi="Times New Roman"/>
            </w:rPr>
          </w:rPrChange>
        </w:rPr>
      </w:pPr>
      <w:ins w:id="1519" w:author="Matthews, Katrina (DOES)" w:date="2020-03-23T09:00:00Z">
        <w:r w:rsidRPr="00A841A6">
          <w:rPr>
            <w:rFonts w:ascii="Times New Roman" w:hAnsi="Times New Roman"/>
            <w:sz w:val="24"/>
            <w:szCs w:val="24"/>
            <w:rPrChange w:id="1520" w:author="Matthews, Katrina (DOES)" w:date="2020-03-23T13:59:00Z">
              <w:rPr>
                <w:rFonts w:ascii="Times New Roman" w:hAnsi="Times New Roman"/>
              </w:rPr>
            </w:rPrChange>
          </w:rPr>
          <w:t>Individual Services Provided Report (</w:t>
        </w:r>
        <w:r w:rsidRPr="00A841A6">
          <w:rPr>
            <w:rFonts w:ascii="Times New Roman" w:hAnsi="Times New Roman"/>
            <w:b/>
            <w:bCs/>
            <w:sz w:val="24"/>
            <w:szCs w:val="24"/>
            <w:rPrChange w:id="1521" w:author="Matthews, Katrina (DOES)" w:date="2020-03-23T13:59:00Z">
              <w:rPr>
                <w:rFonts w:ascii="Times New Roman" w:hAnsi="Times New Roman"/>
                <w:b/>
                <w:bCs/>
              </w:rPr>
            </w:rPrChange>
          </w:rPr>
          <w:t>List)</w:t>
        </w:r>
      </w:ins>
    </w:p>
    <w:p w14:paraId="41E07EA2" w14:textId="77777777" w:rsidR="00133615" w:rsidRPr="00A841A6" w:rsidRDefault="00133615" w:rsidP="00133615">
      <w:pPr>
        <w:pStyle w:val="ListParagraph"/>
        <w:numPr>
          <w:ilvl w:val="1"/>
          <w:numId w:val="25"/>
        </w:numPr>
        <w:rPr>
          <w:ins w:id="1522" w:author="Matthews, Katrina (DOES)" w:date="2020-03-23T09:00:00Z"/>
          <w:rFonts w:ascii="Times New Roman" w:hAnsi="Times New Roman"/>
          <w:sz w:val="24"/>
          <w:szCs w:val="24"/>
          <w:rPrChange w:id="1523" w:author="Matthews, Katrina (DOES)" w:date="2020-03-23T13:59:00Z">
            <w:rPr>
              <w:ins w:id="1524" w:author="Matthews, Katrina (DOES)" w:date="2020-03-23T09:00:00Z"/>
              <w:rFonts w:ascii="Times New Roman" w:hAnsi="Times New Roman"/>
            </w:rPr>
          </w:rPrChange>
        </w:rPr>
      </w:pPr>
      <w:ins w:id="1525" w:author="Matthews, Katrina (DOES)" w:date="2020-03-23T09:00:00Z">
        <w:r w:rsidRPr="00A841A6">
          <w:rPr>
            <w:rFonts w:ascii="Times New Roman" w:hAnsi="Times New Roman"/>
            <w:sz w:val="24"/>
            <w:szCs w:val="24"/>
            <w:rPrChange w:id="1526" w:author="Matthews, Katrina (DOES)" w:date="2020-03-23T13:59:00Z">
              <w:rPr>
                <w:rFonts w:ascii="Times New Roman" w:hAnsi="Times New Roman"/>
              </w:rPr>
            </w:rPrChange>
          </w:rPr>
          <w:t xml:space="preserve">Enter Other Programs, next enter program </w:t>
        </w:r>
      </w:ins>
    </w:p>
    <w:p w14:paraId="5C66EF61" w14:textId="433E5D95" w:rsidR="00133615" w:rsidRPr="00A841A6" w:rsidRDefault="00133615" w:rsidP="00133615">
      <w:pPr>
        <w:pStyle w:val="ListParagraph"/>
        <w:numPr>
          <w:ilvl w:val="1"/>
          <w:numId w:val="25"/>
        </w:numPr>
        <w:rPr>
          <w:ins w:id="1527" w:author="Matthews, Katrina (DOES)" w:date="2020-03-23T09:00:00Z"/>
          <w:rFonts w:ascii="Times New Roman" w:hAnsi="Times New Roman"/>
          <w:sz w:val="24"/>
          <w:szCs w:val="24"/>
          <w:rPrChange w:id="1528" w:author="Matthews, Katrina (DOES)" w:date="2020-03-23T13:59:00Z">
            <w:rPr>
              <w:ins w:id="1529" w:author="Matthews, Katrina (DOES)" w:date="2020-03-23T09:00:00Z"/>
              <w:rFonts w:ascii="Times New Roman" w:hAnsi="Times New Roman"/>
            </w:rPr>
          </w:rPrChange>
        </w:rPr>
      </w:pPr>
      <w:ins w:id="1530" w:author="Matthews, Katrina (DOES)" w:date="2020-03-23T09:00:00Z">
        <w:r w:rsidRPr="00A841A6">
          <w:rPr>
            <w:rFonts w:ascii="Times New Roman" w:hAnsi="Times New Roman"/>
            <w:sz w:val="24"/>
            <w:szCs w:val="24"/>
            <w:rPrChange w:id="1531" w:author="Matthews, Katrina (DOES)" w:date="2020-03-23T13:59:00Z">
              <w:rPr>
                <w:rFonts w:ascii="Times New Roman" w:hAnsi="Times New Roman"/>
              </w:rPr>
            </w:rPrChange>
          </w:rPr>
          <w:t xml:space="preserve">Enter Activity Code </w:t>
        </w:r>
        <w:r w:rsidRPr="00EE1F8F">
          <w:rPr>
            <w:rFonts w:ascii="Times New Roman" w:hAnsi="Times New Roman"/>
            <w:sz w:val="24"/>
            <w:szCs w:val="24"/>
            <w:highlight w:val="yellow"/>
            <w:rPrChange w:id="1532" w:author="Singh, Dhruv (DOES)" w:date="2021-07-27T13:01:00Z">
              <w:rPr>
                <w:rFonts w:ascii="Times New Roman" w:hAnsi="Times New Roman"/>
              </w:rPr>
            </w:rPrChange>
          </w:rPr>
          <w:t>219</w:t>
        </w:r>
        <w:r w:rsidRPr="00A841A6">
          <w:rPr>
            <w:rFonts w:ascii="Times New Roman" w:hAnsi="Times New Roman"/>
            <w:sz w:val="24"/>
            <w:szCs w:val="24"/>
            <w:rPrChange w:id="1533" w:author="Matthews, Katrina (DOES)" w:date="2020-03-23T13:59:00Z">
              <w:rPr>
                <w:rFonts w:ascii="Times New Roman" w:hAnsi="Times New Roman"/>
              </w:rPr>
            </w:rPrChange>
          </w:rPr>
          <w:t xml:space="preserve"> by </w:t>
        </w:r>
      </w:ins>
      <w:ins w:id="1534" w:author="Matthews, Katrina (DOES)" w:date="2020-03-23T09:02:00Z">
        <w:r w:rsidR="00F550D6" w:rsidRPr="00A841A6">
          <w:rPr>
            <w:rFonts w:ascii="Times New Roman" w:hAnsi="Times New Roman"/>
            <w:sz w:val="24"/>
            <w:szCs w:val="24"/>
            <w:rPrChange w:id="1535" w:author="Matthews, Katrina (DOES)" w:date="2020-03-23T13:59:00Z">
              <w:rPr>
                <w:rFonts w:ascii="Times New Roman" w:hAnsi="Times New Roman"/>
              </w:rPr>
            </w:rPrChange>
          </w:rPr>
          <w:t>Start</w:t>
        </w:r>
      </w:ins>
      <w:ins w:id="1536" w:author="Matthews, Katrina (DOES)" w:date="2020-03-23T09:00:00Z">
        <w:r w:rsidRPr="00A841A6">
          <w:rPr>
            <w:rFonts w:ascii="Times New Roman" w:hAnsi="Times New Roman"/>
            <w:sz w:val="24"/>
            <w:szCs w:val="24"/>
            <w:rPrChange w:id="1537" w:author="Matthews, Katrina (DOES)" w:date="2020-03-23T13:59:00Z">
              <w:rPr>
                <w:rFonts w:ascii="Times New Roman" w:hAnsi="Times New Roman"/>
              </w:rPr>
            </w:rPrChange>
          </w:rPr>
          <w:t xml:space="preserve"> Date </w:t>
        </w:r>
      </w:ins>
    </w:p>
    <w:p w14:paraId="73FA56F8" w14:textId="77777777" w:rsidR="00133615" w:rsidRPr="00A841A6" w:rsidRDefault="00133615" w:rsidP="00133615">
      <w:pPr>
        <w:pStyle w:val="ListParagraph"/>
        <w:numPr>
          <w:ilvl w:val="1"/>
          <w:numId w:val="25"/>
        </w:numPr>
        <w:rPr>
          <w:ins w:id="1538" w:author="Matthews, Katrina (DOES)" w:date="2020-03-23T09:00:00Z"/>
          <w:rFonts w:ascii="Times New Roman" w:hAnsi="Times New Roman"/>
          <w:sz w:val="24"/>
          <w:szCs w:val="24"/>
          <w:rPrChange w:id="1539" w:author="Matthews, Katrina (DOES)" w:date="2020-03-23T13:59:00Z">
            <w:rPr>
              <w:ins w:id="1540" w:author="Matthews, Katrina (DOES)" w:date="2020-03-23T09:00:00Z"/>
              <w:rFonts w:ascii="Times New Roman" w:hAnsi="Times New Roman"/>
            </w:rPr>
          </w:rPrChange>
        </w:rPr>
      </w:pPr>
      <w:ins w:id="1541" w:author="Matthews, Katrina (DOES)" w:date="2020-03-23T09:00:00Z">
        <w:r w:rsidRPr="00A841A6">
          <w:rPr>
            <w:rFonts w:ascii="Times New Roman" w:hAnsi="Times New Roman"/>
            <w:sz w:val="24"/>
            <w:szCs w:val="24"/>
            <w:rPrChange w:id="1542" w:author="Matthews, Katrina (DOES)" w:date="2020-03-23T13:59:00Z">
              <w:rPr>
                <w:rFonts w:ascii="Times New Roman" w:hAnsi="Times New Roman"/>
              </w:rPr>
            </w:rPrChange>
          </w:rPr>
          <w:t>Filter by date-based on quarter</w:t>
        </w:r>
      </w:ins>
    </w:p>
    <w:p w14:paraId="0CCDE278" w14:textId="77777777" w:rsidR="007F043F" w:rsidRPr="00A841A6" w:rsidRDefault="007F043F" w:rsidP="002811F9">
      <w:pPr>
        <w:rPr>
          <w:ins w:id="1543" w:author="Matthews, Katrina (DOES)" w:date="2020-03-06T10:00:00Z"/>
          <w:rFonts w:ascii="Times New Roman" w:hAnsi="Times New Roman"/>
          <w:b/>
          <w:bCs/>
          <w:szCs w:val="24"/>
          <w:rPrChange w:id="1544" w:author="Matthews, Katrina (DOES)" w:date="2020-03-23T13:59:00Z">
            <w:rPr>
              <w:ins w:id="1545" w:author="Matthews, Katrina (DOES)" w:date="2020-03-06T10:00:00Z"/>
              <w:b/>
              <w:bCs/>
            </w:rPr>
          </w:rPrChange>
        </w:rPr>
      </w:pPr>
    </w:p>
    <w:p w14:paraId="5C7060F7" w14:textId="4B0EAB49" w:rsidR="002811F9" w:rsidRPr="00A841A6" w:rsidRDefault="002811F9" w:rsidP="002811F9">
      <w:pPr>
        <w:rPr>
          <w:ins w:id="1546" w:author="Matthews, Katrina (DOES)" w:date="2020-03-06T09:46:00Z"/>
          <w:rFonts w:ascii="Times New Roman" w:hAnsi="Times New Roman"/>
          <w:b/>
          <w:bCs/>
          <w:szCs w:val="24"/>
          <w:rPrChange w:id="1547" w:author="Matthews, Katrina (DOES)" w:date="2020-03-23T13:59:00Z">
            <w:rPr>
              <w:ins w:id="1548" w:author="Matthews, Katrina (DOES)" w:date="2020-03-06T09:46:00Z"/>
              <w:b/>
              <w:bCs/>
            </w:rPr>
          </w:rPrChange>
        </w:rPr>
      </w:pPr>
      <w:ins w:id="1549" w:author="Matthews, Katrina (DOES)" w:date="2020-03-06T09:46:00Z">
        <w:r w:rsidRPr="00A841A6">
          <w:rPr>
            <w:rFonts w:ascii="Times New Roman" w:hAnsi="Times New Roman"/>
            <w:b/>
            <w:bCs/>
            <w:szCs w:val="24"/>
            <w:rPrChange w:id="1550" w:author="Matthews, Katrina (DOES)" w:date="2020-03-23T13:59:00Z">
              <w:rPr>
                <w:b/>
                <w:bCs/>
              </w:rPr>
            </w:rPrChange>
          </w:rPr>
          <w:t xml:space="preserve">Methodology </w:t>
        </w:r>
      </w:ins>
    </w:p>
    <w:p w14:paraId="5E44CBE1" w14:textId="77777777" w:rsidR="002811F9" w:rsidRPr="00A841A6" w:rsidRDefault="002811F9" w:rsidP="002811F9">
      <w:pPr>
        <w:rPr>
          <w:ins w:id="1551" w:author="Matthews, Katrina (DOES)" w:date="2020-03-06T09:46:00Z"/>
          <w:rFonts w:ascii="Times New Roman" w:hAnsi="Times New Roman"/>
          <w:b/>
          <w:bCs/>
          <w:szCs w:val="24"/>
          <w:rPrChange w:id="1552" w:author="Matthews, Katrina (DOES)" w:date="2020-03-23T13:59:00Z">
            <w:rPr>
              <w:ins w:id="1553" w:author="Matthews, Katrina (DOES)" w:date="2020-03-06T09:46:00Z"/>
              <w:b/>
              <w:bCs/>
            </w:rPr>
          </w:rPrChange>
        </w:rPr>
      </w:pPr>
    </w:p>
    <w:p w14:paraId="104E6303" w14:textId="77777777" w:rsidR="002811F9" w:rsidRPr="00A841A6" w:rsidRDefault="002811F9" w:rsidP="002811F9">
      <w:pPr>
        <w:pStyle w:val="ListParagraph"/>
        <w:numPr>
          <w:ilvl w:val="0"/>
          <w:numId w:val="40"/>
        </w:numPr>
        <w:rPr>
          <w:ins w:id="1554" w:author="Matthews, Katrina (DOES)" w:date="2020-03-06T09:46:00Z"/>
          <w:rFonts w:ascii="Times New Roman" w:hAnsi="Times New Roman"/>
          <w:sz w:val="24"/>
          <w:szCs w:val="24"/>
          <w:u w:val="single"/>
          <w:rPrChange w:id="1555" w:author="Matthews, Katrina (DOES)" w:date="2020-03-23T13:59:00Z">
            <w:rPr>
              <w:ins w:id="1556" w:author="Matthews, Katrina (DOES)" w:date="2020-03-06T09:46:00Z"/>
              <w:u w:val="single"/>
            </w:rPr>
          </w:rPrChange>
        </w:rPr>
      </w:pPr>
      <w:ins w:id="1557" w:author="Matthews, Katrina (DOES)" w:date="2020-03-06T09:46:00Z">
        <w:r w:rsidRPr="00A841A6">
          <w:rPr>
            <w:rFonts w:ascii="Times New Roman" w:hAnsi="Times New Roman"/>
            <w:sz w:val="24"/>
            <w:szCs w:val="24"/>
            <w:u w:val="single"/>
            <w:rPrChange w:id="1558" w:author="Matthews, Katrina (DOES)" w:date="2020-03-23T13:59:00Z">
              <w:rPr>
                <w:u w:val="single"/>
              </w:rPr>
            </w:rPrChange>
          </w:rPr>
          <w:t>Numerator – total # of participants that successfully completed a training program</w:t>
        </w:r>
        <w:r w:rsidRPr="00A841A6">
          <w:rPr>
            <w:rFonts w:ascii="Times New Roman" w:hAnsi="Times New Roman"/>
            <w:sz w:val="24"/>
            <w:szCs w:val="24"/>
            <w:u w:val="single"/>
            <w:rPrChange w:id="1559" w:author="Matthews, Katrina (DOES)" w:date="2020-03-23T13:59:00Z">
              <w:rPr>
                <w:u w:val="single"/>
              </w:rPr>
            </w:rPrChange>
          </w:rPr>
          <w:softHyphen/>
        </w:r>
        <w:r w:rsidRPr="00A841A6">
          <w:rPr>
            <w:rFonts w:ascii="Times New Roman" w:hAnsi="Times New Roman"/>
            <w:sz w:val="24"/>
            <w:szCs w:val="24"/>
            <w:u w:val="single"/>
            <w:rPrChange w:id="1560" w:author="Matthews, Katrina (DOES)" w:date="2020-03-23T13:59:00Z">
              <w:rPr>
                <w:u w:val="single"/>
              </w:rPr>
            </w:rPrChange>
          </w:rPr>
          <w:softHyphen/>
        </w:r>
        <w:r w:rsidRPr="00A841A6">
          <w:rPr>
            <w:rFonts w:ascii="Times New Roman" w:hAnsi="Times New Roman"/>
            <w:sz w:val="24"/>
            <w:szCs w:val="24"/>
            <w:u w:val="single"/>
            <w:rPrChange w:id="1561" w:author="Matthews, Katrina (DOES)" w:date="2020-03-23T13:59:00Z">
              <w:rPr>
                <w:u w:val="single"/>
              </w:rPr>
            </w:rPrChange>
          </w:rPr>
          <w:softHyphen/>
        </w:r>
        <w:r w:rsidRPr="00A841A6">
          <w:rPr>
            <w:rFonts w:ascii="Times New Roman" w:hAnsi="Times New Roman"/>
            <w:sz w:val="24"/>
            <w:szCs w:val="24"/>
            <w:u w:val="single"/>
            <w:rPrChange w:id="1562" w:author="Matthews, Katrina (DOES)" w:date="2020-03-23T13:59:00Z">
              <w:rPr>
                <w:u w:val="single"/>
              </w:rPr>
            </w:rPrChange>
          </w:rPr>
          <w:softHyphen/>
        </w:r>
        <w:r w:rsidRPr="00A841A6">
          <w:rPr>
            <w:rFonts w:ascii="Times New Roman" w:hAnsi="Times New Roman"/>
            <w:sz w:val="24"/>
            <w:szCs w:val="24"/>
            <w:u w:val="single"/>
            <w:rPrChange w:id="1563" w:author="Matthews, Katrina (DOES)" w:date="2020-03-23T13:59:00Z">
              <w:rPr>
                <w:u w:val="single"/>
              </w:rPr>
            </w:rPrChange>
          </w:rPr>
          <w:softHyphen/>
        </w:r>
      </w:ins>
    </w:p>
    <w:p w14:paraId="2A392FA0" w14:textId="77777777" w:rsidR="002811F9" w:rsidRPr="00A841A6" w:rsidRDefault="002811F9" w:rsidP="002811F9">
      <w:pPr>
        <w:pStyle w:val="ListParagraph"/>
        <w:numPr>
          <w:ilvl w:val="0"/>
          <w:numId w:val="40"/>
        </w:numPr>
        <w:rPr>
          <w:ins w:id="1564" w:author="Matthews, Katrina (DOES)" w:date="2020-03-06T09:46:00Z"/>
          <w:rFonts w:ascii="Times New Roman" w:hAnsi="Times New Roman"/>
          <w:sz w:val="24"/>
          <w:szCs w:val="24"/>
          <w:rPrChange w:id="1565" w:author="Matthews, Katrina (DOES)" w:date="2020-03-23T13:59:00Z">
            <w:rPr>
              <w:ins w:id="1566" w:author="Matthews, Katrina (DOES)" w:date="2020-03-06T09:46:00Z"/>
            </w:rPr>
          </w:rPrChange>
        </w:rPr>
      </w:pPr>
      <w:ins w:id="1567" w:author="Matthews, Katrina (DOES)" w:date="2020-03-06T09:46:00Z">
        <w:r w:rsidRPr="00A841A6">
          <w:rPr>
            <w:rFonts w:ascii="Times New Roman" w:hAnsi="Times New Roman"/>
            <w:sz w:val="24"/>
            <w:szCs w:val="24"/>
            <w:rPrChange w:id="1568" w:author="Matthews, Katrina (DOES)" w:date="2020-03-23T13:59:00Z">
              <w:rPr/>
            </w:rPrChange>
          </w:rPr>
          <w:lastRenderedPageBreak/>
          <w:t xml:space="preserve">Denominator- total # of ALL participants who completed training successfully and unsuccessfully </w:t>
        </w:r>
      </w:ins>
    </w:p>
    <w:p w14:paraId="06F56C36" w14:textId="2B8FC725" w:rsidR="002B12B7" w:rsidRDefault="002B12B7">
      <w:pPr>
        <w:pBdr>
          <w:bottom w:val="single" w:sz="6" w:space="1" w:color="auto"/>
        </w:pBdr>
        <w:rPr>
          <w:ins w:id="1569" w:author="Singh, Dhruv (DOES)" w:date="2021-07-27T12:28:00Z"/>
          <w:rFonts w:ascii="Times New Roman" w:hAnsi="Times New Roman"/>
          <w:b/>
          <w:bCs/>
          <w:szCs w:val="24"/>
        </w:rPr>
      </w:pPr>
    </w:p>
    <w:p w14:paraId="20E59911" w14:textId="1087D8B1" w:rsidR="00A06A2C" w:rsidRPr="002A1F12" w:rsidRDefault="00A06A2C" w:rsidP="00A06A2C">
      <w:pPr>
        <w:rPr>
          <w:ins w:id="1570" w:author="Singh, Dhruv (DOES)" w:date="2021-07-27T13:28:00Z"/>
          <w:rFonts w:ascii="Times New Roman" w:hAnsi="Times New Roman"/>
          <w:b/>
          <w:bCs/>
          <w:color w:val="FF0000"/>
          <w:szCs w:val="24"/>
          <w:u w:val="single"/>
        </w:rPr>
      </w:pPr>
      <w:ins w:id="1571" w:author="Singh, Dhruv (DOES)" w:date="2021-07-27T13:28:00Z">
        <w:r w:rsidRPr="002A1F12">
          <w:rPr>
            <w:rFonts w:ascii="Times New Roman" w:hAnsi="Times New Roman"/>
            <w:b/>
            <w:bCs/>
            <w:color w:val="FF0000"/>
            <w:szCs w:val="24"/>
            <w:u w:val="single"/>
          </w:rPr>
          <w:t xml:space="preserve">Report </w:t>
        </w:r>
      </w:ins>
      <w:ins w:id="1572" w:author="Singh, Dhruv (DOES)" w:date="2021-07-27T13:34:00Z">
        <w:r w:rsidR="00631440">
          <w:rPr>
            <w:rFonts w:ascii="Times New Roman" w:hAnsi="Times New Roman"/>
            <w:b/>
            <w:bCs/>
            <w:color w:val="FF0000"/>
            <w:szCs w:val="24"/>
            <w:u w:val="single"/>
          </w:rPr>
          <w:t>6</w:t>
        </w:r>
      </w:ins>
    </w:p>
    <w:p w14:paraId="5F551891" w14:textId="77777777" w:rsidR="00A06A2C" w:rsidRDefault="00A06A2C">
      <w:pPr>
        <w:rPr>
          <w:ins w:id="1573" w:author="Singh, Dhruv (DOES)" w:date="2021-07-27T13:28:00Z"/>
          <w:rFonts w:ascii="Times New Roman" w:hAnsi="Times New Roman"/>
          <w:b/>
          <w:bCs/>
          <w:szCs w:val="24"/>
        </w:rPr>
      </w:pPr>
    </w:p>
    <w:p w14:paraId="320FBD80" w14:textId="77777777" w:rsidR="00A06A2C" w:rsidRDefault="00A06A2C">
      <w:pPr>
        <w:rPr>
          <w:ins w:id="1574" w:author="Singh, Dhruv (DOES)" w:date="2021-07-27T13:28:00Z"/>
          <w:rFonts w:ascii="Times New Roman" w:hAnsi="Times New Roman"/>
          <w:b/>
          <w:bCs/>
          <w:szCs w:val="24"/>
        </w:rPr>
      </w:pPr>
    </w:p>
    <w:p w14:paraId="4A11123F" w14:textId="683826CA" w:rsidR="002811F9" w:rsidRPr="00A841A6" w:rsidRDefault="003222E2">
      <w:pPr>
        <w:rPr>
          <w:ins w:id="1575" w:author="Matthews, Katrina (DOES)" w:date="2020-03-23T10:12:00Z"/>
          <w:rFonts w:ascii="Times New Roman" w:hAnsi="Times New Roman"/>
          <w:b/>
          <w:bCs/>
          <w:szCs w:val="24"/>
          <w:rPrChange w:id="1576" w:author="Matthews, Katrina (DOES)" w:date="2020-03-23T13:59:00Z">
            <w:rPr>
              <w:ins w:id="1577" w:author="Matthews, Katrina (DOES)" w:date="2020-03-23T10:12:00Z"/>
              <w:b/>
              <w:bCs/>
            </w:rPr>
          </w:rPrChange>
        </w:rPr>
      </w:pPr>
      <w:ins w:id="1578" w:author="Matthews, Katrina (DOES)" w:date="2020-03-23T10:12:00Z">
        <w:r w:rsidRPr="00A841A6">
          <w:rPr>
            <w:rFonts w:ascii="Times New Roman" w:hAnsi="Times New Roman"/>
            <w:b/>
            <w:bCs/>
            <w:szCs w:val="24"/>
            <w:rPrChange w:id="1579" w:author="Matthews, Katrina (DOES)" w:date="2020-03-23T13:59:00Z">
              <w:rPr>
                <w:b/>
                <w:bCs/>
              </w:rPr>
            </w:rPrChange>
          </w:rPr>
          <w:t xml:space="preserve">Employment </w:t>
        </w:r>
      </w:ins>
      <w:ins w:id="1580" w:author="Singh, Dhruv (DOES)" w:date="2021-07-29T10:38:00Z">
        <w:r w:rsidR="00BE792A" w:rsidRPr="00BE792A">
          <w:rPr>
            <w:rFonts w:ascii="Times New Roman" w:hAnsi="Times New Roman"/>
            <w:b/>
            <w:bCs/>
            <w:color w:val="FF0000"/>
            <w:szCs w:val="24"/>
            <w:rPrChange w:id="1581" w:author="Singh, Dhruv (DOES)" w:date="2021-07-29T10:38:00Z">
              <w:rPr>
                <w:rFonts w:ascii="Times New Roman" w:hAnsi="Times New Roman"/>
                <w:b/>
                <w:bCs/>
                <w:szCs w:val="24"/>
              </w:rPr>
            </w:rPrChange>
          </w:rPr>
          <w:t>{</w:t>
        </w:r>
        <w:r w:rsidR="00BE792A">
          <w:rPr>
            <w:rFonts w:ascii="Times New Roman" w:hAnsi="Times New Roman"/>
            <w:b/>
            <w:bCs/>
            <w:color w:val="FF0000"/>
            <w:szCs w:val="24"/>
          </w:rPr>
          <w:t>considering using exit report instead</w:t>
        </w:r>
        <w:r w:rsidR="00AB68D8">
          <w:rPr>
            <w:rFonts w:ascii="Times New Roman" w:hAnsi="Times New Roman"/>
            <w:b/>
            <w:bCs/>
            <w:color w:val="FF0000"/>
            <w:szCs w:val="24"/>
          </w:rPr>
          <w:t xml:space="preserve"> for placement and retention</w:t>
        </w:r>
        <w:r w:rsidR="00ED7A95">
          <w:rPr>
            <w:rFonts w:ascii="Times New Roman" w:hAnsi="Times New Roman"/>
            <w:b/>
            <w:bCs/>
            <w:color w:val="FF0000"/>
            <w:szCs w:val="24"/>
          </w:rPr>
          <w:t>: Anjani</w:t>
        </w:r>
        <w:r w:rsidR="00393B84">
          <w:rPr>
            <w:rFonts w:ascii="Times New Roman" w:hAnsi="Times New Roman"/>
            <w:b/>
            <w:bCs/>
            <w:color w:val="FF0000"/>
            <w:szCs w:val="24"/>
          </w:rPr>
          <w:t xml:space="preserve"> will make report</w:t>
        </w:r>
        <w:r w:rsidR="00BE792A" w:rsidRPr="00BE792A">
          <w:rPr>
            <w:rFonts w:ascii="Times New Roman" w:hAnsi="Times New Roman"/>
            <w:b/>
            <w:bCs/>
            <w:color w:val="FF0000"/>
            <w:szCs w:val="24"/>
            <w:rPrChange w:id="1582" w:author="Singh, Dhruv (DOES)" w:date="2021-07-29T10:38:00Z">
              <w:rPr>
                <w:rFonts w:ascii="Times New Roman" w:hAnsi="Times New Roman"/>
                <w:b/>
                <w:bCs/>
                <w:szCs w:val="24"/>
              </w:rPr>
            </w:rPrChange>
          </w:rPr>
          <w:t>}</w:t>
        </w:r>
      </w:ins>
    </w:p>
    <w:p w14:paraId="58B649BE" w14:textId="6437D65D" w:rsidR="00FD13DA" w:rsidRPr="00A841A6" w:rsidRDefault="00FD13DA">
      <w:pPr>
        <w:rPr>
          <w:ins w:id="1583" w:author="Matthews, Katrina (DOES)" w:date="2020-03-23T10:12:00Z"/>
          <w:rFonts w:ascii="Times New Roman" w:hAnsi="Times New Roman"/>
          <w:b/>
          <w:bCs/>
          <w:szCs w:val="24"/>
          <w:rPrChange w:id="1584" w:author="Matthews, Katrina (DOES)" w:date="2020-03-23T13:59:00Z">
            <w:rPr>
              <w:ins w:id="1585" w:author="Matthews, Katrina (DOES)" w:date="2020-03-23T10:12:00Z"/>
              <w:b/>
              <w:bCs/>
            </w:rPr>
          </w:rPrChange>
        </w:rPr>
      </w:pPr>
    </w:p>
    <w:p w14:paraId="64D90281" w14:textId="73A73DA8" w:rsidR="004F78CC" w:rsidRPr="00A841A6" w:rsidRDefault="005D411A" w:rsidP="004F78CC">
      <w:pPr>
        <w:pStyle w:val="ListParagraph"/>
        <w:numPr>
          <w:ilvl w:val="0"/>
          <w:numId w:val="21"/>
        </w:numPr>
        <w:rPr>
          <w:ins w:id="1586" w:author="Matthews, Katrina (DOES)" w:date="2020-03-23T10:15:00Z"/>
          <w:rFonts w:ascii="Times New Roman" w:hAnsi="Times New Roman"/>
          <w:b/>
          <w:bCs/>
          <w:sz w:val="24"/>
          <w:szCs w:val="24"/>
          <w:rPrChange w:id="1587" w:author="Matthews, Katrina (DOES)" w:date="2020-03-23T13:59:00Z">
            <w:rPr>
              <w:ins w:id="1588" w:author="Matthews, Katrina (DOES)" w:date="2020-03-23T10:15:00Z"/>
              <w:b/>
              <w:bCs/>
            </w:rPr>
          </w:rPrChange>
        </w:rPr>
      </w:pPr>
      <w:bookmarkStart w:id="1589" w:name="_Hlk35851128"/>
      <w:ins w:id="1590" w:author="Matthews, Katrina (DOES)" w:date="2020-03-23T10:16:00Z">
        <w:r w:rsidRPr="00A841A6">
          <w:rPr>
            <w:rFonts w:ascii="Times New Roman" w:hAnsi="Times New Roman"/>
            <w:b/>
            <w:bCs/>
            <w:sz w:val="24"/>
            <w:szCs w:val="24"/>
            <w:rPrChange w:id="1591" w:author="Matthews, Katrina (DOES)" w:date="2020-03-23T13:59:00Z">
              <w:rPr>
                <w:b/>
                <w:bCs/>
              </w:rPr>
            </w:rPrChange>
          </w:rPr>
          <w:t xml:space="preserve">Placement and Employment </w:t>
        </w:r>
      </w:ins>
    </w:p>
    <w:p w14:paraId="7441FC2E" w14:textId="77777777" w:rsidR="004F78CC" w:rsidRPr="009F4F86" w:rsidRDefault="004F78CC">
      <w:pPr>
        <w:pStyle w:val="ListParagraph"/>
        <w:numPr>
          <w:ilvl w:val="1"/>
          <w:numId w:val="51"/>
        </w:numPr>
        <w:rPr>
          <w:ins w:id="1592" w:author="Matthews, Katrina (DOES)" w:date="2020-03-23T10:15:00Z"/>
          <w:rFonts w:ascii="Times New Roman" w:hAnsi="Times New Roman"/>
          <w:b/>
          <w:bCs/>
          <w:sz w:val="24"/>
          <w:szCs w:val="24"/>
          <w:highlight w:val="yellow"/>
          <w:rPrChange w:id="1593" w:author="Singh, Dhruv (DOES)" w:date="2021-07-27T13:03:00Z">
            <w:rPr>
              <w:ins w:id="1594" w:author="Matthews, Katrina (DOES)" w:date="2020-03-23T10:15:00Z"/>
              <w:rFonts w:ascii="Times New Roman" w:hAnsi="Times New Roman"/>
              <w:b/>
              <w:bCs/>
            </w:rPr>
          </w:rPrChange>
        </w:rPr>
        <w:pPrChange w:id="1595" w:author="Matthews, Katrina (DOES)" w:date="2020-03-23T10:17:00Z">
          <w:pPr>
            <w:pStyle w:val="ListParagraph"/>
            <w:numPr>
              <w:ilvl w:val="1"/>
              <w:numId w:val="45"/>
            </w:numPr>
            <w:ind w:left="1440" w:hanging="360"/>
          </w:pPr>
        </w:pPrChange>
      </w:pPr>
      <w:ins w:id="1596" w:author="Matthews, Katrina (DOES)" w:date="2020-03-23T10:15:00Z">
        <w:r w:rsidRPr="00A841A6">
          <w:rPr>
            <w:rFonts w:ascii="Times New Roman" w:hAnsi="Times New Roman"/>
            <w:sz w:val="24"/>
            <w:szCs w:val="24"/>
            <w:rPrChange w:id="1597" w:author="Matthews, Katrina (DOES)" w:date="2020-03-23T13:59:00Z">
              <w:rPr>
                <w:rFonts w:ascii="Times New Roman" w:hAnsi="Times New Roman"/>
              </w:rPr>
            </w:rPrChange>
          </w:rPr>
          <w:t xml:space="preserve">Detailed Report- </w:t>
        </w:r>
        <w:r w:rsidRPr="009F4F86">
          <w:rPr>
            <w:rFonts w:ascii="Times New Roman" w:hAnsi="Times New Roman"/>
            <w:sz w:val="24"/>
            <w:szCs w:val="24"/>
            <w:highlight w:val="yellow"/>
            <w:rPrChange w:id="1598" w:author="Singh, Dhruv (DOES)" w:date="2021-07-27T13:03:00Z">
              <w:rPr>
                <w:rFonts w:ascii="Times New Roman" w:hAnsi="Times New Roman"/>
              </w:rPr>
            </w:rPrChange>
          </w:rPr>
          <w:t xml:space="preserve">Case Management Reports </w:t>
        </w:r>
      </w:ins>
    </w:p>
    <w:p w14:paraId="22747171" w14:textId="15B980A5" w:rsidR="004F78CC" w:rsidRPr="00A841A6" w:rsidRDefault="004F78CC">
      <w:pPr>
        <w:pStyle w:val="ListParagraph"/>
        <w:numPr>
          <w:ilvl w:val="1"/>
          <w:numId w:val="51"/>
        </w:numPr>
        <w:rPr>
          <w:ins w:id="1599" w:author="Matthews, Katrina (DOES)" w:date="2020-03-23T10:15:00Z"/>
          <w:rFonts w:ascii="Times New Roman" w:hAnsi="Times New Roman"/>
          <w:b/>
          <w:bCs/>
          <w:sz w:val="24"/>
          <w:szCs w:val="24"/>
          <w:rPrChange w:id="1600" w:author="Matthews, Katrina (DOES)" w:date="2020-03-23T13:59:00Z">
            <w:rPr>
              <w:ins w:id="1601" w:author="Matthews, Katrina (DOES)" w:date="2020-03-23T10:15:00Z"/>
              <w:rFonts w:ascii="Times New Roman" w:hAnsi="Times New Roman"/>
              <w:b/>
              <w:bCs/>
            </w:rPr>
          </w:rPrChange>
        </w:rPr>
        <w:pPrChange w:id="1602" w:author="Matthews, Katrina (DOES)" w:date="2020-03-23T10:17:00Z">
          <w:pPr>
            <w:pStyle w:val="ListParagraph"/>
            <w:numPr>
              <w:ilvl w:val="1"/>
              <w:numId w:val="45"/>
            </w:numPr>
            <w:ind w:left="1440" w:hanging="360"/>
          </w:pPr>
        </w:pPrChange>
      </w:pPr>
      <w:ins w:id="1603" w:author="Matthews, Katrina (DOES)" w:date="2020-03-23T10:15:00Z">
        <w:r w:rsidRPr="00A841A6">
          <w:rPr>
            <w:rFonts w:ascii="Times New Roman" w:hAnsi="Times New Roman"/>
            <w:sz w:val="24"/>
            <w:szCs w:val="24"/>
            <w:rPrChange w:id="1604" w:author="Matthews, Katrina (DOES)" w:date="2020-03-23T13:59:00Z">
              <w:rPr>
                <w:rFonts w:ascii="Times New Roman" w:hAnsi="Times New Roman"/>
              </w:rPr>
            </w:rPrChange>
          </w:rPr>
          <w:t>Caseload -</w:t>
        </w:r>
      </w:ins>
      <w:ins w:id="1605" w:author="Matthews, Katrina (DOES)" w:date="2020-03-23T10:16:00Z">
        <w:r w:rsidR="005D411A" w:rsidRPr="00A841A6">
          <w:rPr>
            <w:rFonts w:ascii="Times New Roman" w:hAnsi="Times New Roman"/>
            <w:sz w:val="24"/>
            <w:szCs w:val="24"/>
            <w:rPrChange w:id="1606" w:author="Matthews, Katrina (DOES)" w:date="2020-03-23T13:59:00Z">
              <w:rPr>
                <w:rFonts w:ascii="Times New Roman" w:hAnsi="Times New Roman"/>
              </w:rPr>
            </w:rPrChange>
          </w:rPr>
          <w:t xml:space="preserve">Obtained Employment </w:t>
        </w:r>
      </w:ins>
    </w:p>
    <w:p w14:paraId="6830B1EC" w14:textId="4BCC4E9D" w:rsidR="004F78CC" w:rsidRPr="00A841A6" w:rsidRDefault="00123952">
      <w:pPr>
        <w:pStyle w:val="ListParagraph"/>
        <w:numPr>
          <w:ilvl w:val="1"/>
          <w:numId w:val="51"/>
        </w:numPr>
        <w:rPr>
          <w:ins w:id="1607" w:author="Matthews, Katrina (DOES)" w:date="2020-03-23T10:16:00Z"/>
          <w:rFonts w:ascii="Times New Roman" w:hAnsi="Times New Roman"/>
          <w:b/>
          <w:bCs/>
          <w:sz w:val="24"/>
          <w:szCs w:val="24"/>
          <w:rPrChange w:id="1608" w:author="Matthews, Katrina (DOES)" w:date="2020-03-23T13:59:00Z">
            <w:rPr>
              <w:ins w:id="1609" w:author="Matthews, Katrina (DOES)" w:date="2020-03-23T10:16:00Z"/>
              <w:rFonts w:ascii="Times New Roman" w:hAnsi="Times New Roman"/>
            </w:rPr>
          </w:rPrChange>
        </w:rPr>
        <w:pPrChange w:id="1610" w:author="Matthews, Katrina (DOES)" w:date="2020-03-23T10:17:00Z">
          <w:pPr>
            <w:pStyle w:val="ListParagraph"/>
            <w:numPr>
              <w:ilvl w:val="1"/>
              <w:numId w:val="45"/>
            </w:numPr>
            <w:ind w:left="1440" w:hanging="360"/>
          </w:pPr>
        </w:pPrChange>
      </w:pPr>
      <w:ins w:id="1611" w:author="Matthews, Katrina (DOES)" w:date="2020-03-23T14:25:00Z">
        <w:r>
          <w:rPr>
            <w:rFonts w:ascii="Times New Roman" w:hAnsi="Times New Roman"/>
            <w:sz w:val="24"/>
            <w:szCs w:val="24"/>
          </w:rPr>
          <w:t xml:space="preserve">Select </w:t>
        </w:r>
      </w:ins>
      <w:ins w:id="1612" w:author="Matthews, Katrina (DOES)" w:date="2020-03-23T10:15:00Z">
        <w:r w:rsidR="004F78CC" w:rsidRPr="00A841A6">
          <w:rPr>
            <w:rFonts w:ascii="Times New Roman" w:hAnsi="Times New Roman"/>
            <w:sz w:val="24"/>
            <w:szCs w:val="24"/>
            <w:rPrChange w:id="1613" w:author="Matthews, Katrina (DOES)" w:date="2020-03-23T13:59:00Z">
              <w:rPr>
                <w:rFonts w:ascii="Times New Roman" w:hAnsi="Times New Roman"/>
              </w:rPr>
            </w:rPrChange>
          </w:rPr>
          <w:t xml:space="preserve">Program </w:t>
        </w:r>
      </w:ins>
    </w:p>
    <w:p w14:paraId="1557CA36" w14:textId="14022274" w:rsidR="004F3496" w:rsidRPr="008F1ED1" w:rsidRDefault="009C490B">
      <w:pPr>
        <w:pStyle w:val="ListParagraph"/>
        <w:numPr>
          <w:ilvl w:val="1"/>
          <w:numId w:val="51"/>
        </w:numPr>
        <w:rPr>
          <w:ins w:id="1614" w:author="Matthews, Katrina (DOES)" w:date="2020-03-23T15:02:00Z"/>
          <w:rFonts w:ascii="Times New Roman" w:hAnsi="Times New Roman"/>
          <w:b/>
          <w:bCs/>
          <w:sz w:val="24"/>
          <w:szCs w:val="24"/>
          <w:rPrChange w:id="1615" w:author="Matthews, Katrina (DOES)" w:date="2020-03-23T15:02:00Z">
            <w:rPr>
              <w:ins w:id="1616" w:author="Matthews, Katrina (DOES)" w:date="2020-03-23T15:02:00Z"/>
              <w:rFonts w:ascii="Times New Roman" w:hAnsi="Times New Roman"/>
              <w:sz w:val="24"/>
              <w:szCs w:val="24"/>
            </w:rPr>
          </w:rPrChange>
        </w:rPr>
      </w:pPr>
      <w:ins w:id="1617" w:author="Matthews, Katrina (DOES)" w:date="2020-03-23T10:16:00Z">
        <w:r w:rsidRPr="00A841A6">
          <w:rPr>
            <w:rFonts w:ascii="Times New Roman" w:hAnsi="Times New Roman"/>
            <w:sz w:val="24"/>
            <w:szCs w:val="24"/>
            <w:rPrChange w:id="1618" w:author="Matthews, Katrina (DOES)" w:date="2020-03-23T13:59:00Z">
              <w:rPr>
                <w:rFonts w:ascii="Times New Roman" w:hAnsi="Times New Roman"/>
              </w:rPr>
            </w:rPrChange>
          </w:rPr>
          <w:t xml:space="preserve">Job </w:t>
        </w:r>
        <w:r w:rsidR="004F3496" w:rsidRPr="00A841A6">
          <w:rPr>
            <w:rFonts w:ascii="Times New Roman" w:hAnsi="Times New Roman"/>
            <w:sz w:val="24"/>
            <w:szCs w:val="24"/>
            <w:rPrChange w:id="1619" w:author="Matthews, Katrina (DOES)" w:date="2020-03-23T13:59:00Z">
              <w:rPr>
                <w:rFonts w:ascii="Times New Roman" w:hAnsi="Times New Roman"/>
              </w:rPr>
            </w:rPrChange>
          </w:rPr>
          <w:t>S</w:t>
        </w:r>
        <w:r w:rsidRPr="00A841A6">
          <w:rPr>
            <w:rFonts w:ascii="Times New Roman" w:hAnsi="Times New Roman"/>
            <w:sz w:val="24"/>
            <w:szCs w:val="24"/>
            <w:rPrChange w:id="1620" w:author="Matthews, Katrina (DOES)" w:date="2020-03-23T13:59:00Z">
              <w:rPr>
                <w:rFonts w:ascii="Times New Roman" w:hAnsi="Times New Roman"/>
              </w:rPr>
            </w:rPrChange>
          </w:rPr>
          <w:t xml:space="preserve">tart Date </w:t>
        </w:r>
      </w:ins>
      <w:ins w:id="1621" w:author="Matthews, Katrina (DOES)" w:date="2020-03-23T10:23:00Z">
        <w:r w:rsidR="000C431A" w:rsidRPr="00A841A6">
          <w:rPr>
            <w:rFonts w:ascii="Times New Roman" w:hAnsi="Times New Roman"/>
            <w:sz w:val="24"/>
            <w:szCs w:val="24"/>
            <w:rPrChange w:id="1622" w:author="Matthews, Katrina (DOES)" w:date="2020-03-23T13:59:00Z">
              <w:rPr>
                <w:rFonts w:ascii="Times New Roman" w:hAnsi="Times New Roman"/>
              </w:rPr>
            </w:rPrChange>
          </w:rPr>
          <w:t xml:space="preserve">(Based on </w:t>
        </w:r>
      </w:ins>
      <w:ins w:id="1623" w:author="Matthews, Katrina (DOES)" w:date="2020-03-23T15:02:00Z">
        <w:r w:rsidR="008F1ED1">
          <w:rPr>
            <w:rFonts w:ascii="Times New Roman" w:hAnsi="Times New Roman"/>
            <w:sz w:val="24"/>
            <w:szCs w:val="24"/>
          </w:rPr>
          <w:t xml:space="preserve">Present </w:t>
        </w:r>
      </w:ins>
      <w:ins w:id="1624" w:author="Matthews, Katrina (DOES)" w:date="2020-03-23T10:23:00Z">
        <w:r w:rsidR="00A30DEC" w:rsidRPr="00A841A6">
          <w:rPr>
            <w:rFonts w:ascii="Times New Roman" w:hAnsi="Times New Roman"/>
            <w:sz w:val="24"/>
            <w:szCs w:val="24"/>
            <w:rPrChange w:id="1625" w:author="Matthews, Katrina (DOES)" w:date="2020-03-23T13:59:00Z">
              <w:rPr>
                <w:rFonts w:ascii="Times New Roman" w:hAnsi="Times New Roman"/>
              </w:rPr>
            </w:rPrChange>
          </w:rPr>
          <w:t xml:space="preserve">FY Quarter due) </w:t>
        </w:r>
      </w:ins>
    </w:p>
    <w:p w14:paraId="30F07C6E" w14:textId="259B867F" w:rsidR="008F1ED1" w:rsidRPr="00970A2E" w:rsidRDefault="008F1ED1">
      <w:pPr>
        <w:pStyle w:val="ListParagraph"/>
        <w:numPr>
          <w:ilvl w:val="2"/>
          <w:numId w:val="51"/>
        </w:numPr>
        <w:rPr>
          <w:ins w:id="1626" w:author="Singh, Dhruv (DOES)" w:date="2021-07-27T13:02:00Z"/>
          <w:rFonts w:ascii="Times New Roman" w:hAnsi="Times New Roman"/>
          <w:b/>
          <w:bCs/>
          <w:sz w:val="24"/>
          <w:szCs w:val="24"/>
          <w:rPrChange w:id="1627" w:author="Singh, Dhruv (DOES)" w:date="2021-07-27T13:02:00Z">
            <w:rPr>
              <w:ins w:id="1628" w:author="Singh, Dhruv (DOES)" w:date="2021-07-27T13:02:00Z"/>
              <w:rFonts w:ascii="Times New Roman" w:hAnsi="Times New Roman"/>
              <w:sz w:val="24"/>
              <w:szCs w:val="24"/>
            </w:rPr>
          </w:rPrChange>
        </w:rPr>
      </w:pPr>
      <w:ins w:id="1629" w:author="Matthews, Katrina (DOES)" w:date="2020-03-23T15:02:00Z">
        <w:r>
          <w:rPr>
            <w:rFonts w:ascii="Times New Roman" w:hAnsi="Times New Roman"/>
            <w:sz w:val="24"/>
            <w:szCs w:val="24"/>
          </w:rPr>
          <w:t xml:space="preserve">For </w:t>
        </w:r>
      </w:ins>
      <w:ins w:id="1630" w:author="Matthews, Katrina (DOES)" w:date="2020-03-23T15:03:00Z">
        <w:r>
          <w:rPr>
            <w:rFonts w:ascii="Times New Roman" w:hAnsi="Times New Roman"/>
            <w:sz w:val="24"/>
            <w:szCs w:val="24"/>
          </w:rPr>
          <w:t>example,</w:t>
        </w:r>
      </w:ins>
      <w:ins w:id="1631" w:author="Matthews, Katrina (DOES)" w:date="2020-03-23T15:02:00Z">
        <w:r>
          <w:rPr>
            <w:rFonts w:ascii="Times New Roman" w:hAnsi="Times New Roman"/>
            <w:sz w:val="24"/>
            <w:szCs w:val="24"/>
          </w:rPr>
          <w:t xml:space="preserve"> FY 19 4</w:t>
        </w:r>
        <w:r w:rsidRPr="008F1ED1">
          <w:rPr>
            <w:rFonts w:ascii="Times New Roman" w:hAnsi="Times New Roman"/>
            <w:sz w:val="24"/>
            <w:szCs w:val="24"/>
            <w:vertAlign w:val="superscript"/>
            <w:rPrChange w:id="1632" w:author="Matthews, Katrina (DOES)" w:date="2020-03-23T15:02:00Z">
              <w:rPr>
                <w:rFonts w:ascii="Times New Roman" w:hAnsi="Times New Roman"/>
                <w:sz w:val="24"/>
                <w:szCs w:val="24"/>
              </w:rPr>
            </w:rPrChange>
          </w:rPr>
          <w:t>th</w:t>
        </w:r>
        <w:r>
          <w:rPr>
            <w:rFonts w:ascii="Times New Roman" w:hAnsi="Times New Roman"/>
            <w:sz w:val="24"/>
            <w:szCs w:val="24"/>
          </w:rPr>
          <w:t xml:space="preserve"> Quarte</w:t>
        </w:r>
      </w:ins>
      <w:ins w:id="1633" w:author="Matthews, Katrina (DOES)" w:date="2020-03-23T15:03:00Z">
        <w:r>
          <w:rPr>
            <w:rFonts w:ascii="Times New Roman" w:hAnsi="Times New Roman"/>
            <w:sz w:val="24"/>
            <w:szCs w:val="24"/>
          </w:rPr>
          <w:t>r (07/01/2019-09/30/2019)</w:t>
        </w:r>
      </w:ins>
    </w:p>
    <w:p w14:paraId="5A8373A7" w14:textId="594A9946" w:rsidR="00970A2E" w:rsidDel="004C24E3" w:rsidRDefault="00970A2E">
      <w:pPr>
        <w:pStyle w:val="ListParagraph"/>
        <w:ind w:left="1440"/>
        <w:rPr>
          <w:del w:id="1634" w:author="Singh, Dhruv (DOES)" w:date="2021-07-27T13:28:00Z"/>
          <w:rFonts w:ascii="Times New Roman" w:hAnsi="Times New Roman"/>
          <w:b/>
          <w:bCs/>
          <w:color w:val="FF0000"/>
          <w:sz w:val="24"/>
          <w:szCs w:val="24"/>
          <w:u w:val="single"/>
        </w:rPr>
      </w:pPr>
    </w:p>
    <w:p w14:paraId="1DE6EBAC" w14:textId="3EEBE5C6" w:rsidR="004C24E3" w:rsidRDefault="004C24E3" w:rsidP="00970A2E">
      <w:pPr>
        <w:rPr>
          <w:ins w:id="1635" w:author="Singh, Dhruv (DOES)" w:date="2021-07-27T13:42:00Z"/>
          <w:rFonts w:ascii="Times New Roman" w:eastAsiaTheme="minorHAnsi" w:hAnsi="Times New Roman"/>
          <w:b/>
          <w:bCs/>
          <w:color w:val="FF0000"/>
          <w:szCs w:val="24"/>
          <w:u w:val="single"/>
        </w:rPr>
      </w:pPr>
    </w:p>
    <w:p w14:paraId="7ADAB0EC" w14:textId="7A2244E9" w:rsidR="004C24E3" w:rsidRDefault="004C24E3" w:rsidP="00970A2E">
      <w:pPr>
        <w:pBdr>
          <w:bottom w:val="single" w:sz="6" w:space="1" w:color="auto"/>
        </w:pBdr>
        <w:rPr>
          <w:ins w:id="1636" w:author="Singh, Dhruv (DOES)" w:date="2021-07-27T13:42:00Z"/>
          <w:rFonts w:ascii="Times New Roman" w:eastAsiaTheme="minorHAnsi" w:hAnsi="Times New Roman"/>
          <w:b/>
          <w:bCs/>
          <w:color w:val="FF0000"/>
          <w:szCs w:val="24"/>
          <w:u w:val="single"/>
        </w:rPr>
      </w:pPr>
    </w:p>
    <w:p w14:paraId="6E4290F9" w14:textId="77777777" w:rsidR="004C24E3" w:rsidRPr="00970A2E" w:rsidRDefault="004C24E3">
      <w:pPr>
        <w:rPr>
          <w:ins w:id="1637" w:author="Singh, Dhruv (DOES)" w:date="2021-07-27T13:42:00Z"/>
          <w:rFonts w:ascii="Times New Roman" w:hAnsi="Times New Roman"/>
          <w:b/>
          <w:bCs/>
          <w:color w:val="FF0000"/>
          <w:szCs w:val="24"/>
          <w:u w:val="single"/>
          <w:rPrChange w:id="1638" w:author="Singh, Dhruv (DOES)" w:date="2021-07-27T13:02:00Z">
            <w:rPr>
              <w:ins w:id="1639" w:author="Singh, Dhruv (DOES)" w:date="2021-07-27T13:42:00Z"/>
              <w:rFonts w:ascii="Times New Roman" w:hAnsi="Times New Roman"/>
              <w:sz w:val="24"/>
              <w:szCs w:val="24"/>
            </w:rPr>
          </w:rPrChange>
        </w:rPr>
        <w:pPrChange w:id="1640" w:author="Singh, Dhruv (DOES)" w:date="2021-07-27T13:02:00Z">
          <w:pPr>
            <w:pStyle w:val="ListParagraph"/>
            <w:numPr>
              <w:ilvl w:val="2"/>
              <w:numId w:val="51"/>
            </w:numPr>
            <w:ind w:left="2160" w:hanging="360"/>
          </w:pPr>
        </w:pPrChange>
      </w:pPr>
    </w:p>
    <w:p w14:paraId="4993D7A6" w14:textId="49D3A2A9" w:rsidR="00DA5CF2" w:rsidRPr="00DA5CF2" w:rsidRDefault="00DA5CF2">
      <w:pPr>
        <w:rPr>
          <w:ins w:id="1641" w:author="Singh, Dhruv (DOES)" w:date="2021-07-27T13:43:00Z"/>
          <w:rFonts w:ascii="Times New Roman" w:hAnsi="Times New Roman"/>
          <w:b/>
          <w:bCs/>
          <w:color w:val="FF0000"/>
          <w:szCs w:val="24"/>
          <w:u w:val="single"/>
          <w:rPrChange w:id="1642" w:author="Singh, Dhruv (DOES)" w:date="2021-07-27T13:43:00Z">
            <w:rPr>
              <w:ins w:id="1643" w:author="Singh, Dhruv (DOES)" w:date="2021-07-27T13:43:00Z"/>
            </w:rPr>
          </w:rPrChange>
        </w:rPr>
        <w:pPrChange w:id="1644" w:author="Singh, Dhruv (DOES)" w:date="2021-07-27T13:43:00Z">
          <w:pPr>
            <w:pStyle w:val="ListParagraph"/>
            <w:ind w:left="1440"/>
          </w:pPr>
        </w:pPrChange>
      </w:pPr>
      <w:ins w:id="1645" w:author="Singh, Dhruv (DOES)" w:date="2021-07-27T13:43:00Z">
        <w:r w:rsidRPr="00DA5CF2">
          <w:rPr>
            <w:rFonts w:ascii="Times New Roman" w:hAnsi="Times New Roman"/>
            <w:b/>
            <w:bCs/>
            <w:color w:val="FF0000"/>
            <w:szCs w:val="24"/>
            <w:u w:val="single"/>
            <w:rPrChange w:id="1646" w:author="Singh, Dhruv (DOES)" w:date="2021-07-27T13:43:00Z">
              <w:rPr>
                <w:rFonts w:ascii="Times New Roman" w:hAnsi="Times New Roman"/>
                <w:b/>
                <w:bCs/>
                <w:szCs w:val="24"/>
              </w:rPr>
            </w:rPrChange>
          </w:rPr>
          <w:t>Report 7</w:t>
        </w:r>
      </w:ins>
    </w:p>
    <w:p w14:paraId="68341B74" w14:textId="77777777" w:rsidR="00DA5CF2" w:rsidRPr="00745770" w:rsidRDefault="00DA5CF2">
      <w:pPr>
        <w:pStyle w:val="ListParagraph"/>
        <w:ind w:left="1440"/>
        <w:rPr>
          <w:ins w:id="1647" w:author="Matthews, Katrina (DOES)" w:date="2020-04-07T21:51:00Z"/>
          <w:rFonts w:ascii="Times New Roman" w:hAnsi="Times New Roman"/>
          <w:b/>
          <w:bCs/>
          <w:sz w:val="24"/>
          <w:szCs w:val="24"/>
          <w:rPrChange w:id="1648" w:author="Matthews, Katrina (DOES)" w:date="2020-04-07T21:51:00Z">
            <w:rPr>
              <w:ins w:id="1649" w:author="Matthews, Katrina (DOES)" w:date="2020-04-07T21:51:00Z"/>
              <w:rFonts w:ascii="Times New Roman" w:hAnsi="Times New Roman"/>
              <w:sz w:val="24"/>
              <w:szCs w:val="24"/>
            </w:rPr>
          </w:rPrChange>
        </w:rPr>
        <w:pPrChange w:id="1650" w:author="Matthews, Katrina (DOES)" w:date="2020-04-07T21:52:00Z">
          <w:pPr>
            <w:pStyle w:val="ListParagraph"/>
            <w:numPr>
              <w:ilvl w:val="2"/>
              <w:numId w:val="51"/>
            </w:numPr>
            <w:ind w:left="2160" w:hanging="360"/>
          </w:pPr>
        </w:pPrChange>
      </w:pPr>
    </w:p>
    <w:p w14:paraId="0F824796" w14:textId="5E7FE70C" w:rsidR="00745770" w:rsidRPr="00745770" w:rsidRDefault="00745770">
      <w:pPr>
        <w:pStyle w:val="ListParagraph"/>
        <w:numPr>
          <w:ilvl w:val="0"/>
          <w:numId w:val="51"/>
        </w:numPr>
        <w:rPr>
          <w:ins w:id="1651" w:author="Matthews, Katrina (DOES)" w:date="2020-04-07T21:51:00Z"/>
          <w:rFonts w:ascii="Times New Roman" w:hAnsi="Times New Roman"/>
          <w:b/>
          <w:bCs/>
          <w:sz w:val="24"/>
          <w:szCs w:val="24"/>
          <w:rPrChange w:id="1652" w:author="Matthews, Katrina (DOES)" w:date="2020-04-07T21:52:00Z">
            <w:rPr>
              <w:ins w:id="1653" w:author="Matthews, Katrina (DOES)" w:date="2020-04-07T21:51:00Z"/>
              <w:rFonts w:ascii="Times New Roman" w:hAnsi="Times New Roman"/>
              <w:sz w:val="24"/>
              <w:szCs w:val="24"/>
            </w:rPr>
          </w:rPrChange>
        </w:rPr>
        <w:pPrChange w:id="1654" w:author="Matthews, Katrina (DOES)" w:date="2020-04-07T21:51:00Z">
          <w:pPr>
            <w:pStyle w:val="ListParagraph"/>
            <w:numPr>
              <w:ilvl w:val="2"/>
              <w:numId w:val="51"/>
            </w:numPr>
            <w:ind w:left="2160" w:hanging="360"/>
          </w:pPr>
        </w:pPrChange>
      </w:pPr>
      <w:ins w:id="1655" w:author="Matthews, Katrina (DOES)" w:date="2020-04-07T21:52:00Z">
        <w:r w:rsidRPr="000F66EC">
          <w:rPr>
            <w:rFonts w:ascii="Times New Roman" w:hAnsi="Times New Roman"/>
            <w:b/>
            <w:bCs/>
            <w:sz w:val="24"/>
            <w:szCs w:val="24"/>
          </w:rPr>
          <w:t xml:space="preserve">Placement and Employment </w:t>
        </w:r>
        <w:r>
          <w:rPr>
            <w:rFonts w:ascii="Times New Roman" w:hAnsi="Times New Roman"/>
            <w:b/>
            <w:bCs/>
            <w:sz w:val="24"/>
            <w:szCs w:val="24"/>
          </w:rPr>
          <w:t>(Employment Indicator)</w:t>
        </w:r>
      </w:ins>
    </w:p>
    <w:p w14:paraId="40E271CC" w14:textId="77777777" w:rsidR="00745770" w:rsidRPr="000F66EC" w:rsidRDefault="00745770">
      <w:pPr>
        <w:pStyle w:val="ListParagraph"/>
        <w:numPr>
          <w:ilvl w:val="0"/>
          <w:numId w:val="53"/>
        </w:numPr>
        <w:rPr>
          <w:ins w:id="1656" w:author="Matthews, Katrina (DOES)" w:date="2020-04-07T21:51:00Z"/>
          <w:rFonts w:ascii="Times New Roman" w:hAnsi="Times New Roman"/>
          <w:b/>
          <w:bCs/>
          <w:sz w:val="24"/>
          <w:szCs w:val="24"/>
        </w:rPr>
        <w:pPrChange w:id="1657" w:author="Matthews, Katrina (DOES)" w:date="2020-04-07T21:51:00Z">
          <w:pPr>
            <w:pStyle w:val="ListParagraph"/>
            <w:numPr>
              <w:ilvl w:val="1"/>
              <w:numId w:val="51"/>
            </w:numPr>
            <w:ind w:left="1440" w:hanging="360"/>
          </w:pPr>
        </w:pPrChange>
      </w:pPr>
      <w:ins w:id="1658" w:author="Matthews, Katrina (DOES)" w:date="2020-04-07T21:51:00Z">
        <w:r w:rsidRPr="000F66EC">
          <w:rPr>
            <w:rFonts w:ascii="Times New Roman" w:hAnsi="Times New Roman"/>
            <w:sz w:val="24"/>
            <w:szCs w:val="24"/>
          </w:rPr>
          <w:t>Detailed Report</w:t>
        </w:r>
      </w:ins>
    </w:p>
    <w:p w14:paraId="4A348024" w14:textId="77777777" w:rsidR="00745770" w:rsidRPr="000F66EC" w:rsidRDefault="00745770">
      <w:pPr>
        <w:pStyle w:val="ListParagraph"/>
        <w:numPr>
          <w:ilvl w:val="0"/>
          <w:numId w:val="53"/>
        </w:numPr>
        <w:rPr>
          <w:ins w:id="1659" w:author="Matthews, Katrina (DOES)" w:date="2020-04-07T21:51:00Z"/>
          <w:rFonts w:ascii="Times New Roman" w:hAnsi="Times New Roman"/>
          <w:b/>
          <w:bCs/>
          <w:sz w:val="24"/>
          <w:szCs w:val="24"/>
        </w:rPr>
        <w:pPrChange w:id="1660" w:author="Matthews, Katrina (DOES)" w:date="2020-04-07T21:51:00Z">
          <w:pPr>
            <w:pStyle w:val="ListParagraph"/>
            <w:numPr>
              <w:ilvl w:val="1"/>
              <w:numId w:val="51"/>
            </w:numPr>
            <w:ind w:left="1440" w:hanging="360"/>
          </w:pPr>
        </w:pPrChange>
      </w:pPr>
      <w:ins w:id="1661" w:author="Matthews, Katrina (DOES)" w:date="2020-04-07T21:51:00Z">
        <w:r w:rsidRPr="000F66EC">
          <w:rPr>
            <w:rFonts w:ascii="Times New Roman" w:hAnsi="Times New Roman"/>
            <w:sz w:val="24"/>
            <w:szCs w:val="24"/>
          </w:rPr>
          <w:t>Individual Services Provided Report (</w:t>
        </w:r>
        <w:r w:rsidRPr="000F66EC">
          <w:rPr>
            <w:rFonts w:ascii="Times New Roman" w:hAnsi="Times New Roman"/>
            <w:b/>
            <w:bCs/>
            <w:sz w:val="24"/>
            <w:szCs w:val="24"/>
          </w:rPr>
          <w:t>List)</w:t>
        </w:r>
      </w:ins>
    </w:p>
    <w:p w14:paraId="5B24C788" w14:textId="77777777" w:rsidR="00745770" w:rsidRPr="000F66EC" w:rsidRDefault="00745770">
      <w:pPr>
        <w:pStyle w:val="ListParagraph"/>
        <w:numPr>
          <w:ilvl w:val="0"/>
          <w:numId w:val="53"/>
        </w:numPr>
        <w:rPr>
          <w:ins w:id="1662" w:author="Matthews, Katrina (DOES)" w:date="2020-04-07T21:51:00Z"/>
          <w:rFonts w:ascii="Times New Roman" w:hAnsi="Times New Roman"/>
          <w:b/>
          <w:bCs/>
          <w:sz w:val="24"/>
          <w:szCs w:val="24"/>
        </w:rPr>
        <w:pPrChange w:id="1663" w:author="Matthews, Katrina (DOES)" w:date="2020-04-07T21:51:00Z">
          <w:pPr>
            <w:pStyle w:val="ListParagraph"/>
            <w:numPr>
              <w:ilvl w:val="1"/>
              <w:numId w:val="51"/>
            </w:numPr>
            <w:ind w:left="1440" w:hanging="360"/>
          </w:pPr>
        </w:pPrChange>
      </w:pPr>
      <w:ins w:id="1664" w:author="Matthews, Katrina (DOES)" w:date="2020-04-07T21:51:00Z">
        <w:r w:rsidRPr="000F66EC">
          <w:rPr>
            <w:rFonts w:ascii="Times New Roman" w:hAnsi="Times New Roman"/>
            <w:sz w:val="24"/>
            <w:szCs w:val="24"/>
          </w:rPr>
          <w:t xml:space="preserve">Enter Other Programs, next enter program </w:t>
        </w:r>
      </w:ins>
    </w:p>
    <w:p w14:paraId="2D07A02C" w14:textId="3C667D5F" w:rsidR="00745770" w:rsidRPr="000F66EC" w:rsidRDefault="00745770">
      <w:pPr>
        <w:pStyle w:val="ListParagraph"/>
        <w:numPr>
          <w:ilvl w:val="0"/>
          <w:numId w:val="53"/>
        </w:numPr>
        <w:rPr>
          <w:ins w:id="1665" w:author="Matthews, Katrina (DOES)" w:date="2020-04-07T21:51:00Z"/>
          <w:rFonts w:ascii="Times New Roman" w:hAnsi="Times New Roman"/>
          <w:b/>
          <w:bCs/>
          <w:sz w:val="24"/>
          <w:szCs w:val="24"/>
        </w:rPr>
        <w:pPrChange w:id="1666" w:author="Matthews, Katrina (DOES)" w:date="2020-04-07T21:51:00Z">
          <w:pPr>
            <w:pStyle w:val="ListParagraph"/>
            <w:numPr>
              <w:ilvl w:val="1"/>
              <w:numId w:val="51"/>
            </w:numPr>
            <w:ind w:left="1440" w:hanging="360"/>
          </w:pPr>
        </w:pPrChange>
      </w:pPr>
      <w:ins w:id="1667" w:author="Matthews, Katrina (DOES)" w:date="2020-04-07T21:51:00Z">
        <w:r w:rsidRPr="000F66EC">
          <w:rPr>
            <w:rFonts w:ascii="Times New Roman" w:hAnsi="Times New Roman"/>
            <w:sz w:val="24"/>
            <w:szCs w:val="24"/>
          </w:rPr>
          <w:t xml:space="preserve">Enter Activity Code </w:t>
        </w:r>
      </w:ins>
      <w:ins w:id="1668" w:author="Matthews, Katrina (DOES)" w:date="2020-04-07T21:52:00Z">
        <w:r w:rsidRPr="004E0194">
          <w:rPr>
            <w:rFonts w:ascii="Times New Roman" w:hAnsi="Times New Roman"/>
            <w:sz w:val="24"/>
            <w:szCs w:val="24"/>
            <w:highlight w:val="yellow"/>
            <w:rPrChange w:id="1669" w:author="Singh, Dhruv (DOES)" w:date="2021-07-27T12:31:00Z">
              <w:rPr>
                <w:rFonts w:ascii="Times New Roman" w:hAnsi="Times New Roman"/>
                <w:sz w:val="24"/>
                <w:szCs w:val="24"/>
              </w:rPr>
            </w:rPrChange>
          </w:rPr>
          <w:t>893</w:t>
        </w:r>
      </w:ins>
      <w:ins w:id="1670" w:author="Matthews, Katrina (DOES)" w:date="2020-04-07T21:51:00Z">
        <w:r w:rsidRPr="000F66EC">
          <w:rPr>
            <w:rFonts w:ascii="Times New Roman" w:hAnsi="Times New Roman"/>
            <w:sz w:val="24"/>
            <w:szCs w:val="24"/>
          </w:rPr>
          <w:t xml:space="preserve"> by Start Date</w:t>
        </w:r>
      </w:ins>
    </w:p>
    <w:p w14:paraId="41737A9D" w14:textId="2E7C79A7" w:rsidR="00FD13DA" w:rsidRPr="00745770" w:rsidRDefault="00745770">
      <w:pPr>
        <w:pStyle w:val="ListParagraph"/>
        <w:numPr>
          <w:ilvl w:val="0"/>
          <w:numId w:val="53"/>
        </w:numPr>
        <w:rPr>
          <w:ins w:id="1671" w:author="Matthews, Katrina (DOES)" w:date="2020-03-23T10:13:00Z"/>
          <w:rFonts w:ascii="Times New Roman" w:hAnsi="Times New Roman"/>
          <w:b/>
          <w:bCs/>
          <w:szCs w:val="24"/>
          <w:rPrChange w:id="1672" w:author="Matthews, Katrina (DOES)" w:date="2020-04-07T21:52:00Z">
            <w:rPr>
              <w:ins w:id="1673" w:author="Matthews, Katrina (DOES)" w:date="2020-03-23T10:13:00Z"/>
              <w:b/>
              <w:bCs/>
            </w:rPr>
          </w:rPrChange>
        </w:rPr>
        <w:pPrChange w:id="1674" w:author="Matthews, Katrina (DOES)" w:date="2020-04-07T21:52:00Z">
          <w:pPr/>
        </w:pPrChange>
      </w:pPr>
      <w:ins w:id="1675" w:author="Matthews, Katrina (DOES)" w:date="2020-04-07T21:51:00Z">
        <w:r w:rsidRPr="000F66EC">
          <w:rPr>
            <w:rFonts w:ascii="Times New Roman" w:hAnsi="Times New Roman"/>
            <w:sz w:val="24"/>
            <w:szCs w:val="24"/>
          </w:rPr>
          <w:t>Filter by date-based on quarte</w:t>
        </w:r>
      </w:ins>
      <w:ins w:id="1676" w:author="Matthews, Katrina (DOES)" w:date="2020-04-07T21:52:00Z">
        <w:r>
          <w:rPr>
            <w:rFonts w:ascii="Times New Roman" w:hAnsi="Times New Roman"/>
            <w:sz w:val="24"/>
            <w:szCs w:val="24"/>
          </w:rPr>
          <w:t>r</w:t>
        </w:r>
      </w:ins>
      <w:bookmarkEnd w:id="1589"/>
    </w:p>
    <w:p w14:paraId="16BA170A" w14:textId="7BA40DA7" w:rsidR="006712DC" w:rsidRDefault="006712DC">
      <w:pPr>
        <w:pBdr>
          <w:bottom w:val="single" w:sz="6" w:space="1" w:color="auto"/>
        </w:pBdr>
        <w:rPr>
          <w:ins w:id="1677" w:author="Singh, Dhruv (DOES)" w:date="2021-07-27T13:52:00Z"/>
          <w:rFonts w:ascii="Times New Roman" w:hAnsi="Times New Roman"/>
          <w:b/>
          <w:bCs/>
          <w:szCs w:val="24"/>
        </w:rPr>
      </w:pPr>
    </w:p>
    <w:p w14:paraId="7C14A568" w14:textId="74700E5B" w:rsidR="00FE3F13" w:rsidRDefault="00FE3F13">
      <w:pPr>
        <w:rPr>
          <w:ins w:id="1678" w:author="Singh, Dhruv (DOES)" w:date="2021-07-29T10:53:00Z"/>
          <w:rFonts w:ascii="Times New Roman" w:hAnsi="Times New Roman"/>
          <w:b/>
          <w:bCs/>
          <w:szCs w:val="24"/>
        </w:rPr>
      </w:pPr>
    </w:p>
    <w:p w14:paraId="09E3A0B0" w14:textId="7C983B81" w:rsidR="00E3634B" w:rsidRDefault="00E3634B">
      <w:pPr>
        <w:rPr>
          <w:ins w:id="1679" w:author="Singh, Dhruv (DOES)" w:date="2021-07-29T10:53:00Z"/>
          <w:rFonts w:ascii="Times New Roman" w:hAnsi="Times New Roman"/>
          <w:b/>
          <w:bCs/>
          <w:szCs w:val="24"/>
        </w:rPr>
      </w:pPr>
    </w:p>
    <w:p w14:paraId="772FAD36" w14:textId="5BAF10B5" w:rsidR="00E3634B" w:rsidRDefault="00E3634B">
      <w:pPr>
        <w:rPr>
          <w:ins w:id="1680" w:author="Singh, Dhruv (DOES)" w:date="2021-07-29T10:53:00Z"/>
          <w:rFonts w:ascii="Times New Roman" w:hAnsi="Times New Roman"/>
          <w:b/>
          <w:bCs/>
          <w:szCs w:val="24"/>
        </w:rPr>
      </w:pPr>
      <w:ins w:id="1681" w:author="Singh, Dhruv (DOES)" w:date="2021-07-29T10:53:00Z">
        <w:r>
          <w:rPr>
            <w:rFonts w:ascii="Times New Roman" w:hAnsi="Times New Roman"/>
            <w:b/>
            <w:bCs/>
            <w:szCs w:val="24"/>
          </w:rPr>
          <w:t>Enrolled reports are a bonus based on what c</w:t>
        </w:r>
      </w:ins>
      <w:ins w:id="1682" w:author="Singh, Dhruv (DOES)" w:date="2021-07-29T10:54:00Z">
        <w:r>
          <w:rPr>
            <w:rFonts w:ascii="Times New Roman" w:hAnsi="Times New Roman"/>
            <w:b/>
            <w:bCs/>
            <w:szCs w:val="24"/>
          </w:rPr>
          <w:t>ouncil asks.</w:t>
        </w:r>
      </w:ins>
    </w:p>
    <w:p w14:paraId="12019A7C" w14:textId="77777777" w:rsidR="00E3634B" w:rsidRDefault="00E3634B">
      <w:pPr>
        <w:rPr>
          <w:ins w:id="1683" w:author="Singh, Dhruv (DOES)" w:date="2021-07-29T10:53:00Z"/>
          <w:rFonts w:ascii="Times New Roman" w:hAnsi="Times New Roman"/>
          <w:b/>
          <w:bCs/>
          <w:szCs w:val="24"/>
        </w:rPr>
      </w:pPr>
    </w:p>
    <w:p w14:paraId="69E6A262" w14:textId="4FF07DD1" w:rsidR="00E3634B" w:rsidRDefault="00E3634B">
      <w:pPr>
        <w:pBdr>
          <w:bottom w:val="single" w:sz="6" w:space="1" w:color="auto"/>
        </w:pBdr>
        <w:rPr>
          <w:ins w:id="1684" w:author="Singh, Dhruv (DOES)" w:date="2021-07-29T10:53:00Z"/>
          <w:rFonts w:ascii="Times New Roman" w:hAnsi="Times New Roman"/>
          <w:b/>
          <w:bCs/>
          <w:szCs w:val="24"/>
        </w:rPr>
      </w:pPr>
    </w:p>
    <w:p w14:paraId="194BCCA6" w14:textId="77777777" w:rsidR="00E3634B" w:rsidRDefault="00E3634B">
      <w:pPr>
        <w:rPr>
          <w:ins w:id="1685" w:author="Singh, Dhruv (DOES)" w:date="2021-07-29T10:53:00Z"/>
          <w:rFonts w:ascii="Times New Roman" w:hAnsi="Times New Roman"/>
          <w:b/>
          <w:bCs/>
          <w:szCs w:val="24"/>
        </w:rPr>
      </w:pPr>
    </w:p>
    <w:p w14:paraId="7EA0BC2D" w14:textId="776016D6" w:rsidR="00E3634B" w:rsidRDefault="00E3634B">
      <w:pPr>
        <w:rPr>
          <w:ins w:id="1686" w:author="Singh, Dhruv (DOES)" w:date="2021-07-29T10:53:00Z"/>
          <w:rFonts w:ascii="Times New Roman" w:hAnsi="Times New Roman"/>
          <w:b/>
          <w:bCs/>
          <w:szCs w:val="24"/>
        </w:rPr>
      </w:pPr>
    </w:p>
    <w:p w14:paraId="3C58FFC3" w14:textId="3D58A499" w:rsidR="00E3634B" w:rsidRDefault="00E3634B">
      <w:pPr>
        <w:rPr>
          <w:ins w:id="1687" w:author="Singh, Dhruv (DOES)" w:date="2021-07-29T10:53:00Z"/>
          <w:rFonts w:ascii="Times New Roman" w:hAnsi="Times New Roman"/>
          <w:b/>
          <w:bCs/>
          <w:szCs w:val="24"/>
        </w:rPr>
      </w:pPr>
    </w:p>
    <w:p w14:paraId="0CAF435F" w14:textId="77777777" w:rsidR="00E3634B" w:rsidRDefault="00E3634B">
      <w:pPr>
        <w:rPr>
          <w:ins w:id="1688" w:author="Singh, Dhruv (DOES)" w:date="2021-07-27T13:51:00Z"/>
          <w:rFonts w:ascii="Times New Roman" w:hAnsi="Times New Roman"/>
          <w:b/>
          <w:bCs/>
          <w:szCs w:val="24"/>
        </w:rPr>
      </w:pPr>
    </w:p>
    <w:p w14:paraId="6F97B1B2" w14:textId="77777777" w:rsidR="006712DC" w:rsidRDefault="006712DC">
      <w:pPr>
        <w:rPr>
          <w:ins w:id="1689" w:author="Singh, Dhruv (DOES)" w:date="2021-07-27T13:51:00Z"/>
          <w:rFonts w:ascii="Times New Roman" w:hAnsi="Times New Roman"/>
          <w:b/>
          <w:bCs/>
          <w:szCs w:val="24"/>
        </w:rPr>
      </w:pPr>
    </w:p>
    <w:p w14:paraId="4D278D8B" w14:textId="7C1292D3" w:rsidR="00FD13DA" w:rsidRDefault="00FD13DA">
      <w:pPr>
        <w:rPr>
          <w:ins w:id="1690" w:author="Matthews, Katrina (DOES)" w:date="2020-03-23T14:05:00Z"/>
          <w:rFonts w:ascii="Times New Roman" w:hAnsi="Times New Roman"/>
          <w:b/>
          <w:bCs/>
          <w:szCs w:val="24"/>
        </w:rPr>
      </w:pPr>
      <w:ins w:id="1691" w:author="Matthews, Katrina (DOES)" w:date="2020-03-23T10:12:00Z">
        <w:r w:rsidRPr="00A841A6">
          <w:rPr>
            <w:rFonts w:ascii="Times New Roman" w:hAnsi="Times New Roman"/>
            <w:b/>
            <w:bCs/>
            <w:szCs w:val="24"/>
            <w:rPrChange w:id="1692" w:author="Matthews, Katrina (DOES)" w:date="2020-03-23T13:59:00Z">
              <w:rPr>
                <w:b/>
                <w:bCs/>
              </w:rPr>
            </w:rPrChange>
          </w:rPr>
          <w:t xml:space="preserve">Retention </w:t>
        </w:r>
      </w:ins>
      <w:ins w:id="1693" w:author="Matthews, Katrina (DOES)" w:date="2020-03-23T14:05:00Z">
        <w:r w:rsidR="00A841A6">
          <w:rPr>
            <w:rFonts w:ascii="Times New Roman" w:hAnsi="Times New Roman"/>
            <w:b/>
            <w:bCs/>
            <w:szCs w:val="24"/>
          </w:rPr>
          <w:t>(</w:t>
        </w:r>
      </w:ins>
      <w:ins w:id="1694" w:author="Matthews, Katrina (DOES)" w:date="2020-03-23T14:06:00Z">
        <w:r w:rsidR="00A841A6">
          <w:rPr>
            <w:rFonts w:ascii="Times New Roman" w:hAnsi="Times New Roman"/>
            <w:b/>
            <w:bCs/>
            <w:szCs w:val="24"/>
          </w:rPr>
          <w:t>Four (</w:t>
        </w:r>
      </w:ins>
      <w:ins w:id="1695" w:author="Matthews, Katrina (DOES)" w:date="2020-03-23T14:05:00Z">
        <w:r w:rsidR="00A841A6">
          <w:rPr>
            <w:rFonts w:ascii="Times New Roman" w:hAnsi="Times New Roman"/>
            <w:b/>
            <w:bCs/>
            <w:szCs w:val="24"/>
          </w:rPr>
          <w:t>4</w:t>
        </w:r>
      </w:ins>
      <w:ins w:id="1696" w:author="Matthews, Katrina (DOES)" w:date="2020-03-23T14:06:00Z">
        <w:r w:rsidR="00A841A6">
          <w:rPr>
            <w:rFonts w:ascii="Times New Roman" w:hAnsi="Times New Roman"/>
            <w:b/>
            <w:bCs/>
            <w:szCs w:val="24"/>
          </w:rPr>
          <w:t xml:space="preserve">) </w:t>
        </w:r>
      </w:ins>
      <w:ins w:id="1697" w:author="Matthews, Katrina (DOES)" w:date="2020-03-23T14:05:00Z">
        <w:r w:rsidR="00A841A6">
          <w:rPr>
            <w:rFonts w:ascii="Times New Roman" w:hAnsi="Times New Roman"/>
            <w:b/>
            <w:bCs/>
            <w:szCs w:val="24"/>
          </w:rPr>
          <w:t xml:space="preserve">quarters from current FY) Multistep Process </w:t>
        </w:r>
      </w:ins>
    </w:p>
    <w:p w14:paraId="709E9138" w14:textId="0E35FA9F" w:rsidR="00A841A6" w:rsidRDefault="00A841A6">
      <w:pPr>
        <w:rPr>
          <w:ins w:id="1698" w:author="Matthews, Katrina (DOES)" w:date="2020-03-23T14:05:00Z"/>
          <w:rFonts w:ascii="Times New Roman" w:hAnsi="Times New Roman"/>
          <w:b/>
          <w:bCs/>
          <w:szCs w:val="24"/>
        </w:rPr>
      </w:pPr>
    </w:p>
    <w:p w14:paraId="51BB4F0C" w14:textId="77777777" w:rsidR="00A841A6" w:rsidRDefault="00A841A6" w:rsidP="00A841A6">
      <w:pPr>
        <w:pStyle w:val="ListParagraph"/>
        <w:numPr>
          <w:ilvl w:val="0"/>
          <w:numId w:val="21"/>
        </w:numPr>
        <w:rPr>
          <w:ins w:id="1699" w:author="Matthews, Katrina (DOES)" w:date="2020-03-23T14:06:00Z"/>
          <w:rFonts w:ascii="Times New Roman" w:hAnsi="Times New Roman"/>
          <w:b/>
          <w:bCs/>
          <w:szCs w:val="24"/>
        </w:rPr>
      </w:pPr>
      <w:ins w:id="1700" w:author="Matthews, Katrina (DOES)" w:date="2020-03-23T14:05:00Z">
        <w:r>
          <w:rPr>
            <w:rFonts w:ascii="Times New Roman" w:hAnsi="Times New Roman"/>
            <w:b/>
            <w:bCs/>
            <w:szCs w:val="24"/>
          </w:rPr>
          <w:t>Pul</w:t>
        </w:r>
      </w:ins>
      <w:ins w:id="1701" w:author="Matthews, Katrina (DOES)" w:date="2020-03-23T14:06:00Z">
        <w:r>
          <w:rPr>
            <w:rFonts w:ascii="Times New Roman" w:hAnsi="Times New Roman"/>
            <w:b/>
            <w:bCs/>
            <w:szCs w:val="24"/>
          </w:rPr>
          <w:t>l Placement/Employment Number from 4 quarters ago</w:t>
        </w:r>
      </w:ins>
    </w:p>
    <w:p w14:paraId="58255CDE" w14:textId="77777777" w:rsidR="00BE58B6" w:rsidRPr="00837186" w:rsidRDefault="00BE58B6" w:rsidP="00BE58B6">
      <w:pPr>
        <w:pStyle w:val="ListParagraph"/>
        <w:numPr>
          <w:ilvl w:val="1"/>
          <w:numId w:val="21"/>
        </w:numPr>
        <w:rPr>
          <w:ins w:id="1702" w:author="Matthews, Katrina (DOES)" w:date="2020-03-23T14:59:00Z"/>
          <w:rFonts w:ascii="Times New Roman" w:hAnsi="Times New Roman"/>
          <w:b/>
          <w:bCs/>
          <w:sz w:val="24"/>
          <w:szCs w:val="24"/>
        </w:rPr>
      </w:pPr>
      <w:ins w:id="1703" w:author="Matthews, Katrina (DOES)" w:date="2020-03-23T14:59:00Z">
        <w:r w:rsidRPr="00837186">
          <w:rPr>
            <w:rFonts w:ascii="Times New Roman" w:hAnsi="Times New Roman"/>
            <w:sz w:val="24"/>
            <w:szCs w:val="24"/>
          </w:rPr>
          <w:t xml:space="preserve">Detailed Report- Case Management Reports </w:t>
        </w:r>
      </w:ins>
    </w:p>
    <w:p w14:paraId="2C688B77" w14:textId="77777777" w:rsidR="00BE58B6" w:rsidRPr="00837186" w:rsidRDefault="00BE58B6" w:rsidP="00BE58B6">
      <w:pPr>
        <w:pStyle w:val="ListParagraph"/>
        <w:numPr>
          <w:ilvl w:val="1"/>
          <w:numId w:val="21"/>
        </w:numPr>
        <w:rPr>
          <w:ins w:id="1704" w:author="Matthews, Katrina (DOES)" w:date="2020-03-23T14:59:00Z"/>
          <w:rFonts w:ascii="Times New Roman" w:hAnsi="Times New Roman"/>
          <w:b/>
          <w:bCs/>
          <w:sz w:val="24"/>
          <w:szCs w:val="24"/>
        </w:rPr>
      </w:pPr>
      <w:ins w:id="1705" w:author="Matthews, Katrina (DOES)" w:date="2020-03-23T14:59:00Z">
        <w:r w:rsidRPr="00837186">
          <w:rPr>
            <w:rFonts w:ascii="Times New Roman" w:hAnsi="Times New Roman"/>
            <w:sz w:val="24"/>
            <w:szCs w:val="24"/>
          </w:rPr>
          <w:lastRenderedPageBreak/>
          <w:t xml:space="preserve">Caseload -Obtained Employment </w:t>
        </w:r>
      </w:ins>
    </w:p>
    <w:p w14:paraId="41BB0D67" w14:textId="77777777" w:rsidR="00BE58B6" w:rsidRPr="00837186" w:rsidRDefault="00BE58B6" w:rsidP="00BE58B6">
      <w:pPr>
        <w:pStyle w:val="ListParagraph"/>
        <w:numPr>
          <w:ilvl w:val="1"/>
          <w:numId w:val="21"/>
        </w:numPr>
        <w:rPr>
          <w:ins w:id="1706" w:author="Matthews, Katrina (DOES)" w:date="2020-03-23T14:59:00Z"/>
          <w:rFonts w:ascii="Times New Roman" w:hAnsi="Times New Roman"/>
          <w:b/>
          <w:bCs/>
          <w:sz w:val="24"/>
          <w:szCs w:val="24"/>
        </w:rPr>
      </w:pPr>
      <w:ins w:id="1707" w:author="Matthews, Katrina (DOES)" w:date="2020-03-23T14:59:00Z">
        <w:r>
          <w:rPr>
            <w:rFonts w:ascii="Times New Roman" w:hAnsi="Times New Roman"/>
            <w:sz w:val="24"/>
            <w:szCs w:val="24"/>
          </w:rPr>
          <w:t xml:space="preserve">Select </w:t>
        </w:r>
        <w:r w:rsidRPr="00837186">
          <w:rPr>
            <w:rFonts w:ascii="Times New Roman" w:hAnsi="Times New Roman"/>
            <w:sz w:val="24"/>
            <w:szCs w:val="24"/>
          </w:rPr>
          <w:t xml:space="preserve">Program </w:t>
        </w:r>
      </w:ins>
    </w:p>
    <w:p w14:paraId="3FFDF299" w14:textId="28396ED3" w:rsidR="00BE58B6" w:rsidRPr="008F1ED1" w:rsidRDefault="00BE58B6" w:rsidP="00BE58B6">
      <w:pPr>
        <w:pStyle w:val="ListParagraph"/>
        <w:numPr>
          <w:ilvl w:val="1"/>
          <w:numId w:val="21"/>
        </w:numPr>
        <w:rPr>
          <w:ins w:id="1708" w:author="Matthews, Katrina (DOES)" w:date="2020-03-23T15:03:00Z"/>
          <w:rFonts w:ascii="Times New Roman" w:hAnsi="Times New Roman"/>
          <w:b/>
          <w:bCs/>
          <w:sz w:val="24"/>
          <w:szCs w:val="24"/>
          <w:rPrChange w:id="1709" w:author="Matthews, Katrina (DOES)" w:date="2020-03-23T15:03:00Z">
            <w:rPr>
              <w:ins w:id="1710" w:author="Matthews, Katrina (DOES)" w:date="2020-03-23T15:03:00Z"/>
              <w:rFonts w:ascii="Times New Roman" w:hAnsi="Times New Roman"/>
              <w:sz w:val="24"/>
              <w:szCs w:val="24"/>
            </w:rPr>
          </w:rPrChange>
        </w:rPr>
      </w:pPr>
      <w:ins w:id="1711" w:author="Matthews, Katrina (DOES)" w:date="2020-03-23T14:59:00Z">
        <w:r w:rsidRPr="00837186">
          <w:rPr>
            <w:rFonts w:ascii="Times New Roman" w:hAnsi="Times New Roman"/>
            <w:sz w:val="24"/>
            <w:szCs w:val="24"/>
          </w:rPr>
          <w:t xml:space="preserve">Job Start Date (Based on </w:t>
        </w:r>
      </w:ins>
      <w:ins w:id="1712" w:author="Matthews, Katrina (DOES)" w:date="2020-03-23T15:01:00Z">
        <w:r w:rsidR="008F1ED1">
          <w:rPr>
            <w:rFonts w:ascii="Times New Roman" w:hAnsi="Times New Roman"/>
            <w:sz w:val="24"/>
            <w:szCs w:val="24"/>
          </w:rPr>
          <w:t xml:space="preserve">four quarters </w:t>
        </w:r>
      </w:ins>
      <w:ins w:id="1713" w:author="Matthews, Katrina (DOES)" w:date="2020-03-23T15:02:00Z">
        <w:r w:rsidR="008F1ED1">
          <w:rPr>
            <w:rFonts w:ascii="Times New Roman" w:hAnsi="Times New Roman"/>
            <w:sz w:val="24"/>
            <w:szCs w:val="24"/>
          </w:rPr>
          <w:t>prior to present quarter</w:t>
        </w:r>
      </w:ins>
      <w:ins w:id="1714" w:author="Matthews, Katrina (DOES)" w:date="2020-03-23T14:59:00Z">
        <w:r w:rsidRPr="00837186">
          <w:rPr>
            <w:rFonts w:ascii="Times New Roman" w:hAnsi="Times New Roman"/>
            <w:sz w:val="24"/>
            <w:szCs w:val="24"/>
          </w:rPr>
          <w:t xml:space="preserve">) </w:t>
        </w:r>
      </w:ins>
    </w:p>
    <w:p w14:paraId="63505BE3" w14:textId="4E3A9218" w:rsidR="00380709" w:rsidRPr="00846C7E" w:rsidRDefault="008F1ED1">
      <w:pPr>
        <w:pStyle w:val="ListParagraph"/>
        <w:numPr>
          <w:ilvl w:val="2"/>
          <w:numId w:val="21"/>
        </w:numPr>
        <w:rPr>
          <w:ins w:id="1715" w:author="Matthews, Katrina (DOES)" w:date="2020-03-23T10:12:00Z"/>
          <w:rFonts w:ascii="Times New Roman" w:hAnsi="Times New Roman"/>
          <w:b/>
          <w:bCs/>
          <w:szCs w:val="24"/>
          <w:rPrChange w:id="1716" w:author="Matthews, Katrina (DOES)" w:date="2020-03-23T15:12:00Z">
            <w:rPr>
              <w:ins w:id="1717" w:author="Matthews, Katrina (DOES)" w:date="2020-03-23T10:12:00Z"/>
              <w:b/>
              <w:bCs/>
            </w:rPr>
          </w:rPrChange>
        </w:rPr>
        <w:pPrChange w:id="1718" w:author="Matthews, Katrina (DOES)" w:date="2020-03-23T15:12:00Z">
          <w:pPr/>
        </w:pPrChange>
      </w:pPr>
      <w:ins w:id="1719" w:author="Matthews, Katrina (DOES)" w:date="2020-03-23T15:03:00Z">
        <w:r>
          <w:rPr>
            <w:rFonts w:ascii="Times New Roman" w:hAnsi="Times New Roman"/>
            <w:sz w:val="24"/>
            <w:szCs w:val="24"/>
          </w:rPr>
          <w:t>For example, FY 19 4</w:t>
        </w:r>
        <w:r w:rsidRPr="00837186">
          <w:rPr>
            <w:rFonts w:ascii="Times New Roman" w:hAnsi="Times New Roman"/>
            <w:sz w:val="24"/>
            <w:szCs w:val="24"/>
            <w:vertAlign w:val="superscript"/>
          </w:rPr>
          <w:t>th</w:t>
        </w:r>
        <w:r>
          <w:rPr>
            <w:rFonts w:ascii="Times New Roman" w:hAnsi="Times New Roman"/>
            <w:sz w:val="24"/>
            <w:szCs w:val="24"/>
          </w:rPr>
          <w:t xml:space="preserve"> Quarter (07/01/2018-09/30/2018)</w:t>
        </w:r>
      </w:ins>
    </w:p>
    <w:p w14:paraId="6F65E7F4" w14:textId="7F5C04AE" w:rsidR="000452FC" w:rsidRPr="00A841A6" w:rsidRDefault="008850E5" w:rsidP="000452FC">
      <w:pPr>
        <w:pStyle w:val="ListParagraph"/>
        <w:numPr>
          <w:ilvl w:val="0"/>
          <w:numId w:val="21"/>
        </w:numPr>
        <w:rPr>
          <w:ins w:id="1720" w:author="Matthews, Katrina (DOES)" w:date="2020-03-23T10:18:00Z"/>
          <w:rFonts w:ascii="Times New Roman" w:hAnsi="Times New Roman"/>
          <w:b/>
          <w:bCs/>
          <w:sz w:val="24"/>
          <w:szCs w:val="24"/>
          <w:rPrChange w:id="1721" w:author="Matthews, Katrina (DOES)" w:date="2020-03-23T13:59:00Z">
            <w:rPr>
              <w:ins w:id="1722" w:author="Matthews, Katrina (DOES)" w:date="2020-03-23T10:18:00Z"/>
              <w:b/>
              <w:bCs/>
            </w:rPr>
          </w:rPrChange>
        </w:rPr>
      </w:pPr>
      <w:ins w:id="1723" w:author="Matthews, Katrina (DOES)" w:date="2020-03-23T10:20:00Z">
        <w:r w:rsidRPr="00A841A6">
          <w:rPr>
            <w:rFonts w:ascii="Times New Roman" w:hAnsi="Times New Roman"/>
            <w:b/>
            <w:bCs/>
            <w:sz w:val="24"/>
            <w:szCs w:val="24"/>
            <w:rPrChange w:id="1724" w:author="Matthews, Katrina (DOES)" w:date="2020-03-23T13:59:00Z">
              <w:rPr>
                <w:b/>
                <w:bCs/>
              </w:rPr>
            </w:rPrChange>
          </w:rPr>
          <w:t xml:space="preserve">Within 180 Days </w:t>
        </w:r>
      </w:ins>
    </w:p>
    <w:p w14:paraId="147386FC" w14:textId="77777777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725" w:author="Matthews, Katrina (DOES)" w:date="2020-03-23T14:38:00Z"/>
          <w:rFonts w:ascii="Times New Roman" w:hAnsi="Times New Roman"/>
          <w:szCs w:val="24"/>
          <w:rPrChange w:id="1726" w:author="Matthews, Katrina (DOES)" w:date="2020-03-23T15:11:00Z">
            <w:rPr>
              <w:ins w:id="1727" w:author="Matthews, Katrina (DOES)" w:date="2020-03-23T14:38:00Z"/>
              <w:rFonts w:ascii="Times New Roman" w:hAnsi="Times New Roman"/>
              <w:b/>
              <w:bCs/>
              <w:szCs w:val="24"/>
            </w:rPr>
          </w:rPrChange>
        </w:rPr>
      </w:pPr>
      <w:ins w:id="1728" w:author="Matthews, Katrina (DOES)" w:date="2020-03-23T14:38:00Z">
        <w:r w:rsidRPr="00846C7E">
          <w:rPr>
            <w:rFonts w:ascii="Times New Roman" w:hAnsi="Times New Roman"/>
            <w:szCs w:val="24"/>
            <w:rPrChange w:id="1729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Custom Report </w:t>
        </w:r>
      </w:ins>
    </w:p>
    <w:p w14:paraId="2F0E3715" w14:textId="77777777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730" w:author="Matthews, Katrina (DOES)" w:date="2020-03-23T14:38:00Z"/>
          <w:rFonts w:ascii="Times New Roman" w:hAnsi="Times New Roman"/>
          <w:szCs w:val="24"/>
          <w:rPrChange w:id="1731" w:author="Matthews, Katrina (DOES)" w:date="2020-03-23T15:11:00Z">
            <w:rPr>
              <w:ins w:id="1732" w:author="Matthews, Katrina (DOES)" w:date="2020-03-23T14:38:00Z"/>
              <w:rFonts w:ascii="Times New Roman" w:hAnsi="Times New Roman"/>
              <w:b/>
              <w:bCs/>
              <w:szCs w:val="24"/>
            </w:rPr>
          </w:rPrChange>
        </w:rPr>
      </w:pPr>
      <w:ins w:id="1733" w:author="Matthews, Katrina (DOES)" w:date="2020-03-23T14:38:00Z">
        <w:r w:rsidRPr="00846C7E">
          <w:rPr>
            <w:rFonts w:ascii="Times New Roman" w:hAnsi="Times New Roman"/>
            <w:szCs w:val="24"/>
            <w:rPrChange w:id="1734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Locally Developed </w:t>
        </w:r>
      </w:ins>
    </w:p>
    <w:p w14:paraId="4F63E9AF" w14:textId="77777777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735" w:author="Matthews, Katrina (DOES)" w:date="2020-03-23T14:38:00Z"/>
          <w:rFonts w:ascii="Times New Roman" w:hAnsi="Times New Roman"/>
          <w:szCs w:val="24"/>
          <w:rPrChange w:id="1736" w:author="Matthews, Katrina (DOES)" w:date="2020-03-23T15:11:00Z">
            <w:rPr>
              <w:ins w:id="1737" w:author="Matthews, Katrina (DOES)" w:date="2020-03-23T14:38:00Z"/>
              <w:rFonts w:ascii="Times New Roman" w:hAnsi="Times New Roman"/>
              <w:b/>
              <w:bCs/>
              <w:szCs w:val="24"/>
            </w:rPr>
          </w:rPrChange>
        </w:rPr>
      </w:pPr>
      <w:ins w:id="1738" w:author="Matthews, Katrina (DOES)" w:date="2020-03-23T14:38:00Z">
        <w:r w:rsidRPr="00846C7E">
          <w:rPr>
            <w:rFonts w:ascii="Times New Roman" w:hAnsi="Times New Roman"/>
            <w:szCs w:val="24"/>
            <w:rPrChange w:id="1739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Maryland -Services </w:t>
        </w:r>
      </w:ins>
    </w:p>
    <w:p w14:paraId="4708BC3C" w14:textId="77777777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740" w:author="Matthews, Katrina (DOES)" w:date="2020-03-23T14:38:00Z"/>
          <w:rFonts w:ascii="Times New Roman" w:hAnsi="Times New Roman"/>
          <w:szCs w:val="24"/>
          <w:rPrChange w:id="1741" w:author="Matthews, Katrina (DOES)" w:date="2020-03-23T15:11:00Z">
            <w:rPr>
              <w:ins w:id="1742" w:author="Matthews, Katrina (DOES)" w:date="2020-03-23T14:38:00Z"/>
              <w:rFonts w:ascii="Times New Roman" w:hAnsi="Times New Roman"/>
              <w:b/>
              <w:bCs/>
              <w:szCs w:val="24"/>
            </w:rPr>
          </w:rPrChange>
        </w:rPr>
      </w:pPr>
      <w:ins w:id="1743" w:author="Matthews, Katrina (DOES)" w:date="2020-03-23T14:38:00Z">
        <w:r w:rsidRPr="00846C7E">
          <w:rPr>
            <w:rFonts w:ascii="Times New Roman" w:hAnsi="Times New Roman"/>
            <w:szCs w:val="24"/>
            <w:rPrChange w:id="1744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Select Program  </w:t>
        </w:r>
      </w:ins>
    </w:p>
    <w:p w14:paraId="352A2596" w14:textId="6F6EB828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745" w:author="Matthews, Katrina (DOES)" w:date="2020-03-23T15:03:00Z"/>
          <w:rFonts w:ascii="Times New Roman" w:hAnsi="Times New Roman"/>
          <w:szCs w:val="24"/>
          <w:rPrChange w:id="1746" w:author="Matthews, Katrina (DOES)" w:date="2020-03-23T15:11:00Z">
            <w:rPr>
              <w:ins w:id="1747" w:author="Matthews, Katrina (DOES)" w:date="2020-03-23T15:03:00Z"/>
              <w:rFonts w:ascii="Times New Roman" w:hAnsi="Times New Roman"/>
              <w:b/>
              <w:bCs/>
              <w:szCs w:val="24"/>
            </w:rPr>
          </w:rPrChange>
        </w:rPr>
      </w:pPr>
      <w:ins w:id="1748" w:author="Matthews, Katrina (DOES)" w:date="2020-03-23T14:38:00Z">
        <w:r w:rsidRPr="00846C7E">
          <w:rPr>
            <w:rFonts w:ascii="Times New Roman" w:hAnsi="Times New Roman"/>
            <w:szCs w:val="24"/>
            <w:rPrChange w:id="1749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Enter Date Range- Two quarters </w:t>
        </w:r>
      </w:ins>
      <w:ins w:id="1750" w:author="Matthews, Katrina (DOES)" w:date="2020-03-23T15:06:00Z">
        <w:r w:rsidR="008F1ED1" w:rsidRPr="00846C7E">
          <w:rPr>
            <w:rFonts w:ascii="Times New Roman" w:hAnsi="Times New Roman"/>
            <w:szCs w:val="24"/>
            <w:rPrChange w:id="1751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>after placement or exit</w:t>
        </w:r>
      </w:ins>
      <w:ins w:id="1752" w:author="Matthews, Katrina (DOES)" w:date="2020-03-23T14:38:00Z">
        <w:r w:rsidRPr="00846C7E">
          <w:rPr>
            <w:rFonts w:ascii="Times New Roman" w:hAnsi="Times New Roman"/>
            <w:szCs w:val="24"/>
            <w:rPrChange w:id="1753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>)</w:t>
        </w:r>
      </w:ins>
    </w:p>
    <w:p w14:paraId="12D91E50" w14:textId="38145974" w:rsidR="008F1ED1" w:rsidRPr="00745770" w:rsidRDefault="008F1ED1">
      <w:pPr>
        <w:pStyle w:val="ListParagraph"/>
        <w:numPr>
          <w:ilvl w:val="2"/>
          <w:numId w:val="21"/>
        </w:numPr>
        <w:rPr>
          <w:ins w:id="1754" w:author="Matthews, Katrina (DOES)" w:date="2020-03-23T15:04:00Z"/>
          <w:rFonts w:ascii="Times New Roman" w:hAnsi="Times New Roman"/>
          <w:b/>
          <w:bCs/>
          <w:szCs w:val="24"/>
          <w:rPrChange w:id="1755" w:author="Matthews, Katrina (DOES)" w:date="2020-04-07T21:53:00Z">
            <w:rPr>
              <w:ins w:id="1756" w:author="Matthews, Katrina (DOES)" w:date="2020-03-23T15:04:00Z"/>
              <w:rFonts w:ascii="Times New Roman" w:hAnsi="Times New Roman"/>
              <w:sz w:val="24"/>
              <w:szCs w:val="24"/>
            </w:rPr>
          </w:rPrChange>
        </w:rPr>
      </w:pPr>
      <w:ins w:id="1757" w:author="Matthews, Katrina (DOES)" w:date="2020-03-23T15:03:00Z">
        <w:r>
          <w:rPr>
            <w:rFonts w:ascii="Times New Roman" w:hAnsi="Times New Roman"/>
            <w:sz w:val="24"/>
            <w:szCs w:val="24"/>
          </w:rPr>
          <w:t>For example, FY 1</w:t>
        </w:r>
      </w:ins>
      <w:ins w:id="1758" w:author="Matthews, Katrina (DOES)" w:date="2020-03-23T15:09:00Z">
        <w:r>
          <w:rPr>
            <w:rFonts w:ascii="Times New Roman" w:hAnsi="Times New Roman"/>
            <w:sz w:val="24"/>
            <w:szCs w:val="24"/>
          </w:rPr>
          <w:t>8</w:t>
        </w:r>
      </w:ins>
      <w:ins w:id="1759" w:author="Matthews, Katrina (DOES)" w:date="2020-03-23T15:03:00Z">
        <w:r>
          <w:rPr>
            <w:rFonts w:ascii="Times New Roman" w:hAnsi="Times New Roman"/>
            <w:sz w:val="24"/>
            <w:szCs w:val="24"/>
          </w:rPr>
          <w:t xml:space="preserve"> 4</w:t>
        </w:r>
        <w:r w:rsidRPr="00837186">
          <w:rPr>
            <w:rFonts w:ascii="Times New Roman" w:hAnsi="Times New Roman"/>
            <w:sz w:val="24"/>
            <w:szCs w:val="24"/>
            <w:vertAlign w:val="superscript"/>
          </w:rPr>
          <w:t>th</w:t>
        </w:r>
        <w:r>
          <w:rPr>
            <w:rFonts w:ascii="Times New Roman" w:hAnsi="Times New Roman"/>
            <w:sz w:val="24"/>
            <w:szCs w:val="24"/>
          </w:rPr>
          <w:t xml:space="preserve"> </w:t>
        </w:r>
      </w:ins>
      <w:ins w:id="1760" w:author="Matthews, Katrina (DOES)" w:date="2020-04-07T20:14:00Z">
        <w:r w:rsidR="00CB5539">
          <w:rPr>
            <w:rFonts w:ascii="Times New Roman" w:hAnsi="Times New Roman"/>
            <w:sz w:val="24"/>
            <w:szCs w:val="24"/>
          </w:rPr>
          <w:t>(07/01/2018-09/30/2018)</w:t>
        </w:r>
      </w:ins>
    </w:p>
    <w:p w14:paraId="22117598" w14:textId="4CBE2494" w:rsidR="008F1ED1" w:rsidRPr="00846C7E" w:rsidRDefault="008F1ED1">
      <w:pPr>
        <w:pStyle w:val="ListParagraph"/>
        <w:numPr>
          <w:ilvl w:val="2"/>
          <w:numId w:val="21"/>
        </w:numPr>
        <w:rPr>
          <w:ins w:id="1761" w:author="Matthews, Katrina (DOES)" w:date="2020-03-23T14:38:00Z"/>
          <w:rFonts w:ascii="Times New Roman" w:hAnsi="Times New Roman"/>
          <w:b/>
          <w:bCs/>
          <w:sz w:val="24"/>
          <w:szCs w:val="24"/>
          <w:rPrChange w:id="1762" w:author="Matthews, Katrina (DOES)" w:date="2020-03-23T15:11:00Z">
            <w:rPr>
              <w:ins w:id="1763" w:author="Matthews, Katrina (DOES)" w:date="2020-03-23T14:38:00Z"/>
            </w:rPr>
          </w:rPrChange>
        </w:rPr>
        <w:pPrChange w:id="1764" w:author="Matthews, Katrina (DOES)" w:date="2020-03-23T15:11:00Z">
          <w:pPr>
            <w:pStyle w:val="ListParagraph"/>
            <w:numPr>
              <w:ilvl w:val="1"/>
              <w:numId w:val="21"/>
            </w:numPr>
            <w:ind w:left="1440" w:hanging="360"/>
          </w:pPr>
        </w:pPrChange>
      </w:pPr>
      <w:ins w:id="1765" w:author="Matthews, Katrina (DOES)" w:date="2020-03-23T15:04:00Z">
        <w:r>
          <w:rPr>
            <w:rFonts w:ascii="Times New Roman" w:hAnsi="Times New Roman"/>
            <w:sz w:val="24"/>
            <w:szCs w:val="24"/>
          </w:rPr>
          <w:t>You would enter 10/01/2018-</w:t>
        </w:r>
      </w:ins>
      <w:ins w:id="1766" w:author="Matthews, Katrina (DOES)" w:date="2020-03-23T15:05:00Z">
        <w:r>
          <w:rPr>
            <w:rFonts w:ascii="Times New Roman" w:hAnsi="Times New Roman"/>
            <w:sz w:val="24"/>
            <w:szCs w:val="24"/>
          </w:rPr>
          <w:t>03/30/2019</w:t>
        </w:r>
      </w:ins>
    </w:p>
    <w:p w14:paraId="2CF0B287" w14:textId="77777777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767" w:author="Matthews, Katrina (DOES)" w:date="2020-03-23T14:38:00Z"/>
          <w:rFonts w:ascii="Times New Roman" w:hAnsi="Times New Roman"/>
          <w:szCs w:val="24"/>
          <w:rPrChange w:id="1768" w:author="Matthews, Katrina (DOES)" w:date="2020-03-23T15:11:00Z">
            <w:rPr>
              <w:ins w:id="1769" w:author="Matthews, Katrina (DOES)" w:date="2020-03-23T14:38:00Z"/>
              <w:rFonts w:ascii="Times New Roman" w:hAnsi="Times New Roman"/>
              <w:b/>
              <w:bCs/>
              <w:szCs w:val="24"/>
            </w:rPr>
          </w:rPrChange>
        </w:rPr>
      </w:pPr>
      <w:ins w:id="1770" w:author="Matthews, Katrina (DOES)" w:date="2020-03-23T14:38:00Z">
        <w:r w:rsidRPr="00846C7E">
          <w:rPr>
            <w:rFonts w:ascii="Times New Roman" w:hAnsi="Times New Roman"/>
            <w:szCs w:val="24"/>
            <w:rPrChange w:id="1771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Filter Date </w:t>
        </w:r>
      </w:ins>
    </w:p>
    <w:p w14:paraId="28FDA003" w14:textId="6B5A0070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772" w:author="Matthews, Katrina (DOES)" w:date="2020-03-23T15:11:00Z"/>
          <w:rFonts w:ascii="Times New Roman" w:hAnsi="Times New Roman"/>
          <w:szCs w:val="24"/>
          <w:rPrChange w:id="1773" w:author="Matthews, Katrina (DOES)" w:date="2020-03-23T15:11:00Z">
            <w:rPr>
              <w:ins w:id="1774" w:author="Matthews, Katrina (DOES)" w:date="2020-03-23T15:11:00Z"/>
              <w:rFonts w:ascii="Times New Roman" w:hAnsi="Times New Roman"/>
              <w:b/>
              <w:bCs/>
              <w:szCs w:val="24"/>
            </w:rPr>
          </w:rPrChange>
        </w:rPr>
      </w:pPr>
      <w:ins w:id="1775" w:author="Matthews, Katrina (DOES)" w:date="2020-03-23T14:38:00Z">
        <w:r w:rsidRPr="00846C7E">
          <w:rPr>
            <w:rFonts w:ascii="Times New Roman" w:hAnsi="Times New Roman"/>
            <w:szCs w:val="24"/>
            <w:rPrChange w:id="1776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Sort by F25 Code </w:t>
        </w:r>
      </w:ins>
    </w:p>
    <w:p w14:paraId="17E857CA" w14:textId="77777777" w:rsidR="008F1ED1" w:rsidRPr="00846C7E" w:rsidRDefault="008F1ED1" w:rsidP="008F1ED1">
      <w:pPr>
        <w:pStyle w:val="ListParagraph"/>
        <w:numPr>
          <w:ilvl w:val="1"/>
          <w:numId w:val="21"/>
        </w:numPr>
        <w:rPr>
          <w:ins w:id="1777" w:author="Matthews, Katrina (DOES)" w:date="2020-03-23T15:11:00Z"/>
          <w:rFonts w:ascii="Times New Roman" w:hAnsi="Times New Roman"/>
          <w:szCs w:val="24"/>
          <w:rPrChange w:id="1778" w:author="Matthews, Katrina (DOES)" w:date="2020-03-23T15:11:00Z">
            <w:rPr>
              <w:ins w:id="1779" w:author="Matthews, Katrina (DOES)" w:date="2020-03-23T15:11:00Z"/>
              <w:rFonts w:ascii="Times New Roman" w:hAnsi="Times New Roman"/>
              <w:b/>
              <w:bCs/>
              <w:szCs w:val="24"/>
            </w:rPr>
          </w:rPrChange>
        </w:rPr>
      </w:pPr>
      <w:ins w:id="1780" w:author="Matthews, Katrina (DOES)" w:date="2020-03-23T15:11:00Z">
        <w:r w:rsidRPr="00846C7E">
          <w:rPr>
            <w:rFonts w:ascii="Times New Roman" w:hAnsi="Times New Roman"/>
            <w:szCs w:val="24"/>
            <w:rPrChange w:id="1781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Sort by Employment Start Day Column </w:t>
        </w:r>
      </w:ins>
    </w:p>
    <w:p w14:paraId="76CFAB37" w14:textId="74068C1C" w:rsidR="008F1ED1" w:rsidRPr="00846C7E" w:rsidRDefault="008F1ED1">
      <w:pPr>
        <w:pStyle w:val="ListParagraph"/>
        <w:numPr>
          <w:ilvl w:val="2"/>
          <w:numId w:val="21"/>
        </w:numPr>
        <w:rPr>
          <w:ins w:id="1782" w:author="Matthews, Katrina (DOES)" w:date="2020-03-23T14:38:00Z"/>
          <w:rFonts w:ascii="Times New Roman" w:hAnsi="Times New Roman"/>
          <w:szCs w:val="24"/>
          <w:rPrChange w:id="1783" w:author="Matthews, Katrina (DOES)" w:date="2020-03-23T15:11:00Z">
            <w:rPr>
              <w:ins w:id="1784" w:author="Matthews, Katrina (DOES)" w:date="2020-03-23T14:38:00Z"/>
            </w:rPr>
          </w:rPrChange>
        </w:rPr>
        <w:pPrChange w:id="1785" w:author="Matthews, Katrina (DOES)" w:date="2020-03-23T15:11:00Z">
          <w:pPr>
            <w:pStyle w:val="ListParagraph"/>
            <w:numPr>
              <w:ilvl w:val="1"/>
              <w:numId w:val="21"/>
            </w:numPr>
            <w:ind w:left="1440" w:hanging="360"/>
          </w:pPr>
        </w:pPrChange>
      </w:pPr>
      <w:ins w:id="1786" w:author="Matthews, Katrina (DOES)" w:date="2020-03-23T15:11:00Z">
        <w:r w:rsidRPr="00846C7E">
          <w:rPr>
            <w:rFonts w:ascii="Times New Roman" w:hAnsi="Times New Roman"/>
            <w:szCs w:val="24"/>
            <w:rPrChange w:id="1787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Make Sure Employment Dates are within the specified Date Range </w:t>
        </w:r>
      </w:ins>
    </w:p>
    <w:p w14:paraId="24F06B0F" w14:textId="77777777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788" w:author="Matthews, Katrina (DOES)" w:date="2020-03-23T14:38:00Z"/>
          <w:rFonts w:ascii="Times New Roman" w:hAnsi="Times New Roman"/>
          <w:szCs w:val="24"/>
          <w:rPrChange w:id="1789" w:author="Matthews, Katrina (DOES)" w:date="2020-03-23T15:11:00Z">
            <w:rPr>
              <w:ins w:id="1790" w:author="Matthews, Katrina (DOES)" w:date="2020-03-23T14:38:00Z"/>
              <w:rFonts w:ascii="Times New Roman" w:hAnsi="Times New Roman"/>
              <w:b/>
              <w:bCs/>
              <w:szCs w:val="24"/>
            </w:rPr>
          </w:rPrChange>
        </w:rPr>
      </w:pPr>
      <w:ins w:id="1791" w:author="Matthews, Katrina (DOES)" w:date="2020-03-23T14:38:00Z">
        <w:r w:rsidRPr="00846C7E">
          <w:rPr>
            <w:rFonts w:ascii="Times New Roman" w:hAnsi="Times New Roman"/>
            <w:szCs w:val="24"/>
            <w:rPrChange w:id="1792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>Next Sort under Course Name</w:t>
        </w:r>
      </w:ins>
    </w:p>
    <w:p w14:paraId="3647DB5E" w14:textId="77777777" w:rsidR="0093372D" w:rsidRPr="00846C7E" w:rsidRDefault="0093372D" w:rsidP="0093372D">
      <w:pPr>
        <w:pStyle w:val="ListParagraph"/>
        <w:numPr>
          <w:ilvl w:val="2"/>
          <w:numId w:val="21"/>
        </w:numPr>
        <w:rPr>
          <w:ins w:id="1793" w:author="Matthews, Katrina (DOES)" w:date="2020-03-23T14:38:00Z"/>
          <w:rFonts w:ascii="Times New Roman" w:hAnsi="Times New Roman"/>
          <w:szCs w:val="24"/>
          <w:rPrChange w:id="1794" w:author="Matthews, Katrina (DOES)" w:date="2020-03-23T15:11:00Z">
            <w:rPr>
              <w:ins w:id="1795" w:author="Matthews, Katrina (DOES)" w:date="2020-03-23T14:38:00Z"/>
              <w:rFonts w:ascii="Times New Roman" w:hAnsi="Times New Roman"/>
              <w:b/>
              <w:bCs/>
              <w:szCs w:val="24"/>
            </w:rPr>
          </w:rPrChange>
        </w:rPr>
      </w:pPr>
      <w:ins w:id="1796" w:author="Matthews, Katrina (DOES)" w:date="2020-03-23T14:38:00Z">
        <w:r w:rsidRPr="00846C7E">
          <w:rPr>
            <w:rFonts w:ascii="Times New Roman" w:hAnsi="Times New Roman"/>
            <w:szCs w:val="24"/>
            <w:rPrChange w:id="1797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>30 Days</w:t>
        </w:r>
      </w:ins>
    </w:p>
    <w:p w14:paraId="7DB77279" w14:textId="77777777" w:rsidR="0093372D" w:rsidRPr="00846C7E" w:rsidRDefault="0093372D" w:rsidP="0093372D">
      <w:pPr>
        <w:pStyle w:val="ListParagraph"/>
        <w:numPr>
          <w:ilvl w:val="2"/>
          <w:numId w:val="21"/>
        </w:numPr>
        <w:rPr>
          <w:ins w:id="1798" w:author="Matthews, Katrina (DOES)" w:date="2020-03-23T14:38:00Z"/>
          <w:rFonts w:ascii="Times New Roman" w:hAnsi="Times New Roman"/>
          <w:szCs w:val="24"/>
          <w:rPrChange w:id="1799" w:author="Matthews, Katrina (DOES)" w:date="2020-03-23T15:11:00Z">
            <w:rPr>
              <w:ins w:id="1800" w:author="Matthews, Katrina (DOES)" w:date="2020-03-23T14:38:00Z"/>
              <w:rFonts w:ascii="Times New Roman" w:hAnsi="Times New Roman"/>
              <w:b/>
              <w:bCs/>
              <w:szCs w:val="24"/>
            </w:rPr>
          </w:rPrChange>
        </w:rPr>
      </w:pPr>
      <w:ins w:id="1801" w:author="Matthews, Katrina (DOES)" w:date="2020-03-23T14:38:00Z">
        <w:r w:rsidRPr="00846C7E">
          <w:rPr>
            <w:rFonts w:ascii="Times New Roman" w:hAnsi="Times New Roman"/>
            <w:szCs w:val="24"/>
            <w:rPrChange w:id="1802" w:author="Matthews, Katrina (DOES)" w:date="2020-03-23T15:11:00Z">
              <w:rPr>
                <w:rFonts w:ascii="Times New Roman" w:hAnsi="Times New Roman"/>
                <w:b/>
                <w:bCs/>
                <w:szCs w:val="24"/>
              </w:rPr>
            </w:rPrChange>
          </w:rPr>
          <w:t>90 Days</w:t>
        </w:r>
      </w:ins>
    </w:p>
    <w:p w14:paraId="0C5C117C" w14:textId="77777777" w:rsidR="00A30DEC" w:rsidRPr="00846C7E" w:rsidRDefault="00A30DEC">
      <w:pPr>
        <w:pStyle w:val="ListParagraph"/>
        <w:rPr>
          <w:ins w:id="1803" w:author="Matthews, Katrina (DOES)" w:date="2020-03-23T10:23:00Z"/>
          <w:rFonts w:ascii="Times New Roman" w:hAnsi="Times New Roman"/>
          <w:sz w:val="24"/>
          <w:szCs w:val="24"/>
          <w:rPrChange w:id="1804" w:author="Matthews, Katrina (DOES)" w:date="2020-03-23T15:11:00Z">
            <w:rPr>
              <w:ins w:id="1805" w:author="Matthews, Katrina (DOES)" w:date="2020-03-23T10:23:00Z"/>
              <w:rFonts w:ascii="Times New Roman" w:hAnsi="Times New Roman"/>
            </w:rPr>
          </w:rPrChange>
        </w:rPr>
        <w:pPrChange w:id="1806" w:author="Matthews, Katrina (DOES)" w:date="2020-03-23T10:23:00Z">
          <w:pPr>
            <w:pStyle w:val="ListParagraph"/>
            <w:numPr>
              <w:numId w:val="21"/>
            </w:numPr>
            <w:ind w:hanging="360"/>
          </w:pPr>
        </w:pPrChange>
      </w:pPr>
    </w:p>
    <w:p w14:paraId="49D74BE1" w14:textId="6DC3D1FF" w:rsidR="00DD483B" w:rsidRPr="00A841A6" w:rsidRDefault="00403EE4" w:rsidP="00DD483B">
      <w:pPr>
        <w:pStyle w:val="ListParagraph"/>
        <w:numPr>
          <w:ilvl w:val="0"/>
          <w:numId w:val="21"/>
        </w:numPr>
        <w:rPr>
          <w:ins w:id="1807" w:author="Matthews, Katrina (DOES)" w:date="2020-03-23T10:21:00Z"/>
          <w:rFonts w:ascii="Times New Roman" w:hAnsi="Times New Roman"/>
          <w:b/>
          <w:bCs/>
          <w:sz w:val="24"/>
          <w:szCs w:val="24"/>
          <w:rPrChange w:id="1808" w:author="Matthews, Katrina (DOES)" w:date="2020-03-23T13:59:00Z">
            <w:rPr>
              <w:ins w:id="1809" w:author="Matthews, Katrina (DOES)" w:date="2020-03-23T10:21:00Z"/>
              <w:b/>
              <w:bCs/>
            </w:rPr>
          </w:rPrChange>
        </w:rPr>
      </w:pPr>
      <w:ins w:id="1810" w:author="Matthews, Katrina (DOES)" w:date="2020-03-23T10:21:00Z">
        <w:r w:rsidRPr="00A841A6">
          <w:rPr>
            <w:rFonts w:ascii="Times New Roman" w:hAnsi="Times New Roman"/>
            <w:b/>
            <w:bCs/>
            <w:sz w:val="24"/>
            <w:szCs w:val="24"/>
            <w:rPrChange w:id="1811" w:author="Matthews, Katrina (DOES)" w:date="2020-03-23T13:59:00Z">
              <w:rPr>
                <w:b/>
                <w:bCs/>
              </w:rPr>
            </w:rPrChange>
          </w:rPr>
          <w:t xml:space="preserve">After </w:t>
        </w:r>
        <w:r w:rsidR="00DD483B" w:rsidRPr="00A841A6">
          <w:rPr>
            <w:rFonts w:ascii="Times New Roman" w:hAnsi="Times New Roman"/>
            <w:b/>
            <w:bCs/>
            <w:sz w:val="24"/>
            <w:szCs w:val="24"/>
            <w:rPrChange w:id="1812" w:author="Matthews, Katrina (DOES)" w:date="2020-03-23T13:59:00Z">
              <w:rPr>
                <w:b/>
                <w:bCs/>
              </w:rPr>
            </w:rPrChange>
          </w:rPr>
          <w:t xml:space="preserve">180 Days </w:t>
        </w:r>
      </w:ins>
    </w:p>
    <w:p w14:paraId="2EB8DC74" w14:textId="77777777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813" w:author="Matthews, Katrina (DOES)" w:date="2020-03-23T14:39:00Z"/>
          <w:rFonts w:ascii="Times New Roman" w:hAnsi="Times New Roman"/>
          <w:szCs w:val="24"/>
          <w:rPrChange w:id="1814" w:author="Matthews, Katrina (DOES)" w:date="2020-03-23T15:12:00Z">
            <w:rPr>
              <w:ins w:id="1815" w:author="Matthews, Katrina (DOES)" w:date="2020-03-23T14:39:00Z"/>
              <w:rFonts w:ascii="Times New Roman" w:hAnsi="Times New Roman"/>
              <w:b/>
              <w:bCs/>
              <w:szCs w:val="24"/>
            </w:rPr>
          </w:rPrChange>
        </w:rPr>
      </w:pPr>
      <w:ins w:id="1816" w:author="Matthews, Katrina (DOES)" w:date="2020-03-23T14:39:00Z">
        <w:r w:rsidRPr="00846C7E">
          <w:rPr>
            <w:rFonts w:ascii="Times New Roman" w:hAnsi="Times New Roman"/>
            <w:szCs w:val="24"/>
            <w:rPrChange w:id="1817" w:author="Matthews, Katrina (DOES)" w:date="2020-03-23T15:12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Custom Report </w:t>
        </w:r>
      </w:ins>
    </w:p>
    <w:p w14:paraId="04EE116E" w14:textId="77777777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818" w:author="Matthews, Katrina (DOES)" w:date="2020-03-23T14:39:00Z"/>
          <w:rFonts w:ascii="Times New Roman" w:hAnsi="Times New Roman"/>
          <w:szCs w:val="24"/>
          <w:rPrChange w:id="1819" w:author="Matthews, Katrina (DOES)" w:date="2020-03-23T15:12:00Z">
            <w:rPr>
              <w:ins w:id="1820" w:author="Matthews, Katrina (DOES)" w:date="2020-03-23T14:39:00Z"/>
              <w:rFonts w:ascii="Times New Roman" w:hAnsi="Times New Roman"/>
              <w:b/>
              <w:bCs/>
              <w:szCs w:val="24"/>
            </w:rPr>
          </w:rPrChange>
        </w:rPr>
      </w:pPr>
      <w:ins w:id="1821" w:author="Matthews, Katrina (DOES)" w:date="2020-03-23T14:39:00Z">
        <w:r w:rsidRPr="00846C7E">
          <w:rPr>
            <w:rFonts w:ascii="Times New Roman" w:hAnsi="Times New Roman"/>
            <w:szCs w:val="24"/>
            <w:rPrChange w:id="1822" w:author="Matthews, Katrina (DOES)" w:date="2020-03-23T15:12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Locally Developed </w:t>
        </w:r>
      </w:ins>
    </w:p>
    <w:p w14:paraId="3C1F60C8" w14:textId="77777777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823" w:author="Matthews, Katrina (DOES)" w:date="2020-03-23T14:39:00Z"/>
          <w:rFonts w:ascii="Times New Roman" w:hAnsi="Times New Roman"/>
          <w:szCs w:val="24"/>
          <w:rPrChange w:id="1824" w:author="Matthews, Katrina (DOES)" w:date="2020-03-23T15:12:00Z">
            <w:rPr>
              <w:ins w:id="1825" w:author="Matthews, Katrina (DOES)" w:date="2020-03-23T14:39:00Z"/>
              <w:rFonts w:ascii="Times New Roman" w:hAnsi="Times New Roman"/>
              <w:b/>
              <w:bCs/>
              <w:szCs w:val="24"/>
            </w:rPr>
          </w:rPrChange>
        </w:rPr>
      </w:pPr>
      <w:ins w:id="1826" w:author="Matthews, Katrina (DOES)" w:date="2020-03-23T14:39:00Z">
        <w:r w:rsidRPr="00846C7E">
          <w:rPr>
            <w:rFonts w:ascii="Times New Roman" w:hAnsi="Times New Roman"/>
            <w:szCs w:val="24"/>
            <w:rPrChange w:id="1827" w:author="Matthews, Katrina (DOES)" w:date="2020-03-23T15:12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Maryland -Services </w:t>
        </w:r>
      </w:ins>
    </w:p>
    <w:p w14:paraId="1AD0BEDC" w14:textId="77777777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828" w:author="Matthews, Katrina (DOES)" w:date="2020-03-23T14:39:00Z"/>
          <w:rFonts w:ascii="Times New Roman" w:hAnsi="Times New Roman"/>
          <w:szCs w:val="24"/>
          <w:rPrChange w:id="1829" w:author="Matthews, Katrina (DOES)" w:date="2020-03-23T15:12:00Z">
            <w:rPr>
              <w:ins w:id="1830" w:author="Matthews, Katrina (DOES)" w:date="2020-03-23T14:39:00Z"/>
              <w:rFonts w:ascii="Times New Roman" w:hAnsi="Times New Roman"/>
              <w:b/>
              <w:bCs/>
              <w:szCs w:val="24"/>
            </w:rPr>
          </w:rPrChange>
        </w:rPr>
      </w:pPr>
      <w:ins w:id="1831" w:author="Matthews, Katrina (DOES)" w:date="2020-03-23T14:39:00Z">
        <w:r w:rsidRPr="00846C7E">
          <w:rPr>
            <w:rFonts w:ascii="Times New Roman" w:hAnsi="Times New Roman"/>
            <w:szCs w:val="24"/>
            <w:rPrChange w:id="1832" w:author="Matthews, Katrina (DOES)" w:date="2020-03-23T15:12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Select Program  </w:t>
        </w:r>
      </w:ins>
    </w:p>
    <w:p w14:paraId="3EBF6D4E" w14:textId="2E16C535" w:rsidR="008F1ED1" w:rsidRPr="00846C7E" w:rsidRDefault="008F1ED1" w:rsidP="008F1ED1">
      <w:pPr>
        <w:pStyle w:val="ListParagraph"/>
        <w:numPr>
          <w:ilvl w:val="1"/>
          <w:numId w:val="21"/>
        </w:numPr>
        <w:rPr>
          <w:ins w:id="1833" w:author="Matthews, Katrina (DOES)" w:date="2020-03-23T15:07:00Z"/>
          <w:rFonts w:ascii="Times New Roman" w:hAnsi="Times New Roman"/>
          <w:szCs w:val="24"/>
          <w:rPrChange w:id="1834" w:author="Matthews, Katrina (DOES)" w:date="2020-03-23T15:12:00Z">
            <w:rPr>
              <w:ins w:id="1835" w:author="Matthews, Katrina (DOES)" w:date="2020-03-23T15:07:00Z"/>
              <w:rFonts w:ascii="Times New Roman" w:hAnsi="Times New Roman"/>
              <w:b/>
              <w:bCs/>
              <w:szCs w:val="24"/>
            </w:rPr>
          </w:rPrChange>
        </w:rPr>
      </w:pPr>
      <w:ins w:id="1836" w:author="Matthews, Katrina (DOES)" w:date="2020-03-23T15:07:00Z">
        <w:r w:rsidRPr="00846C7E">
          <w:rPr>
            <w:rFonts w:ascii="Times New Roman" w:hAnsi="Times New Roman"/>
            <w:szCs w:val="24"/>
            <w:rPrChange w:id="1837" w:author="Matthews, Katrina (DOES)" w:date="2020-03-23T15:12:00Z">
              <w:rPr>
                <w:rFonts w:ascii="Times New Roman" w:hAnsi="Times New Roman"/>
                <w:b/>
                <w:bCs/>
                <w:szCs w:val="24"/>
              </w:rPr>
            </w:rPrChange>
          </w:rPr>
          <w:t>Enter Date Range- Three or more quarters after placement or exit)</w:t>
        </w:r>
      </w:ins>
    </w:p>
    <w:p w14:paraId="50D12965" w14:textId="4103320E" w:rsidR="008F1ED1" w:rsidRPr="00846C7E" w:rsidRDefault="008F1ED1" w:rsidP="008F1ED1">
      <w:pPr>
        <w:pStyle w:val="ListParagraph"/>
        <w:numPr>
          <w:ilvl w:val="2"/>
          <w:numId w:val="21"/>
        </w:numPr>
        <w:rPr>
          <w:ins w:id="1838" w:author="Matthews, Katrina (DOES)" w:date="2020-03-23T15:07:00Z"/>
          <w:rFonts w:ascii="Times New Roman" w:hAnsi="Times New Roman"/>
          <w:sz w:val="24"/>
          <w:szCs w:val="24"/>
          <w:rPrChange w:id="1839" w:author="Matthews, Katrina (DOES)" w:date="2020-03-23T15:12:00Z">
            <w:rPr>
              <w:ins w:id="1840" w:author="Matthews, Katrina (DOES)" w:date="2020-03-23T15:07:00Z"/>
              <w:rFonts w:ascii="Times New Roman" w:hAnsi="Times New Roman"/>
              <w:b/>
              <w:bCs/>
              <w:sz w:val="24"/>
              <w:szCs w:val="24"/>
            </w:rPr>
          </w:rPrChange>
        </w:rPr>
      </w:pPr>
      <w:ins w:id="1841" w:author="Matthews, Katrina (DOES)" w:date="2020-03-23T15:07:00Z">
        <w:r w:rsidRPr="00846C7E">
          <w:rPr>
            <w:rFonts w:ascii="Times New Roman" w:hAnsi="Times New Roman"/>
            <w:sz w:val="24"/>
            <w:szCs w:val="24"/>
          </w:rPr>
          <w:t>For example, FY 1</w:t>
        </w:r>
      </w:ins>
      <w:ins w:id="1842" w:author="Matthews, Katrina (DOES)" w:date="2020-03-23T15:09:00Z">
        <w:r w:rsidRPr="00846C7E">
          <w:rPr>
            <w:rFonts w:ascii="Times New Roman" w:hAnsi="Times New Roman"/>
            <w:sz w:val="24"/>
            <w:szCs w:val="24"/>
          </w:rPr>
          <w:t>8</w:t>
        </w:r>
      </w:ins>
      <w:ins w:id="1843" w:author="Matthews, Katrina (DOES)" w:date="2020-03-23T15:07:00Z">
        <w:r w:rsidRPr="00846C7E">
          <w:rPr>
            <w:rFonts w:ascii="Times New Roman" w:hAnsi="Times New Roman"/>
            <w:sz w:val="24"/>
            <w:szCs w:val="24"/>
          </w:rPr>
          <w:t xml:space="preserve"> 4</w:t>
        </w:r>
        <w:r w:rsidRPr="00846C7E">
          <w:rPr>
            <w:rFonts w:ascii="Times New Roman" w:hAnsi="Times New Roman"/>
            <w:sz w:val="24"/>
            <w:szCs w:val="24"/>
            <w:vertAlign w:val="superscript"/>
          </w:rPr>
          <w:t>th</w:t>
        </w:r>
        <w:r w:rsidRPr="00846C7E">
          <w:rPr>
            <w:rFonts w:ascii="Times New Roman" w:hAnsi="Times New Roman"/>
            <w:sz w:val="24"/>
            <w:szCs w:val="24"/>
          </w:rPr>
          <w:t xml:space="preserve"> Quarter (07/01/2018-09/30/201</w:t>
        </w:r>
      </w:ins>
      <w:ins w:id="1844" w:author="Matthews, Katrina (DOES)" w:date="2020-03-23T15:08:00Z">
        <w:r w:rsidRPr="00846C7E">
          <w:rPr>
            <w:rFonts w:ascii="Times New Roman" w:hAnsi="Times New Roman"/>
            <w:sz w:val="24"/>
            <w:szCs w:val="24"/>
          </w:rPr>
          <w:t>8</w:t>
        </w:r>
      </w:ins>
      <w:ins w:id="1845" w:author="Matthews, Katrina (DOES)" w:date="2020-03-23T15:07:00Z">
        <w:r w:rsidRPr="00846C7E">
          <w:rPr>
            <w:rFonts w:ascii="Times New Roman" w:hAnsi="Times New Roman"/>
            <w:sz w:val="24"/>
            <w:szCs w:val="24"/>
          </w:rPr>
          <w:t>)</w:t>
        </w:r>
      </w:ins>
    </w:p>
    <w:p w14:paraId="4488A32A" w14:textId="066F9F32" w:rsidR="008F1ED1" w:rsidRPr="00846C7E" w:rsidRDefault="008F1ED1">
      <w:pPr>
        <w:pStyle w:val="ListParagraph"/>
        <w:numPr>
          <w:ilvl w:val="2"/>
          <w:numId w:val="21"/>
        </w:numPr>
        <w:rPr>
          <w:ins w:id="1846" w:author="Matthews, Katrina (DOES)" w:date="2020-03-23T14:39:00Z"/>
          <w:rFonts w:ascii="Times New Roman" w:hAnsi="Times New Roman"/>
          <w:sz w:val="24"/>
          <w:szCs w:val="24"/>
          <w:rPrChange w:id="1847" w:author="Matthews, Katrina (DOES)" w:date="2020-03-23T15:12:00Z">
            <w:rPr>
              <w:ins w:id="1848" w:author="Matthews, Katrina (DOES)" w:date="2020-03-23T14:39:00Z"/>
              <w:rFonts w:ascii="Times New Roman" w:hAnsi="Times New Roman"/>
              <w:b/>
              <w:bCs/>
              <w:szCs w:val="24"/>
            </w:rPr>
          </w:rPrChange>
        </w:rPr>
        <w:pPrChange w:id="1849" w:author="Matthews, Katrina (DOES)" w:date="2020-03-23T15:12:00Z">
          <w:pPr>
            <w:pStyle w:val="ListParagraph"/>
            <w:numPr>
              <w:ilvl w:val="1"/>
              <w:numId w:val="21"/>
            </w:numPr>
            <w:ind w:left="1440" w:hanging="360"/>
          </w:pPr>
        </w:pPrChange>
      </w:pPr>
      <w:ins w:id="1850" w:author="Matthews, Katrina (DOES)" w:date="2020-03-23T15:07:00Z">
        <w:r w:rsidRPr="00846C7E">
          <w:rPr>
            <w:rFonts w:ascii="Times New Roman" w:hAnsi="Times New Roman"/>
            <w:sz w:val="24"/>
            <w:szCs w:val="24"/>
          </w:rPr>
          <w:t xml:space="preserve">You would </w:t>
        </w:r>
      </w:ins>
      <w:ins w:id="1851" w:author="Matthews, Katrina (DOES)" w:date="2020-03-23T15:08:00Z">
        <w:r w:rsidRPr="00846C7E">
          <w:rPr>
            <w:rFonts w:ascii="Times New Roman" w:hAnsi="Times New Roman"/>
            <w:sz w:val="24"/>
            <w:szCs w:val="24"/>
          </w:rPr>
          <w:t>enter (04/01/2019-09/30/2019)</w:t>
        </w:r>
      </w:ins>
    </w:p>
    <w:p w14:paraId="329BB58D" w14:textId="77777777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852" w:author="Matthews, Katrina (DOES)" w:date="2020-03-23T14:39:00Z"/>
          <w:rFonts w:ascii="Times New Roman" w:hAnsi="Times New Roman"/>
          <w:szCs w:val="24"/>
          <w:rPrChange w:id="1853" w:author="Matthews, Katrina (DOES)" w:date="2020-03-23T15:12:00Z">
            <w:rPr>
              <w:ins w:id="1854" w:author="Matthews, Katrina (DOES)" w:date="2020-03-23T14:39:00Z"/>
              <w:rFonts w:ascii="Times New Roman" w:hAnsi="Times New Roman"/>
              <w:b/>
              <w:bCs/>
              <w:szCs w:val="24"/>
            </w:rPr>
          </w:rPrChange>
        </w:rPr>
      </w:pPr>
      <w:ins w:id="1855" w:author="Matthews, Katrina (DOES)" w:date="2020-03-23T14:39:00Z">
        <w:r w:rsidRPr="00846C7E">
          <w:rPr>
            <w:rFonts w:ascii="Times New Roman" w:hAnsi="Times New Roman"/>
            <w:szCs w:val="24"/>
            <w:rPrChange w:id="1856" w:author="Matthews, Katrina (DOES)" w:date="2020-03-23T15:12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Filter Date </w:t>
        </w:r>
      </w:ins>
    </w:p>
    <w:p w14:paraId="1A90A18A" w14:textId="0FFAD2F2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857" w:author="Matthews, Katrina (DOES)" w:date="2020-03-23T14:53:00Z"/>
          <w:rFonts w:ascii="Times New Roman" w:hAnsi="Times New Roman"/>
          <w:szCs w:val="24"/>
          <w:rPrChange w:id="1858" w:author="Matthews, Katrina (DOES)" w:date="2020-03-23T15:12:00Z">
            <w:rPr>
              <w:ins w:id="1859" w:author="Matthews, Katrina (DOES)" w:date="2020-03-23T14:53:00Z"/>
              <w:rFonts w:ascii="Times New Roman" w:hAnsi="Times New Roman"/>
              <w:b/>
              <w:bCs/>
              <w:szCs w:val="24"/>
            </w:rPr>
          </w:rPrChange>
        </w:rPr>
      </w:pPr>
      <w:ins w:id="1860" w:author="Matthews, Katrina (DOES)" w:date="2020-03-23T14:39:00Z">
        <w:r w:rsidRPr="00846C7E">
          <w:rPr>
            <w:rFonts w:ascii="Times New Roman" w:hAnsi="Times New Roman"/>
            <w:szCs w:val="24"/>
            <w:rPrChange w:id="1861" w:author="Matthews, Katrina (DOES)" w:date="2020-03-23T15:12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Sort by F25 Code </w:t>
        </w:r>
      </w:ins>
    </w:p>
    <w:p w14:paraId="247B401E" w14:textId="5E42CB5C" w:rsidR="00BE58B6" w:rsidRPr="00846C7E" w:rsidRDefault="00BE58B6" w:rsidP="0093372D">
      <w:pPr>
        <w:pStyle w:val="ListParagraph"/>
        <w:numPr>
          <w:ilvl w:val="1"/>
          <w:numId w:val="21"/>
        </w:numPr>
        <w:rPr>
          <w:ins w:id="1862" w:author="Matthews, Katrina (DOES)" w:date="2020-03-23T15:10:00Z"/>
          <w:rFonts w:ascii="Times New Roman" w:hAnsi="Times New Roman"/>
          <w:szCs w:val="24"/>
          <w:rPrChange w:id="1863" w:author="Matthews, Katrina (DOES)" w:date="2020-03-23T15:12:00Z">
            <w:rPr>
              <w:ins w:id="1864" w:author="Matthews, Katrina (DOES)" w:date="2020-03-23T15:10:00Z"/>
              <w:rFonts w:ascii="Times New Roman" w:hAnsi="Times New Roman"/>
              <w:b/>
              <w:bCs/>
              <w:szCs w:val="24"/>
            </w:rPr>
          </w:rPrChange>
        </w:rPr>
      </w:pPr>
      <w:ins w:id="1865" w:author="Matthews, Katrina (DOES)" w:date="2020-03-23T14:53:00Z">
        <w:r w:rsidRPr="00846C7E">
          <w:rPr>
            <w:rFonts w:ascii="Times New Roman" w:hAnsi="Times New Roman"/>
            <w:szCs w:val="24"/>
            <w:rPrChange w:id="1866" w:author="Matthews, Katrina (DOES)" w:date="2020-03-23T15:12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Sort by Employment Start Day Column </w:t>
        </w:r>
      </w:ins>
    </w:p>
    <w:p w14:paraId="438082EE" w14:textId="706F5016" w:rsidR="008F1ED1" w:rsidRPr="00846C7E" w:rsidRDefault="008F1ED1">
      <w:pPr>
        <w:pStyle w:val="ListParagraph"/>
        <w:numPr>
          <w:ilvl w:val="2"/>
          <w:numId w:val="21"/>
        </w:numPr>
        <w:rPr>
          <w:ins w:id="1867" w:author="Matthews, Katrina (DOES)" w:date="2020-03-23T14:39:00Z"/>
          <w:rFonts w:ascii="Times New Roman" w:hAnsi="Times New Roman"/>
          <w:szCs w:val="24"/>
          <w:rPrChange w:id="1868" w:author="Matthews, Katrina (DOES)" w:date="2020-03-23T15:12:00Z">
            <w:rPr>
              <w:ins w:id="1869" w:author="Matthews, Katrina (DOES)" w:date="2020-03-23T14:39:00Z"/>
              <w:rFonts w:ascii="Times New Roman" w:hAnsi="Times New Roman"/>
              <w:b/>
              <w:bCs/>
              <w:szCs w:val="24"/>
            </w:rPr>
          </w:rPrChange>
        </w:rPr>
        <w:pPrChange w:id="1870" w:author="Matthews, Katrina (DOES)" w:date="2020-03-23T15:10:00Z">
          <w:pPr>
            <w:pStyle w:val="ListParagraph"/>
            <w:numPr>
              <w:ilvl w:val="1"/>
              <w:numId w:val="21"/>
            </w:numPr>
            <w:ind w:left="1440" w:hanging="360"/>
          </w:pPr>
        </w:pPrChange>
      </w:pPr>
      <w:ins w:id="1871" w:author="Matthews, Katrina (DOES)" w:date="2020-03-23T15:10:00Z">
        <w:r w:rsidRPr="00846C7E">
          <w:rPr>
            <w:rFonts w:ascii="Times New Roman" w:hAnsi="Times New Roman"/>
            <w:szCs w:val="24"/>
            <w:rPrChange w:id="1872" w:author="Matthews, Katrina (DOES)" w:date="2020-03-23T15:12:00Z">
              <w:rPr>
                <w:rFonts w:ascii="Times New Roman" w:hAnsi="Times New Roman"/>
                <w:b/>
                <w:bCs/>
                <w:szCs w:val="24"/>
              </w:rPr>
            </w:rPrChange>
          </w:rPr>
          <w:t xml:space="preserve">Make Sure Employment Dates are within the specified Date Range </w:t>
        </w:r>
      </w:ins>
    </w:p>
    <w:p w14:paraId="3991F144" w14:textId="77777777" w:rsidR="0093372D" w:rsidRPr="00846C7E" w:rsidRDefault="0093372D" w:rsidP="0093372D">
      <w:pPr>
        <w:pStyle w:val="ListParagraph"/>
        <w:numPr>
          <w:ilvl w:val="1"/>
          <w:numId w:val="21"/>
        </w:numPr>
        <w:rPr>
          <w:ins w:id="1873" w:author="Matthews, Katrina (DOES)" w:date="2020-03-23T14:39:00Z"/>
          <w:rFonts w:ascii="Times New Roman" w:hAnsi="Times New Roman"/>
          <w:szCs w:val="24"/>
          <w:rPrChange w:id="1874" w:author="Matthews, Katrina (DOES)" w:date="2020-03-23T15:12:00Z">
            <w:rPr>
              <w:ins w:id="1875" w:author="Matthews, Katrina (DOES)" w:date="2020-03-23T14:39:00Z"/>
              <w:rFonts w:ascii="Times New Roman" w:hAnsi="Times New Roman"/>
              <w:b/>
              <w:bCs/>
              <w:szCs w:val="24"/>
            </w:rPr>
          </w:rPrChange>
        </w:rPr>
      </w:pPr>
      <w:ins w:id="1876" w:author="Matthews, Katrina (DOES)" w:date="2020-03-23T14:39:00Z">
        <w:r w:rsidRPr="00846C7E">
          <w:rPr>
            <w:rFonts w:ascii="Times New Roman" w:hAnsi="Times New Roman"/>
            <w:szCs w:val="24"/>
            <w:rPrChange w:id="1877" w:author="Matthews, Katrina (DOES)" w:date="2020-03-23T15:12:00Z">
              <w:rPr>
                <w:rFonts w:ascii="Times New Roman" w:hAnsi="Times New Roman"/>
                <w:b/>
                <w:bCs/>
                <w:szCs w:val="24"/>
              </w:rPr>
            </w:rPrChange>
          </w:rPr>
          <w:t>Next Sort under Course Name</w:t>
        </w:r>
      </w:ins>
    </w:p>
    <w:p w14:paraId="3E05F650" w14:textId="26DCA9BB" w:rsidR="0093372D" w:rsidRDefault="0093372D" w:rsidP="0093372D">
      <w:pPr>
        <w:pStyle w:val="ListParagraph"/>
        <w:numPr>
          <w:ilvl w:val="2"/>
          <w:numId w:val="21"/>
        </w:numPr>
        <w:rPr>
          <w:ins w:id="1878" w:author="Matthews, Katrina (DOES)" w:date="2020-04-07T20:17:00Z"/>
          <w:rFonts w:ascii="Times New Roman" w:hAnsi="Times New Roman"/>
          <w:szCs w:val="24"/>
        </w:rPr>
      </w:pPr>
      <w:ins w:id="1879" w:author="Matthews, Katrina (DOES)" w:date="2020-03-23T14:40:00Z">
        <w:r w:rsidRPr="00846C7E">
          <w:rPr>
            <w:rFonts w:ascii="Times New Roman" w:hAnsi="Times New Roman"/>
            <w:szCs w:val="24"/>
            <w:rPrChange w:id="1880" w:author="Matthews, Katrina (DOES)" w:date="2020-03-23T15:12:00Z">
              <w:rPr>
                <w:rFonts w:ascii="Times New Roman" w:hAnsi="Times New Roman"/>
                <w:b/>
                <w:bCs/>
                <w:szCs w:val="24"/>
              </w:rPr>
            </w:rPrChange>
          </w:rPr>
          <w:t>180</w:t>
        </w:r>
      </w:ins>
      <w:ins w:id="1881" w:author="Matthews, Katrina (DOES)" w:date="2020-04-07T20:17:00Z">
        <w:r w:rsidR="00CB5539">
          <w:rPr>
            <w:rFonts w:ascii="Times New Roman" w:hAnsi="Times New Roman"/>
            <w:szCs w:val="24"/>
          </w:rPr>
          <w:t xml:space="preserve"> days </w:t>
        </w:r>
      </w:ins>
    </w:p>
    <w:p w14:paraId="6CB05654" w14:textId="30B4D064" w:rsidR="00CB5539" w:rsidRDefault="00CB5539" w:rsidP="0093372D">
      <w:pPr>
        <w:pStyle w:val="ListParagraph"/>
        <w:numPr>
          <w:ilvl w:val="2"/>
          <w:numId w:val="21"/>
        </w:numPr>
        <w:rPr>
          <w:ins w:id="1882" w:author="Matthews, Katrina (DOES)" w:date="2020-04-07T20:17:00Z"/>
          <w:rFonts w:ascii="Times New Roman" w:hAnsi="Times New Roman"/>
          <w:szCs w:val="24"/>
        </w:rPr>
      </w:pPr>
      <w:ins w:id="1883" w:author="Matthews, Katrina (DOES)" w:date="2020-04-07T20:17:00Z">
        <w:r>
          <w:rPr>
            <w:rFonts w:ascii="Times New Roman" w:hAnsi="Times New Roman"/>
            <w:szCs w:val="24"/>
          </w:rPr>
          <w:t xml:space="preserve">360 days </w:t>
        </w:r>
      </w:ins>
    </w:p>
    <w:p w14:paraId="64B5B0B2" w14:textId="6DB98E39" w:rsidR="000D5AE1" w:rsidRPr="00CB5539" w:rsidDel="007B31E3" w:rsidRDefault="000D5AE1">
      <w:pPr>
        <w:rPr>
          <w:del w:id="1884" w:author="Matthews, Katrina (DOES)" w:date="2020-03-05T14:17:00Z"/>
          <w:rFonts w:ascii="Times New Roman" w:hAnsi="Times New Roman"/>
          <w:szCs w:val="24"/>
          <w:rPrChange w:id="1885" w:author="Matthews, Katrina (DOES)" w:date="2020-04-07T20:17:00Z">
            <w:rPr>
              <w:del w:id="1886" w:author="Matthews, Katrina (DOES)" w:date="2020-03-05T14:17:00Z"/>
              <w:b/>
              <w:bCs/>
            </w:rPr>
          </w:rPrChange>
        </w:rPr>
        <w:pPrChange w:id="1887" w:author="Matthews, Katrina (DOES)" w:date="2020-04-07T20:17:00Z">
          <w:pPr>
            <w:numPr>
              <w:numId w:val="15"/>
            </w:numPr>
            <w:tabs>
              <w:tab w:val="num" w:pos="720"/>
            </w:tabs>
            <w:ind w:left="720" w:hanging="360"/>
          </w:pPr>
        </w:pPrChange>
      </w:pPr>
      <w:del w:id="1888" w:author="Matthews, Katrina (DOES)" w:date="2020-03-05T14:17:00Z">
        <w:r w:rsidRPr="00CB5539" w:rsidDel="007B31E3">
          <w:rPr>
            <w:rFonts w:ascii="Times New Roman" w:hAnsi="Times New Roman"/>
            <w:b/>
            <w:bCs/>
            <w:szCs w:val="24"/>
            <w:rPrChange w:id="1889" w:author="Matthews, Katrina (DOES)" w:date="2020-04-07T20:17:00Z">
              <w:rPr>
                <w:b/>
                <w:bCs/>
              </w:rPr>
            </w:rPrChange>
          </w:rPr>
          <w:delText xml:space="preserve">DC Infrastructure Academy </w:delText>
        </w:r>
        <w:r w:rsidR="00210AB2" w:rsidRPr="00CB5539" w:rsidDel="007B31E3">
          <w:rPr>
            <w:rFonts w:ascii="Times New Roman" w:hAnsi="Times New Roman"/>
            <w:b/>
            <w:bCs/>
            <w:szCs w:val="24"/>
            <w:rPrChange w:id="1890" w:author="Matthews, Katrina (DOES)" w:date="2020-04-07T20:17:00Z">
              <w:rPr>
                <w:b/>
                <w:bCs/>
              </w:rPr>
            </w:rPrChange>
          </w:rPr>
          <w:delText>(DCIA)</w:delText>
        </w:r>
      </w:del>
    </w:p>
    <w:p w14:paraId="2948953A" w14:textId="278FB804" w:rsidR="000D5AE1" w:rsidRPr="00A841A6" w:rsidDel="007B31E3" w:rsidRDefault="000D5AE1">
      <w:pPr>
        <w:rPr>
          <w:del w:id="1891" w:author="Matthews, Katrina (DOES)" w:date="2020-03-05T14:17:00Z"/>
        </w:rPr>
        <w:pPrChange w:id="1892" w:author="Matthews, Katrina (DOES)" w:date="2020-04-07T20:17:00Z">
          <w:pPr>
            <w:numPr>
              <w:ilvl w:val="1"/>
              <w:numId w:val="15"/>
            </w:numPr>
            <w:tabs>
              <w:tab w:val="num" w:pos="1440"/>
            </w:tabs>
            <w:ind w:left="1440" w:hanging="360"/>
          </w:pPr>
        </w:pPrChange>
      </w:pPr>
      <w:del w:id="1893" w:author="Matthews, Katrina (DOES)" w:date="2020-03-05T14:17:00Z">
        <w:r w:rsidRPr="00A841A6" w:rsidDel="007B31E3">
          <w:delText xml:space="preserve">Quick Path to Energy </w:delText>
        </w:r>
      </w:del>
    </w:p>
    <w:p w14:paraId="60918F83" w14:textId="5F355F81" w:rsidR="000D5AE1" w:rsidRPr="00A841A6" w:rsidDel="007B31E3" w:rsidRDefault="000D5AE1">
      <w:pPr>
        <w:rPr>
          <w:del w:id="1894" w:author="Matthews, Katrina (DOES)" w:date="2020-03-05T14:17:00Z"/>
        </w:rPr>
        <w:pPrChange w:id="1895" w:author="Matthews, Katrina (DOES)" w:date="2020-04-07T20:17:00Z">
          <w:pPr>
            <w:numPr>
              <w:ilvl w:val="1"/>
              <w:numId w:val="15"/>
            </w:numPr>
            <w:tabs>
              <w:tab w:val="num" w:pos="1440"/>
            </w:tabs>
            <w:ind w:left="1440" w:hanging="360"/>
          </w:pPr>
        </w:pPrChange>
      </w:pPr>
      <w:del w:id="1896" w:author="Matthews, Katrina (DOES)" w:date="2020-03-05T14:17:00Z">
        <w:r w:rsidRPr="00A841A6" w:rsidDel="007B31E3">
          <w:delText xml:space="preserve">Quick Path to Transportation </w:delText>
        </w:r>
      </w:del>
    </w:p>
    <w:p w14:paraId="4B3B6C55" w14:textId="4926B07D" w:rsidR="000D5AE1" w:rsidRPr="00A841A6" w:rsidDel="007B31E3" w:rsidRDefault="000D5AE1">
      <w:pPr>
        <w:rPr>
          <w:del w:id="1897" w:author="Matthews, Katrina (DOES)" w:date="2020-03-05T14:17:00Z"/>
        </w:rPr>
        <w:pPrChange w:id="1898" w:author="Matthews, Katrina (DOES)" w:date="2020-04-07T20:17:00Z">
          <w:pPr>
            <w:numPr>
              <w:ilvl w:val="1"/>
              <w:numId w:val="15"/>
            </w:numPr>
            <w:tabs>
              <w:tab w:val="num" w:pos="1440"/>
            </w:tabs>
            <w:ind w:left="1440" w:hanging="360"/>
          </w:pPr>
        </w:pPrChange>
      </w:pPr>
      <w:del w:id="1899" w:author="Matthews, Katrina (DOES)" w:date="2020-03-05T14:17:00Z">
        <w:r w:rsidRPr="00A841A6" w:rsidDel="007B31E3">
          <w:delText>Solar Works</w:delText>
        </w:r>
      </w:del>
    </w:p>
    <w:p w14:paraId="41B7C741" w14:textId="75AA3229" w:rsidR="000D5AE1" w:rsidRPr="00A841A6" w:rsidDel="007B31E3" w:rsidRDefault="000D5AE1">
      <w:pPr>
        <w:rPr>
          <w:del w:id="1900" w:author="Matthews, Katrina (DOES)" w:date="2020-03-05T14:17:00Z"/>
        </w:rPr>
        <w:pPrChange w:id="1901" w:author="Matthews, Katrina (DOES)" w:date="2020-04-07T20:17:00Z">
          <w:pPr>
            <w:numPr>
              <w:ilvl w:val="1"/>
              <w:numId w:val="15"/>
            </w:numPr>
            <w:tabs>
              <w:tab w:val="num" w:pos="1440"/>
            </w:tabs>
            <w:ind w:left="1440" w:hanging="360"/>
          </w:pPr>
        </w:pPrChange>
      </w:pPr>
      <w:del w:id="1902" w:author="Matthews, Katrina (DOES)" w:date="2020-03-05T14:17:00Z">
        <w:r w:rsidRPr="00A841A6" w:rsidDel="007B31E3">
          <w:delText xml:space="preserve">Automotive Tech </w:delText>
        </w:r>
      </w:del>
    </w:p>
    <w:p w14:paraId="4263E24D" w14:textId="77777777" w:rsidR="000D5AE1" w:rsidRPr="00A841A6" w:rsidRDefault="000D5AE1">
      <w:pPr>
        <w:rPr>
          <w:rPrChange w:id="1903" w:author="Matthews, Katrina (DOES)" w:date="2020-03-23T13:59:00Z">
            <w:rPr>
              <w:rFonts w:eastAsiaTheme="minorHAnsi"/>
            </w:rPr>
          </w:rPrChange>
        </w:rPr>
      </w:pPr>
    </w:p>
    <w:p w14:paraId="0CED8E13" w14:textId="3ABFC477" w:rsidR="000D5AE1" w:rsidRPr="00A841A6" w:rsidDel="00AD156A" w:rsidRDefault="000D5AE1">
      <w:pPr>
        <w:rPr>
          <w:del w:id="1904" w:author="Matthews, Katrina (DOES)" w:date="2020-03-23T08:59:00Z"/>
          <w:rFonts w:ascii="Times New Roman" w:hAnsi="Times New Roman"/>
          <w:szCs w:val="24"/>
          <w:rPrChange w:id="1905" w:author="Matthews, Katrina (DOES)" w:date="2020-03-23T13:59:00Z">
            <w:rPr>
              <w:del w:id="1906" w:author="Matthews, Katrina (DOES)" w:date="2020-03-23T08:59:00Z"/>
            </w:rPr>
          </w:rPrChange>
        </w:rPr>
      </w:pPr>
      <w:del w:id="1907" w:author="Matthews, Katrina (DOES)" w:date="2020-03-23T08:59:00Z">
        <w:r w:rsidRPr="00A841A6" w:rsidDel="00AD156A">
          <w:rPr>
            <w:rFonts w:ascii="Times New Roman" w:hAnsi="Times New Roman"/>
            <w:szCs w:val="24"/>
            <w:rPrChange w:id="1908" w:author="Matthews, Katrina (DOES)" w:date="2020-03-23T13:59:00Z">
              <w:rPr/>
            </w:rPrChange>
          </w:rPr>
          <w:delText>Edwayna Ware:</w:delText>
        </w:r>
      </w:del>
    </w:p>
    <w:p w14:paraId="10702A2D" w14:textId="3CC2882D" w:rsidR="000D5AE1" w:rsidRPr="00A841A6" w:rsidDel="00CD7EF8" w:rsidRDefault="000D5AE1">
      <w:pPr>
        <w:rPr>
          <w:del w:id="1909" w:author="Matthews, Katrina (DOES)" w:date="2020-03-23T08:59:00Z"/>
          <w:rFonts w:ascii="Times New Roman" w:hAnsi="Times New Roman"/>
          <w:szCs w:val="24"/>
          <w:rPrChange w:id="1910" w:author="Matthews, Katrina (DOES)" w:date="2020-03-23T13:59:00Z">
            <w:rPr>
              <w:del w:id="1911" w:author="Matthews, Katrina (DOES)" w:date="2020-03-23T08:59:00Z"/>
            </w:rPr>
          </w:rPrChange>
        </w:rPr>
        <w:pPrChange w:id="1912" w:author="Matthews, Katrina (DOES)" w:date="2020-03-23T08:59:00Z">
          <w:pPr>
            <w:numPr>
              <w:numId w:val="16"/>
            </w:numPr>
            <w:tabs>
              <w:tab w:val="num" w:pos="720"/>
            </w:tabs>
            <w:ind w:left="720" w:hanging="360"/>
          </w:pPr>
        </w:pPrChange>
      </w:pPr>
      <w:del w:id="1913" w:author="Matthews, Katrina (DOES)" w:date="2020-03-23T08:59:00Z">
        <w:r w:rsidRPr="00A841A6" w:rsidDel="00AD156A">
          <w:rPr>
            <w:rFonts w:ascii="Times New Roman" w:hAnsi="Times New Roman"/>
            <w:szCs w:val="24"/>
            <w:rPrChange w:id="1914" w:author="Matthews, Katrina (DOES)" w:date="2020-03-23T13:59:00Z">
              <w:rPr/>
            </w:rPrChange>
          </w:rPr>
          <w:delText>Apprenticeship – Lewis Brown (</w:delText>
        </w:r>
        <w:r w:rsidR="00943A9C" w:rsidRPr="00A841A6" w:rsidDel="00AD156A">
          <w:rPr>
            <w:rFonts w:ascii="Times New Roman" w:hAnsi="Times New Roman"/>
            <w:szCs w:val="24"/>
            <w:rPrChange w:id="1915" w:author="Matthews, Katrina (DOES)" w:date="2020-03-23T13:59:00Z">
              <w:rPr/>
            </w:rPrChange>
          </w:rPr>
          <w:fldChar w:fldCharType="begin"/>
        </w:r>
        <w:r w:rsidR="00943A9C" w:rsidRPr="00A841A6" w:rsidDel="00AD156A">
          <w:rPr>
            <w:rFonts w:ascii="Times New Roman" w:hAnsi="Times New Roman"/>
            <w:szCs w:val="24"/>
            <w:rPrChange w:id="1916" w:author="Matthews, Katrina (DOES)" w:date="2020-03-23T13:59:00Z">
              <w:rPr/>
            </w:rPrChange>
          </w:rPr>
          <w:delInstrText xml:space="preserve"> HYPERLINK "mailto:lewis.brown@dc.gov" </w:delInstrText>
        </w:r>
        <w:r w:rsidR="00943A9C" w:rsidRPr="00A841A6" w:rsidDel="00AD156A">
          <w:rPr>
            <w:rFonts w:ascii="Times New Roman" w:hAnsi="Times New Roman"/>
            <w:szCs w:val="24"/>
            <w:rPrChange w:id="1917" w:author="Matthews, Katrina (DOES)" w:date="2020-03-23T13:59:00Z">
              <w:rPr>
                <w:rStyle w:val="Hyperlink"/>
              </w:rPr>
            </w:rPrChange>
          </w:rPr>
          <w:fldChar w:fldCharType="separate"/>
        </w:r>
        <w:r w:rsidRPr="00A841A6" w:rsidDel="00AD156A">
          <w:rPr>
            <w:rStyle w:val="Hyperlink"/>
            <w:rFonts w:ascii="Times New Roman" w:hAnsi="Times New Roman"/>
            <w:szCs w:val="24"/>
            <w:rPrChange w:id="1918" w:author="Matthews, Katrina (DOES)" w:date="2020-03-23T13:59:00Z">
              <w:rPr>
                <w:rStyle w:val="Hyperlink"/>
              </w:rPr>
            </w:rPrChange>
          </w:rPr>
          <w:delText>lewis.brown@dc.gov</w:delText>
        </w:r>
        <w:r w:rsidR="00943A9C" w:rsidRPr="00A841A6" w:rsidDel="00AD156A">
          <w:rPr>
            <w:rStyle w:val="Hyperlink"/>
            <w:rFonts w:ascii="Times New Roman" w:hAnsi="Times New Roman"/>
            <w:szCs w:val="24"/>
            <w:rPrChange w:id="1919" w:author="Matthews, Katrina (DOES)" w:date="2020-03-23T13:59:00Z">
              <w:rPr>
                <w:rStyle w:val="Hyperlink"/>
              </w:rPr>
            </w:rPrChange>
          </w:rPr>
          <w:fldChar w:fldCharType="end"/>
        </w:r>
        <w:r w:rsidRPr="00A841A6" w:rsidDel="00AD156A">
          <w:rPr>
            <w:rFonts w:ascii="Times New Roman" w:hAnsi="Times New Roman"/>
            <w:szCs w:val="24"/>
            <w:rPrChange w:id="1920" w:author="Matthews, Katrina (DOES)" w:date="2020-03-23T13:59:00Z">
              <w:rPr/>
            </w:rPrChange>
          </w:rPr>
          <w:delText xml:space="preserve">) 202-698-3528/ cc: Gemma </w:delText>
        </w:r>
        <w:r w:rsidRPr="00A841A6" w:rsidDel="00CD7EF8">
          <w:rPr>
            <w:rFonts w:ascii="Times New Roman" w:hAnsi="Times New Roman"/>
            <w:szCs w:val="24"/>
            <w:rPrChange w:id="1921" w:author="Matthews, Katrina (DOES)" w:date="2020-03-23T13:59:00Z">
              <w:rPr/>
            </w:rPrChange>
          </w:rPr>
          <w:delText>Thomas(</w:delText>
        </w:r>
        <w:r w:rsidR="00943A9C" w:rsidRPr="00A841A6" w:rsidDel="00CD7EF8">
          <w:rPr>
            <w:rFonts w:ascii="Times New Roman" w:hAnsi="Times New Roman"/>
            <w:szCs w:val="24"/>
            <w:rPrChange w:id="1922" w:author="Matthews, Katrina (DOES)" w:date="2020-03-23T13:59:00Z">
              <w:rPr/>
            </w:rPrChange>
          </w:rPr>
          <w:fldChar w:fldCharType="begin"/>
        </w:r>
        <w:r w:rsidR="00943A9C" w:rsidRPr="00A841A6" w:rsidDel="00CD7EF8">
          <w:rPr>
            <w:rFonts w:ascii="Times New Roman" w:hAnsi="Times New Roman"/>
            <w:szCs w:val="24"/>
            <w:rPrChange w:id="1923" w:author="Matthews, Katrina (DOES)" w:date="2020-03-23T13:59:00Z">
              <w:rPr/>
            </w:rPrChange>
          </w:rPr>
          <w:delInstrText xml:space="preserve"> HYPERLINK "mailto:Gemma.Thomas@dc.gov" </w:delInstrText>
        </w:r>
        <w:r w:rsidR="00943A9C" w:rsidRPr="00A841A6" w:rsidDel="00CD7EF8">
          <w:rPr>
            <w:rFonts w:ascii="Times New Roman" w:hAnsi="Times New Roman"/>
            <w:szCs w:val="24"/>
            <w:rPrChange w:id="1924" w:author="Matthews, Katrina (DOES)" w:date="2020-03-23T13:59:00Z">
              <w:rPr>
                <w:rStyle w:val="Hyperlink"/>
              </w:rPr>
            </w:rPrChange>
          </w:rPr>
          <w:fldChar w:fldCharType="separate"/>
        </w:r>
        <w:r w:rsidRPr="00A841A6" w:rsidDel="00CD7EF8">
          <w:rPr>
            <w:rStyle w:val="Hyperlink"/>
            <w:rFonts w:ascii="Times New Roman" w:hAnsi="Times New Roman"/>
            <w:szCs w:val="24"/>
            <w:rPrChange w:id="1925" w:author="Matthews, Katrina (DOES)" w:date="2020-03-23T13:59:00Z">
              <w:rPr>
                <w:rStyle w:val="Hyperlink"/>
              </w:rPr>
            </w:rPrChange>
          </w:rPr>
          <w:delText>Gemma.Thomas@dc.gov</w:delText>
        </w:r>
        <w:r w:rsidR="00943A9C" w:rsidRPr="00A841A6" w:rsidDel="00CD7EF8">
          <w:rPr>
            <w:rStyle w:val="Hyperlink"/>
            <w:rFonts w:ascii="Times New Roman" w:hAnsi="Times New Roman"/>
            <w:szCs w:val="24"/>
            <w:rPrChange w:id="1926" w:author="Matthews, Katrina (DOES)" w:date="2020-03-23T13:59:00Z">
              <w:rPr>
                <w:rStyle w:val="Hyperlink"/>
              </w:rPr>
            </w:rPrChange>
          </w:rPr>
          <w:fldChar w:fldCharType="end"/>
        </w:r>
        <w:r w:rsidRPr="00A841A6" w:rsidDel="00CD7EF8">
          <w:rPr>
            <w:rFonts w:ascii="Times New Roman" w:hAnsi="Times New Roman"/>
            <w:szCs w:val="24"/>
            <w:rPrChange w:id="1927" w:author="Matthews, Katrina (DOES)" w:date="2020-03-23T13:59:00Z">
              <w:rPr/>
            </w:rPrChange>
          </w:rPr>
          <w:delText>)</w:delText>
        </w:r>
      </w:del>
    </w:p>
    <w:p w14:paraId="3A0EA776" w14:textId="0F31CBF7" w:rsidR="000D5AE1" w:rsidRPr="00A841A6" w:rsidDel="00CD7EF8" w:rsidRDefault="000D5AE1">
      <w:pPr>
        <w:rPr>
          <w:del w:id="1928" w:author="Matthews, Katrina (DOES)" w:date="2020-03-23T08:59:00Z"/>
          <w:rFonts w:ascii="Times New Roman" w:hAnsi="Times New Roman"/>
          <w:szCs w:val="24"/>
          <w:rPrChange w:id="1929" w:author="Matthews, Katrina (DOES)" w:date="2020-03-23T13:59:00Z">
            <w:rPr>
              <w:del w:id="1930" w:author="Matthews, Katrina (DOES)" w:date="2020-03-23T08:59:00Z"/>
            </w:rPr>
          </w:rPrChange>
        </w:rPr>
        <w:pPrChange w:id="1931" w:author="Matthews, Katrina (DOES)" w:date="2020-03-23T08:59:00Z">
          <w:pPr>
            <w:numPr>
              <w:numId w:val="16"/>
            </w:numPr>
            <w:tabs>
              <w:tab w:val="num" w:pos="720"/>
            </w:tabs>
            <w:ind w:left="720" w:hanging="360"/>
          </w:pPr>
        </w:pPrChange>
      </w:pPr>
      <w:del w:id="1932" w:author="Matthews, Katrina (DOES)" w:date="2020-03-23T08:59:00Z">
        <w:r w:rsidRPr="00A841A6" w:rsidDel="00CD7EF8">
          <w:rPr>
            <w:rFonts w:ascii="Times New Roman" w:hAnsi="Times New Roman"/>
            <w:szCs w:val="24"/>
            <w:rPrChange w:id="1933" w:author="Matthews, Katrina (DOES)" w:date="2020-03-23T13:59:00Z">
              <w:rPr/>
            </w:rPrChange>
          </w:rPr>
          <w:delText>On-the-Job-Training (OJT) – Billie Barnes (</w:delText>
        </w:r>
        <w:r w:rsidR="00943A9C" w:rsidRPr="00A841A6" w:rsidDel="00CD7EF8">
          <w:rPr>
            <w:rFonts w:ascii="Times New Roman" w:hAnsi="Times New Roman"/>
            <w:szCs w:val="24"/>
            <w:rPrChange w:id="1934" w:author="Matthews, Katrina (DOES)" w:date="2020-03-23T13:59:00Z">
              <w:rPr/>
            </w:rPrChange>
          </w:rPr>
          <w:fldChar w:fldCharType="begin"/>
        </w:r>
        <w:r w:rsidR="00943A9C" w:rsidRPr="00A841A6" w:rsidDel="00CD7EF8">
          <w:rPr>
            <w:rFonts w:ascii="Times New Roman" w:hAnsi="Times New Roman"/>
            <w:szCs w:val="24"/>
            <w:rPrChange w:id="1935" w:author="Matthews, Katrina (DOES)" w:date="2020-03-23T13:59:00Z">
              <w:rPr/>
            </w:rPrChange>
          </w:rPr>
          <w:delInstrText xml:space="preserve"> HYPERLINK "mailto:billie.barnes@dc.gov" </w:delInstrText>
        </w:r>
        <w:r w:rsidR="00943A9C" w:rsidRPr="00A841A6" w:rsidDel="00CD7EF8">
          <w:rPr>
            <w:rFonts w:ascii="Times New Roman" w:hAnsi="Times New Roman"/>
            <w:szCs w:val="24"/>
            <w:rPrChange w:id="1936" w:author="Matthews, Katrina (DOES)" w:date="2020-03-23T13:59:00Z">
              <w:rPr>
                <w:rStyle w:val="Hyperlink"/>
              </w:rPr>
            </w:rPrChange>
          </w:rPr>
          <w:fldChar w:fldCharType="separate"/>
        </w:r>
        <w:r w:rsidRPr="00A841A6" w:rsidDel="00CD7EF8">
          <w:rPr>
            <w:rStyle w:val="Hyperlink"/>
            <w:rFonts w:ascii="Times New Roman" w:hAnsi="Times New Roman"/>
            <w:szCs w:val="24"/>
            <w:rPrChange w:id="1937" w:author="Matthews, Katrina (DOES)" w:date="2020-03-23T13:59:00Z">
              <w:rPr>
                <w:rStyle w:val="Hyperlink"/>
              </w:rPr>
            </w:rPrChange>
          </w:rPr>
          <w:delText>billie.barnes@dc.gov</w:delText>
        </w:r>
        <w:r w:rsidR="00943A9C" w:rsidRPr="00A841A6" w:rsidDel="00CD7EF8">
          <w:rPr>
            <w:rStyle w:val="Hyperlink"/>
            <w:rFonts w:ascii="Times New Roman" w:hAnsi="Times New Roman"/>
            <w:szCs w:val="24"/>
            <w:rPrChange w:id="1938" w:author="Matthews, Katrina (DOES)" w:date="2020-03-23T13:59:00Z">
              <w:rPr>
                <w:rStyle w:val="Hyperlink"/>
              </w:rPr>
            </w:rPrChange>
          </w:rPr>
          <w:fldChar w:fldCharType="end"/>
        </w:r>
        <w:r w:rsidRPr="00A841A6" w:rsidDel="00CD7EF8">
          <w:rPr>
            <w:rFonts w:ascii="Times New Roman" w:hAnsi="Times New Roman"/>
            <w:szCs w:val="24"/>
            <w:rPrChange w:id="1939" w:author="Matthews, Katrina (DOES)" w:date="2020-03-23T13:59:00Z">
              <w:rPr/>
            </w:rPrChange>
          </w:rPr>
          <w:delText>) 202-673-7022/cc:  Bill McIntyre (</w:delText>
        </w:r>
        <w:r w:rsidR="00943A9C" w:rsidRPr="00A841A6" w:rsidDel="00CD7EF8">
          <w:rPr>
            <w:rFonts w:ascii="Times New Roman" w:hAnsi="Times New Roman"/>
            <w:szCs w:val="24"/>
            <w:rPrChange w:id="1940" w:author="Matthews, Katrina (DOES)" w:date="2020-03-23T13:59:00Z">
              <w:rPr/>
            </w:rPrChange>
          </w:rPr>
          <w:fldChar w:fldCharType="begin"/>
        </w:r>
        <w:r w:rsidR="00943A9C" w:rsidRPr="00A841A6" w:rsidDel="00CD7EF8">
          <w:rPr>
            <w:rFonts w:ascii="Times New Roman" w:hAnsi="Times New Roman"/>
            <w:szCs w:val="24"/>
            <w:rPrChange w:id="1941" w:author="Matthews, Katrina (DOES)" w:date="2020-03-23T13:59:00Z">
              <w:rPr/>
            </w:rPrChange>
          </w:rPr>
          <w:delInstrText xml:space="preserve"> HYPERLINK "mailto:William.McIntyre2@dc.gov" </w:delInstrText>
        </w:r>
        <w:r w:rsidR="00943A9C" w:rsidRPr="00A841A6" w:rsidDel="00CD7EF8">
          <w:rPr>
            <w:rFonts w:ascii="Times New Roman" w:hAnsi="Times New Roman"/>
            <w:szCs w:val="24"/>
            <w:rPrChange w:id="1942" w:author="Matthews, Katrina (DOES)" w:date="2020-03-23T13:59:00Z">
              <w:rPr>
                <w:rStyle w:val="Hyperlink"/>
              </w:rPr>
            </w:rPrChange>
          </w:rPr>
          <w:fldChar w:fldCharType="separate"/>
        </w:r>
        <w:r w:rsidRPr="00A841A6" w:rsidDel="00CD7EF8">
          <w:rPr>
            <w:rStyle w:val="Hyperlink"/>
            <w:rFonts w:ascii="Times New Roman" w:hAnsi="Times New Roman"/>
            <w:szCs w:val="24"/>
            <w:rPrChange w:id="1943" w:author="Matthews, Katrina (DOES)" w:date="2020-03-23T13:59:00Z">
              <w:rPr>
                <w:rStyle w:val="Hyperlink"/>
              </w:rPr>
            </w:rPrChange>
          </w:rPr>
          <w:delText>William.McIntyre2@dc.gov</w:delText>
        </w:r>
        <w:r w:rsidR="00943A9C" w:rsidRPr="00A841A6" w:rsidDel="00CD7EF8">
          <w:rPr>
            <w:rStyle w:val="Hyperlink"/>
            <w:rFonts w:ascii="Times New Roman" w:hAnsi="Times New Roman"/>
            <w:szCs w:val="24"/>
            <w:rPrChange w:id="1944" w:author="Matthews, Katrina (DOES)" w:date="2020-03-23T13:59:00Z">
              <w:rPr>
                <w:rStyle w:val="Hyperlink"/>
              </w:rPr>
            </w:rPrChange>
          </w:rPr>
          <w:fldChar w:fldCharType="end"/>
        </w:r>
        <w:r w:rsidRPr="00A841A6" w:rsidDel="00CD7EF8">
          <w:rPr>
            <w:rFonts w:ascii="Times New Roman" w:hAnsi="Times New Roman"/>
            <w:szCs w:val="24"/>
            <w:rPrChange w:id="1945" w:author="Matthews, Katrina (DOES)" w:date="2020-03-23T13:59:00Z">
              <w:rPr/>
            </w:rPrChange>
          </w:rPr>
          <w:delText>)</w:delText>
        </w:r>
      </w:del>
    </w:p>
    <w:p w14:paraId="5F3B2CA9" w14:textId="046A89B1" w:rsidR="000D5AE1" w:rsidRPr="00A841A6" w:rsidDel="00CD7EF8" w:rsidRDefault="000D5AE1">
      <w:pPr>
        <w:rPr>
          <w:del w:id="1946" w:author="Matthews, Katrina (DOES)" w:date="2020-03-23T08:59:00Z"/>
          <w:rFonts w:ascii="Times New Roman" w:hAnsi="Times New Roman"/>
          <w:szCs w:val="24"/>
          <w:rPrChange w:id="1947" w:author="Matthews, Katrina (DOES)" w:date="2020-03-23T13:59:00Z">
            <w:rPr>
              <w:del w:id="1948" w:author="Matthews, Katrina (DOES)" w:date="2020-03-23T08:59:00Z"/>
            </w:rPr>
          </w:rPrChange>
        </w:rPr>
      </w:pPr>
    </w:p>
    <w:p w14:paraId="7C2D4494" w14:textId="0630FF4E" w:rsidR="000D5AE1" w:rsidRPr="00A841A6" w:rsidDel="00CD7EF8" w:rsidRDefault="000D5AE1">
      <w:pPr>
        <w:rPr>
          <w:del w:id="1949" w:author="Matthews, Katrina (DOES)" w:date="2020-03-23T08:59:00Z"/>
          <w:rFonts w:ascii="Times New Roman" w:hAnsi="Times New Roman"/>
          <w:szCs w:val="24"/>
          <w:rPrChange w:id="1950" w:author="Matthews, Katrina (DOES)" w:date="2020-03-23T13:59:00Z">
            <w:rPr>
              <w:del w:id="1951" w:author="Matthews, Katrina (DOES)" w:date="2020-03-23T08:59:00Z"/>
            </w:rPr>
          </w:rPrChange>
        </w:rPr>
      </w:pPr>
    </w:p>
    <w:p w14:paraId="6FACE543" w14:textId="39BF8489" w:rsidR="000D5AE1" w:rsidRPr="00A841A6" w:rsidDel="00CD7EF8" w:rsidRDefault="000D5AE1">
      <w:pPr>
        <w:rPr>
          <w:del w:id="1952" w:author="Matthews, Katrina (DOES)" w:date="2020-03-23T08:59:00Z"/>
          <w:rFonts w:ascii="Times New Roman" w:hAnsi="Times New Roman"/>
          <w:szCs w:val="24"/>
          <w:rPrChange w:id="1953" w:author="Matthews, Katrina (DOES)" w:date="2020-03-23T13:59:00Z">
            <w:rPr>
              <w:del w:id="1954" w:author="Matthews, Katrina (DOES)" w:date="2020-03-23T08:59:00Z"/>
            </w:rPr>
          </w:rPrChange>
        </w:rPr>
      </w:pPr>
      <w:del w:id="1955" w:author="Matthews, Katrina (DOES)" w:date="2020-03-23T08:59:00Z">
        <w:r w:rsidRPr="00A841A6" w:rsidDel="00CD7EF8">
          <w:rPr>
            <w:rFonts w:ascii="Times New Roman" w:hAnsi="Times New Roman"/>
            <w:szCs w:val="24"/>
            <w:rPrChange w:id="1956" w:author="Matthews, Katrina (DOES)" w:date="2020-03-23T13:59:00Z">
              <w:rPr/>
            </w:rPrChange>
          </w:rPr>
          <w:delText>Katrina Matthews: Ayesha Upshur (</w:delText>
        </w:r>
        <w:r w:rsidR="00943A9C" w:rsidRPr="00A841A6" w:rsidDel="00CD7EF8">
          <w:rPr>
            <w:rFonts w:ascii="Times New Roman" w:hAnsi="Times New Roman"/>
            <w:szCs w:val="24"/>
            <w:rPrChange w:id="1957" w:author="Matthews, Katrina (DOES)" w:date="2020-03-23T13:59:00Z">
              <w:rPr/>
            </w:rPrChange>
          </w:rPr>
          <w:fldChar w:fldCharType="begin"/>
        </w:r>
        <w:r w:rsidR="00943A9C" w:rsidRPr="00A841A6" w:rsidDel="00CD7EF8">
          <w:rPr>
            <w:rFonts w:ascii="Times New Roman" w:hAnsi="Times New Roman"/>
            <w:szCs w:val="24"/>
            <w:rPrChange w:id="1958" w:author="Matthews, Katrina (DOES)" w:date="2020-03-23T13:59:00Z">
              <w:rPr/>
            </w:rPrChange>
          </w:rPr>
          <w:delInstrText xml:space="preserve"> HYPERLINK "mailto:ayesha.upshur@dc.gov" </w:delInstrText>
        </w:r>
        <w:r w:rsidR="00943A9C" w:rsidRPr="00A841A6" w:rsidDel="00CD7EF8">
          <w:rPr>
            <w:rFonts w:ascii="Times New Roman" w:hAnsi="Times New Roman"/>
            <w:szCs w:val="24"/>
            <w:rPrChange w:id="1959" w:author="Matthews, Katrina (DOES)" w:date="2020-03-23T13:59:00Z">
              <w:rPr>
                <w:rStyle w:val="Hyperlink"/>
              </w:rPr>
            </w:rPrChange>
          </w:rPr>
          <w:fldChar w:fldCharType="separate"/>
        </w:r>
        <w:r w:rsidRPr="00A841A6" w:rsidDel="00CD7EF8">
          <w:rPr>
            <w:rStyle w:val="Hyperlink"/>
            <w:rFonts w:ascii="Times New Roman" w:hAnsi="Times New Roman"/>
            <w:szCs w:val="24"/>
            <w:rPrChange w:id="1960" w:author="Matthews, Katrina (DOES)" w:date="2020-03-23T13:59:00Z">
              <w:rPr>
                <w:rStyle w:val="Hyperlink"/>
              </w:rPr>
            </w:rPrChange>
          </w:rPr>
          <w:delText>ayesha.upshur@dc.gov</w:delText>
        </w:r>
        <w:r w:rsidR="00943A9C" w:rsidRPr="00A841A6" w:rsidDel="00CD7EF8">
          <w:rPr>
            <w:rStyle w:val="Hyperlink"/>
            <w:rFonts w:ascii="Times New Roman" w:hAnsi="Times New Roman"/>
            <w:szCs w:val="24"/>
            <w:rPrChange w:id="1961" w:author="Matthews, Katrina (DOES)" w:date="2020-03-23T13:59:00Z">
              <w:rPr>
                <w:rStyle w:val="Hyperlink"/>
              </w:rPr>
            </w:rPrChange>
          </w:rPr>
          <w:fldChar w:fldCharType="end"/>
        </w:r>
        <w:r w:rsidRPr="00A841A6" w:rsidDel="00CD7EF8">
          <w:rPr>
            <w:rFonts w:ascii="Times New Roman" w:hAnsi="Times New Roman"/>
            <w:szCs w:val="24"/>
            <w:rPrChange w:id="1962" w:author="Matthews, Katrina (DOES)" w:date="2020-03-23T13:59:00Z">
              <w:rPr/>
            </w:rPrChange>
          </w:rPr>
          <w:delText>) 202-698-4201 /cc: Charles Jones (</w:delText>
        </w:r>
        <w:r w:rsidR="00943A9C" w:rsidRPr="00A841A6" w:rsidDel="00CD7EF8">
          <w:rPr>
            <w:rFonts w:ascii="Times New Roman" w:hAnsi="Times New Roman"/>
            <w:szCs w:val="24"/>
            <w:rPrChange w:id="1963" w:author="Matthews, Katrina (DOES)" w:date="2020-03-23T13:59:00Z">
              <w:rPr/>
            </w:rPrChange>
          </w:rPr>
          <w:fldChar w:fldCharType="begin"/>
        </w:r>
        <w:r w:rsidR="00943A9C" w:rsidRPr="00A841A6" w:rsidDel="00CD7EF8">
          <w:rPr>
            <w:rFonts w:ascii="Times New Roman" w:hAnsi="Times New Roman"/>
            <w:szCs w:val="24"/>
            <w:rPrChange w:id="1964" w:author="Matthews, Katrina (DOES)" w:date="2020-03-23T13:59:00Z">
              <w:rPr/>
            </w:rPrChange>
          </w:rPr>
          <w:delInstrText xml:space="preserve"> HYPERLINK "mailto:charles2.jones@dc.gov" </w:delInstrText>
        </w:r>
        <w:r w:rsidR="00943A9C" w:rsidRPr="00A841A6" w:rsidDel="00CD7EF8">
          <w:rPr>
            <w:rFonts w:ascii="Times New Roman" w:hAnsi="Times New Roman"/>
            <w:szCs w:val="24"/>
            <w:rPrChange w:id="1965" w:author="Matthews, Katrina (DOES)" w:date="2020-03-23T13:59:00Z">
              <w:rPr>
                <w:rStyle w:val="Hyperlink"/>
              </w:rPr>
            </w:rPrChange>
          </w:rPr>
          <w:fldChar w:fldCharType="separate"/>
        </w:r>
        <w:r w:rsidRPr="00A841A6" w:rsidDel="00CD7EF8">
          <w:rPr>
            <w:rStyle w:val="Hyperlink"/>
            <w:rFonts w:ascii="Times New Roman" w:hAnsi="Times New Roman"/>
            <w:szCs w:val="24"/>
            <w:rPrChange w:id="1966" w:author="Matthews, Katrina (DOES)" w:date="2020-03-23T13:59:00Z">
              <w:rPr>
                <w:rStyle w:val="Hyperlink"/>
              </w:rPr>
            </w:rPrChange>
          </w:rPr>
          <w:delText>charles2.jones@dc.gov</w:delText>
        </w:r>
        <w:r w:rsidR="00943A9C" w:rsidRPr="00A841A6" w:rsidDel="00CD7EF8">
          <w:rPr>
            <w:rStyle w:val="Hyperlink"/>
            <w:rFonts w:ascii="Times New Roman" w:hAnsi="Times New Roman"/>
            <w:szCs w:val="24"/>
            <w:rPrChange w:id="1967" w:author="Matthews, Katrina (DOES)" w:date="2020-03-23T13:59:00Z">
              <w:rPr>
                <w:rStyle w:val="Hyperlink"/>
              </w:rPr>
            </w:rPrChange>
          </w:rPr>
          <w:fldChar w:fldCharType="end"/>
        </w:r>
        <w:r w:rsidRPr="00A841A6" w:rsidDel="00CD7EF8">
          <w:rPr>
            <w:rFonts w:ascii="Times New Roman" w:hAnsi="Times New Roman"/>
            <w:szCs w:val="24"/>
            <w:rPrChange w:id="1968" w:author="Matthews, Katrina (DOES)" w:date="2020-03-23T13:59:00Z">
              <w:rPr/>
            </w:rPrChange>
          </w:rPr>
          <w:delText>)</w:delText>
        </w:r>
      </w:del>
    </w:p>
    <w:p w14:paraId="56E43326" w14:textId="034C4162" w:rsidR="000D5AE1" w:rsidRPr="00A841A6" w:rsidDel="00CD7EF8" w:rsidRDefault="000D5AE1">
      <w:pPr>
        <w:rPr>
          <w:del w:id="1969" w:author="Matthews, Katrina (DOES)" w:date="2020-03-23T08:59:00Z"/>
          <w:rFonts w:ascii="Times New Roman" w:hAnsi="Times New Roman"/>
          <w:szCs w:val="24"/>
          <w:rPrChange w:id="1970" w:author="Matthews, Katrina (DOES)" w:date="2020-03-23T13:59:00Z">
            <w:rPr>
              <w:del w:id="1971" w:author="Matthews, Katrina (DOES)" w:date="2020-03-23T08:59:00Z"/>
            </w:rPr>
          </w:rPrChange>
        </w:rPr>
      </w:pPr>
    </w:p>
    <w:p w14:paraId="0B8B23BB" w14:textId="651841E1" w:rsidR="000D5AE1" w:rsidRPr="00A841A6" w:rsidDel="00CD7EF8" w:rsidRDefault="000D5AE1">
      <w:pPr>
        <w:rPr>
          <w:del w:id="1972" w:author="Matthews, Katrina (DOES)" w:date="2020-03-23T08:59:00Z"/>
          <w:rFonts w:ascii="Times New Roman" w:hAnsi="Times New Roman"/>
          <w:szCs w:val="24"/>
          <w:rPrChange w:id="1973" w:author="Matthews, Katrina (DOES)" w:date="2020-03-23T13:59:00Z">
            <w:rPr>
              <w:del w:id="1974" w:author="Matthews, Katrina (DOES)" w:date="2020-03-23T08:59:00Z"/>
            </w:rPr>
          </w:rPrChange>
        </w:rPr>
        <w:pPrChange w:id="1975" w:author="Matthews, Katrina (DOES)" w:date="2020-03-23T08:59:00Z">
          <w:pPr>
            <w:numPr>
              <w:numId w:val="17"/>
            </w:numPr>
            <w:tabs>
              <w:tab w:val="num" w:pos="720"/>
            </w:tabs>
            <w:ind w:left="720" w:hanging="360"/>
          </w:pPr>
        </w:pPrChange>
      </w:pPr>
      <w:del w:id="1976" w:author="Matthews, Katrina (DOES)" w:date="2020-03-23T08:59:00Z">
        <w:r w:rsidRPr="00A841A6" w:rsidDel="00CD7EF8">
          <w:rPr>
            <w:rFonts w:ascii="Times New Roman" w:hAnsi="Times New Roman"/>
            <w:szCs w:val="24"/>
            <w:rPrChange w:id="1977" w:author="Matthews, Katrina (DOES)" w:date="2020-03-23T13:59:00Z">
              <w:rPr/>
            </w:rPrChange>
          </w:rPr>
          <w:delText>Transitional Employment Program (TEP)</w:delText>
        </w:r>
      </w:del>
    </w:p>
    <w:p w14:paraId="73E67820" w14:textId="2F6749BA" w:rsidR="000D5AE1" w:rsidRPr="00A841A6" w:rsidDel="00CD7EF8" w:rsidRDefault="000D5AE1">
      <w:pPr>
        <w:rPr>
          <w:del w:id="1978" w:author="Matthews, Katrina (DOES)" w:date="2020-03-23T08:59:00Z"/>
          <w:rFonts w:ascii="Times New Roman" w:hAnsi="Times New Roman"/>
          <w:szCs w:val="24"/>
          <w:rPrChange w:id="1979" w:author="Matthews, Katrina (DOES)" w:date="2020-03-23T13:59:00Z">
            <w:rPr>
              <w:del w:id="1980" w:author="Matthews, Katrina (DOES)" w:date="2020-03-23T08:59:00Z"/>
            </w:rPr>
          </w:rPrChange>
        </w:rPr>
        <w:pPrChange w:id="1981" w:author="Matthews, Katrina (DOES)" w:date="2020-03-23T08:59:00Z">
          <w:pPr>
            <w:numPr>
              <w:numId w:val="17"/>
            </w:numPr>
            <w:tabs>
              <w:tab w:val="num" w:pos="720"/>
            </w:tabs>
            <w:ind w:left="720" w:hanging="360"/>
          </w:pPr>
        </w:pPrChange>
      </w:pPr>
      <w:del w:id="1982" w:author="Matthews, Katrina (DOES)" w:date="2020-03-23T08:59:00Z">
        <w:r w:rsidRPr="00A841A6" w:rsidDel="00CD7EF8">
          <w:rPr>
            <w:rFonts w:ascii="Times New Roman" w:hAnsi="Times New Roman"/>
            <w:szCs w:val="24"/>
            <w:rPrChange w:id="1983" w:author="Matthews, Katrina (DOES)" w:date="2020-03-23T13:59:00Z">
              <w:rPr/>
            </w:rPrChange>
          </w:rPr>
          <w:delText>DC Career Connection (DCCC)</w:delText>
        </w:r>
      </w:del>
    </w:p>
    <w:p w14:paraId="6B9B507E" w14:textId="7283A906" w:rsidR="000D5AE1" w:rsidRPr="00A841A6" w:rsidDel="00CD7EF8" w:rsidRDefault="000D5AE1">
      <w:pPr>
        <w:rPr>
          <w:del w:id="1984" w:author="Matthews, Katrina (DOES)" w:date="2020-03-23T08:59:00Z"/>
          <w:rFonts w:ascii="Times New Roman" w:hAnsi="Times New Roman"/>
          <w:szCs w:val="24"/>
          <w:rPrChange w:id="1985" w:author="Matthews, Katrina (DOES)" w:date="2020-03-23T13:59:00Z">
            <w:rPr>
              <w:del w:id="1986" w:author="Matthews, Katrina (DOES)" w:date="2020-03-23T08:59:00Z"/>
            </w:rPr>
          </w:rPrChange>
        </w:rPr>
        <w:pPrChange w:id="1987" w:author="Matthews, Katrina (DOES)" w:date="2020-03-23T08:59:00Z">
          <w:pPr>
            <w:numPr>
              <w:numId w:val="17"/>
            </w:numPr>
            <w:tabs>
              <w:tab w:val="num" w:pos="720"/>
            </w:tabs>
            <w:ind w:left="720" w:hanging="360"/>
          </w:pPr>
        </w:pPrChange>
      </w:pPr>
      <w:del w:id="1988" w:author="Matthews, Katrina (DOES)" w:date="2020-03-23T08:59:00Z">
        <w:r w:rsidRPr="00A841A6" w:rsidDel="00CD7EF8">
          <w:rPr>
            <w:rFonts w:ascii="Times New Roman" w:hAnsi="Times New Roman"/>
            <w:szCs w:val="24"/>
            <w:rPrChange w:id="1989" w:author="Matthews, Katrina (DOES)" w:date="2020-03-23T13:59:00Z">
              <w:rPr/>
            </w:rPrChange>
          </w:rPr>
          <w:delText xml:space="preserve">Back To Work (BTW) </w:delText>
        </w:r>
      </w:del>
    </w:p>
    <w:p w14:paraId="00BB262F" w14:textId="1DCD9BC3" w:rsidR="00EC20BA" w:rsidRPr="00A841A6" w:rsidDel="006E0937" w:rsidRDefault="00EC20BA">
      <w:pPr>
        <w:rPr>
          <w:del w:id="1990" w:author="Matthews, Katrina (DOES) [2]" w:date="2018-07-31T15:51:00Z"/>
          <w:rFonts w:ascii="Times New Roman" w:hAnsi="Times New Roman"/>
          <w:bCs/>
          <w:szCs w:val="24"/>
          <w:rPrChange w:id="1991" w:author="Matthews, Katrina (DOES)" w:date="2020-03-23T13:59:00Z">
            <w:rPr>
              <w:del w:id="1992" w:author="Matthews, Katrina (DOES) [2]" w:date="2018-07-31T15:51:00Z"/>
              <w:rFonts w:asciiTheme="majorHAnsi" w:hAnsiTheme="majorHAnsi"/>
              <w:bCs/>
            </w:rPr>
          </w:rPrChange>
        </w:rPr>
        <w:pPrChange w:id="1993" w:author="Matthews, Katrina (DOES)" w:date="2020-03-23T08:59:00Z">
          <w:pPr>
            <w:tabs>
              <w:tab w:val="left" w:pos="90"/>
            </w:tabs>
            <w:jc w:val="both"/>
          </w:pPr>
        </w:pPrChange>
      </w:pPr>
    </w:p>
    <w:p w14:paraId="5B69B114" w14:textId="77777777" w:rsidR="00EC20BA" w:rsidRPr="00A841A6" w:rsidRDefault="00EC20BA">
      <w:pPr>
        <w:rPr>
          <w:rFonts w:ascii="Times New Roman" w:hAnsi="Times New Roman"/>
          <w:b/>
          <w:bCs/>
          <w:szCs w:val="24"/>
          <w:u w:val="single"/>
          <w:rPrChange w:id="1994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  <w:pPrChange w:id="1995" w:author="Matthews, Katrina (DOES)" w:date="2020-03-23T08:59:00Z">
          <w:pPr>
            <w:tabs>
              <w:tab w:val="left" w:pos="90"/>
            </w:tabs>
            <w:jc w:val="both"/>
          </w:pPr>
        </w:pPrChange>
      </w:pPr>
    </w:p>
    <w:p w14:paraId="3109096F" w14:textId="27932881" w:rsidR="00EC20BA" w:rsidRPr="00A841A6" w:rsidDel="006E0937" w:rsidRDefault="000D5AE1" w:rsidP="005F10E9">
      <w:pPr>
        <w:pStyle w:val="ListParagraph"/>
        <w:numPr>
          <w:ilvl w:val="0"/>
          <w:numId w:val="11"/>
        </w:numPr>
        <w:tabs>
          <w:tab w:val="left" w:pos="90"/>
        </w:tabs>
        <w:spacing w:after="0" w:line="240" w:lineRule="auto"/>
        <w:jc w:val="both"/>
        <w:rPr>
          <w:del w:id="1996" w:author="Matthews, Katrina (DOES) [2]" w:date="2018-07-31T15:49:00Z"/>
          <w:rFonts w:ascii="Times New Roman" w:hAnsi="Times New Roman"/>
          <w:b/>
          <w:bCs/>
          <w:sz w:val="24"/>
          <w:szCs w:val="24"/>
          <w:u w:val="single"/>
          <w:rPrChange w:id="1997" w:author="Matthews, Katrina (DOES)" w:date="2020-03-23T13:59:00Z">
            <w:rPr>
              <w:del w:id="1998" w:author="Matthews, Katrina (DOES) [2]" w:date="2018-07-31T15:49:00Z"/>
              <w:rFonts w:asciiTheme="majorHAnsi" w:hAnsiTheme="majorHAnsi"/>
              <w:b/>
              <w:bCs/>
              <w:u w:val="single"/>
            </w:rPr>
          </w:rPrChange>
        </w:rPr>
      </w:pPr>
      <w:del w:id="1999" w:author="Matthews, Katrina (DOES) [2]" w:date="2018-07-31T15:49:00Z">
        <w:r w:rsidRPr="00A841A6" w:rsidDel="006E0937">
          <w:rPr>
            <w:rFonts w:ascii="Times New Roman" w:hAnsi="Times New Roman"/>
            <w:b/>
            <w:bCs/>
            <w:sz w:val="24"/>
            <w:szCs w:val="24"/>
            <w:u w:val="single"/>
            <w:rPrChange w:id="2000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delText>Timelines for Submission</w:delText>
        </w:r>
        <w:r w:rsidR="00952E80" w:rsidRPr="00A841A6" w:rsidDel="006E0937">
          <w:rPr>
            <w:rFonts w:ascii="Times New Roman" w:hAnsi="Times New Roman"/>
            <w:b/>
            <w:bCs/>
            <w:sz w:val="24"/>
            <w:szCs w:val="24"/>
            <w:u w:val="single"/>
            <w:rPrChange w:id="2001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delText xml:space="preserve"> (Timelines are applicable to appropriate Fiscal Year) </w:delText>
        </w:r>
      </w:del>
    </w:p>
    <w:p w14:paraId="43CBBF9E" w14:textId="5385B68D" w:rsidR="00952E80" w:rsidRPr="00A841A6" w:rsidDel="006E0937" w:rsidRDefault="00952E80" w:rsidP="00952E80">
      <w:pPr>
        <w:tabs>
          <w:tab w:val="left" w:pos="90"/>
        </w:tabs>
        <w:jc w:val="both"/>
        <w:rPr>
          <w:del w:id="2002" w:author="Matthews, Katrina (DOES) [2]" w:date="2018-07-31T15:49:00Z"/>
          <w:rFonts w:ascii="Times New Roman" w:hAnsi="Times New Roman"/>
          <w:b/>
          <w:bCs/>
          <w:szCs w:val="24"/>
          <w:u w:val="single"/>
          <w:rPrChange w:id="2003" w:author="Matthews, Katrina (DOES)" w:date="2020-03-23T13:59:00Z">
            <w:rPr>
              <w:del w:id="2004" w:author="Matthews, Katrina (DOES) [2]" w:date="2018-07-31T15:49:00Z"/>
              <w:rFonts w:asciiTheme="majorHAnsi" w:hAnsiTheme="majorHAnsi"/>
              <w:b/>
              <w:bCs/>
              <w:u w:val="single"/>
            </w:rPr>
          </w:rPrChange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7"/>
        <w:gridCol w:w="5831"/>
      </w:tblGrid>
      <w:tr w:rsidR="00952E80" w:rsidRPr="00A841A6" w:rsidDel="006E0937" w14:paraId="5803477B" w14:textId="0670859D" w:rsidTr="00556F35">
        <w:trPr>
          <w:trHeight w:val="343"/>
          <w:del w:id="2005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22AF18B7" w14:textId="1A32927F" w:rsidR="00952E80" w:rsidRPr="00A841A6" w:rsidDel="006E0937" w:rsidRDefault="00952E80">
            <w:pPr>
              <w:rPr>
                <w:del w:id="2006" w:author="Matthews, Katrina (DOES) [2]" w:date="2018-07-31T15:48:00Z"/>
                <w:rFonts w:ascii="Times New Roman" w:hAnsi="Times New Roman"/>
                <w:b/>
                <w:szCs w:val="24"/>
                <w:rPrChange w:id="2007" w:author="Matthews, Katrina (DOES)" w:date="2020-03-23T13:59:00Z">
                  <w:rPr>
                    <w:del w:id="2008" w:author="Matthews, Katrina (DOES) [2]" w:date="2018-07-31T15:48:00Z"/>
                    <w:rFonts w:ascii="Georgia" w:hAnsi="Georgia"/>
                    <w:b/>
                    <w:sz w:val="22"/>
                  </w:rPr>
                </w:rPrChange>
              </w:rPr>
            </w:pPr>
            <w:del w:id="2009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010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October 1, 2018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3253E84B" w14:textId="054A1767" w:rsidR="00952E80" w:rsidRPr="00A841A6" w:rsidDel="006E0937" w:rsidRDefault="00952E80">
            <w:pPr>
              <w:rPr>
                <w:del w:id="2011" w:author="Matthews, Katrina (DOES) [2]" w:date="2018-07-31T15:48:00Z"/>
                <w:rFonts w:ascii="Times New Roman" w:hAnsi="Times New Roman"/>
                <w:b/>
                <w:szCs w:val="24"/>
                <w:rPrChange w:id="2012" w:author="Matthews, Katrina (DOES)" w:date="2020-03-23T13:59:00Z">
                  <w:rPr>
                    <w:del w:id="2013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014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015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Start of FY 19 and Start of Quarter 1 FY2019</w:delText>
              </w:r>
            </w:del>
          </w:p>
        </w:tc>
      </w:tr>
      <w:tr w:rsidR="00952E80" w:rsidRPr="00A841A6" w:rsidDel="006E0937" w14:paraId="08C29729" w14:textId="6AD59F24" w:rsidTr="00556F35">
        <w:trPr>
          <w:trHeight w:val="343"/>
          <w:del w:id="2016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10DA2968" w14:textId="76A8E0A9" w:rsidR="00952E80" w:rsidRPr="00A841A6" w:rsidDel="006E0937" w:rsidRDefault="00952E80">
            <w:pPr>
              <w:rPr>
                <w:del w:id="2017" w:author="Matthews, Katrina (DOES) [2]" w:date="2018-07-31T15:48:00Z"/>
                <w:rFonts w:ascii="Times New Roman" w:hAnsi="Times New Roman"/>
                <w:szCs w:val="24"/>
                <w:rPrChange w:id="2018" w:author="Matthews, Katrina (DOES)" w:date="2020-03-23T13:59:00Z">
                  <w:rPr>
                    <w:del w:id="2019" w:author="Matthews, Katrina (DOES) [2]" w:date="2018-07-31T15:48:00Z"/>
                    <w:rFonts w:ascii="Georgia" w:hAnsi="Georgia"/>
                  </w:rPr>
                </w:rPrChange>
              </w:rPr>
            </w:pPr>
            <w:del w:id="2020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021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October 15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022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023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- 2018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1C732797" w14:textId="1C6BB398" w:rsidR="00952E80" w:rsidRPr="00A841A6" w:rsidDel="006E0937" w:rsidRDefault="00952E80">
            <w:pPr>
              <w:rPr>
                <w:del w:id="2024" w:author="Matthews, Katrina (DOES) [2]" w:date="2018-07-31T15:48:00Z"/>
                <w:rFonts w:ascii="Times New Roman" w:hAnsi="Times New Roman"/>
                <w:szCs w:val="24"/>
                <w:rPrChange w:id="2025" w:author="Matthews, Katrina (DOES)" w:date="2020-03-23T13:59:00Z">
                  <w:rPr>
                    <w:del w:id="2026" w:author="Matthews, Katrina (DOES) [2]" w:date="2018-07-31T15:48:00Z"/>
                    <w:rFonts w:ascii="Georgia" w:hAnsi="Georgia"/>
                  </w:rPr>
                </w:rPrChange>
              </w:rPr>
            </w:pPr>
            <w:del w:id="2027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028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Quarter 4 Report due to MIS Team</w:delText>
              </w:r>
            </w:del>
          </w:p>
        </w:tc>
      </w:tr>
      <w:tr w:rsidR="00952E80" w:rsidRPr="00A841A6" w:rsidDel="006E0937" w14:paraId="7D4EC0BD" w14:textId="5EF078B1" w:rsidTr="00556F35">
        <w:trPr>
          <w:trHeight w:val="343"/>
          <w:del w:id="2029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2C2DC86D" w14:textId="1A42D8ED" w:rsidR="00952E80" w:rsidRPr="00A841A6" w:rsidDel="006E0937" w:rsidRDefault="00952E80">
            <w:pPr>
              <w:rPr>
                <w:del w:id="2030" w:author="Matthews, Katrina (DOES) [2]" w:date="2018-07-31T15:48:00Z"/>
                <w:rFonts w:ascii="Times New Roman" w:hAnsi="Times New Roman"/>
                <w:b/>
                <w:szCs w:val="24"/>
                <w:rPrChange w:id="2031" w:author="Matthews, Katrina (DOES)" w:date="2020-03-23T13:59:00Z">
                  <w:rPr>
                    <w:del w:id="2032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033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034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October 19</w:delText>
              </w:r>
              <w:r w:rsidRPr="00A841A6" w:rsidDel="006E0937">
                <w:rPr>
                  <w:rFonts w:ascii="Times New Roman" w:hAnsi="Times New Roman"/>
                  <w:b/>
                  <w:szCs w:val="24"/>
                  <w:vertAlign w:val="superscript"/>
                  <w:rPrChange w:id="2035" w:author="Matthews, Katrina (DOES)" w:date="2020-03-23T13:59:00Z">
                    <w:rPr>
                      <w:rFonts w:ascii="Georgia" w:hAnsi="Georgia"/>
                      <w:b/>
                      <w:vertAlign w:val="superscript"/>
                    </w:rPr>
                  </w:rPrChange>
                </w:rPr>
                <w:delText xml:space="preserve">, </w:delText>
              </w:r>
              <w:r w:rsidRPr="00A841A6" w:rsidDel="006E0937">
                <w:rPr>
                  <w:rFonts w:ascii="Times New Roman" w:hAnsi="Times New Roman"/>
                  <w:b/>
                  <w:szCs w:val="24"/>
                  <w:rPrChange w:id="2036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2018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736ED0D7" w14:textId="470326B3" w:rsidR="00952E80" w:rsidRPr="00A841A6" w:rsidDel="006E0937" w:rsidRDefault="00952E80">
            <w:pPr>
              <w:rPr>
                <w:del w:id="2037" w:author="Matthews, Katrina (DOES) [2]" w:date="2018-07-31T15:48:00Z"/>
                <w:rFonts w:ascii="Times New Roman" w:hAnsi="Times New Roman"/>
                <w:b/>
                <w:szCs w:val="24"/>
                <w:rPrChange w:id="2038" w:author="Matthews, Katrina (DOES)" w:date="2020-03-23T13:59:00Z">
                  <w:rPr>
                    <w:del w:id="2039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040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041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Quarter 4 Report due to Executive Management Team</w:delText>
              </w:r>
            </w:del>
          </w:p>
        </w:tc>
      </w:tr>
      <w:tr w:rsidR="00952E80" w:rsidRPr="00A841A6" w:rsidDel="006E0937" w14:paraId="31C5EC51" w14:textId="683C2945" w:rsidTr="00556F35">
        <w:trPr>
          <w:trHeight w:val="343"/>
          <w:del w:id="2042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5144FD95" w14:textId="5E31FC0E" w:rsidR="00952E80" w:rsidRPr="00A841A6" w:rsidDel="006E0937" w:rsidRDefault="00952E80">
            <w:pPr>
              <w:rPr>
                <w:del w:id="2043" w:author="Matthews, Katrina (DOES) [2]" w:date="2018-07-31T15:48:00Z"/>
                <w:rFonts w:ascii="Times New Roman" w:hAnsi="Times New Roman"/>
                <w:b/>
                <w:szCs w:val="24"/>
                <w:rPrChange w:id="2044" w:author="Matthews, Katrina (DOES)" w:date="2020-03-23T13:59:00Z">
                  <w:rPr>
                    <w:del w:id="2045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046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047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November 13, 2018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5EC11EC2" w14:textId="591A7D0C" w:rsidR="00952E80" w:rsidRPr="00A841A6" w:rsidDel="006E0937" w:rsidRDefault="00952E80">
            <w:pPr>
              <w:rPr>
                <w:del w:id="2048" w:author="Matthews, Katrina (DOES) [2]" w:date="2018-07-31T15:48:00Z"/>
                <w:rFonts w:ascii="Times New Roman" w:hAnsi="Times New Roman"/>
                <w:b/>
                <w:szCs w:val="24"/>
                <w:rPrChange w:id="2049" w:author="Matthews, Katrina (DOES)" w:date="2020-03-23T13:59:00Z">
                  <w:rPr>
                    <w:del w:id="2050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051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052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Quarterly Report due to Council (4</w:delText>
              </w:r>
              <w:r w:rsidRPr="00A841A6" w:rsidDel="006E0937">
                <w:rPr>
                  <w:rFonts w:ascii="Times New Roman" w:hAnsi="Times New Roman"/>
                  <w:b/>
                  <w:szCs w:val="24"/>
                  <w:vertAlign w:val="superscript"/>
                  <w:rPrChange w:id="2053" w:author="Matthews, Katrina (DOES)" w:date="2020-03-23T13:59:00Z">
                    <w:rPr>
                      <w:rFonts w:ascii="Georgia" w:hAnsi="Georgia"/>
                      <w:b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b/>
                  <w:szCs w:val="24"/>
                  <w:rPrChange w:id="2054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 xml:space="preserve"> Quarter)</w:delText>
              </w:r>
            </w:del>
          </w:p>
        </w:tc>
      </w:tr>
      <w:tr w:rsidR="00952E80" w:rsidRPr="00A841A6" w:rsidDel="006E0937" w14:paraId="788D558A" w14:textId="64C7EDE4" w:rsidTr="00556F35">
        <w:trPr>
          <w:trHeight w:val="343"/>
          <w:del w:id="2055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1107B23A" w14:textId="7FBE29F9" w:rsidR="00952E80" w:rsidRPr="00A841A6" w:rsidDel="006E0937" w:rsidRDefault="00952E80">
            <w:pPr>
              <w:rPr>
                <w:del w:id="2056" w:author="Matthews, Katrina (DOES) [2]" w:date="2018-07-31T15:48:00Z"/>
                <w:rFonts w:ascii="Times New Roman" w:hAnsi="Times New Roman"/>
                <w:szCs w:val="24"/>
                <w:rPrChange w:id="2057" w:author="Matthews, Katrina (DOES)" w:date="2020-03-23T13:59:00Z">
                  <w:rPr>
                    <w:del w:id="2058" w:author="Matthews, Katrina (DOES) [2]" w:date="2018-07-31T15:48:00Z"/>
                    <w:rFonts w:ascii="Georgia" w:hAnsi="Georgia"/>
                  </w:rPr>
                </w:rPrChange>
              </w:rPr>
            </w:pPr>
            <w:del w:id="2059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060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December 3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061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rd</w:delText>
              </w:r>
              <w:r w:rsidRPr="00A841A6" w:rsidDel="006E0937">
                <w:rPr>
                  <w:rFonts w:ascii="Times New Roman" w:hAnsi="Times New Roman"/>
                  <w:szCs w:val="24"/>
                  <w:rPrChange w:id="2062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-7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063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064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2018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6F4D0387" w14:textId="63B2FE05" w:rsidR="00952E80" w:rsidRPr="00A841A6" w:rsidDel="006E0937" w:rsidRDefault="00952E80">
            <w:pPr>
              <w:rPr>
                <w:del w:id="2065" w:author="Matthews, Katrina (DOES) [2]" w:date="2018-07-31T15:48:00Z"/>
                <w:rFonts w:ascii="Times New Roman" w:hAnsi="Times New Roman"/>
                <w:szCs w:val="24"/>
                <w:rPrChange w:id="2066" w:author="Matthews, Katrina (DOES)" w:date="2020-03-23T13:59:00Z">
                  <w:rPr>
                    <w:del w:id="2067" w:author="Matthews, Katrina (DOES) [2]" w:date="2018-07-31T15:48:00Z"/>
                    <w:rFonts w:ascii="Georgia" w:hAnsi="Georgia"/>
                  </w:rPr>
                </w:rPrChange>
              </w:rPr>
            </w:pPr>
            <w:del w:id="2068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069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Monthly Report due to MIS POC</w:delText>
              </w:r>
            </w:del>
            <w:ins w:id="2070" w:author="Shockley, Cara (DOES)" w:date="2018-07-31T15:35:00Z">
              <w:del w:id="2071" w:author="Matthews, Katrina (DOES) [2]" w:date="2018-07-31T15:48:00Z">
                <w:r w:rsidR="00CB38BB" w:rsidRPr="00A841A6" w:rsidDel="006E0937">
                  <w:rPr>
                    <w:rFonts w:ascii="Times New Roman" w:hAnsi="Times New Roman"/>
                    <w:szCs w:val="24"/>
                    <w:rPrChange w:id="2072" w:author="Matthews, Katrina (DOES)" w:date="2020-03-23T13:59:00Z">
                      <w:rPr>
                        <w:rFonts w:ascii="Georgia" w:hAnsi="Georgia"/>
                      </w:rPr>
                    </w:rPrChange>
                  </w:rPr>
                  <w:delText xml:space="preserve"> [where's October's Monthly report, assuming this is November's.]</w:delText>
                </w:r>
              </w:del>
            </w:ins>
          </w:p>
        </w:tc>
      </w:tr>
      <w:tr w:rsidR="00952E80" w:rsidRPr="00A841A6" w:rsidDel="006E0937" w14:paraId="56852183" w14:textId="3DFCB594" w:rsidTr="00556F35">
        <w:trPr>
          <w:trHeight w:val="343"/>
          <w:del w:id="2073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611786F1" w14:textId="057CC703" w:rsidR="00952E80" w:rsidRPr="00A841A6" w:rsidDel="006E0937" w:rsidRDefault="00952E80">
            <w:pPr>
              <w:rPr>
                <w:del w:id="2074" w:author="Matthews, Katrina (DOES) [2]" w:date="2018-07-31T15:48:00Z"/>
                <w:rFonts w:ascii="Times New Roman" w:hAnsi="Times New Roman"/>
                <w:i/>
                <w:szCs w:val="24"/>
                <w:rPrChange w:id="2075" w:author="Matthews, Katrina (DOES)" w:date="2020-03-23T13:59:00Z">
                  <w:rPr>
                    <w:del w:id="2076" w:author="Matthews, Katrina (DOES) [2]" w:date="2018-07-31T15:48:00Z"/>
                    <w:rFonts w:ascii="Georgia" w:hAnsi="Georgia"/>
                    <w:i/>
                  </w:rPr>
                </w:rPrChange>
              </w:rPr>
            </w:pPr>
            <w:del w:id="2077" w:author="Matthews, Katrina (DOES) [2]" w:date="2018-07-31T15:48:00Z">
              <w:r w:rsidRPr="00A841A6" w:rsidDel="006E0937">
                <w:rPr>
                  <w:rFonts w:ascii="Times New Roman" w:hAnsi="Times New Roman"/>
                  <w:i/>
                  <w:szCs w:val="24"/>
                  <w:rPrChange w:id="2078" w:author="Matthews, Katrina (DOES)" w:date="2020-03-23T13:59:00Z">
                    <w:rPr>
                      <w:rFonts w:ascii="Georgia" w:hAnsi="Georgia"/>
                      <w:i/>
                    </w:rPr>
                  </w:rPrChange>
                </w:rPr>
                <w:delText>December 31, 2018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5EA0B679" w14:textId="54BEFCFF" w:rsidR="00952E80" w:rsidRPr="00A841A6" w:rsidDel="006E0937" w:rsidRDefault="00952E80">
            <w:pPr>
              <w:rPr>
                <w:del w:id="2079" w:author="Matthews, Katrina (DOES) [2]" w:date="2018-07-31T15:48:00Z"/>
                <w:rFonts w:ascii="Times New Roman" w:hAnsi="Times New Roman"/>
                <w:i/>
                <w:szCs w:val="24"/>
                <w:rPrChange w:id="2080" w:author="Matthews, Katrina (DOES)" w:date="2020-03-23T13:59:00Z">
                  <w:rPr>
                    <w:del w:id="2081" w:author="Matthews, Katrina (DOES) [2]" w:date="2018-07-31T15:48:00Z"/>
                    <w:rFonts w:ascii="Georgia" w:hAnsi="Georgia"/>
                    <w:i/>
                  </w:rPr>
                </w:rPrChange>
              </w:rPr>
            </w:pPr>
            <w:del w:id="2082" w:author="Matthews, Katrina (DOES) [2]" w:date="2018-07-31T15:48:00Z">
              <w:r w:rsidRPr="00A841A6" w:rsidDel="006E0937">
                <w:rPr>
                  <w:rFonts w:ascii="Times New Roman" w:hAnsi="Times New Roman"/>
                  <w:i/>
                  <w:szCs w:val="24"/>
                  <w:rPrChange w:id="2083" w:author="Matthews, Katrina (DOES)" w:date="2020-03-23T13:59:00Z">
                    <w:rPr>
                      <w:rFonts w:ascii="Georgia" w:hAnsi="Georgia"/>
                      <w:i/>
                    </w:rPr>
                  </w:rPrChange>
                </w:rPr>
                <w:delText>End of 1</w:delText>
              </w:r>
              <w:r w:rsidRPr="00A841A6" w:rsidDel="006E0937">
                <w:rPr>
                  <w:rFonts w:ascii="Times New Roman" w:hAnsi="Times New Roman"/>
                  <w:i/>
                  <w:szCs w:val="24"/>
                  <w:vertAlign w:val="superscript"/>
                  <w:rPrChange w:id="2084" w:author="Matthews, Katrina (DOES)" w:date="2020-03-23T13:59:00Z">
                    <w:rPr>
                      <w:rFonts w:ascii="Georgia" w:hAnsi="Georgia"/>
                      <w:i/>
                      <w:vertAlign w:val="superscript"/>
                    </w:rPr>
                  </w:rPrChange>
                </w:rPr>
                <w:delText>st</w:delText>
              </w:r>
              <w:r w:rsidRPr="00A841A6" w:rsidDel="006E0937">
                <w:rPr>
                  <w:rFonts w:ascii="Times New Roman" w:hAnsi="Times New Roman"/>
                  <w:i/>
                  <w:szCs w:val="24"/>
                  <w:rPrChange w:id="2085" w:author="Matthews, Katrina (DOES)" w:date="2020-03-23T13:59:00Z">
                    <w:rPr>
                      <w:rFonts w:ascii="Georgia" w:hAnsi="Georgia"/>
                      <w:i/>
                    </w:rPr>
                  </w:rPrChange>
                </w:rPr>
                <w:delText xml:space="preserve"> Quarter/ End of Calendar Year</w:delText>
              </w:r>
            </w:del>
          </w:p>
        </w:tc>
      </w:tr>
      <w:tr w:rsidR="00952E80" w:rsidRPr="00A841A6" w:rsidDel="006E0937" w14:paraId="29C66179" w14:textId="7A714DCA" w:rsidTr="00556F35">
        <w:trPr>
          <w:trHeight w:val="343"/>
          <w:del w:id="2086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4C638B76" w14:textId="6FDC0C08" w:rsidR="00952E80" w:rsidRPr="00A841A6" w:rsidDel="006E0937" w:rsidRDefault="00952E80">
            <w:pPr>
              <w:rPr>
                <w:del w:id="2087" w:author="Matthews, Katrina (DOES) [2]" w:date="2018-07-31T15:48:00Z"/>
                <w:rFonts w:ascii="Times New Roman" w:hAnsi="Times New Roman"/>
                <w:b/>
                <w:szCs w:val="24"/>
                <w:rPrChange w:id="2088" w:author="Matthews, Katrina (DOES)" w:date="2020-03-23T13:59:00Z">
                  <w:rPr>
                    <w:del w:id="2089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090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091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January 1,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21EA04C9" w14:textId="55E2D77A" w:rsidR="00952E80" w:rsidRPr="00A841A6" w:rsidDel="006E0937" w:rsidRDefault="00952E80">
            <w:pPr>
              <w:rPr>
                <w:del w:id="2092" w:author="Matthews, Katrina (DOES) [2]" w:date="2018-07-31T15:48:00Z"/>
                <w:rFonts w:ascii="Times New Roman" w:hAnsi="Times New Roman"/>
                <w:b/>
                <w:szCs w:val="24"/>
                <w:rPrChange w:id="2093" w:author="Matthews, Katrina (DOES)" w:date="2020-03-23T13:59:00Z">
                  <w:rPr>
                    <w:del w:id="2094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095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096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Start of Quarter 2 FY 19</w:delText>
              </w:r>
            </w:del>
          </w:p>
        </w:tc>
      </w:tr>
      <w:tr w:rsidR="00952E80" w:rsidRPr="00A841A6" w:rsidDel="006E0937" w14:paraId="401D9D14" w14:textId="1431CDB3" w:rsidTr="00556F35">
        <w:trPr>
          <w:trHeight w:val="343"/>
          <w:del w:id="2097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3A961940" w14:textId="777D8016" w:rsidR="00952E80" w:rsidRPr="00A841A6" w:rsidDel="006E0937" w:rsidRDefault="00952E80">
            <w:pPr>
              <w:rPr>
                <w:del w:id="2098" w:author="Matthews, Katrina (DOES) [2]" w:date="2018-07-31T15:48:00Z"/>
                <w:rFonts w:ascii="Times New Roman" w:hAnsi="Times New Roman"/>
                <w:szCs w:val="24"/>
                <w:rPrChange w:id="2099" w:author="Matthews, Katrina (DOES)" w:date="2020-03-23T13:59:00Z">
                  <w:rPr>
                    <w:del w:id="2100" w:author="Matthews, Katrina (DOES) [2]" w:date="2018-07-31T15:48:00Z"/>
                    <w:rFonts w:ascii="Georgia" w:hAnsi="Georgia"/>
                  </w:rPr>
                </w:rPrChange>
              </w:rPr>
            </w:pPr>
            <w:del w:id="2101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102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January 15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103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104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2019 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2B53923B" w14:textId="50DEF38A" w:rsidR="00952E80" w:rsidRPr="00A841A6" w:rsidDel="006E0937" w:rsidRDefault="00952E80">
            <w:pPr>
              <w:rPr>
                <w:del w:id="2105" w:author="Matthews, Katrina (DOES) [2]" w:date="2018-07-31T15:48:00Z"/>
                <w:rFonts w:ascii="Times New Roman" w:hAnsi="Times New Roman"/>
                <w:szCs w:val="24"/>
                <w:rPrChange w:id="2106" w:author="Matthews, Katrina (DOES)" w:date="2020-03-23T13:59:00Z">
                  <w:rPr>
                    <w:del w:id="2107" w:author="Matthews, Katrina (DOES) [2]" w:date="2018-07-31T15:48:00Z"/>
                    <w:rFonts w:ascii="Georgia" w:hAnsi="Georgia"/>
                  </w:rPr>
                </w:rPrChange>
              </w:rPr>
            </w:pPr>
            <w:del w:id="2108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109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FY 19 Quarter 1 Report due to MIS Team</w:delText>
              </w:r>
            </w:del>
          </w:p>
        </w:tc>
      </w:tr>
      <w:tr w:rsidR="00952E80" w:rsidRPr="00A841A6" w:rsidDel="006E0937" w14:paraId="42A05241" w14:textId="3AEDDBFC" w:rsidTr="00556F35">
        <w:trPr>
          <w:trHeight w:val="343"/>
          <w:del w:id="2110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4B1FD238" w14:textId="6CD7DB3C" w:rsidR="00952E80" w:rsidRPr="00A841A6" w:rsidDel="006E0937" w:rsidRDefault="00952E80">
            <w:pPr>
              <w:rPr>
                <w:del w:id="2111" w:author="Matthews, Katrina (DOES) [2]" w:date="2018-07-31T15:48:00Z"/>
                <w:rFonts w:ascii="Times New Roman" w:hAnsi="Times New Roman"/>
                <w:b/>
                <w:szCs w:val="24"/>
                <w:rPrChange w:id="2112" w:author="Matthews, Katrina (DOES)" w:date="2020-03-23T13:59:00Z">
                  <w:rPr>
                    <w:del w:id="2113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114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115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January 21,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1ED092E6" w14:textId="6A3629C8" w:rsidR="00952E80" w:rsidRPr="00A841A6" w:rsidDel="006E0937" w:rsidRDefault="00952E80">
            <w:pPr>
              <w:rPr>
                <w:del w:id="2116" w:author="Matthews, Katrina (DOES) [2]" w:date="2018-07-31T15:48:00Z"/>
                <w:rFonts w:ascii="Times New Roman" w:hAnsi="Times New Roman"/>
                <w:b/>
                <w:szCs w:val="24"/>
                <w:rPrChange w:id="2117" w:author="Matthews, Katrina (DOES)" w:date="2020-03-23T13:59:00Z">
                  <w:rPr>
                    <w:del w:id="2118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119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120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FY 19 Quarter 1 Report due to Executive Management Team</w:delText>
              </w:r>
            </w:del>
          </w:p>
        </w:tc>
      </w:tr>
      <w:tr w:rsidR="00952E80" w:rsidRPr="00A841A6" w:rsidDel="006E0937" w14:paraId="6896B3D5" w14:textId="18FB515D" w:rsidTr="00556F35">
        <w:trPr>
          <w:trHeight w:val="343"/>
          <w:del w:id="2121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1B805325" w14:textId="3F95AEDE" w:rsidR="00952E80" w:rsidRPr="00A841A6" w:rsidDel="006E0937" w:rsidRDefault="00952E80">
            <w:pPr>
              <w:rPr>
                <w:del w:id="2122" w:author="Matthews, Katrina (DOES) [2]" w:date="2018-07-31T15:48:00Z"/>
                <w:rFonts w:ascii="Times New Roman" w:hAnsi="Times New Roman"/>
                <w:szCs w:val="24"/>
                <w:rPrChange w:id="2123" w:author="Matthews, Katrina (DOES)" w:date="2020-03-23T13:59:00Z">
                  <w:rPr>
                    <w:del w:id="2124" w:author="Matthews, Katrina (DOES) [2]" w:date="2018-07-31T15:48:00Z"/>
                    <w:rFonts w:ascii="Georgia" w:hAnsi="Georgia"/>
                  </w:rPr>
                </w:rPrChange>
              </w:rPr>
            </w:pPr>
            <w:del w:id="2125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126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February 4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127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128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–8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129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130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25026984" w14:textId="153E7AD7" w:rsidR="00952E80" w:rsidRPr="00A841A6" w:rsidDel="006E0937" w:rsidRDefault="00952E80">
            <w:pPr>
              <w:rPr>
                <w:del w:id="2131" w:author="Matthews, Katrina (DOES) [2]" w:date="2018-07-31T15:48:00Z"/>
                <w:rFonts w:ascii="Times New Roman" w:hAnsi="Times New Roman"/>
                <w:b/>
                <w:szCs w:val="24"/>
                <w:rPrChange w:id="2132" w:author="Matthews, Katrina (DOES)" w:date="2020-03-23T13:59:00Z">
                  <w:rPr>
                    <w:del w:id="2133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134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135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Monthly Report due to MIS POC</w:delText>
              </w:r>
            </w:del>
          </w:p>
        </w:tc>
      </w:tr>
      <w:tr w:rsidR="00952E80" w:rsidRPr="00A841A6" w:rsidDel="006E0937" w14:paraId="47537244" w14:textId="7C0274A9" w:rsidTr="00556F35">
        <w:trPr>
          <w:trHeight w:val="343"/>
          <w:del w:id="2136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787DEC22" w14:textId="03571B00" w:rsidR="00952E80" w:rsidRPr="00A841A6" w:rsidDel="006E0937" w:rsidRDefault="00952E80">
            <w:pPr>
              <w:rPr>
                <w:del w:id="2137" w:author="Matthews, Katrina (DOES) [2]" w:date="2018-07-31T15:48:00Z"/>
                <w:rFonts w:ascii="Times New Roman" w:hAnsi="Times New Roman"/>
                <w:b/>
                <w:szCs w:val="24"/>
                <w:rPrChange w:id="2138" w:author="Matthews, Katrina (DOES)" w:date="2020-03-23T13:59:00Z">
                  <w:rPr>
                    <w:del w:id="2139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140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141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February 13,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11D8DAED" w14:textId="04D860B3" w:rsidR="00952E80" w:rsidRPr="00A841A6" w:rsidDel="006E0937" w:rsidRDefault="00952E80">
            <w:pPr>
              <w:rPr>
                <w:del w:id="2142" w:author="Matthews, Katrina (DOES) [2]" w:date="2018-07-31T15:48:00Z"/>
                <w:rFonts w:ascii="Times New Roman" w:hAnsi="Times New Roman"/>
                <w:b/>
                <w:szCs w:val="24"/>
                <w:rPrChange w:id="2143" w:author="Matthews, Katrina (DOES)" w:date="2020-03-23T13:59:00Z">
                  <w:rPr>
                    <w:del w:id="2144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145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146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Quarterly Report due to Council (1</w:delText>
              </w:r>
              <w:r w:rsidRPr="00A841A6" w:rsidDel="006E0937">
                <w:rPr>
                  <w:rFonts w:ascii="Times New Roman" w:hAnsi="Times New Roman"/>
                  <w:b/>
                  <w:szCs w:val="24"/>
                  <w:vertAlign w:val="superscript"/>
                  <w:rPrChange w:id="2147" w:author="Matthews, Katrina (DOES)" w:date="2020-03-23T13:59:00Z">
                    <w:rPr>
                      <w:rFonts w:ascii="Georgia" w:hAnsi="Georgia"/>
                      <w:b/>
                      <w:vertAlign w:val="superscript"/>
                    </w:rPr>
                  </w:rPrChange>
                </w:rPr>
                <w:delText>st</w:delText>
              </w:r>
              <w:r w:rsidRPr="00A841A6" w:rsidDel="006E0937">
                <w:rPr>
                  <w:rFonts w:ascii="Times New Roman" w:hAnsi="Times New Roman"/>
                  <w:b/>
                  <w:szCs w:val="24"/>
                  <w:rPrChange w:id="2148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 xml:space="preserve"> Quarter)</w:delText>
              </w:r>
            </w:del>
          </w:p>
        </w:tc>
      </w:tr>
      <w:tr w:rsidR="00952E80" w:rsidRPr="00A841A6" w:rsidDel="006E0937" w14:paraId="4C067AFE" w14:textId="6DC79C70" w:rsidTr="00556F35">
        <w:trPr>
          <w:trHeight w:val="343"/>
          <w:del w:id="2149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67536F12" w14:textId="2D4F8F68" w:rsidR="00952E80" w:rsidRPr="00A841A6" w:rsidDel="006E0937" w:rsidRDefault="00952E80">
            <w:pPr>
              <w:rPr>
                <w:del w:id="2150" w:author="Matthews, Katrina (DOES) [2]" w:date="2018-07-31T15:48:00Z"/>
                <w:rFonts w:ascii="Times New Roman" w:hAnsi="Times New Roman"/>
                <w:szCs w:val="24"/>
                <w:rPrChange w:id="2151" w:author="Matthews, Katrina (DOES)" w:date="2020-03-23T13:59:00Z">
                  <w:rPr>
                    <w:del w:id="2152" w:author="Matthews, Katrina (DOES) [2]" w:date="2018-07-31T15:48:00Z"/>
                    <w:rFonts w:ascii="Georgia" w:hAnsi="Georgia"/>
                  </w:rPr>
                </w:rPrChange>
              </w:rPr>
            </w:pPr>
            <w:del w:id="2153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154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March 4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155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156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-8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157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158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06D8F39D" w14:textId="2B8D7B80" w:rsidR="00952E80" w:rsidRPr="00A841A6" w:rsidDel="006E0937" w:rsidRDefault="00952E80">
            <w:pPr>
              <w:rPr>
                <w:del w:id="2159" w:author="Matthews, Katrina (DOES) [2]" w:date="2018-07-31T15:48:00Z"/>
                <w:rFonts w:ascii="Times New Roman" w:hAnsi="Times New Roman"/>
                <w:szCs w:val="24"/>
                <w:rPrChange w:id="2160" w:author="Matthews, Katrina (DOES)" w:date="2020-03-23T13:59:00Z">
                  <w:rPr>
                    <w:del w:id="2161" w:author="Matthews, Katrina (DOES) [2]" w:date="2018-07-31T15:48:00Z"/>
                    <w:rFonts w:ascii="Georgia" w:hAnsi="Georgia"/>
                  </w:rPr>
                </w:rPrChange>
              </w:rPr>
            </w:pPr>
            <w:del w:id="2162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163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Monthly Report due to MIS POC</w:delText>
              </w:r>
            </w:del>
          </w:p>
        </w:tc>
      </w:tr>
      <w:tr w:rsidR="00952E80" w:rsidRPr="00A841A6" w:rsidDel="006E0937" w14:paraId="2B85D985" w14:textId="1CD0D40F" w:rsidTr="00556F35">
        <w:trPr>
          <w:trHeight w:val="343"/>
          <w:del w:id="2164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2FA93B84" w14:textId="52293C82" w:rsidR="00952E80" w:rsidRPr="00A841A6" w:rsidDel="006E0937" w:rsidRDefault="00952E80">
            <w:pPr>
              <w:rPr>
                <w:del w:id="2165" w:author="Matthews, Katrina (DOES) [2]" w:date="2018-07-31T15:48:00Z"/>
                <w:rFonts w:ascii="Times New Roman" w:hAnsi="Times New Roman"/>
                <w:i/>
                <w:szCs w:val="24"/>
                <w:rPrChange w:id="2166" w:author="Matthews, Katrina (DOES)" w:date="2020-03-23T13:59:00Z">
                  <w:rPr>
                    <w:del w:id="2167" w:author="Matthews, Katrina (DOES) [2]" w:date="2018-07-31T15:48:00Z"/>
                    <w:rFonts w:ascii="Georgia" w:hAnsi="Georgia"/>
                    <w:i/>
                  </w:rPr>
                </w:rPrChange>
              </w:rPr>
            </w:pPr>
            <w:del w:id="2168" w:author="Matthews, Katrina (DOES) [2]" w:date="2018-07-31T15:48:00Z">
              <w:r w:rsidRPr="00A841A6" w:rsidDel="006E0937">
                <w:rPr>
                  <w:rFonts w:ascii="Times New Roman" w:hAnsi="Times New Roman"/>
                  <w:i/>
                  <w:szCs w:val="24"/>
                  <w:rPrChange w:id="2169" w:author="Matthews, Katrina (DOES)" w:date="2020-03-23T13:59:00Z">
                    <w:rPr>
                      <w:rFonts w:ascii="Georgia" w:hAnsi="Georgia"/>
                      <w:i/>
                    </w:rPr>
                  </w:rPrChange>
                </w:rPr>
                <w:delText>March 31,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0A5CF73F" w14:textId="2A04FFAA" w:rsidR="00952E80" w:rsidRPr="00A841A6" w:rsidDel="006E0937" w:rsidRDefault="00952E80">
            <w:pPr>
              <w:rPr>
                <w:del w:id="2170" w:author="Matthews, Katrina (DOES) [2]" w:date="2018-07-31T15:48:00Z"/>
                <w:rFonts w:ascii="Times New Roman" w:hAnsi="Times New Roman"/>
                <w:i/>
                <w:szCs w:val="24"/>
                <w:rPrChange w:id="2171" w:author="Matthews, Katrina (DOES)" w:date="2020-03-23T13:59:00Z">
                  <w:rPr>
                    <w:del w:id="2172" w:author="Matthews, Katrina (DOES) [2]" w:date="2018-07-31T15:48:00Z"/>
                    <w:rFonts w:ascii="Georgia" w:hAnsi="Georgia"/>
                    <w:i/>
                  </w:rPr>
                </w:rPrChange>
              </w:rPr>
            </w:pPr>
            <w:del w:id="2173" w:author="Matthews, Katrina (DOES) [2]" w:date="2018-07-31T15:48:00Z">
              <w:r w:rsidRPr="00A841A6" w:rsidDel="006E0937">
                <w:rPr>
                  <w:rFonts w:ascii="Times New Roman" w:hAnsi="Times New Roman"/>
                  <w:i/>
                  <w:szCs w:val="24"/>
                  <w:rPrChange w:id="2174" w:author="Matthews, Katrina (DOES)" w:date="2020-03-23T13:59:00Z">
                    <w:rPr>
                      <w:rFonts w:ascii="Georgia" w:hAnsi="Georgia"/>
                      <w:i/>
                    </w:rPr>
                  </w:rPrChange>
                </w:rPr>
                <w:delText>End of 2</w:delText>
              </w:r>
              <w:r w:rsidRPr="00A841A6" w:rsidDel="006E0937">
                <w:rPr>
                  <w:rFonts w:ascii="Times New Roman" w:hAnsi="Times New Roman"/>
                  <w:i/>
                  <w:szCs w:val="24"/>
                  <w:vertAlign w:val="superscript"/>
                  <w:rPrChange w:id="2175" w:author="Matthews, Katrina (DOES)" w:date="2020-03-23T13:59:00Z">
                    <w:rPr>
                      <w:rFonts w:ascii="Georgia" w:hAnsi="Georgia"/>
                      <w:i/>
                      <w:vertAlign w:val="superscript"/>
                    </w:rPr>
                  </w:rPrChange>
                </w:rPr>
                <w:delText>nd</w:delText>
              </w:r>
              <w:r w:rsidRPr="00A841A6" w:rsidDel="006E0937">
                <w:rPr>
                  <w:rFonts w:ascii="Times New Roman" w:hAnsi="Times New Roman"/>
                  <w:i/>
                  <w:szCs w:val="24"/>
                  <w:rPrChange w:id="2176" w:author="Matthews, Katrina (DOES)" w:date="2020-03-23T13:59:00Z">
                    <w:rPr>
                      <w:rFonts w:ascii="Georgia" w:hAnsi="Georgia"/>
                      <w:i/>
                    </w:rPr>
                  </w:rPrChange>
                </w:rPr>
                <w:delText xml:space="preserve"> Quarter</w:delText>
              </w:r>
            </w:del>
          </w:p>
        </w:tc>
      </w:tr>
      <w:tr w:rsidR="00952E80" w:rsidRPr="00A841A6" w:rsidDel="006E0937" w14:paraId="3AB1D09A" w14:textId="14C020C8" w:rsidTr="00556F35">
        <w:trPr>
          <w:trHeight w:val="343"/>
          <w:del w:id="2177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48F68E8B" w14:textId="204F7069" w:rsidR="00952E80" w:rsidRPr="00A841A6" w:rsidDel="006E0937" w:rsidRDefault="00952E80">
            <w:pPr>
              <w:rPr>
                <w:del w:id="2178" w:author="Matthews, Katrina (DOES) [2]" w:date="2018-07-31T15:48:00Z"/>
                <w:rFonts w:ascii="Times New Roman" w:hAnsi="Times New Roman"/>
                <w:b/>
                <w:szCs w:val="24"/>
                <w:rPrChange w:id="2179" w:author="Matthews, Katrina (DOES)" w:date="2020-03-23T13:59:00Z">
                  <w:rPr>
                    <w:del w:id="2180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181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182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April 1,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35C7526C" w14:textId="42215B80" w:rsidR="00952E80" w:rsidRPr="00A841A6" w:rsidDel="006E0937" w:rsidRDefault="00952E80">
            <w:pPr>
              <w:rPr>
                <w:del w:id="2183" w:author="Matthews, Katrina (DOES) [2]" w:date="2018-07-31T15:48:00Z"/>
                <w:rFonts w:ascii="Times New Roman" w:hAnsi="Times New Roman"/>
                <w:b/>
                <w:szCs w:val="24"/>
                <w:rPrChange w:id="2184" w:author="Matthews, Katrina (DOES)" w:date="2020-03-23T13:59:00Z">
                  <w:rPr>
                    <w:del w:id="2185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186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187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Start of Quarter 3 FY 19</w:delText>
              </w:r>
            </w:del>
          </w:p>
        </w:tc>
      </w:tr>
      <w:tr w:rsidR="00952E80" w:rsidRPr="00A841A6" w:rsidDel="006E0937" w14:paraId="585FDC47" w14:textId="64F1060E" w:rsidTr="00556F35">
        <w:trPr>
          <w:trHeight w:val="343"/>
          <w:del w:id="2188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529C75D7" w14:textId="4DF59334" w:rsidR="00952E80" w:rsidRPr="00A841A6" w:rsidDel="006E0937" w:rsidRDefault="00952E80">
            <w:pPr>
              <w:rPr>
                <w:del w:id="2189" w:author="Matthews, Katrina (DOES) [2]" w:date="2018-07-31T15:48:00Z"/>
                <w:rFonts w:ascii="Times New Roman" w:hAnsi="Times New Roman"/>
                <w:szCs w:val="24"/>
                <w:rPrChange w:id="2190" w:author="Matthews, Katrina (DOES)" w:date="2020-03-23T13:59:00Z">
                  <w:rPr>
                    <w:del w:id="2191" w:author="Matthews, Katrina (DOES) [2]" w:date="2018-07-31T15:48:00Z"/>
                    <w:rFonts w:ascii="Georgia" w:hAnsi="Georgia"/>
                  </w:rPr>
                </w:rPrChange>
              </w:rPr>
            </w:pPr>
            <w:del w:id="2192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193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April 1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194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st</w:delText>
              </w:r>
              <w:r w:rsidRPr="00A841A6" w:rsidDel="006E0937">
                <w:rPr>
                  <w:rFonts w:ascii="Times New Roman" w:hAnsi="Times New Roman"/>
                  <w:szCs w:val="24"/>
                  <w:rPrChange w:id="2195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-5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196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197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5761A766" w14:textId="3282F4AB" w:rsidR="00952E80" w:rsidRPr="00A841A6" w:rsidDel="006E0937" w:rsidRDefault="00952E80">
            <w:pPr>
              <w:rPr>
                <w:del w:id="2198" w:author="Matthews, Katrina (DOES) [2]" w:date="2018-07-31T15:48:00Z"/>
                <w:rFonts w:ascii="Times New Roman" w:hAnsi="Times New Roman"/>
                <w:szCs w:val="24"/>
                <w:rPrChange w:id="2199" w:author="Matthews, Katrina (DOES)" w:date="2020-03-23T13:59:00Z">
                  <w:rPr>
                    <w:del w:id="2200" w:author="Matthews, Katrina (DOES) [2]" w:date="2018-07-31T15:48:00Z"/>
                    <w:rFonts w:ascii="Georgia" w:hAnsi="Georgia"/>
                  </w:rPr>
                </w:rPrChange>
              </w:rPr>
            </w:pPr>
            <w:del w:id="2201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202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Monthly Report due to MIS POC</w:delText>
              </w:r>
            </w:del>
          </w:p>
        </w:tc>
      </w:tr>
      <w:tr w:rsidR="00952E80" w:rsidRPr="00A841A6" w:rsidDel="006E0937" w14:paraId="51E25014" w14:textId="626E1243" w:rsidTr="00556F35">
        <w:trPr>
          <w:trHeight w:val="343"/>
          <w:del w:id="2203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70928308" w14:textId="138F5FD4" w:rsidR="00952E80" w:rsidRPr="00A841A6" w:rsidDel="006E0937" w:rsidRDefault="00952E80">
            <w:pPr>
              <w:rPr>
                <w:del w:id="2204" w:author="Matthews, Katrina (DOES) [2]" w:date="2018-07-31T15:48:00Z"/>
                <w:rFonts w:ascii="Times New Roman" w:hAnsi="Times New Roman"/>
                <w:szCs w:val="24"/>
                <w:rPrChange w:id="2205" w:author="Matthews, Katrina (DOES)" w:date="2020-03-23T13:59:00Z">
                  <w:rPr>
                    <w:del w:id="2206" w:author="Matthews, Katrina (DOES) [2]" w:date="2018-07-31T15:48:00Z"/>
                    <w:rFonts w:ascii="Georgia" w:hAnsi="Georgia"/>
                  </w:rPr>
                </w:rPrChange>
              </w:rPr>
            </w:pPr>
            <w:del w:id="2207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208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April 15</w:delText>
              </w:r>
              <w:r w:rsidR="006F37CE"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209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="006F37CE" w:rsidRPr="00A841A6" w:rsidDel="006E0937">
                <w:rPr>
                  <w:rFonts w:ascii="Times New Roman" w:hAnsi="Times New Roman"/>
                  <w:szCs w:val="24"/>
                  <w:rPrChange w:id="2210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3FB9B1AF" w14:textId="29A96400" w:rsidR="00952E80" w:rsidRPr="00A841A6" w:rsidDel="006E0937" w:rsidRDefault="00952E80">
            <w:pPr>
              <w:rPr>
                <w:del w:id="2211" w:author="Matthews, Katrina (DOES) [2]" w:date="2018-07-31T15:48:00Z"/>
                <w:rFonts w:ascii="Times New Roman" w:hAnsi="Times New Roman"/>
                <w:szCs w:val="24"/>
                <w:rPrChange w:id="2212" w:author="Matthews, Katrina (DOES)" w:date="2020-03-23T13:59:00Z">
                  <w:rPr>
                    <w:del w:id="2213" w:author="Matthews, Katrina (DOES) [2]" w:date="2018-07-31T15:48:00Z"/>
                    <w:rFonts w:ascii="Georgia" w:hAnsi="Georgia"/>
                  </w:rPr>
                </w:rPrChange>
              </w:rPr>
            </w:pPr>
            <w:del w:id="2214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215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FY 19 Quarter 2 Report due to MIS Team</w:delText>
              </w:r>
            </w:del>
          </w:p>
        </w:tc>
      </w:tr>
      <w:tr w:rsidR="00952E80" w:rsidRPr="00A841A6" w:rsidDel="006E0937" w14:paraId="6B4DA18A" w14:textId="04B5D947" w:rsidTr="00556F35">
        <w:trPr>
          <w:trHeight w:val="343"/>
          <w:del w:id="2216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7226F05F" w14:textId="74A5CE2E" w:rsidR="00952E80" w:rsidRPr="00A841A6" w:rsidDel="006E0937" w:rsidRDefault="00952E80">
            <w:pPr>
              <w:rPr>
                <w:del w:id="2217" w:author="Matthews, Katrina (DOES) [2]" w:date="2018-07-31T15:48:00Z"/>
                <w:rFonts w:ascii="Times New Roman" w:hAnsi="Times New Roman"/>
                <w:szCs w:val="24"/>
                <w:rPrChange w:id="2218" w:author="Matthews, Katrina (DOES)" w:date="2020-03-23T13:59:00Z">
                  <w:rPr>
                    <w:del w:id="2219" w:author="Matthews, Katrina (DOES) [2]" w:date="2018-07-31T15:48:00Z"/>
                    <w:rFonts w:ascii="Georgia" w:hAnsi="Georgia"/>
                  </w:rPr>
                </w:rPrChange>
              </w:rPr>
            </w:pPr>
            <w:del w:id="2220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221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April 22,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5AE055EF" w14:textId="13281B8E" w:rsidR="00952E80" w:rsidRPr="00A841A6" w:rsidDel="006E0937" w:rsidRDefault="00952E80">
            <w:pPr>
              <w:rPr>
                <w:del w:id="2222" w:author="Matthews, Katrina (DOES) [2]" w:date="2018-07-31T15:48:00Z"/>
                <w:rFonts w:ascii="Times New Roman" w:hAnsi="Times New Roman"/>
                <w:szCs w:val="24"/>
                <w:rPrChange w:id="2223" w:author="Matthews, Katrina (DOES)" w:date="2020-03-23T13:59:00Z">
                  <w:rPr>
                    <w:del w:id="2224" w:author="Matthews, Katrina (DOES) [2]" w:date="2018-07-31T15:48:00Z"/>
                    <w:rFonts w:ascii="Georgia" w:hAnsi="Georgia"/>
                  </w:rPr>
                </w:rPrChange>
              </w:rPr>
            </w:pPr>
            <w:del w:id="2225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226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FY 19 Quarter 2 Report due to Executive Management Team</w:delText>
              </w:r>
            </w:del>
          </w:p>
        </w:tc>
      </w:tr>
      <w:tr w:rsidR="00952E80" w:rsidRPr="00A841A6" w:rsidDel="006E0937" w14:paraId="5BFD00DE" w14:textId="24D6A326" w:rsidTr="00556F35">
        <w:trPr>
          <w:trHeight w:val="343"/>
          <w:del w:id="2227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1C3B24AB" w14:textId="2985232A" w:rsidR="00952E80" w:rsidRPr="00A841A6" w:rsidDel="006E0937" w:rsidRDefault="00952E80">
            <w:pPr>
              <w:rPr>
                <w:del w:id="2228" w:author="Matthews, Katrina (DOES) [2]" w:date="2018-07-31T15:48:00Z"/>
                <w:rFonts w:ascii="Times New Roman" w:hAnsi="Times New Roman"/>
                <w:szCs w:val="24"/>
                <w:rPrChange w:id="2229" w:author="Matthews, Katrina (DOES)" w:date="2020-03-23T13:59:00Z">
                  <w:rPr>
                    <w:del w:id="2230" w:author="Matthews, Katrina (DOES) [2]" w:date="2018-07-31T15:48:00Z"/>
                    <w:rFonts w:ascii="Georgia" w:hAnsi="Georgia"/>
                  </w:rPr>
                </w:rPrChange>
              </w:rPr>
            </w:pPr>
            <w:del w:id="2231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232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May 6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233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234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-10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235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236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23FA7F93" w14:textId="48169172" w:rsidR="00952E80" w:rsidRPr="00A841A6" w:rsidDel="006E0937" w:rsidRDefault="00952E80">
            <w:pPr>
              <w:rPr>
                <w:del w:id="2237" w:author="Matthews, Katrina (DOES) [2]" w:date="2018-07-31T15:48:00Z"/>
                <w:rFonts w:ascii="Times New Roman" w:hAnsi="Times New Roman"/>
                <w:b/>
                <w:szCs w:val="24"/>
                <w:rPrChange w:id="2238" w:author="Matthews, Katrina (DOES)" w:date="2020-03-23T13:59:00Z">
                  <w:rPr>
                    <w:del w:id="2239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240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241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Monthly Report due to MIS POC</w:delText>
              </w:r>
            </w:del>
          </w:p>
        </w:tc>
      </w:tr>
      <w:tr w:rsidR="00952E80" w:rsidRPr="00A841A6" w:rsidDel="006E0937" w14:paraId="201EA7B0" w14:textId="1CE532AA" w:rsidTr="00556F35">
        <w:trPr>
          <w:trHeight w:val="343"/>
          <w:del w:id="2242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14173605" w14:textId="2E7E46DA" w:rsidR="00952E80" w:rsidRPr="00A841A6" w:rsidDel="006E0937" w:rsidRDefault="00952E80">
            <w:pPr>
              <w:rPr>
                <w:del w:id="2243" w:author="Matthews, Katrina (DOES) [2]" w:date="2018-07-31T15:48:00Z"/>
                <w:rFonts w:ascii="Times New Roman" w:hAnsi="Times New Roman"/>
                <w:b/>
                <w:szCs w:val="24"/>
                <w:rPrChange w:id="2244" w:author="Matthews, Katrina (DOES)" w:date="2020-03-23T13:59:00Z">
                  <w:rPr>
                    <w:del w:id="2245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246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247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May 14,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59800A79" w14:textId="58F728CD" w:rsidR="00952E80" w:rsidRPr="00A841A6" w:rsidDel="006E0937" w:rsidRDefault="00952E80">
            <w:pPr>
              <w:rPr>
                <w:del w:id="2248" w:author="Matthews, Katrina (DOES) [2]" w:date="2018-07-31T15:48:00Z"/>
                <w:rFonts w:ascii="Times New Roman" w:hAnsi="Times New Roman"/>
                <w:b/>
                <w:szCs w:val="24"/>
                <w:rPrChange w:id="2249" w:author="Matthews, Katrina (DOES)" w:date="2020-03-23T13:59:00Z">
                  <w:rPr>
                    <w:del w:id="2250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251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252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Quarterly Report due to Council (2</w:delText>
              </w:r>
              <w:r w:rsidRPr="00A841A6" w:rsidDel="006E0937">
                <w:rPr>
                  <w:rFonts w:ascii="Times New Roman" w:hAnsi="Times New Roman"/>
                  <w:b/>
                  <w:szCs w:val="24"/>
                  <w:vertAlign w:val="superscript"/>
                  <w:rPrChange w:id="2253" w:author="Matthews, Katrina (DOES)" w:date="2020-03-23T13:59:00Z">
                    <w:rPr>
                      <w:rFonts w:ascii="Georgia" w:hAnsi="Georgia"/>
                      <w:b/>
                      <w:vertAlign w:val="superscript"/>
                    </w:rPr>
                  </w:rPrChange>
                </w:rPr>
                <w:delText>nd</w:delText>
              </w:r>
              <w:r w:rsidRPr="00A841A6" w:rsidDel="006E0937">
                <w:rPr>
                  <w:rFonts w:ascii="Times New Roman" w:hAnsi="Times New Roman"/>
                  <w:b/>
                  <w:szCs w:val="24"/>
                  <w:rPrChange w:id="2254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 xml:space="preserve"> Quarter)</w:delText>
              </w:r>
            </w:del>
          </w:p>
        </w:tc>
      </w:tr>
      <w:tr w:rsidR="00952E80" w:rsidRPr="00A841A6" w:rsidDel="006E0937" w14:paraId="348B0B5A" w14:textId="67E0DC62" w:rsidTr="00556F35">
        <w:trPr>
          <w:trHeight w:val="343"/>
          <w:del w:id="2255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5313DBB6" w14:textId="507BA342" w:rsidR="00952E80" w:rsidRPr="00A841A6" w:rsidDel="006E0937" w:rsidRDefault="00952E80">
            <w:pPr>
              <w:rPr>
                <w:del w:id="2256" w:author="Matthews, Katrina (DOES) [2]" w:date="2018-07-31T15:48:00Z"/>
                <w:rFonts w:ascii="Times New Roman" w:hAnsi="Times New Roman"/>
                <w:szCs w:val="24"/>
                <w:rPrChange w:id="2257" w:author="Matthews, Katrina (DOES)" w:date="2020-03-23T13:59:00Z">
                  <w:rPr>
                    <w:del w:id="2258" w:author="Matthews, Katrina (DOES) [2]" w:date="2018-07-31T15:48:00Z"/>
                    <w:rFonts w:ascii="Georgia" w:hAnsi="Georgia"/>
                  </w:rPr>
                </w:rPrChange>
              </w:rPr>
            </w:pPr>
            <w:del w:id="2259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260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June 3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261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rd</w:delText>
              </w:r>
              <w:r w:rsidRPr="00A841A6" w:rsidDel="006E0937">
                <w:rPr>
                  <w:rFonts w:ascii="Times New Roman" w:hAnsi="Times New Roman"/>
                  <w:szCs w:val="24"/>
                  <w:rPrChange w:id="2262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-7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263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264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3BE0A79D" w14:textId="6A876955" w:rsidR="00952E80" w:rsidRPr="00A841A6" w:rsidDel="006E0937" w:rsidRDefault="00952E80">
            <w:pPr>
              <w:rPr>
                <w:del w:id="2265" w:author="Matthews, Katrina (DOES) [2]" w:date="2018-07-31T15:48:00Z"/>
                <w:rFonts w:ascii="Times New Roman" w:hAnsi="Times New Roman"/>
                <w:szCs w:val="24"/>
                <w:rPrChange w:id="2266" w:author="Matthews, Katrina (DOES)" w:date="2020-03-23T13:59:00Z">
                  <w:rPr>
                    <w:del w:id="2267" w:author="Matthews, Katrina (DOES) [2]" w:date="2018-07-31T15:48:00Z"/>
                    <w:rFonts w:ascii="Georgia" w:hAnsi="Georgia"/>
                  </w:rPr>
                </w:rPrChange>
              </w:rPr>
            </w:pPr>
            <w:del w:id="2268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269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Monthly Report due to MIS POC</w:delText>
              </w:r>
            </w:del>
          </w:p>
        </w:tc>
      </w:tr>
      <w:tr w:rsidR="00952E80" w:rsidRPr="00A841A6" w:rsidDel="006E0937" w14:paraId="30B5458F" w14:textId="63FFDDF9" w:rsidTr="00556F35">
        <w:trPr>
          <w:trHeight w:val="343"/>
          <w:del w:id="2270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553F42F3" w14:textId="461320AC" w:rsidR="00952E80" w:rsidRPr="00A841A6" w:rsidDel="006E0937" w:rsidRDefault="00952E80">
            <w:pPr>
              <w:rPr>
                <w:del w:id="2271" w:author="Matthews, Katrina (DOES) [2]" w:date="2018-07-31T15:48:00Z"/>
                <w:rFonts w:ascii="Times New Roman" w:hAnsi="Times New Roman"/>
                <w:i/>
                <w:szCs w:val="24"/>
                <w:rPrChange w:id="2272" w:author="Matthews, Katrina (DOES)" w:date="2020-03-23T13:59:00Z">
                  <w:rPr>
                    <w:del w:id="2273" w:author="Matthews, Katrina (DOES) [2]" w:date="2018-07-31T15:48:00Z"/>
                    <w:rFonts w:ascii="Georgia" w:hAnsi="Georgia"/>
                    <w:i/>
                  </w:rPr>
                </w:rPrChange>
              </w:rPr>
            </w:pPr>
            <w:del w:id="2274" w:author="Matthews, Katrina (DOES) [2]" w:date="2018-07-31T15:48:00Z">
              <w:r w:rsidRPr="00A841A6" w:rsidDel="006E0937">
                <w:rPr>
                  <w:rFonts w:ascii="Times New Roman" w:hAnsi="Times New Roman"/>
                  <w:i/>
                  <w:szCs w:val="24"/>
                  <w:rPrChange w:id="2275" w:author="Matthews, Katrina (DOES)" w:date="2020-03-23T13:59:00Z">
                    <w:rPr>
                      <w:rFonts w:ascii="Georgia" w:hAnsi="Georgia"/>
                      <w:i/>
                    </w:rPr>
                  </w:rPrChange>
                </w:rPr>
                <w:delText>June 30,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76F85A83" w14:textId="2F3A208F" w:rsidR="00952E80" w:rsidRPr="00A841A6" w:rsidDel="006E0937" w:rsidRDefault="00952E80">
            <w:pPr>
              <w:rPr>
                <w:del w:id="2276" w:author="Matthews, Katrina (DOES) [2]" w:date="2018-07-31T15:48:00Z"/>
                <w:rFonts w:ascii="Times New Roman" w:hAnsi="Times New Roman"/>
                <w:i/>
                <w:szCs w:val="24"/>
                <w:rPrChange w:id="2277" w:author="Matthews, Katrina (DOES)" w:date="2020-03-23T13:59:00Z">
                  <w:rPr>
                    <w:del w:id="2278" w:author="Matthews, Katrina (DOES) [2]" w:date="2018-07-31T15:48:00Z"/>
                    <w:rFonts w:ascii="Georgia" w:hAnsi="Georgia"/>
                    <w:i/>
                  </w:rPr>
                </w:rPrChange>
              </w:rPr>
            </w:pPr>
            <w:del w:id="2279" w:author="Matthews, Katrina (DOES) [2]" w:date="2018-07-31T15:48:00Z">
              <w:r w:rsidRPr="00A841A6" w:rsidDel="006E0937">
                <w:rPr>
                  <w:rFonts w:ascii="Times New Roman" w:hAnsi="Times New Roman"/>
                  <w:i/>
                  <w:szCs w:val="24"/>
                  <w:rPrChange w:id="2280" w:author="Matthews, Katrina (DOES)" w:date="2020-03-23T13:59:00Z">
                    <w:rPr>
                      <w:rFonts w:ascii="Georgia" w:hAnsi="Georgia"/>
                      <w:i/>
                    </w:rPr>
                  </w:rPrChange>
                </w:rPr>
                <w:delText>End of 3</w:delText>
              </w:r>
              <w:r w:rsidRPr="00A841A6" w:rsidDel="006E0937">
                <w:rPr>
                  <w:rFonts w:ascii="Times New Roman" w:hAnsi="Times New Roman"/>
                  <w:i/>
                  <w:szCs w:val="24"/>
                  <w:vertAlign w:val="superscript"/>
                  <w:rPrChange w:id="2281" w:author="Matthews, Katrina (DOES)" w:date="2020-03-23T13:59:00Z">
                    <w:rPr>
                      <w:rFonts w:ascii="Georgia" w:hAnsi="Georgia"/>
                      <w:i/>
                      <w:vertAlign w:val="superscript"/>
                    </w:rPr>
                  </w:rPrChange>
                </w:rPr>
                <w:delText>rd</w:delText>
              </w:r>
              <w:r w:rsidRPr="00A841A6" w:rsidDel="006E0937">
                <w:rPr>
                  <w:rFonts w:ascii="Times New Roman" w:hAnsi="Times New Roman"/>
                  <w:i/>
                  <w:szCs w:val="24"/>
                  <w:rPrChange w:id="2282" w:author="Matthews, Katrina (DOES)" w:date="2020-03-23T13:59:00Z">
                    <w:rPr>
                      <w:rFonts w:ascii="Georgia" w:hAnsi="Georgia"/>
                      <w:i/>
                    </w:rPr>
                  </w:rPrChange>
                </w:rPr>
                <w:delText xml:space="preserve"> Quarter/End of Program Year</w:delText>
              </w:r>
            </w:del>
          </w:p>
        </w:tc>
      </w:tr>
      <w:tr w:rsidR="00952E80" w:rsidRPr="00A841A6" w:rsidDel="006E0937" w14:paraId="032259EF" w14:textId="2875A645" w:rsidTr="00556F35">
        <w:trPr>
          <w:trHeight w:val="343"/>
          <w:del w:id="2283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353A3D11" w14:textId="3B8F7CCD" w:rsidR="00952E80" w:rsidRPr="00A841A6" w:rsidDel="006E0937" w:rsidRDefault="00952E80">
            <w:pPr>
              <w:rPr>
                <w:del w:id="2284" w:author="Matthews, Katrina (DOES) [2]" w:date="2018-07-31T15:48:00Z"/>
                <w:rFonts w:ascii="Times New Roman" w:hAnsi="Times New Roman"/>
                <w:b/>
                <w:szCs w:val="24"/>
                <w:rPrChange w:id="2285" w:author="Matthews, Katrina (DOES)" w:date="2020-03-23T13:59:00Z">
                  <w:rPr>
                    <w:del w:id="2286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287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288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July 1,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16457EE8" w14:textId="24749B47" w:rsidR="00952E80" w:rsidRPr="00A841A6" w:rsidDel="006E0937" w:rsidRDefault="00952E80">
            <w:pPr>
              <w:rPr>
                <w:del w:id="2289" w:author="Matthews, Katrina (DOES) [2]" w:date="2018-07-31T15:48:00Z"/>
                <w:rFonts w:ascii="Times New Roman" w:hAnsi="Times New Roman"/>
                <w:b/>
                <w:szCs w:val="24"/>
                <w:rPrChange w:id="2290" w:author="Matthews, Katrina (DOES)" w:date="2020-03-23T13:59:00Z">
                  <w:rPr>
                    <w:del w:id="2291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292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293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Start of Quarter 4 FY19</w:delText>
              </w:r>
            </w:del>
          </w:p>
        </w:tc>
      </w:tr>
      <w:tr w:rsidR="00952E80" w:rsidRPr="00A841A6" w:rsidDel="006E0937" w14:paraId="7D13E3A1" w14:textId="40478EE2" w:rsidTr="00556F35">
        <w:trPr>
          <w:trHeight w:val="343"/>
          <w:del w:id="2294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57E0DC85" w14:textId="5C700A0C" w:rsidR="00952E80" w:rsidRPr="00A841A6" w:rsidDel="006E0937" w:rsidRDefault="00952E80">
            <w:pPr>
              <w:rPr>
                <w:del w:id="2295" w:author="Matthews, Katrina (DOES) [2]" w:date="2018-07-31T15:48:00Z"/>
                <w:rFonts w:ascii="Times New Roman" w:hAnsi="Times New Roman"/>
                <w:szCs w:val="24"/>
                <w:rPrChange w:id="2296" w:author="Matthews, Katrina (DOES)" w:date="2020-03-23T13:59:00Z">
                  <w:rPr>
                    <w:del w:id="2297" w:author="Matthews, Katrina (DOES) [2]" w:date="2018-07-31T15:48:00Z"/>
                    <w:rFonts w:ascii="Georgia" w:hAnsi="Georgia"/>
                  </w:rPr>
                </w:rPrChange>
              </w:rPr>
            </w:pPr>
            <w:del w:id="2298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299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July 15,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6878CB15" w14:textId="6166D007" w:rsidR="00952E80" w:rsidRPr="00A841A6" w:rsidDel="006E0937" w:rsidRDefault="00952E80">
            <w:pPr>
              <w:rPr>
                <w:del w:id="2300" w:author="Matthews, Katrina (DOES) [2]" w:date="2018-07-31T15:48:00Z"/>
                <w:rFonts w:ascii="Times New Roman" w:hAnsi="Times New Roman"/>
                <w:szCs w:val="24"/>
                <w:rPrChange w:id="2301" w:author="Matthews, Katrina (DOES)" w:date="2020-03-23T13:59:00Z">
                  <w:rPr>
                    <w:del w:id="2302" w:author="Matthews, Katrina (DOES) [2]" w:date="2018-07-31T15:48:00Z"/>
                    <w:rFonts w:ascii="Georgia" w:hAnsi="Georgia"/>
                  </w:rPr>
                </w:rPrChange>
              </w:rPr>
            </w:pPr>
            <w:del w:id="2303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304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Quarter 3 Report due to MIS Team </w:delText>
              </w:r>
            </w:del>
          </w:p>
        </w:tc>
      </w:tr>
      <w:tr w:rsidR="00952E80" w:rsidRPr="00A841A6" w:rsidDel="006E0937" w14:paraId="3526D855" w14:textId="2DAFFC24" w:rsidTr="00556F35">
        <w:trPr>
          <w:trHeight w:val="343"/>
          <w:del w:id="2305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7F10931E" w14:textId="29661C11" w:rsidR="00952E80" w:rsidRPr="00A841A6" w:rsidDel="006E0937" w:rsidRDefault="00952E80">
            <w:pPr>
              <w:rPr>
                <w:del w:id="2306" w:author="Matthews, Katrina (DOES) [2]" w:date="2018-07-31T15:48:00Z"/>
                <w:rFonts w:ascii="Times New Roman" w:hAnsi="Times New Roman"/>
                <w:b/>
                <w:szCs w:val="24"/>
                <w:rPrChange w:id="2307" w:author="Matthews, Katrina (DOES)" w:date="2020-03-23T13:59:00Z">
                  <w:rPr>
                    <w:del w:id="2308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309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310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July 22,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39E8DB03" w14:textId="00007C5F" w:rsidR="00952E80" w:rsidRPr="00A841A6" w:rsidDel="006E0937" w:rsidRDefault="00952E80">
            <w:pPr>
              <w:rPr>
                <w:del w:id="2311" w:author="Matthews, Katrina (DOES) [2]" w:date="2018-07-31T15:48:00Z"/>
                <w:rFonts w:ascii="Times New Roman" w:hAnsi="Times New Roman"/>
                <w:b/>
                <w:szCs w:val="24"/>
                <w:rPrChange w:id="2312" w:author="Matthews, Katrina (DOES)" w:date="2020-03-23T13:59:00Z">
                  <w:rPr>
                    <w:del w:id="2313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314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315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 xml:space="preserve">Quarter 3 Report due to Executive Management Team </w:delText>
              </w:r>
            </w:del>
          </w:p>
        </w:tc>
      </w:tr>
      <w:tr w:rsidR="00952E80" w:rsidRPr="00A841A6" w:rsidDel="006E0937" w14:paraId="0A9C6D85" w14:textId="6D11FFD3" w:rsidTr="00556F35">
        <w:trPr>
          <w:trHeight w:val="343"/>
          <w:del w:id="2316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2E461158" w14:textId="3B8253F0" w:rsidR="00952E80" w:rsidRPr="00A841A6" w:rsidDel="006E0937" w:rsidRDefault="00952E80">
            <w:pPr>
              <w:rPr>
                <w:del w:id="2317" w:author="Matthews, Katrina (DOES) [2]" w:date="2018-07-31T15:48:00Z"/>
                <w:rFonts w:ascii="Times New Roman" w:hAnsi="Times New Roman"/>
                <w:szCs w:val="24"/>
                <w:rPrChange w:id="2318" w:author="Matthews, Katrina (DOES)" w:date="2020-03-23T13:59:00Z">
                  <w:rPr>
                    <w:del w:id="2319" w:author="Matthews, Katrina (DOES) [2]" w:date="2018-07-31T15:48:00Z"/>
                    <w:rFonts w:ascii="Georgia" w:hAnsi="Georgia"/>
                  </w:rPr>
                </w:rPrChange>
              </w:rPr>
            </w:pPr>
            <w:del w:id="2320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321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August 5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322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323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-9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324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325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511415FD" w14:textId="19304D4B" w:rsidR="00952E80" w:rsidRPr="00A841A6" w:rsidDel="006E0937" w:rsidRDefault="00952E80">
            <w:pPr>
              <w:rPr>
                <w:del w:id="2326" w:author="Matthews, Katrina (DOES) [2]" w:date="2018-07-31T15:48:00Z"/>
                <w:rFonts w:ascii="Times New Roman" w:hAnsi="Times New Roman"/>
                <w:szCs w:val="24"/>
                <w:rPrChange w:id="2327" w:author="Matthews, Katrina (DOES)" w:date="2020-03-23T13:59:00Z">
                  <w:rPr>
                    <w:del w:id="2328" w:author="Matthews, Katrina (DOES) [2]" w:date="2018-07-31T15:48:00Z"/>
                    <w:rFonts w:ascii="Georgia" w:hAnsi="Georgia"/>
                  </w:rPr>
                </w:rPrChange>
              </w:rPr>
            </w:pPr>
            <w:del w:id="2329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330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Monthly Report due to MIS POC </w:delText>
              </w:r>
            </w:del>
          </w:p>
        </w:tc>
      </w:tr>
      <w:tr w:rsidR="00952E80" w:rsidRPr="00A841A6" w:rsidDel="006E0937" w14:paraId="4611DB13" w14:textId="187EF7CE" w:rsidTr="00556F35">
        <w:trPr>
          <w:trHeight w:val="343"/>
          <w:del w:id="2331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2E223C4B" w14:textId="439DA9F3" w:rsidR="00952E80" w:rsidRPr="00A841A6" w:rsidDel="006E0937" w:rsidRDefault="00952E80">
            <w:pPr>
              <w:rPr>
                <w:del w:id="2332" w:author="Matthews, Katrina (DOES) [2]" w:date="2018-07-31T15:48:00Z"/>
                <w:rFonts w:ascii="Times New Roman" w:hAnsi="Times New Roman"/>
                <w:b/>
                <w:szCs w:val="24"/>
                <w:rPrChange w:id="2333" w:author="Matthews, Katrina (DOES)" w:date="2020-03-23T13:59:00Z">
                  <w:rPr>
                    <w:del w:id="2334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335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336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August 14,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726FCCD4" w14:textId="15207040" w:rsidR="00952E80" w:rsidRPr="00A841A6" w:rsidDel="006E0937" w:rsidRDefault="00952E80">
            <w:pPr>
              <w:rPr>
                <w:del w:id="2337" w:author="Matthews, Katrina (DOES) [2]" w:date="2018-07-31T15:48:00Z"/>
                <w:rFonts w:ascii="Times New Roman" w:hAnsi="Times New Roman"/>
                <w:b/>
                <w:szCs w:val="24"/>
                <w:rPrChange w:id="2338" w:author="Matthews, Katrina (DOES)" w:date="2020-03-23T13:59:00Z">
                  <w:rPr>
                    <w:del w:id="2339" w:author="Matthews, Katrina (DOES) [2]" w:date="2018-07-31T15:48:00Z"/>
                    <w:rFonts w:ascii="Georgia" w:hAnsi="Georgia"/>
                    <w:b/>
                  </w:rPr>
                </w:rPrChange>
              </w:rPr>
            </w:pPr>
            <w:del w:id="2340" w:author="Matthews, Katrina (DOES) [2]" w:date="2018-07-31T15:48:00Z">
              <w:r w:rsidRPr="00A841A6" w:rsidDel="006E0937">
                <w:rPr>
                  <w:rFonts w:ascii="Times New Roman" w:hAnsi="Times New Roman"/>
                  <w:b/>
                  <w:szCs w:val="24"/>
                  <w:rPrChange w:id="2341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>Quarterly Report due to Council (3</w:delText>
              </w:r>
              <w:r w:rsidRPr="00A841A6" w:rsidDel="006E0937">
                <w:rPr>
                  <w:rFonts w:ascii="Times New Roman" w:hAnsi="Times New Roman"/>
                  <w:b/>
                  <w:szCs w:val="24"/>
                  <w:vertAlign w:val="superscript"/>
                  <w:rPrChange w:id="2342" w:author="Matthews, Katrina (DOES)" w:date="2020-03-23T13:59:00Z">
                    <w:rPr>
                      <w:rFonts w:ascii="Georgia" w:hAnsi="Georgia"/>
                      <w:b/>
                      <w:vertAlign w:val="superscript"/>
                    </w:rPr>
                  </w:rPrChange>
                </w:rPr>
                <w:delText>rd</w:delText>
              </w:r>
              <w:r w:rsidRPr="00A841A6" w:rsidDel="006E0937">
                <w:rPr>
                  <w:rFonts w:ascii="Times New Roman" w:hAnsi="Times New Roman"/>
                  <w:b/>
                  <w:szCs w:val="24"/>
                  <w:rPrChange w:id="2343" w:author="Matthews, Katrina (DOES)" w:date="2020-03-23T13:59:00Z">
                    <w:rPr>
                      <w:rFonts w:ascii="Georgia" w:hAnsi="Georgia"/>
                      <w:b/>
                    </w:rPr>
                  </w:rPrChange>
                </w:rPr>
                <w:delText xml:space="preserve"> Quarter)</w:delText>
              </w:r>
            </w:del>
          </w:p>
        </w:tc>
      </w:tr>
      <w:tr w:rsidR="00952E80" w:rsidRPr="00A841A6" w:rsidDel="006E0937" w14:paraId="4D771AF5" w14:textId="4E01EAD3" w:rsidTr="00556F35">
        <w:trPr>
          <w:trHeight w:val="343"/>
          <w:del w:id="2344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360E3DB2" w14:textId="76695E62" w:rsidR="00952E80" w:rsidRPr="00A841A6" w:rsidDel="006E0937" w:rsidRDefault="00952E80">
            <w:pPr>
              <w:rPr>
                <w:del w:id="2345" w:author="Matthews, Katrina (DOES) [2]" w:date="2018-07-31T15:48:00Z"/>
                <w:rFonts w:ascii="Times New Roman" w:hAnsi="Times New Roman"/>
                <w:szCs w:val="24"/>
                <w:rPrChange w:id="2346" w:author="Matthews, Katrina (DOES)" w:date="2020-03-23T13:59:00Z">
                  <w:rPr>
                    <w:del w:id="2347" w:author="Matthews, Katrina (DOES) [2]" w:date="2018-07-31T15:48:00Z"/>
                    <w:rFonts w:ascii="Georgia" w:hAnsi="Georgia"/>
                  </w:rPr>
                </w:rPrChange>
              </w:rPr>
            </w:pPr>
            <w:del w:id="2348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349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September 3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350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rd</w:delText>
              </w:r>
              <w:r w:rsidRPr="00A841A6" w:rsidDel="006E0937">
                <w:rPr>
                  <w:rFonts w:ascii="Times New Roman" w:hAnsi="Times New Roman"/>
                  <w:szCs w:val="24"/>
                  <w:rPrChange w:id="2351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–7</w:delText>
              </w:r>
              <w:r w:rsidRPr="00A841A6" w:rsidDel="006E0937">
                <w:rPr>
                  <w:rFonts w:ascii="Times New Roman" w:hAnsi="Times New Roman"/>
                  <w:szCs w:val="24"/>
                  <w:vertAlign w:val="superscript"/>
                  <w:rPrChange w:id="2352" w:author="Matthews, Katrina (DOES)" w:date="2020-03-23T13:59:00Z">
                    <w:rPr>
                      <w:rFonts w:ascii="Georgia" w:hAnsi="Georgia"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szCs w:val="24"/>
                  <w:rPrChange w:id="2353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 xml:space="preserve"> 2018 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5B61AEAD" w14:textId="73F6615C" w:rsidR="00952E80" w:rsidRPr="00A841A6" w:rsidDel="006E0937" w:rsidRDefault="00952E80">
            <w:pPr>
              <w:rPr>
                <w:del w:id="2354" w:author="Matthews, Katrina (DOES) [2]" w:date="2018-07-31T15:48:00Z"/>
                <w:rFonts w:ascii="Times New Roman" w:hAnsi="Times New Roman"/>
                <w:szCs w:val="24"/>
                <w:rPrChange w:id="2355" w:author="Matthews, Katrina (DOES)" w:date="2020-03-23T13:59:00Z">
                  <w:rPr>
                    <w:del w:id="2356" w:author="Matthews, Katrina (DOES) [2]" w:date="2018-07-31T15:48:00Z"/>
                    <w:rFonts w:ascii="Georgia" w:hAnsi="Georgia"/>
                  </w:rPr>
                </w:rPrChange>
              </w:rPr>
            </w:pPr>
            <w:del w:id="2357" w:author="Matthews, Katrina (DOES) [2]" w:date="2018-07-31T15:48:00Z">
              <w:r w:rsidRPr="00A841A6" w:rsidDel="006E0937">
                <w:rPr>
                  <w:rFonts w:ascii="Times New Roman" w:hAnsi="Times New Roman"/>
                  <w:szCs w:val="24"/>
                  <w:rPrChange w:id="2358" w:author="Matthews, Katrina (DOES)" w:date="2020-03-23T13:59:00Z">
                    <w:rPr>
                      <w:rFonts w:ascii="Georgia" w:hAnsi="Georgia"/>
                    </w:rPr>
                  </w:rPrChange>
                </w:rPr>
                <w:delText>Monthly Report due to MIS POC</w:delText>
              </w:r>
            </w:del>
          </w:p>
        </w:tc>
      </w:tr>
      <w:tr w:rsidR="00952E80" w:rsidRPr="00A841A6" w:rsidDel="006E0937" w14:paraId="08683D09" w14:textId="626147EC" w:rsidTr="00556F35">
        <w:trPr>
          <w:trHeight w:val="343"/>
          <w:del w:id="2359" w:author="Matthews, Katrina (DOES) [2]" w:date="2018-07-31T15:48:00Z"/>
        </w:trPr>
        <w:tc>
          <w:tcPr>
            <w:tcW w:w="2807" w:type="dxa"/>
            <w:shd w:val="clear" w:color="auto" w:fill="auto"/>
            <w:hideMark/>
          </w:tcPr>
          <w:p w14:paraId="6D52095C" w14:textId="55A46B10" w:rsidR="00952E80" w:rsidRPr="00A841A6" w:rsidDel="006E0937" w:rsidRDefault="00952E80">
            <w:pPr>
              <w:rPr>
                <w:del w:id="2360" w:author="Matthews, Katrina (DOES) [2]" w:date="2018-07-31T15:48:00Z"/>
                <w:rFonts w:ascii="Times New Roman" w:hAnsi="Times New Roman"/>
                <w:i/>
                <w:szCs w:val="24"/>
                <w:rPrChange w:id="2361" w:author="Matthews, Katrina (DOES)" w:date="2020-03-23T13:59:00Z">
                  <w:rPr>
                    <w:del w:id="2362" w:author="Matthews, Katrina (DOES) [2]" w:date="2018-07-31T15:48:00Z"/>
                    <w:rFonts w:ascii="Georgia" w:hAnsi="Georgia"/>
                    <w:i/>
                  </w:rPr>
                </w:rPrChange>
              </w:rPr>
            </w:pPr>
            <w:del w:id="2363" w:author="Matthews, Katrina (DOES) [2]" w:date="2018-07-31T15:48:00Z">
              <w:r w:rsidRPr="00A841A6" w:rsidDel="006E0937">
                <w:rPr>
                  <w:rFonts w:ascii="Times New Roman" w:hAnsi="Times New Roman"/>
                  <w:i/>
                  <w:szCs w:val="24"/>
                  <w:rPrChange w:id="2364" w:author="Matthews, Katrina (DOES)" w:date="2020-03-23T13:59:00Z">
                    <w:rPr>
                      <w:rFonts w:ascii="Georgia" w:hAnsi="Georgia"/>
                      <w:i/>
                    </w:rPr>
                  </w:rPrChange>
                </w:rPr>
                <w:delText>September 30, 2019</w:delText>
              </w:r>
            </w:del>
          </w:p>
        </w:tc>
        <w:tc>
          <w:tcPr>
            <w:tcW w:w="5831" w:type="dxa"/>
            <w:shd w:val="clear" w:color="auto" w:fill="auto"/>
            <w:hideMark/>
          </w:tcPr>
          <w:p w14:paraId="14A2421E" w14:textId="01753492" w:rsidR="00556F35" w:rsidRPr="00A841A6" w:rsidDel="006E0937" w:rsidRDefault="00952E80">
            <w:pPr>
              <w:rPr>
                <w:del w:id="2365" w:author="Matthews, Katrina (DOES) [2]" w:date="2018-07-31T15:48:00Z"/>
                <w:rFonts w:ascii="Times New Roman" w:hAnsi="Times New Roman"/>
                <w:i/>
                <w:szCs w:val="24"/>
                <w:rPrChange w:id="2366" w:author="Matthews, Katrina (DOES)" w:date="2020-03-23T13:59:00Z">
                  <w:rPr>
                    <w:del w:id="2367" w:author="Matthews, Katrina (DOES) [2]" w:date="2018-07-31T15:48:00Z"/>
                    <w:rFonts w:ascii="Georgia" w:hAnsi="Georgia"/>
                    <w:i/>
                  </w:rPr>
                </w:rPrChange>
              </w:rPr>
            </w:pPr>
            <w:del w:id="2368" w:author="Matthews, Katrina (DOES) [2]" w:date="2018-07-31T15:48:00Z">
              <w:r w:rsidRPr="00A841A6" w:rsidDel="006E0937">
                <w:rPr>
                  <w:rFonts w:ascii="Times New Roman" w:hAnsi="Times New Roman"/>
                  <w:i/>
                  <w:szCs w:val="24"/>
                  <w:rPrChange w:id="2369" w:author="Matthews, Katrina (DOES)" w:date="2020-03-23T13:59:00Z">
                    <w:rPr>
                      <w:rFonts w:ascii="Georgia" w:hAnsi="Georgia"/>
                      <w:i/>
                    </w:rPr>
                  </w:rPrChange>
                </w:rPr>
                <w:delText>END OF FY2019 (End of 4</w:delText>
              </w:r>
              <w:r w:rsidRPr="00A841A6" w:rsidDel="006E0937">
                <w:rPr>
                  <w:rFonts w:ascii="Times New Roman" w:hAnsi="Times New Roman"/>
                  <w:i/>
                  <w:szCs w:val="24"/>
                  <w:vertAlign w:val="superscript"/>
                  <w:rPrChange w:id="2370" w:author="Matthews, Katrina (DOES)" w:date="2020-03-23T13:59:00Z">
                    <w:rPr>
                      <w:rFonts w:ascii="Georgia" w:hAnsi="Georgia"/>
                      <w:i/>
                      <w:vertAlign w:val="superscript"/>
                    </w:rPr>
                  </w:rPrChange>
                </w:rPr>
                <w:delText>th</w:delText>
              </w:r>
              <w:r w:rsidRPr="00A841A6" w:rsidDel="006E0937">
                <w:rPr>
                  <w:rFonts w:ascii="Times New Roman" w:hAnsi="Times New Roman"/>
                  <w:i/>
                  <w:szCs w:val="24"/>
                  <w:rPrChange w:id="2371" w:author="Matthews, Katrina (DOES)" w:date="2020-03-23T13:59:00Z">
                    <w:rPr>
                      <w:rFonts w:ascii="Georgia" w:hAnsi="Georgia"/>
                      <w:i/>
                    </w:rPr>
                  </w:rPrChange>
                </w:rPr>
                <w:delText xml:space="preserve"> Quarter)</w:delText>
              </w:r>
            </w:del>
          </w:p>
          <w:p w14:paraId="3DB1C4D6" w14:textId="086E7E10" w:rsidR="00556F35" w:rsidRPr="00A841A6" w:rsidDel="006E0937" w:rsidRDefault="00556F35">
            <w:pPr>
              <w:rPr>
                <w:del w:id="2372" w:author="Matthews, Katrina (DOES) [2]" w:date="2018-07-31T15:48:00Z"/>
                <w:rFonts w:ascii="Times New Roman" w:hAnsi="Times New Roman"/>
                <w:i/>
                <w:szCs w:val="24"/>
                <w:rPrChange w:id="2373" w:author="Matthews, Katrina (DOES)" w:date="2020-03-23T13:59:00Z">
                  <w:rPr>
                    <w:del w:id="2374" w:author="Matthews, Katrina (DOES) [2]" w:date="2018-07-31T15:48:00Z"/>
                    <w:rFonts w:ascii="Georgia" w:hAnsi="Georgia"/>
                    <w:i/>
                  </w:rPr>
                </w:rPrChange>
              </w:rPr>
            </w:pPr>
          </w:p>
          <w:p w14:paraId="7F3DFEE3" w14:textId="11E6E80F" w:rsidR="00556F35" w:rsidRPr="00A841A6" w:rsidDel="006E0937" w:rsidRDefault="00556F35" w:rsidP="00556F35">
            <w:pPr>
              <w:rPr>
                <w:del w:id="2375" w:author="Matthews, Katrina (DOES) [2]" w:date="2018-07-31T15:48:00Z"/>
                <w:rFonts w:ascii="Times New Roman" w:hAnsi="Times New Roman"/>
                <w:i/>
                <w:szCs w:val="24"/>
                <w:rPrChange w:id="2376" w:author="Matthews, Katrina (DOES)" w:date="2020-03-23T13:59:00Z">
                  <w:rPr>
                    <w:del w:id="2377" w:author="Matthews, Katrina (DOES) [2]" w:date="2018-07-31T15:48:00Z"/>
                    <w:rFonts w:ascii="Georgia" w:hAnsi="Georgia"/>
                    <w:i/>
                  </w:rPr>
                </w:rPrChange>
              </w:rPr>
            </w:pPr>
          </w:p>
        </w:tc>
      </w:tr>
    </w:tbl>
    <w:p w14:paraId="0825562B" w14:textId="1973106C" w:rsidR="00952E80" w:rsidRPr="00A841A6" w:rsidDel="006E0937" w:rsidRDefault="00556F35" w:rsidP="00952E80">
      <w:pPr>
        <w:tabs>
          <w:tab w:val="left" w:pos="90"/>
        </w:tabs>
        <w:jc w:val="both"/>
        <w:rPr>
          <w:del w:id="2378" w:author="Matthews, Katrina (DOES) [2]" w:date="2018-07-31T15:49:00Z"/>
          <w:rFonts w:ascii="Times New Roman" w:hAnsi="Times New Roman"/>
          <w:b/>
          <w:bCs/>
          <w:szCs w:val="24"/>
          <w:u w:val="single"/>
          <w:rPrChange w:id="2379" w:author="Matthews, Katrina (DOES)" w:date="2020-03-23T13:59:00Z">
            <w:rPr>
              <w:del w:id="2380" w:author="Matthews, Katrina (DOES) [2]" w:date="2018-07-31T15:49:00Z"/>
              <w:rFonts w:asciiTheme="majorHAnsi" w:hAnsiTheme="majorHAnsi"/>
              <w:b/>
              <w:bCs/>
              <w:u w:val="single"/>
            </w:rPr>
          </w:rPrChange>
        </w:rPr>
      </w:pPr>
      <w:del w:id="2381" w:author="Matthews, Katrina (DOES) [2]" w:date="2018-07-31T15:49:00Z">
        <w:r w:rsidRPr="00A841A6" w:rsidDel="006E0937">
          <w:rPr>
            <w:rFonts w:ascii="Times New Roman" w:hAnsi="Times New Roman"/>
            <w:b/>
            <w:bCs/>
            <w:szCs w:val="24"/>
            <w:u w:val="single"/>
            <w:rPrChange w:id="2382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delText xml:space="preserve">Or </w:delText>
        </w:r>
      </w:del>
    </w:p>
    <w:p w14:paraId="1B2ED5C2" w14:textId="6E49CCB5" w:rsidR="00556F35" w:rsidRPr="00A841A6" w:rsidDel="006E0937" w:rsidRDefault="00556F35" w:rsidP="00952E80">
      <w:pPr>
        <w:tabs>
          <w:tab w:val="left" w:pos="90"/>
        </w:tabs>
        <w:jc w:val="both"/>
        <w:rPr>
          <w:del w:id="2383" w:author="Matthews, Katrina (DOES) [2]" w:date="2018-07-31T15:49:00Z"/>
          <w:rFonts w:ascii="Times New Roman" w:hAnsi="Times New Roman"/>
          <w:b/>
          <w:bCs/>
          <w:szCs w:val="24"/>
          <w:u w:val="single"/>
          <w:rPrChange w:id="2384" w:author="Matthews, Katrina (DOES)" w:date="2020-03-23T13:59:00Z">
            <w:rPr>
              <w:del w:id="2385" w:author="Matthews, Katrina (DOES) [2]" w:date="2018-07-31T15:49:00Z"/>
              <w:rFonts w:asciiTheme="majorHAnsi" w:hAnsiTheme="majorHAnsi"/>
              <w:b/>
              <w:bCs/>
              <w:u w:val="single"/>
            </w:rPr>
          </w:rPrChange>
        </w:rPr>
      </w:pPr>
    </w:p>
    <w:p w14:paraId="715DC9C5" w14:textId="0E88A923" w:rsidR="00A70739" w:rsidRPr="00A841A6" w:rsidRDefault="00210AB2" w:rsidP="00210AB2">
      <w:pPr>
        <w:tabs>
          <w:tab w:val="left" w:pos="90"/>
        </w:tabs>
        <w:jc w:val="both"/>
        <w:rPr>
          <w:rFonts w:ascii="Times New Roman" w:hAnsi="Times New Roman"/>
          <w:b/>
          <w:bCs/>
          <w:szCs w:val="24"/>
          <w:u w:val="single"/>
          <w:rPrChange w:id="2386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</w:pPr>
      <w:r w:rsidRPr="00A841A6">
        <w:rPr>
          <w:rFonts w:ascii="Times New Roman" w:hAnsi="Times New Roman"/>
          <w:b/>
          <w:bCs/>
          <w:szCs w:val="24"/>
          <w:u w:val="single"/>
          <w:rPrChange w:id="2387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  <w:t xml:space="preserve">B. </w:t>
      </w:r>
      <w:r w:rsidR="00A70739" w:rsidRPr="00A841A6">
        <w:rPr>
          <w:rFonts w:ascii="Times New Roman" w:hAnsi="Times New Roman"/>
          <w:b/>
          <w:bCs/>
          <w:szCs w:val="24"/>
          <w:u w:val="single"/>
          <w:rPrChange w:id="2388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  <w:t>Timeline for Submission (</w:t>
      </w:r>
      <w:r w:rsidR="00A70739" w:rsidRPr="00A841A6">
        <w:rPr>
          <w:rFonts w:ascii="Times New Roman" w:hAnsi="Times New Roman"/>
          <w:i/>
          <w:szCs w:val="24"/>
          <w:highlight w:val="yellow"/>
          <w:rPrChange w:id="2389" w:author="Matthews, Katrina (DOES)" w:date="2020-03-23T13:59:00Z">
            <w:rPr>
              <w:rFonts w:asciiTheme="majorHAnsi" w:hAnsiTheme="majorHAnsi"/>
              <w:i/>
              <w:sz w:val="22"/>
              <w:szCs w:val="22"/>
              <w:highlight w:val="yellow"/>
            </w:rPr>
          </w:rPrChange>
        </w:rPr>
        <w:t>See Attachment A</w:t>
      </w:r>
      <w:r w:rsidR="00A70739" w:rsidRPr="00A841A6">
        <w:rPr>
          <w:rFonts w:ascii="Times New Roman" w:hAnsi="Times New Roman"/>
          <w:szCs w:val="24"/>
          <w:rPrChange w:id="2390" w:author="Matthews, Katrina (DOES)" w:date="2020-03-23T13:59:00Z">
            <w:rPr>
              <w:rFonts w:asciiTheme="majorHAnsi" w:hAnsiTheme="majorHAnsi"/>
              <w:sz w:val="22"/>
              <w:szCs w:val="22"/>
            </w:rPr>
          </w:rPrChange>
        </w:rPr>
        <w:t>)</w:t>
      </w:r>
      <w:del w:id="2391" w:author="Matthews, Katrina (DOES) [2]" w:date="2018-07-31T15:49:00Z">
        <w:r w:rsidR="00A70739" w:rsidRPr="00A841A6" w:rsidDel="006E0937">
          <w:rPr>
            <w:rFonts w:ascii="Times New Roman" w:hAnsi="Times New Roman"/>
            <w:szCs w:val="24"/>
            <w:rPrChange w:id="2392" w:author="Matthews, Katrina (DOES)" w:date="2020-03-23T13:59:00Z">
              <w:rPr>
                <w:rFonts w:asciiTheme="majorHAnsi" w:hAnsiTheme="majorHAnsi"/>
                <w:sz w:val="22"/>
                <w:szCs w:val="22"/>
              </w:rPr>
            </w:rPrChange>
          </w:rPr>
          <w:delText>;</w:delText>
        </w:r>
      </w:del>
      <w:ins w:id="2393" w:author="Shockley, Cara (DOES)" w:date="2018-07-31T15:36:00Z">
        <w:del w:id="2394" w:author="Matthews, Katrina (DOES) [2]" w:date="2018-07-31T15:49:00Z">
          <w:r w:rsidR="00CB38BB" w:rsidRPr="00A841A6" w:rsidDel="006E0937">
            <w:rPr>
              <w:rFonts w:ascii="Times New Roman" w:hAnsi="Times New Roman"/>
              <w:szCs w:val="24"/>
              <w:rPrChange w:id="2395" w:author="Matthews, Katrina (DOES)" w:date="2020-03-23T13:59:00Z">
                <w:rPr>
                  <w:rFonts w:asciiTheme="majorHAnsi" w:hAnsiTheme="majorHAnsi"/>
                  <w:sz w:val="22"/>
                  <w:szCs w:val="22"/>
                </w:rPr>
              </w:rPrChange>
            </w:rPr>
            <w:delText>[I prefer it in a separate document as indicated above.]</w:delText>
          </w:r>
        </w:del>
      </w:ins>
    </w:p>
    <w:p w14:paraId="02A23051" w14:textId="28452684" w:rsidR="00556F35" w:rsidRPr="00A841A6" w:rsidRDefault="00556F35" w:rsidP="00952E80">
      <w:pPr>
        <w:tabs>
          <w:tab w:val="left" w:pos="90"/>
        </w:tabs>
        <w:jc w:val="both"/>
        <w:rPr>
          <w:rFonts w:ascii="Times New Roman" w:hAnsi="Times New Roman"/>
          <w:bCs/>
          <w:szCs w:val="24"/>
          <w:rPrChange w:id="2396" w:author="Matthews, Katrina (DOES)" w:date="2020-03-23T13:59:00Z">
            <w:rPr>
              <w:rFonts w:asciiTheme="majorHAnsi" w:hAnsiTheme="majorHAnsi"/>
              <w:bCs/>
            </w:rPr>
          </w:rPrChange>
        </w:rPr>
      </w:pPr>
      <w:del w:id="2397" w:author="Matthews, Katrina (DOES)" w:date="2020-03-23T10:02:00Z">
        <w:r w:rsidRPr="00A841A6" w:rsidDel="00C33B64">
          <w:rPr>
            <w:rFonts w:ascii="Times New Roman" w:hAnsi="Times New Roman"/>
            <w:bCs/>
            <w:szCs w:val="24"/>
            <w:rPrChange w:id="2398" w:author="Matthews, Katrina (DOES)" w:date="2020-03-23T13:59:00Z">
              <w:rPr>
                <w:rFonts w:asciiTheme="majorHAnsi" w:hAnsiTheme="majorHAnsi"/>
                <w:bCs/>
              </w:rPr>
            </w:rPrChange>
          </w:rPr>
          <w:tab/>
          <w:delText xml:space="preserve">The MIS Team members will email their assigned team members at least </w:delText>
        </w:r>
      </w:del>
      <w:r w:rsidRPr="00A841A6">
        <w:rPr>
          <w:rFonts w:ascii="Times New Roman" w:hAnsi="Times New Roman"/>
          <w:bCs/>
          <w:szCs w:val="24"/>
          <w:rPrChange w:id="2399" w:author="Matthews, Katrina (DOES)" w:date="2020-03-23T13:59:00Z">
            <w:rPr>
              <w:rFonts w:asciiTheme="majorHAnsi" w:hAnsiTheme="majorHAnsi"/>
              <w:bCs/>
            </w:rPr>
          </w:rPrChange>
        </w:rPr>
        <w:t xml:space="preserve">15 days prior to </w:t>
      </w:r>
      <w:ins w:id="2400" w:author="Matthews, Katrina (DOES)" w:date="2020-03-23T10:02:00Z">
        <w:r w:rsidR="00B26E12" w:rsidRPr="00A841A6">
          <w:rPr>
            <w:rFonts w:ascii="Times New Roman" w:hAnsi="Times New Roman"/>
            <w:bCs/>
            <w:szCs w:val="24"/>
            <w:rPrChange w:id="2401" w:author="Matthews, Katrina (DOES)" w:date="2020-03-23T13:59:00Z">
              <w:rPr>
                <w:rFonts w:asciiTheme="majorHAnsi" w:hAnsiTheme="majorHAnsi"/>
                <w:bCs/>
              </w:rPr>
            </w:rPrChange>
          </w:rPr>
          <w:t>the end of the quarte</w:t>
        </w:r>
      </w:ins>
      <w:ins w:id="2402" w:author="Matthews, Katrina (DOES)" w:date="2020-03-23T10:03:00Z">
        <w:r w:rsidR="00B26E12" w:rsidRPr="00A841A6">
          <w:rPr>
            <w:rFonts w:ascii="Times New Roman" w:hAnsi="Times New Roman"/>
            <w:bCs/>
            <w:szCs w:val="24"/>
            <w:rPrChange w:id="2403" w:author="Matthews, Katrina (DOES)" w:date="2020-03-23T13:59:00Z">
              <w:rPr>
                <w:rFonts w:asciiTheme="majorHAnsi" w:hAnsiTheme="majorHAnsi"/>
                <w:bCs/>
              </w:rPr>
            </w:rPrChange>
          </w:rPr>
          <w:t xml:space="preserve">r </w:t>
        </w:r>
        <w:r w:rsidR="00EC2282" w:rsidRPr="00A841A6">
          <w:rPr>
            <w:rFonts w:ascii="Times New Roman" w:hAnsi="Times New Roman"/>
            <w:bCs/>
            <w:szCs w:val="24"/>
            <w:rPrChange w:id="2404" w:author="Matthews, Katrina (DOES)" w:date="2020-03-23T13:59:00Z">
              <w:rPr>
                <w:rFonts w:asciiTheme="majorHAnsi" w:hAnsiTheme="majorHAnsi"/>
                <w:bCs/>
              </w:rPr>
            </w:rPrChange>
          </w:rPr>
          <w:t xml:space="preserve">an email will be sent to </w:t>
        </w:r>
      </w:ins>
      <w:del w:id="2405" w:author="Matthews, Katrina (DOES)" w:date="2020-03-23T10:02:00Z">
        <w:r w:rsidRPr="00A841A6" w:rsidDel="00B26E12">
          <w:rPr>
            <w:rFonts w:ascii="Times New Roman" w:hAnsi="Times New Roman"/>
            <w:bCs/>
            <w:szCs w:val="24"/>
            <w:rPrChange w:id="2406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deliverable due dates.</w:delText>
        </w:r>
      </w:del>
      <w:r w:rsidRPr="00A841A6">
        <w:rPr>
          <w:rFonts w:ascii="Times New Roman" w:hAnsi="Times New Roman"/>
          <w:bCs/>
          <w:szCs w:val="24"/>
          <w:rPrChange w:id="2407" w:author="Matthews, Katrina (DOES)" w:date="2020-03-23T13:59:00Z">
            <w:rPr>
              <w:rFonts w:asciiTheme="majorHAnsi" w:hAnsiTheme="majorHAnsi"/>
              <w:bCs/>
            </w:rPr>
          </w:rPrChange>
        </w:rPr>
        <w:t xml:space="preserve"> The following schedule applies </w:t>
      </w:r>
      <w:r w:rsidR="0048071B" w:rsidRPr="00A841A6">
        <w:rPr>
          <w:rFonts w:ascii="Times New Roman" w:hAnsi="Times New Roman"/>
          <w:bCs/>
          <w:szCs w:val="24"/>
          <w:rPrChange w:id="2408" w:author="Matthews, Katrina (DOES)" w:date="2020-03-23T13:59:00Z">
            <w:rPr>
              <w:rFonts w:asciiTheme="majorHAnsi" w:hAnsiTheme="majorHAnsi"/>
              <w:bCs/>
            </w:rPr>
          </w:rPrChange>
        </w:rPr>
        <w:t>to all programs</w:t>
      </w:r>
    </w:p>
    <w:p w14:paraId="0B071E1F" w14:textId="2B1B3500" w:rsidR="0048071B" w:rsidRPr="00A841A6" w:rsidRDefault="0048071B" w:rsidP="00952E80">
      <w:pPr>
        <w:tabs>
          <w:tab w:val="left" w:pos="90"/>
        </w:tabs>
        <w:jc w:val="both"/>
        <w:rPr>
          <w:rFonts w:ascii="Times New Roman" w:hAnsi="Times New Roman"/>
          <w:bCs/>
          <w:szCs w:val="24"/>
          <w:rPrChange w:id="2409" w:author="Matthews, Katrina (DOES)" w:date="2020-03-23T13:59:00Z">
            <w:rPr>
              <w:rFonts w:asciiTheme="majorHAnsi" w:hAnsiTheme="majorHAnsi"/>
              <w:bCs/>
            </w:rPr>
          </w:rPrChange>
        </w:rPr>
      </w:pPr>
    </w:p>
    <w:p w14:paraId="4DCCFB25" w14:textId="7D6A4B23" w:rsidR="0048071B" w:rsidRPr="00A841A6" w:rsidRDefault="0048071B" w:rsidP="0048071B">
      <w:pPr>
        <w:pStyle w:val="ListParagraph"/>
        <w:numPr>
          <w:ilvl w:val="0"/>
          <w:numId w:val="18"/>
        </w:numPr>
        <w:tabs>
          <w:tab w:val="left" w:pos="90"/>
        </w:tabs>
        <w:jc w:val="both"/>
        <w:rPr>
          <w:rFonts w:ascii="Times New Roman" w:hAnsi="Times New Roman"/>
          <w:bCs/>
          <w:sz w:val="24"/>
          <w:szCs w:val="24"/>
          <w:rPrChange w:id="2410" w:author="Matthews, Katrina (DOES)" w:date="2020-03-23T13:59:00Z">
            <w:rPr>
              <w:rFonts w:asciiTheme="majorHAnsi" w:hAnsiTheme="majorHAnsi"/>
              <w:bCs/>
            </w:rPr>
          </w:rPrChange>
        </w:rPr>
      </w:pPr>
      <w:del w:id="2411" w:author="Matthews, Katrina (DOES)" w:date="2020-03-23T15:12:00Z">
        <w:r w:rsidRPr="00A841A6" w:rsidDel="00846C7E">
          <w:rPr>
            <w:rFonts w:ascii="Times New Roman" w:hAnsi="Times New Roman"/>
            <w:bCs/>
            <w:sz w:val="24"/>
            <w:szCs w:val="24"/>
            <w:rPrChange w:id="2412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MIS </w:delText>
        </w:r>
      </w:del>
      <w:ins w:id="2413" w:author="Matthews, Katrina (DOES)" w:date="2020-03-23T15:12:00Z">
        <w:r w:rsidR="00846C7E">
          <w:rPr>
            <w:rFonts w:ascii="Times New Roman" w:hAnsi="Times New Roman"/>
            <w:bCs/>
            <w:sz w:val="24"/>
            <w:szCs w:val="24"/>
          </w:rPr>
          <w:t>Performan</w:t>
        </w:r>
      </w:ins>
      <w:ins w:id="2414" w:author="Matthews, Katrina (DOES)" w:date="2020-03-23T15:13:00Z">
        <w:r w:rsidR="00846C7E">
          <w:rPr>
            <w:rFonts w:ascii="Times New Roman" w:hAnsi="Times New Roman"/>
            <w:bCs/>
            <w:sz w:val="24"/>
            <w:szCs w:val="24"/>
          </w:rPr>
          <w:t>ce Management</w:t>
        </w:r>
      </w:ins>
      <w:ins w:id="2415" w:author="Matthews, Katrina (DOES)" w:date="2020-03-23T15:12:00Z">
        <w:r w:rsidR="00846C7E" w:rsidRPr="00A841A6">
          <w:rPr>
            <w:rFonts w:ascii="Times New Roman" w:hAnsi="Times New Roman"/>
            <w:bCs/>
            <w:sz w:val="24"/>
            <w:szCs w:val="24"/>
            <w:rPrChange w:id="2416" w:author="Matthews, Katrina (DOES)" w:date="2020-03-23T13:59:00Z">
              <w:rPr>
                <w:rFonts w:asciiTheme="majorHAnsi" w:hAnsiTheme="majorHAnsi"/>
                <w:bCs/>
              </w:rPr>
            </w:rPrChange>
          </w:rPr>
          <w:t xml:space="preserve"> </w:t>
        </w:r>
      </w:ins>
      <w:r w:rsidRPr="00A841A6">
        <w:rPr>
          <w:rFonts w:ascii="Times New Roman" w:hAnsi="Times New Roman"/>
          <w:bCs/>
          <w:sz w:val="24"/>
          <w:szCs w:val="24"/>
          <w:rPrChange w:id="2417" w:author="Matthews, Katrina (DOES)" w:date="2020-03-23T13:59:00Z">
            <w:rPr>
              <w:rFonts w:asciiTheme="majorHAnsi" w:hAnsiTheme="majorHAnsi"/>
              <w:bCs/>
            </w:rPr>
          </w:rPrChange>
        </w:rPr>
        <w:t xml:space="preserve">team </w:t>
      </w:r>
      <w:del w:id="2418" w:author="Matthews, Katrina (DOES)" w:date="2020-03-23T15:13:00Z">
        <w:r w:rsidRPr="00A841A6" w:rsidDel="00846C7E">
          <w:rPr>
            <w:rFonts w:ascii="Times New Roman" w:hAnsi="Times New Roman"/>
            <w:bCs/>
            <w:sz w:val="24"/>
            <w:szCs w:val="24"/>
            <w:rPrChange w:id="2419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members will</w:delText>
        </w:r>
      </w:del>
      <w:ins w:id="2420" w:author="Matthews, Katrina (DOES)" w:date="2020-03-23T15:13:00Z">
        <w:r w:rsidR="00846C7E">
          <w:rPr>
            <w:rFonts w:ascii="Times New Roman" w:hAnsi="Times New Roman"/>
            <w:bCs/>
            <w:sz w:val="24"/>
            <w:szCs w:val="24"/>
          </w:rPr>
          <w:t>will</w:t>
        </w:r>
      </w:ins>
      <w:r w:rsidRPr="00A841A6">
        <w:rPr>
          <w:rFonts w:ascii="Times New Roman" w:hAnsi="Times New Roman"/>
          <w:bCs/>
          <w:sz w:val="24"/>
          <w:szCs w:val="24"/>
          <w:rPrChange w:id="2421" w:author="Matthews, Katrina (DOES)" w:date="2020-03-23T13:59:00Z">
            <w:rPr>
              <w:rFonts w:asciiTheme="majorHAnsi" w:hAnsiTheme="majorHAnsi"/>
              <w:bCs/>
            </w:rPr>
          </w:rPrChange>
        </w:rPr>
        <w:t xml:space="preserve"> send email </w:t>
      </w:r>
      <w:del w:id="2422" w:author="Matthews, Katrina (DOES)" w:date="2020-03-23T15:13:00Z">
        <w:r w:rsidRPr="00A841A6" w:rsidDel="00846C7E">
          <w:rPr>
            <w:rFonts w:ascii="Times New Roman" w:hAnsi="Times New Roman"/>
            <w:bCs/>
            <w:sz w:val="24"/>
            <w:szCs w:val="24"/>
            <w:rPrChange w:id="2423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to their assigned teams on the first business day after the quarter is complete (example quarter ends on June 30</w:delText>
        </w:r>
        <w:r w:rsidRPr="00A841A6" w:rsidDel="00846C7E">
          <w:rPr>
            <w:rFonts w:ascii="Times New Roman" w:hAnsi="Times New Roman"/>
            <w:bCs/>
            <w:sz w:val="24"/>
            <w:szCs w:val="24"/>
            <w:vertAlign w:val="superscript"/>
            <w:rPrChange w:id="2424" w:author="Matthews, Katrina (DOES)" w:date="2020-03-23T13:59:00Z">
              <w:rPr>
                <w:rFonts w:asciiTheme="majorHAnsi" w:hAnsiTheme="majorHAnsi"/>
                <w:bCs/>
                <w:vertAlign w:val="superscript"/>
              </w:rPr>
            </w:rPrChange>
          </w:rPr>
          <w:delText>th</w:delText>
        </w:r>
        <w:r w:rsidRPr="00A841A6" w:rsidDel="00846C7E">
          <w:rPr>
            <w:rFonts w:ascii="Times New Roman" w:hAnsi="Times New Roman"/>
            <w:bCs/>
            <w:sz w:val="24"/>
            <w:szCs w:val="24"/>
            <w:rPrChange w:id="2425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, the </w:delText>
        </w:r>
      </w:del>
      <w:del w:id="2426" w:author="Matthews, Katrina (DOES)" w:date="2020-03-23T10:10:00Z">
        <w:r w:rsidRPr="00A841A6" w:rsidDel="00251F39">
          <w:rPr>
            <w:rFonts w:ascii="Times New Roman" w:hAnsi="Times New Roman"/>
            <w:bCs/>
            <w:sz w:val="24"/>
            <w:szCs w:val="24"/>
            <w:rPrChange w:id="2427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MIS </w:delText>
        </w:r>
      </w:del>
      <w:del w:id="2428" w:author="Matthews, Katrina (DOES)" w:date="2020-03-23T15:13:00Z">
        <w:r w:rsidRPr="00A841A6" w:rsidDel="00846C7E">
          <w:rPr>
            <w:rFonts w:ascii="Times New Roman" w:hAnsi="Times New Roman"/>
            <w:bCs/>
            <w:sz w:val="24"/>
            <w:szCs w:val="24"/>
            <w:rPrChange w:id="2429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team will send email </w:delText>
        </w:r>
      </w:del>
      <w:ins w:id="2430" w:author="Matthews, Katrina (DOES)" w:date="2020-03-23T15:13:00Z">
        <w:r w:rsidR="00846C7E">
          <w:rPr>
            <w:rFonts w:ascii="Times New Roman" w:hAnsi="Times New Roman"/>
            <w:bCs/>
            <w:sz w:val="24"/>
            <w:szCs w:val="24"/>
          </w:rPr>
          <w:t>to each p</w:t>
        </w:r>
      </w:ins>
      <w:ins w:id="2431" w:author="Matthews, Katrina (DOES)" w:date="2020-03-23T15:14:00Z">
        <w:r w:rsidR="00846C7E">
          <w:rPr>
            <w:rFonts w:ascii="Times New Roman" w:hAnsi="Times New Roman"/>
            <w:bCs/>
            <w:sz w:val="24"/>
            <w:szCs w:val="24"/>
          </w:rPr>
          <w:t xml:space="preserve">rogram to </w:t>
        </w:r>
      </w:ins>
      <w:r w:rsidRPr="00A841A6">
        <w:rPr>
          <w:rFonts w:ascii="Times New Roman" w:hAnsi="Times New Roman"/>
          <w:bCs/>
          <w:sz w:val="24"/>
          <w:szCs w:val="24"/>
          <w:rPrChange w:id="2432" w:author="Matthews, Katrina (DOES)" w:date="2020-03-23T13:59:00Z">
            <w:rPr>
              <w:rFonts w:asciiTheme="majorHAnsi" w:hAnsiTheme="majorHAnsi"/>
              <w:bCs/>
            </w:rPr>
          </w:rPrChange>
        </w:rPr>
        <w:t xml:space="preserve">request </w:t>
      </w:r>
      <w:del w:id="2433" w:author="Matthews, Katrina (DOES)" w:date="2020-03-23T15:14:00Z">
        <w:r w:rsidRPr="00A841A6" w:rsidDel="00846C7E">
          <w:rPr>
            <w:rFonts w:ascii="Times New Roman" w:hAnsi="Times New Roman"/>
            <w:bCs/>
            <w:sz w:val="24"/>
            <w:szCs w:val="24"/>
            <w:rPrChange w:id="2434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on the next business day). </w:delText>
        </w:r>
      </w:del>
      <w:ins w:id="2435" w:author="Matthews, Katrina (DOES)" w:date="2020-03-23T15:14:00Z">
        <w:r w:rsidR="00846C7E">
          <w:rPr>
            <w:rFonts w:ascii="Times New Roman" w:hAnsi="Times New Roman"/>
            <w:bCs/>
            <w:sz w:val="24"/>
            <w:szCs w:val="24"/>
          </w:rPr>
          <w:t>data</w:t>
        </w:r>
      </w:ins>
    </w:p>
    <w:p w14:paraId="2125FE72" w14:textId="45BEB81C" w:rsidR="0048071B" w:rsidRPr="00A841A6" w:rsidRDefault="0048071B" w:rsidP="0048071B">
      <w:pPr>
        <w:pStyle w:val="ListParagraph"/>
        <w:numPr>
          <w:ilvl w:val="0"/>
          <w:numId w:val="18"/>
        </w:numPr>
        <w:tabs>
          <w:tab w:val="left" w:pos="90"/>
        </w:tabs>
        <w:jc w:val="both"/>
        <w:rPr>
          <w:rFonts w:ascii="Times New Roman" w:hAnsi="Times New Roman"/>
          <w:bCs/>
          <w:sz w:val="24"/>
          <w:szCs w:val="24"/>
          <w:rPrChange w:id="2436" w:author="Matthews, Katrina (DOES)" w:date="2020-03-23T13:59:00Z">
            <w:rPr>
              <w:rFonts w:asciiTheme="majorHAnsi" w:hAnsiTheme="majorHAnsi"/>
              <w:bCs/>
            </w:rPr>
          </w:rPrChange>
        </w:rPr>
      </w:pPr>
      <w:r w:rsidRPr="00A841A6">
        <w:rPr>
          <w:rFonts w:ascii="Times New Roman" w:hAnsi="Times New Roman"/>
          <w:bCs/>
          <w:sz w:val="24"/>
          <w:szCs w:val="24"/>
          <w:rPrChange w:id="2437" w:author="Matthews, Katrina (DOES)" w:date="2020-03-23T13:59:00Z">
            <w:rPr>
              <w:rFonts w:asciiTheme="majorHAnsi" w:hAnsiTheme="majorHAnsi"/>
              <w:bCs/>
            </w:rPr>
          </w:rPrChange>
        </w:rPr>
        <w:lastRenderedPageBreak/>
        <w:t xml:space="preserve">Local Funded Programs must submit their reports and brief narrative explaining their numbers no later than </w:t>
      </w:r>
      <w:del w:id="2438" w:author="Matthews, Katrina (DOES)" w:date="2020-04-07T20:15:00Z">
        <w:r w:rsidRPr="00A841A6" w:rsidDel="00CB5539">
          <w:rPr>
            <w:rFonts w:ascii="Times New Roman" w:hAnsi="Times New Roman"/>
            <w:bCs/>
            <w:sz w:val="24"/>
            <w:szCs w:val="24"/>
            <w:rPrChange w:id="2439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the </w:delText>
        </w:r>
      </w:del>
      <w:del w:id="2440" w:author="Matthews, Katrina (DOES)" w:date="2020-04-07T20:14:00Z">
        <w:r w:rsidRPr="00A841A6" w:rsidDel="00CB5539">
          <w:rPr>
            <w:rFonts w:ascii="Times New Roman" w:hAnsi="Times New Roman"/>
            <w:bCs/>
            <w:sz w:val="24"/>
            <w:szCs w:val="24"/>
            <w:rPrChange w:id="2441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15</w:delText>
        </w:r>
        <w:r w:rsidRPr="00A841A6" w:rsidDel="00CB5539">
          <w:rPr>
            <w:rFonts w:ascii="Times New Roman" w:hAnsi="Times New Roman"/>
            <w:bCs/>
            <w:sz w:val="24"/>
            <w:szCs w:val="24"/>
            <w:vertAlign w:val="superscript"/>
            <w:rPrChange w:id="2442" w:author="Matthews, Katrina (DOES)" w:date="2020-03-23T13:59:00Z">
              <w:rPr>
                <w:rFonts w:asciiTheme="majorHAnsi" w:hAnsiTheme="majorHAnsi"/>
                <w:bCs/>
                <w:vertAlign w:val="superscript"/>
              </w:rPr>
            </w:rPrChange>
          </w:rPr>
          <w:delText>th</w:delText>
        </w:r>
      </w:del>
      <w:r w:rsidRPr="00A841A6">
        <w:rPr>
          <w:rFonts w:ascii="Times New Roman" w:hAnsi="Times New Roman"/>
          <w:bCs/>
          <w:sz w:val="24"/>
          <w:szCs w:val="24"/>
          <w:rPrChange w:id="2443" w:author="Matthews, Katrina (DOES)" w:date="2020-03-23T13:59:00Z">
            <w:rPr>
              <w:rFonts w:asciiTheme="majorHAnsi" w:hAnsiTheme="majorHAnsi"/>
              <w:bCs/>
            </w:rPr>
          </w:rPrChange>
        </w:rPr>
        <w:t xml:space="preserve"> </w:t>
      </w:r>
      <w:ins w:id="2444" w:author="Matthews, Katrina (DOES)" w:date="2020-04-07T20:15:00Z">
        <w:r w:rsidR="00CB5539">
          <w:rPr>
            <w:rFonts w:ascii="Times New Roman" w:hAnsi="Times New Roman"/>
            <w:bCs/>
            <w:sz w:val="24"/>
            <w:szCs w:val="24"/>
          </w:rPr>
          <w:t>5</w:t>
        </w:r>
        <w:r w:rsidR="00CB5539" w:rsidRPr="00CB5539">
          <w:rPr>
            <w:rFonts w:ascii="Times New Roman" w:hAnsi="Times New Roman"/>
            <w:bCs/>
            <w:sz w:val="24"/>
            <w:szCs w:val="24"/>
            <w:vertAlign w:val="superscript"/>
            <w:rPrChange w:id="2445" w:author="Matthews, Katrina (DOES)" w:date="2020-04-07T20:15:00Z">
              <w:rPr>
                <w:rFonts w:ascii="Times New Roman" w:hAnsi="Times New Roman"/>
                <w:bCs/>
                <w:sz w:val="24"/>
                <w:szCs w:val="24"/>
              </w:rPr>
            </w:rPrChange>
          </w:rPr>
          <w:t>th</w:t>
        </w:r>
        <w:r w:rsidR="00CB5539">
          <w:rPr>
            <w:rFonts w:ascii="Times New Roman" w:hAnsi="Times New Roman"/>
            <w:bCs/>
            <w:sz w:val="24"/>
            <w:szCs w:val="24"/>
          </w:rPr>
          <w:t xml:space="preserve"> </w:t>
        </w:r>
      </w:ins>
      <w:ins w:id="2446" w:author="Matthews, Katrina (DOES)" w:date="2020-04-07T20:21:00Z">
        <w:r w:rsidR="00CB5539">
          <w:rPr>
            <w:rFonts w:ascii="Times New Roman" w:hAnsi="Times New Roman"/>
            <w:bCs/>
            <w:sz w:val="24"/>
            <w:szCs w:val="24"/>
          </w:rPr>
          <w:t xml:space="preserve">business </w:t>
        </w:r>
      </w:ins>
      <w:ins w:id="2447" w:author="Matthews, Katrina (DOES)" w:date="2020-04-07T20:15:00Z">
        <w:r w:rsidR="00CB5539">
          <w:rPr>
            <w:rFonts w:ascii="Times New Roman" w:hAnsi="Times New Roman"/>
            <w:bCs/>
            <w:sz w:val="24"/>
            <w:szCs w:val="24"/>
          </w:rPr>
          <w:t xml:space="preserve">day </w:t>
        </w:r>
      </w:ins>
      <w:r w:rsidRPr="00A841A6">
        <w:rPr>
          <w:rFonts w:ascii="Times New Roman" w:hAnsi="Times New Roman"/>
          <w:bCs/>
          <w:sz w:val="24"/>
          <w:szCs w:val="24"/>
          <w:rPrChange w:id="2448" w:author="Matthews, Katrina (DOES)" w:date="2020-03-23T13:59:00Z">
            <w:rPr>
              <w:rFonts w:asciiTheme="majorHAnsi" w:hAnsiTheme="majorHAnsi"/>
              <w:bCs/>
            </w:rPr>
          </w:rPrChange>
        </w:rPr>
        <w:t xml:space="preserve">of the month </w:t>
      </w:r>
      <w:del w:id="2449" w:author="Matthews, Katrina (DOES)" w:date="2020-04-07T20:18:00Z">
        <w:r w:rsidRPr="00A841A6" w:rsidDel="00CB5539">
          <w:rPr>
            <w:rFonts w:ascii="Times New Roman" w:hAnsi="Times New Roman"/>
            <w:bCs/>
            <w:sz w:val="24"/>
            <w:szCs w:val="24"/>
            <w:rPrChange w:id="2450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a</w:delText>
        </w:r>
      </w:del>
      <w:ins w:id="2451" w:author="Matthews, Katrina (DOES)" w:date="2020-04-07T20:18:00Z">
        <w:r w:rsidR="00CB5539" w:rsidRPr="00A841A6">
          <w:rPr>
            <w:rFonts w:ascii="Times New Roman" w:hAnsi="Times New Roman"/>
            <w:bCs/>
            <w:sz w:val="24"/>
            <w:szCs w:val="24"/>
          </w:rPr>
          <w:t>a</w:t>
        </w:r>
        <w:r w:rsidR="00CB5539">
          <w:rPr>
            <w:rFonts w:ascii="Times New Roman" w:hAnsi="Times New Roman"/>
            <w:bCs/>
            <w:sz w:val="24"/>
            <w:szCs w:val="24"/>
          </w:rPr>
          <w:t>fter the</w:t>
        </w:r>
      </w:ins>
      <w:ins w:id="2452" w:author="Matthews, Katrina (DOES)" w:date="2020-04-07T20:15:00Z">
        <w:r w:rsidR="00CB5539">
          <w:rPr>
            <w:rFonts w:ascii="Times New Roman" w:hAnsi="Times New Roman"/>
            <w:bCs/>
            <w:sz w:val="24"/>
            <w:szCs w:val="24"/>
          </w:rPr>
          <w:t xml:space="preserve"> new quarter</w:t>
        </w:r>
      </w:ins>
      <w:del w:id="2453" w:author="Matthews, Katrina (DOES)" w:date="2020-04-07T20:15:00Z">
        <w:r w:rsidRPr="00A841A6" w:rsidDel="00CB5539">
          <w:rPr>
            <w:rFonts w:ascii="Times New Roman" w:hAnsi="Times New Roman"/>
            <w:bCs/>
            <w:sz w:val="24"/>
            <w:szCs w:val="24"/>
            <w:rPrChange w:id="2454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fter exit</w:delText>
        </w:r>
      </w:del>
      <w:r w:rsidRPr="00A841A6">
        <w:rPr>
          <w:rFonts w:ascii="Times New Roman" w:hAnsi="Times New Roman"/>
          <w:bCs/>
          <w:sz w:val="24"/>
          <w:szCs w:val="24"/>
          <w:rPrChange w:id="2455" w:author="Matthews, Katrina (DOES)" w:date="2020-03-23T13:59:00Z">
            <w:rPr>
              <w:rFonts w:asciiTheme="majorHAnsi" w:hAnsiTheme="majorHAnsi"/>
              <w:bCs/>
            </w:rPr>
          </w:rPrChange>
        </w:rPr>
        <w:t>. (Example, quarter ends on June 30</w:t>
      </w:r>
      <w:r w:rsidRPr="00A841A6">
        <w:rPr>
          <w:rFonts w:ascii="Times New Roman" w:hAnsi="Times New Roman"/>
          <w:bCs/>
          <w:sz w:val="24"/>
          <w:szCs w:val="24"/>
          <w:vertAlign w:val="superscript"/>
          <w:rPrChange w:id="2456" w:author="Matthews, Katrina (DOES)" w:date="2020-03-23T13:59:00Z">
            <w:rPr>
              <w:rFonts w:asciiTheme="majorHAnsi" w:hAnsiTheme="majorHAnsi"/>
              <w:bCs/>
              <w:vertAlign w:val="superscript"/>
            </w:rPr>
          </w:rPrChange>
        </w:rPr>
        <w:t xml:space="preserve">th, </w:t>
      </w:r>
      <w:r w:rsidRPr="00A841A6">
        <w:rPr>
          <w:rFonts w:ascii="Times New Roman" w:hAnsi="Times New Roman"/>
          <w:bCs/>
          <w:sz w:val="24"/>
          <w:szCs w:val="24"/>
          <w:rPrChange w:id="2457" w:author="Matthews, Katrina (DOES)" w:date="2020-03-23T13:59:00Z">
            <w:rPr>
              <w:rFonts w:asciiTheme="majorHAnsi" w:hAnsiTheme="majorHAnsi"/>
              <w:bCs/>
            </w:rPr>
          </w:rPrChange>
        </w:rPr>
        <w:t xml:space="preserve">the program must </w:t>
      </w:r>
      <w:del w:id="2458" w:author="Matthews, Katrina (DOES)" w:date="2020-04-07T20:21:00Z">
        <w:r w:rsidRPr="00A841A6" w:rsidDel="00CB5539">
          <w:rPr>
            <w:rFonts w:ascii="Times New Roman" w:hAnsi="Times New Roman"/>
            <w:bCs/>
            <w:sz w:val="24"/>
            <w:szCs w:val="24"/>
            <w:rPrChange w:id="2459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submit their quarter report by July 15</w:delText>
        </w:r>
        <w:r w:rsidRPr="00A841A6" w:rsidDel="00CB5539">
          <w:rPr>
            <w:rFonts w:ascii="Times New Roman" w:hAnsi="Times New Roman"/>
            <w:bCs/>
            <w:sz w:val="24"/>
            <w:szCs w:val="24"/>
            <w:vertAlign w:val="superscript"/>
            <w:rPrChange w:id="2460" w:author="Matthews, Katrina (DOES)" w:date="2020-03-23T13:59:00Z">
              <w:rPr>
                <w:rFonts w:asciiTheme="majorHAnsi" w:hAnsiTheme="majorHAnsi"/>
                <w:bCs/>
                <w:vertAlign w:val="superscript"/>
              </w:rPr>
            </w:rPrChange>
          </w:rPr>
          <w:delText>th</w:delText>
        </w:r>
      </w:del>
      <w:ins w:id="2461" w:author="Matthews, Katrina (DOES)" w:date="2020-04-07T20:21:00Z">
        <w:r w:rsidR="00CB5539">
          <w:rPr>
            <w:rFonts w:ascii="Times New Roman" w:hAnsi="Times New Roman"/>
            <w:bCs/>
            <w:sz w:val="24"/>
            <w:szCs w:val="24"/>
          </w:rPr>
          <w:t xml:space="preserve">have all of their data in DC Networks by </w:t>
        </w:r>
      </w:ins>
      <w:ins w:id="2462" w:author="Matthews, Katrina (DOES)" w:date="2020-04-07T20:22:00Z">
        <w:r w:rsidR="00CB5539">
          <w:rPr>
            <w:rFonts w:ascii="Times New Roman" w:hAnsi="Times New Roman"/>
            <w:bCs/>
            <w:sz w:val="24"/>
            <w:szCs w:val="24"/>
          </w:rPr>
          <w:t>the 5</w:t>
        </w:r>
        <w:r w:rsidR="00CB5539" w:rsidRPr="00CB5539">
          <w:rPr>
            <w:rFonts w:ascii="Times New Roman" w:hAnsi="Times New Roman"/>
            <w:bCs/>
            <w:sz w:val="24"/>
            <w:szCs w:val="24"/>
            <w:vertAlign w:val="superscript"/>
            <w:rPrChange w:id="2463" w:author="Matthews, Katrina (DOES)" w:date="2020-04-07T20:22:00Z">
              <w:rPr>
                <w:rFonts w:ascii="Times New Roman" w:hAnsi="Times New Roman"/>
                <w:bCs/>
                <w:sz w:val="24"/>
                <w:szCs w:val="24"/>
              </w:rPr>
            </w:rPrChange>
          </w:rPr>
          <w:t>th</w:t>
        </w:r>
        <w:r w:rsidR="00CB5539">
          <w:rPr>
            <w:rFonts w:ascii="Times New Roman" w:hAnsi="Times New Roman"/>
            <w:bCs/>
            <w:sz w:val="24"/>
            <w:szCs w:val="24"/>
          </w:rPr>
          <w:t xml:space="preserve"> business day following the end of the quarter</w:t>
        </w:r>
      </w:ins>
      <w:r w:rsidRPr="00A841A6">
        <w:rPr>
          <w:rFonts w:ascii="Times New Roman" w:hAnsi="Times New Roman"/>
          <w:bCs/>
          <w:sz w:val="24"/>
          <w:szCs w:val="24"/>
          <w:rPrChange w:id="2464" w:author="Matthews, Katrina (DOES)" w:date="2020-03-23T13:59:00Z">
            <w:rPr>
              <w:rFonts w:asciiTheme="majorHAnsi" w:hAnsiTheme="majorHAnsi"/>
              <w:bCs/>
            </w:rPr>
          </w:rPrChange>
        </w:rPr>
        <w:t>)</w:t>
      </w:r>
    </w:p>
    <w:p w14:paraId="18C290E0" w14:textId="364B5E1B" w:rsidR="0048071B" w:rsidRPr="00A841A6" w:rsidRDefault="00B73196" w:rsidP="0048071B">
      <w:pPr>
        <w:pStyle w:val="ListParagraph"/>
        <w:numPr>
          <w:ilvl w:val="0"/>
          <w:numId w:val="18"/>
        </w:numPr>
        <w:tabs>
          <w:tab w:val="left" w:pos="90"/>
        </w:tabs>
        <w:jc w:val="both"/>
        <w:rPr>
          <w:rFonts w:ascii="Times New Roman" w:hAnsi="Times New Roman"/>
          <w:bCs/>
          <w:sz w:val="24"/>
          <w:szCs w:val="24"/>
          <w:rPrChange w:id="2465" w:author="Matthews, Katrina (DOES)" w:date="2020-03-23T13:59:00Z">
            <w:rPr>
              <w:rFonts w:asciiTheme="majorHAnsi" w:hAnsiTheme="majorHAnsi"/>
              <w:bCs/>
            </w:rPr>
          </w:rPrChange>
        </w:rPr>
      </w:pPr>
      <w:ins w:id="2466" w:author="Matthews, Katrina (DOES)" w:date="2020-04-07T20:53:00Z">
        <w:r>
          <w:rPr>
            <w:rFonts w:ascii="Times New Roman" w:hAnsi="Times New Roman"/>
            <w:bCs/>
            <w:sz w:val="24"/>
            <w:szCs w:val="24"/>
          </w:rPr>
          <w:t xml:space="preserve">Performance Management </w:t>
        </w:r>
      </w:ins>
      <w:ins w:id="2467" w:author="Matthews, Katrina (DOES)" w:date="2020-04-07T20:54:00Z">
        <w:r>
          <w:rPr>
            <w:rFonts w:ascii="Times New Roman" w:hAnsi="Times New Roman"/>
            <w:bCs/>
            <w:sz w:val="24"/>
            <w:szCs w:val="24"/>
          </w:rPr>
          <w:t xml:space="preserve">will </w:t>
        </w:r>
      </w:ins>
      <w:ins w:id="2468" w:author="Matthews, Katrina (DOES)" w:date="2020-04-07T21:27:00Z">
        <w:r w:rsidR="007C3870">
          <w:rPr>
            <w:rFonts w:ascii="Times New Roman" w:hAnsi="Times New Roman"/>
            <w:bCs/>
            <w:sz w:val="24"/>
            <w:szCs w:val="24"/>
          </w:rPr>
          <w:t xml:space="preserve">begin </w:t>
        </w:r>
      </w:ins>
      <w:ins w:id="2469" w:author="Matthews, Katrina (DOES)" w:date="2020-04-07T20:54:00Z">
        <w:r>
          <w:rPr>
            <w:rFonts w:ascii="Times New Roman" w:hAnsi="Times New Roman"/>
            <w:bCs/>
            <w:sz w:val="24"/>
            <w:szCs w:val="24"/>
          </w:rPr>
          <w:t>pul</w:t>
        </w:r>
      </w:ins>
      <w:ins w:id="2470" w:author="Matthews, Katrina (DOES)" w:date="2020-04-07T20:55:00Z">
        <w:r>
          <w:rPr>
            <w:rFonts w:ascii="Times New Roman" w:hAnsi="Times New Roman"/>
            <w:bCs/>
            <w:sz w:val="24"/>
            <w:szCs w:val="24"/>
          </w:rPr>
          <w:t>ling</w:t>
        </w:r>
      </w:ins>
      <w:ins w:id="2471" w:author="Matthews, Katrina (DOES)" w:date="2020-04-07T20:54:00Z">
        <w:r>
          <w:rPr>
            <w:rFonts w:ascii="Times New Roman" w:hAnsi="Times New Roman"/>
            <w:bCs/>
            <w:sz w:val="24"/>
            <w:szCs w:val="24"/>
          </w:rPr>
          <w:t xml:space="preserve"> reports from DC Networks on the </w:t>
        </w:r>
      </w:ins>
      <w:ins w:id="2472" w:author="Matthews, Katrina (DOES)" w:date="2020-04-07T20:55:00Z">
        <w:r>
          <w:rPr>
            <w:rFonts w:ascii="Times New Roman" w:hAnsi="Times New Roman"/>
            <w:bCs/>
            <w:sz w:val="24"/>
            <w:szCs w:val="24"/>
          </w:rPr>
          <w:t>6</w:t>
        </w:r>
        <w:r w:rsidRPr="00B73196">
          <w:rPr>
            <w:rFonts w:ascii="Times New Roman" w:hAnsi="Times New Roman"/>
            <w:bCs/>
            <w:sz w:val="24"/>
            <w:szCs w:val="24"/>
            <w:vertAlign w:val="superscript"/>
            <w:rPrChange w:id="2473" w:author="Matthews, Katrina (DOES)" w:date="2020-04-07T20:55:00Z">
              <w:rPr>
                <w:rFonts w:ascii="Times New Roman" w:hAnsi="Times New Roman"/>
                <w:bCs/>
                <w:sz w:val="24"/>
                <w:szCs w:val="24"/>
              </w:rPr>
            </w:rPrChange>
          </w:rPr>
          <w:t>th</w:t>
        </w:r>
        <w:r>
          <w:rPr>
            <w:rFonts w:ascii="Times New Roman" w:hAnsi="Times New Roman"/>
            <w:bCs/>
            <w:sz w:val="24"/>
            <w:szCs w:val="24"/>
          </w:rPr>
          <w:t xml:space="preserve"> business day after </w:t>
        </w:r>
      </w:ins>
      <w:ins w:id="2474" w:author="Matthews, Katrina (DOES)" w:date="2020-04-07T21:27:00Z">
        <w:r w:rsidR="007C3870">
          <w:rPr>
            <w:rFonts w:ascii="Times New Roman" w:hAnsi="Times New Roman"/>
            <w:bCs/>
            <w:sz w:val="24"/>
            <w:szCs w:val="24"/>
          </w:rPr>
          <w:t>the quarter ends</w:t>
        </w:r>
      </w:ins>
      <w:ins w:id="2475" w:author="Matthews, Katrina (DOES)" w:date="2020-04-07T21:32:00Z">
        <w:r w:rsidR="007C3870">
          <w:rPr>
            <w:rFonts w:ascii="Times New Roman" w:hAnsi="Times New Roman"/>
            <w:bCs/>
            <w:sz w:val="24"/>
            <w:szCs w:val="24"/>
          </w:rPr>
          <w:t>.</w:t>
        </w:r>
      </w:ins>
      <w:del w:id="2476" w:author="Matthews, Katrina (DOES)" w:date="2020-04-07T20:53:00Z">
        <w:r w:rsidR="0048071B" w:rsidRPr="00A841A6" w:rsidDel="00B73196">
          <w:rPr>
            <w:rFonts w:ascii="Times New Roman" w:hAnsi="Times New Roman"/>
            <w:bCs/>
            <w:sz w:val="24"/>
            <w:szCs w:val="24"/>
            <w:rPrChange w:id="2477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MIS </w:delText>
        </w:r>
      </w:del>
      <w:del w:id="2478" w:author="Matthews, Katrina (DOES)" w:date="2020-04-07T20:54:00Z">
        <w:r w:rsidR="0048071B" w:rsidRPr="00A841A6" w:rsidDel="00B73196">
          <w:rPr>
            <w:rFonts w:ascii="Times New Roman" w:hAnsi="Times New Roman"/>
            <w:bCs/>
            <w:sz w:val="24"/>
            <w:szCs w:val="24"/>
            <w:rPrChange w:id="2479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must review the data and send</w:delText>
        </w:r>
        <w:r w:rsidR="001456D8" w:rsidRPr="00A841A6" w:rsidDel="00B73196">
          <w:rPr>
            <w:rFonts w:ascii="Times New Roman" w:hAnsi="Times New Roman"/>
            <w:bCs/>
            <w:sz w:val="24"/>
            <w:szCs w:val="24"/>
            <w:rPrChange w:id="2480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 DRAFT Report</w:delText>
        </w:r>
        <w:r w:rsidR="0048071B" w:rsidRPr="00A841A6" w:rsidDel="00B73196">
          <w:rPr>
            <w:rFonts w:ascii="Times New Roman" w:hAnsi="Times New Roman"/>
            <w:bCs/>
            <w:sz w:val="24"/>
            <w:szCs w:val="24"/>
            <w:rPrChange w:id="2481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 to the Program Analyst Officer</w:delText>
        </w:r>
      </w:del>
      <w:ins w:id="2482" w:author="Shockley, Cara (DOES)" w:date="2018-07-31T15:38:00Z">
        <w:del w:id="2483" w:author="Matthews, Katrina (DOES)" w:date="2020-04-07T20:54:00Z">
          <w:r w:rsidR="00FC540C" w:rsidRPr="00A841A6" w:rsidDel="00B73196">
            <w:rPr>
              <w:rFonts w:ascii="Times New Roman" w:hAnsi="Times New Roman"/>
              <w:bCs/>
              <w:sz w:val="24"/>
              <w:szCs w:val="24"/>
              <w:rPrChange w:id="2484" w:author="Matthews, Katrina (DOES)" w:date="2020-03-23T13:59:00Z">
                <w:rPr>
                  <w:rFonts w:asciiTheme="majorHAnsi" w:hAnsiTheme="majorHAnsi"/>
                  <w:bCs/>
                </w:rPr>
              </w:rPrChange>
            </w:rPr>
            <w:delText xml:space="preserve"> (PAO)</w:delText>
          </w:r>
        </w:del>
      </w:ins>
      <w:del w:id="2485" w:author="Matthews, Katrina (DOES)" w:date="2020-04-07T20:54:00Z">
        <w:r w:rsidR="0048071B" w:rsidRPr="00A841A6" w:rsidDel="00B73196">
          <w:rPr>
            <w:rFonts w:ascii="Times New Roman" w:hAnsi="Times New Roman"/>
            <w:bCs/>
            <w:sz w:val="24"/>
            <w:szCs w:val="24"/>
            <w:rPrChange w:id="2486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 two business days after retrieval from programs. </w:delText>
        </w:r>
        <w:r w:rsidR="00B02B1C" w:rsidRPr="00A841A6" w:rsidDel="00B73196">
          <w:rPr>
            <w:rFonts w:ascii="Times New Roman" w:hAnsi="Times New Roman"/>
            <w:bCs/>
            <w:sz w:val="24"/>
            <w:szCs w:val="24"/>
            <w:rPrChange w:id="2487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(Example: quarter ends on June 30</w:delText>
        </w:r>
        <w:r w:rsidR="00B02B1C" w:rsidRPr="00A841A6" w:rsidDel="00B73196">
          <w:rPr>
            <w:rFonts w:ascii="Times New Roman" w:hAnsi="Times New Roman"/>
            <w:bCs/>
            <w:sz w:val="24"/>
            <w:szCs w:val="24"/>
            <w:vertAlign w:val="superscript"/>
            <w:rPrChange w:id="2488" w:author="Matthews, Katrina (DOES)" w:date="2020-03-23T13:59:00Z">
              <w:rPr>
                <w:rFonts w:asciiTheme="majorHAnsi" w:hAnsiTheme="majorHAnsi"/>
                <w:bCs/>
                <w:vertAlign w:val="superscript"/>
              </w:rPr>
            </w:rPrChange>
          </w:rPr>
          <w:delText>th,</w:delText>
        </w:r>
        <w:r w:rsidR="00B02B1C" w:rsidRPr="00A841A6" w:rsidDel="00B73196">
          <w:rPr>
            <w:rFonts w:ascii="Times New Roman" w:hAnsi="Times New Roman"/>
            <w:bCs/>
            <w:sz w:val="24"/>
            <w:szCs w:val="24"/>
            <w:rPrChange w:id="2489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 the program must submit their quarter report by July 15</w:delText>
        </w:r>
        <w:r w:rsidR="00B02B1C" w:rsidRPr="00A841A6" w:rsidDel="00B73196">
          <w:rPr>
            <w:rFonts w:ascii="Times New Roman" w:hAnsi="Times New Roman"/>
            <w:bCs/>
            <w:sz w:val="24"/>
            <w:szCs w:val="24"/>
            <w:vertAlign w:val="superscript"/>
            <w:rPrChange w:id="2490" w:author="Matthews, Katrina (DOES)" w:date="2020-03-23T13:59:00Z">
              <w:rPr>
                <w:rFonts w:asciiTheme="majorHAnsi" w:hAnsiTheme="majorHAnsi"/>
                <w:bCs/>
                <w:vertAlign w:val="superscript"/>
              </w:rPr>
            </w:rPrChange>
          </w:rPr>
          <w:delText xml:space="preserve">th,  </w:delText>
        </w:r>
        <w:r w:rsidR="00B02B1C" w:rsidRPr="00A841A6" w:rsidDel="00B73196">
          <w:rPr>
            <w:rFonts w:ascii="Times New Roman" w:hAnsi="Times New Roman"/>
            <w:bCs/>
            <w:sz w:val="24"/>
            <w:szCs w:val="24"/>
            <w:rPrChange w:id="2491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the report must be sent to PAO two business days later)</w:delText>
        </w:r>
      </w:del>
    </w:p>
    <w:p w14:paraId="52EF1285" w14:textId="45F50D74" w:rsidR="00B02B1C" w:rsidRDefault="00B02B1C" w:rsidP="00B02B1C">
      <w:pPr>
        <w:pStyle w:val="ListParagraph"/>
        <w:numPr>
          <w:ilvl w:val="0"/>
          <w:numId w:val="18"/>
        </w:numPr>
        <w:tabs>
          <w:tab w:val="left" w:pos="90"/>
        </w:tabs>
        <w:jc w:val="both"/>
        <w:rPr>
          <w:ins w:id="2492" w:author="Matthews, Katrina (DOES)" w:date="2020-04-07T21:39:00Z"/>
          <w:rFonts w:ascii="Times New Roman" w:hAnsi="Times New Roman"/>
          <w:bCs/>
          <w:sz w:val="24"/>
          <w:szCs w:val="24"/>
        </w:rPr>
      </w:pPr>
      <w:del w:id="2493" w:author="Matthews, Katrina (DOES)" w:date="2020-04-07T21:27:00Z">
        <w:r w:rsidRPr="00A841A6" w:rsidDel="007C3870">
          <w:rPr>
            <w:rFonts w:ascii="Times New Roman" w:hAnsi="Times New Roman"/>
            <w:bCs/>
            <w:sz w:val="24"/>
            <w:szCs w:val="24"/>
            <w:rPrChange w:id="2494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PAO </w:delText>
        </w:r>
      </w:del>
      <w:ins w:id="2495" w:author="Matthews, Katrina (DOES)" w:date="2020-04-07T21:27:00Z">
        <w:r w:rsidR="007C3870">
          <w:rPr>
            <w:rFonts w:ascii="Times New Roman" w:hAnsi="Times New Roman"/>
            <w:bCs/>
            <w:sz w:val="24"/>
            <w:szCs w:val="24"/>
          </w:rPr>
          <w:t xml:space="preserve">After all reports are pulled, </w:t>
        </w:r>
      </w:ins>
      <w:ins w:id="2496" w:author="Matthews, Katrina (DOES)" w:date="2020-04-07T21:28:00Z">
        <w:r w:rsidR="007C3870">
          <w:rPr>
            <w:rFonts w:ascii="Times New Roman" w:hAnsi="Times New Roman"/>
            <w:bCs/>
            <w:sz w:val="24"/>
            <w:szCs w:val="24"/>
          </w:rPr>
          <w:t xml:space="preserve">the assigned program analyst from the Performance Management team will create data tables, </w:t>
        </w:r>
      </w:ins>
      <w:ins w:id="2497" w:author="Matthews, Katrina (DOES)" w:date="2020-04-07T21:29:00Z">
        <w:r w:rsidR="007C3870">
          <w:rPr>
            <w:rFonts w:ascii="Times New Roman" w:hAnsi="Times New Roman"/>
            <w:bCs/>
            <w:sz w:val="24"/>
            <w:szCs w:val="24"/>
          </w:rPr>
          <w:t>enter de-duplicated information, perform agreed upon data</w:t>
        </w:r>
      </w:ins>
      <w:ins w:id="2498" w:author="Matthews, Katrina (DOES)" w:date="2020-04-07T21:30:00Z">
        <w:r w:rsidR="007C3870">
          <w:rPr>
            <w:rFonts w:ascii="Times New Roman" w:hAnsi="Times New Roman"/>
            <w:bCs/>
            <w:sz w:val="24"/>
            <w:szCs w:val="24"/>
          </w:rPr>
          <w:t xml:space="preserve"> calculations based on methodology and send it to programs managers, and associate directors by the 15</w:t>
        </w:r>
        <w:r w:rsidR="007C3870" w:rsidRPr="007C3870">
          <w:rPr>
            <w:rFonts w:ascii="Times New Roman" w:hAnsi="Times New Roman"/>
            <w:bCs/>
            <w:sz w:val="24"/>
            <w:szCs w:val="24"/>
            <w:vertAlign w:val="superscript"/>
            <w:rPrChange w:id="2499" w:author="Matthews, Katrina (DOES)" w:date="2020-04-07T21:30:00Z">
              <w:rPr>
                <w:rFonts w:ascii="Times New Roman" w:hAnsi="Times New Roman"/>
                <w:bCs/>
                <w:sz w:val="24"/>
                <w:szCs w:val="24"/>
              </w:rPr>
            </w:rPrChange>
          </w:rPr>
          <w:t>th</w:t>
        </w:r>
        <w:r w:rsidR="007C3870">
          <w:rPr>
            <w:rFonts w:ascii="Times New Roman" w:hAnsi="Times New Roman"/>
            <w:bCs/>
            <w:sz w:val="24"/>
            <w:szCs w:val="24"/>
          </w:rPr>
          <w:t xml:space="preserve"> business </w:t>
        </w:r>
      </w:ins>
      <w:ins w:id="2500" w:author="Matthews, Katrina (DOES)" w:date="2020-04-07T21:31:00Z">
        <w:r w:rsidR="007C3870">
          <w:rPr>
            <w:rFonts w:ascii="Times New Roman" w:hAnsi="Times New Roman"/>
            <w:bCs/>
            <w:sz w:val="24"/>
            <w:szCs w:val="24"/>
          </w:rPr>
          <w:t>of the next month</w:t>
        </w:r>
      </w:ins>
      <w:ins w:id="2501" w:author="Matthews, Katrina (DOES)" w:date="2020-04-07T21:32:00Z">
        <w:r w:rsidR="007C3870">
          <w:rPr>
            <w:rFonts w:ascii="Times New Roman" w:hAnsi="Times New Roman"/>
            <w:bCs/>
            <w:sz w:val="24"/>
            <w:szCs w:val="24"/>
          </w:rPr>
          <w:t xml:space="preserve"> after the quarter ends. </w:t>
        </w:r>
      </w:ins>
      <w:ins w:id="2502" w:author="Matthews, Katrina (DOES)" w:date="2020-04-07T21:31:00Z">
        <w:r w:rsidR="007C3870">
          <w:rPr>
            <w:rFonts w:ascii="Times New Roman" w:hAnsi="Times New Roman"/>
            <w:bCs/>
            <w:sz w:val="24"/>
            <w:szCs w:val="24"/>
          </w:rPr>
          <w:t xml:space="preserve"> </w:t>
        </w:r>
      </w:ins>
      <w:ins w:id="2503" w:author="Matthews, Katrina (DOES)" w:date="2020-04-07T21:33:00Z">
        <w:r w:rsidR="007C3870">
          <w:rPr>
            <w:rFonts w:ascii="Times New Roman" w:hAnsi="Times New Roman"/>
            <w:bCs/>
            <w:sz w:val="24"/>
            <w:szCs w:val="24"/>
          </w:rPr>
          <w:t xml:space="preserve">Each program will have </w:t>
        </w:r>
      </w:ins>
      <w:ins w:id="2504" w:author="Matthews, Katrina (DOES)" w:date="2020-04-07T21:34:00Z">
        <w:r w:rsidR="007C3870">
          <w:rPr>
            <w:rFonts w:ascii="Times New Roman" w:hAnsi="Times New Roman"/>
            <w:bCs/>
            <w:sz w:val="24"/>
            <w:szCs w:val="24"/>
          </w:rPr>
          <w:t>five (5) business days to review data. If th</w:t>
        </w:r>
      </w:ins>
      <w:ins w:id="2505" w:author="Matthews, Katrina (DOES)" w:date="2020-04-07T21:35:00Z">
        <w:r w:rsidR="007C3870">
          <w:rPr>
            <w:rFonts w:ascii="Times New Roman" w:hAnsi="Times New Roman"/>
            <w:bCs/>
            <w:sz w:val="24"/>
            <w:szCs w:val="24"/>
          </w:rPr>
          <w:t xml:space="preserve">e program </w:t>
        </w:r>
      </w:ins>
      <w:ins w:id="2506" w:author="Matthews, Katrina (DOES)" w:date="2020-04-07T21:37:00Z">
        <w:r w:rsidR="00003D5A">
          <w:rPr>
            <w:rFonts w:ascii="Times New Roman" w:hAnsi="Times New Roman"/>
            <w:bCs/>
            <w:sz w:val="24"/>
            <w:szCs w:val="24"/>
          </w:rPr>
          <w:t xml:space="preserve">disagrees with any data </w:t>
        </w:r>
      </w:ins>
      <w:ins w:id="2507" w:author="Matthews, Katrina (DOES)" w:date="2020-04-07T21:38:00Z">
        <w:r w:rsidR="00003D5A">
          <w:rPr>
            <w:rFonts w:ascii="Times New Roman" w:hAnsi="Times New Roman"/>
            <w:bCs/>
            <w:sz w:val="24"/>
            <w:szCs w:val="24"/>
          </w:rPr>
          <w:t xml:space="preserve">retrieved from DC Networks, they must send a formal explanation of the </w:t>
        </w:r>
      </w:ins>
      <w:ins w:id="2508" w:author="Matthews, Katrina (DOES)" w:date="2020-04-07T21:39:00Z">
        <w:r w:rsidR="00003D5A">
          <w:rPr>
            <w:rFonts w:ascii="Times New Roman" w:hAnsi="Times New Roman"/>
            <w:bCs/>
            <w:sz w:val="24"/>
            <w:szCs w:val="24"/>
          </w:rPr>
          <w:t>discrepancy and</w:t>
        </w:r>
      </w:ins>
      <w:ins w:id="2509" w:author="Matthews, Katrina (DOES)" w:date="2020-04-07T21:38:00Z">
        <w:r w:rsidR="00003D5A">
          <w:rPr>
            <w:rFonts w:ascii="Times New Roman" w:hAnsi="Times New Roman"/>
            <w:bCs/>
            <w:sz w:val="24"/>
            <w:szCs w:val="24"/>
          </w:rPr>
          <w:t xml:space="preserve"> justification for </w:t>
        </w:r>
      </w:ins>
      <w:ins w:id="2510" w:author="Matthews, Katrina (DOES)" w:date="2020-04-07T21:39:00Z">
        <w:r w:rsidR="00003D5A">
          <w:rPr>
            <w:rFonts w:ascii="Times New Roman" w:hAnsi="Times New Roman"/>
            <w:bCs/>
            <w:sz w:val="24"/>
            <w:szCs w:val="24"/>
          </w:rPr>
          <w:t>requesting a</w:t>
        </w:r>
      </w:ins>
      <w:ins w:id="2511" w:author="Matthews, Katrina (DOES)" w:date="2020-04-07T21:38:00Z">
        <w:r w:rsidR="00003D5A">
          <w:rPr>
            <w:rFonts w:ascii="Times New Roman" w:hAnsi="Times New Roman"/>
            <w:bCs/>
            <w:sz w:val="24"/>
            <w:szCs w:val="24"/>
          </w:rPr>
          <w:t xml:space="preserve"> data change. </w:t>
        </w:r>
      </w:ins>
      <w:del w:id="2512" w:author="Matthews, Katrina (DOES)" w:date="2020-04-07T21:32:00Z">
        <w:r w:rsidRPr="00A841A6" w:rsidDel="007C3870">
          <w:rPr>
            <w:rFonts w:ascii="Times New Roman" w:hAnsi="Times New Roman"/>
            <w:bCs/>
            <w:sz w:val="24"/>
            <w:szCs w:val="24"/>
            <w:rPrChange w:id="2513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reviews report for no more than three business days and submits to the Executive Management Team</w:delText>
        </w:r>
        <w:r w:rsidR="00A70739" w:rsidRPr="00A841A6" w:rsidDel="007C3870">
          <w:rPr>
            <w:rFonts w:ascii="Times New Roman" w:hAnsi="Times New Roman"/>
            <w:bCs/>
            <w:sz w:val="24"/>
            <w:szCs w:val="24"/>
            <w:rPrChange w:id="2514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 for final review and approval. </w:delText>
        </w:r>
      </w:del>
    </w:p>
    <w:p w14:paraId="734B2163" w14:textId="24695B55" w:rsidR="00003D5A" w:rsidRPr="00A841A6" w:rsidRDefault="00003D5A" w:rsidP="00B02B1C">
      <w:pPr>
        <w:pStyle w:val="ListParagraph"/>
        <w:numPr>
          <w:ilvl w:val="0"/>
          <w:numId w:val="18"/>
        </w:numPr>
        <w:tabs>
          <w:tab w:val="left" w:pos="90"/>
        </w:tabs>
        <w:jc w:val="both"/>
        <w:rPr>
          <w:rFonts w:ascii="Times New Roman" w:hAnsi="Times New Roman"/>
          <w:bCs/>
          <w:sz w:val="24"/>
          <w:szCs w:val="24"/>
          <w:rPrChange w:id="2515" w:author="Matthews, Katrina (DOES)" w:date="2020-03-23T13:59:00Z">
            <w:rPr>
              <w:rFonts w:asciiTheme="majorHAnsi" w:hAnsiTheme="majorHAnsi"/>
              <w:bCs/>
            </w:rPr>
          </w:rPrChange>
        </w:rPr>
      </w:pPr>
      <w:ins w:id="2516" w:author="Matthews, Katrina (DOES)" w:date="2020-04-07T21:39:00Z">
        <w:r>
          <w:rPr>
            <w:rFonts w:ascii="Times New Roman" w:hAnsi="Times New Roman"/>
            <w:bCs/>
            <w:sz w:val="24"/>
            <w:szCs w:val="24"/>
          </w:rPr>
          <w:t>The programs are required to send back their approval</w:t>
        </w:r>
      </w:ins>
      <w:ins w:id="2517" w:author="Matthews, Katrina (DOES)" w:date="2020-04-07T21:40:00Z">
        <w:r>
          <w:rPr>
            <w:rFonts w:ascii="Times New Roman" w:hAnsi="Times New Roman"/>
            <w:bCs/>
            <w:sz w:val="24"/>
            <w:szCs w:val="24"/>
          </w:rPr>
          <w:t xml:space="preserve"> to the Performance Management team</w:t>
        </w:r>
      </w:ins>
      <w:ins w:id="2518" w:author="Matthews, Katrina (DOES)" w:date="2020-04-07T21:39:00Z">
        <w:r>
          <w:rPr>
            <w:rFonts w:ascii="Times New Roman" w:hAnsi="Times New Roman"/>
            <w:bCs/>
            <w:sz w:val="24"/>
            <w:szCs w:val="24"/>
          </w:rPr>
          <w:t xml:space="preserve"> by the fifth business day after receipt. </w:t>
        </w:r>
      </w:ins>
    </w:p>
    <w:p w14:paraId="6A91843F" w14:textId="12A35004" w:rsidR="00A70739" w:rsidRPr="00A841A6" w:rsidRDefault="00A70739" w:rsidP="00A70739">
      <w:pPr>
        <w:pStyle w:val="ListParagraph"/>
        <w:numPr>
          <w:ilvl w:val="0"/>
          <w:numId w:val="18"/>
        </w:numPr>
        <w:tabs>
          <w:tab w:val="left" w:pos="90"/>
        </w:tabs>
        <w:jc w:val="both"/>
        <w:rPr>
          <w:rFonts w:ascii="Times New Roman" w:hAnsi="Times New Roman"/>
          <w:bCs/>
          <w:sz w:val="24"/>
          <w:szCs w:val="24"/>
          <w:rPrChange w:id="2519" w:author="Matthews, Katrina (DOES)" w:date="2020-03-23T13:59:00Z">
            <w:rPr>
              <w:rFonts w:asciiTheme="majorHAnsi" w:hAnsiTheme="majorHAnsi"/>
              <w:bCs/>
            </w:rPr>
          </w:rPrChange>
        </w:rPr>
      </w:pPr>
      <w:del w:id="2520" w:author="Matthews, Katrina (DOES)" w:date="2020-04-07T21:40:00Z">
        <w:r w:rsidRPr="00A841A6" w:rsidDel="00003D5A">
          <w:rPr>
            <w:rFonts w:ascii="Times New Roman" w:hAnsi="Times New Roman"/>
            <w:bCs/>
            <w:sz w:val="24"/>
            <w:szCs w:val="24"/>
            <w:rPrChange w:id="2521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Executive Management Team will review, amend and submit final quarterly report to the Council on the 14</w:delText>
        </w:r>
        <w:r w:rsidRPr="00A841A6" w:rsidDel="00003D5A">
          <w:rPr>
            <w:rFonts w:ascii="Times New Roman" w:hAnsi="Times New Roman"/>
            <w:bCs/>
            <w:sz w:val="24"/>
            <w:szCs w:val="24"/>
            <w:vertAlign w:val="superscript"/>
            <w:rPrChange w:id="2522" w:author="Matthews, Katrina (DOES)" w:date="2020-03-23T13:59:00Z">
              <w:rPr>
                <w:rFonts w:asciiTheme="majorHAnsi" w:hAnsiTheme="majorHAnsi"/>
                <w:bCs/>
                <w:vertAlign w:val="superscript"/>
              </w:rPr>
            </w:rPrChange>
          </w:rPr>
          <w:delText>th</w:delText>
        </w:r>
        <w:r w:rsidRPr="00A841A6" w:rsidDel="00003D5A">
          <w:rPr>
            <w:rFonts w:ascii="Times New Roman" w:hAnsi="Times New Roman"/>
            <w:bCs/>
            <w:sz w:val="24"/>
            <w:szCs w:val="24"/>
            <w:rPrChange w:id="2523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 of the following month. (Example quarter ends on June 30</w:delText>
        </w:r>
        <w:r w:rsidRPr="00A841A6" w:rsidDel="00003D5A">
          <w:rPr>
            <w:rFonts w:ascii="Times New Roman" w:hAnsi="Times New Roman"/>
            <w:bCs/>
            <w:sz w:val="24"/>
            <w:szCs w:val="24"/>
            <w:vertAlign w:val="superscript"/>
            <w:rPrChange w:id="2524" w:author="Matthews, Katrina (DOES)" w:date="2020-03-23T13:59:00Z">
              <w:rPr>
                <w:rFonts w:asciiTheme="majorHAnsi" w:hAnsiTheme="majorHAnsi"/>
                <w:bCs/>
                <w:vertAlign w:val="superscript"/>
              </w:rPr>
            </w:rPrChange>
          </w:rPr>
          <w:delText>th,</w:delText>
        </w:r>
        <w:r w:rsidRPr="00A841A6" w:rsidDel="00003D5A">
          <w:rPr>
            <w:rFonts w:ascii="Times New Roman" w:hAnsi="Times New Roman"/>
            <w:bCs/>
            <w:sz w:val="24"/>
            <w:szCs w:val="24"/>
            <w:rPrChange w:id="2525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 the program must submit their quarter report by July 15</w:delText>
        </w:r>
        <w:r w:rsidRPr="00A841A6" w:rsidDel="00003D5A">
          <w:rPr>
            <w:rFonts w:ascii="Times New Roman" w:hAnsi="Times New Roman"/>
            <w:bCs/>
            <w:sz w:val="24"/>
            <w:szCs w:val="24"/>
            <w:vertAlign w:val="superscript"/>
            <w:rPrChange w:id="2526" w:author="Matthews, Katrina (DOES)" w:date="2020-03-23T13:59:00Z">
              <w:rPr>
                <w:rFonts w:asciiTheme="majorHAnsi" w:hAnsiTheme="majorHAnsi"/>
                <w:bCs/>
                <w:vertAlign w:val="superscript"/>
              </w:rPr>
            </w:rPrChange>
          </w:rPr>
          <w:delText xml:space="preserve">th,  </w:delText>
        </w:r>
        <w:r w:rsidRPr="00A841A6" w:rsidDel="00003D5A">
          <w:rPr>
            <w:rFonts w:ascii="Times New Roman" w:hAnsi="Times New Roman"/>
            <w:bCs/>
            <w:sz w:val="24"/>
            <w:szCs w:val="24"/>
            <w:rPrChange w:id="2527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the report must be sent to PAO two business days later, the PAO submits report three business days later</w:delText>
        </w:r>
      </w:del>
      <w:ins w:id="2528" w:author="Shockley, Cara (DOES)" w:date="2018-07-31T15:45:00Z">
        <w:del w:id="2529" w:author="Matthews, Katrina (DOES)" w:date="2020-04-07T21:40:00Z">
          <w:r w:rsidR="00FC540C" w:rsidRPr="00A841A6" w:rsidDel="00003D5A">
            <w:rPr>
              <w:rFonts w:ascii="Times New Roman" w:hAnsi="Times New Roman"/>
              <w:bCs/>
              <w:sz w:val="24"/>
              <w:szCs w:val="24"/>
              <w:rPrChange w:id="2530" w:author="Matthews, Katrina (DOES)" w:date="2020-03-23T13:59:00Z">
                <w:rPr>
                  <w:rFonts w:asciiTheme="majorHAnsi" w:hAnsiTheme="majorHAnsi"/>
                  <w:bCs/>
                </w:rPr>
              </w:rPrChange>
            </w:rPr>
            <w:delText>, not to exceed 22</w:delText>
          </w:r>
          <w:r w:rsidR="00FC540C" w:rsidRPr="00A841A6" w:rsidDel="00003D5A">
            <w:rPr>
              <w:rFonts w:ascii="Times New Roman" w:hAnsi="Times New Roman"/>
              <w:bCs/>
              <w:sz w:val="24"/>
              <w:szCs w:val="24"/>
              <w:vertAlign w:val="superscript"/>
              <w:rPrChange w:id="2531" w:author="Matthews, Katrina (DOES)" w:date="2020-03-23T13:59:00Z">
                <w:rPr>
                  <w:rFonts w:asciiTheme="majorHAnsi" w:hAnsiTheme="majorHAnsi"/>
                  <w:bCs/>
                </w:rPr>
              </w:rPrChange>
            </w:rPr>
            <w:delText>nd</w:delText>
          </w:r>
          <w:r w:rsidR="00FC540C" w:rsidRPr="00A841A6" w:rsidDel="00003D5A">
            <w:rPr>
              <w:rFonts w:ascii="Times New Roman" w:hAnsi="Times New Roman"/>
              <w:bCs/>
              <w:sz w:val="24"/>
              <w:szCs w:val="24"/>
              <w:rPrChange w:id="2532" w:author="Matthews, Katrina (DOES)" w:date="2020-03-23T13:59:00Z">
                <w:rPr>
                  <w:rFonts w:asciiTheme="majorHAnsi" w:hAnsiTheme="majorHAnsi"/>
                  <w:bCs/>
                </w:rPr>
              </w:rPrChange>
            </w:rPr>
            <w:delText xml:space="preserve"> of the month</w:delText>
          </w:r>
        </w:del>
      </w:ins>
      <w:del w:id="2533" w:author="Matthews, Katrina (DOES)" w:date="2020-04-07T21:40:00Z">
        <w:r w:rsidRPr="00A841A6" w:rsidDel="00003D5A">
          <w:rPr>
            <w:rFonts w:ascii="Times New Roman" w:hAnsi="Times New Roman"/>
            <w:bCs/>
            <w:sz w:val="24"/>
            <w:szCs w:val="24"/>
            <w:rPrChange w:id="2534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, the Executive Management team submits report August 14</w:delText>
        </w:r>
        <w:r w:rsidRPr="00A841A6" w:rsidDel="00003D5A">
          <w:rPr>
            <w:rFonts w:ascii="Times New Roman" w:hAnsi="Times New Roman"/>
            <w:bCs/>
            <w:sz w:val="24"/>
            <w:szCs w:val="24"/>
            <w:vertAlign w:val="superscript"/>
            <w:rPrChange w:id="2535" w:author="Matthews, Katrina (DOES)" w:date="2020-03-23T13:59:00Z">
              <w:rPr>
                <w:rFonts w:asciiTheme="majorHAnsi" w:hAnsiTheme="majorHAnsi"/>
                <w:bCs/>
                <w:vertAlign w:val="superscript"/>
              </w:rPr>
            </w:rPrChange>
          </w:rPr>
          <w:delText>th</w:delText>
        </w:r>
        <w:r w:rsidRPr="00A841A6" w:rsidDel="00003D5A">
          <w:rPr>
            <w:rFonts w:ascii="Times New Roman" w:hAnsi="Times New Roman"/>
            <w:bCs/>
            <w:sz w:val="24"/>
            <w:szCs w:val="24"/>
            <w:rPrChange w:id="2536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 *45 days after the quarter ends</w:delText>
        </w:r>
      </w:del>
      <w:ins w:id="2537" w:author="Matthews, Katrina (DOES) [2]" w:date="2018-07-31T15:53:00Z">
        <w:del w:id="2538" w:author="Matthews, Katrina (DOES)" w:date="2020-04-07T21:40:00Z">
          <w:r w:rsidR="00473378" w:rsidRPr="00A841A6" w:rsidDel="00003D5A">
            <w:rPr>
              <w:rFonts w:ascii="Times New Roman" w:hAnsi="Times New Roman"/>
              <w:bCs/>
              <w:sz w:val="24"/>
              <w:szCs w:val="24"/>
              <w:rPrChange w:id="2539" w:author="Matthews, Katrina (DOES)" w:date="2020-03-23T13:59:00Z">
                <w:rPr>
                  <w:rFonts w:asciiTheme="majorHAnsi" w:hAnsiTheme="majorHAnsi"/>
                  <w:bCs/>
                </w:rPr>
              </w:rPrChange>
            </w:rPr>
            <w:delText>)</w:delText>
          </w:r>
        </w:del>
      </w:ins>
      <w:del w:id="2540" w:author="Matthews, Katrina (DOES)" w:date="2020-04-07T21:40:00Z">
        <w:r w:rsidRPr="00A841A6" w:rsidDel="00003D5A">
          <w:rPr>
            <w:rFonts w:ascii="Times New Roman" w:hAnsi="Times New Roman"/>
            <w:bCs/>
            <w:sz w:val="24"/>
            <w:szCs w:val="24"/>
            <w:rPrChange w:id="2541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. )</w:delText>
        </w:r>
      </w:del>
      <w:ins w:id="2542" w:author="Matthews, Katrina (DOES)" w:date="2020-04-07T21:41:00Z">
        <w:r w:rsidR="00003D5A">
          <w:rPr>
            <w:rFonts w:ascii="Times New Roman" w:hAnsi="Times New Roman"/>
            <w:bCs/>
            <w:sz w:val="24"/>
            <w:szCs w:val="24"/>
          </w:rPr>
          <w:t xml:space="preserve">Upon receipt from the Locally Funded Programs, the Performance Management will submit to the </w:t>
        </w:r>
      </w:ins>
      <w:ins w:id="2543" w:author="Matthews, Katrina (DOES)" w:date="2020-04-07T21:42:00Z">
        <w:r w:rsidR="00003D5A">
          <w:rPr>
            <w:rFonts w:ascii="Times New Roman" w:hAnsi="Times New Roman"/>
            <w:bCs/>
            <w:sz w:val="24"/>
            <w:szCs w:val="24"/>
          </w:rPr>
          <w:t>office of legislative affairs (OPLA)</w:t>
        </w:r>
      </w:ins>
    </w:p>
    <w:p w14:paraId="4280F8E4" w14:textId="3D44FDC8" w:rsidR="00A70739" w:rsidRPr="00A841A6" w:rsidRDefault="00A70739" w:rsidP="00A70739">
      <w:pPr>
        <w:pStyle w:val="ListParagraph"/>
        <w:tabs>
          <w:tab w:val="left" w:pos="90"/>
        </w:tabs>
        <w:jc w:val="both"/>
        <w:rPr>
          <w:rFonts w:ascii="Times New Roman" w:hAnsi="Times New Roman"/>
          <w:bCs/>
          <w:sz w:val="24"/>
          <w:szCs w:val="24"/>
          <w:rPrChange w:id="2544" w:author="Matthews, Katrina (DOES)" w:date="2020-03-23T13:59:00Z">
            <w:rPr>
              <w:rFonts w:asciiTheme="majorHAnsi" w:hAnsiTheme="majorHAnsi"/>
              <w:bCs/>
            </w:rPr>
          </w:rPrChange>
        </w:rPr>
      </w:pPr>
    </w:p>
    <w:p w14:paraId="26BF8E4F" w14:textId="02388F71" w:rsidR="00952E80" w:rsidRPr="00A841A6" w:rsidRDefault="00952E80" w:rsidP="00556F35">
      <w:pPr>
        <w:pStyle w:val="ListParagraph"/>
        <w:numPr>
          <w:ilvl w:val="0"/>
          <w:numId w:val="11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  <w:rPrChange w:id="2545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</w:pPr>
      <w:del w:id="2546" w:author="Matthews, Katrina (DOES)" w:date="2020-04-07T21:33:00Z">
        <w:r w:rsidRPr="00A841A6" w:rsidDel="007C3870">
          <w:rPr>
            <w:rFonts w:ascii="Times New Roman" w:hAnsi="Times New Roman"/>
            <w:b/>
            <w:bCs/>
            <w:sz w:val="24"/>
            <w:szCs w:val="24"/>
            <w:u w:val="single"/>
            <w:rPrChange w:id="2547" w:author="Matthews, Katrina (DOES)" w:date="2020-03-23T13:59:00Z">
              <w:rPr>
                <w:rFonts w:asciiTheme="majorHAnsi" w:hAnsiTheme="majorHAnsi"/>
                <w:b/>
                <w:bCs/>
                <w:u w:val="single"/>
              </w:rPr>
            </w:rPrChange>
          </w:rPr>
          <w:delText>Data Request</w:delText>
        </w:r>
      </w:del>
      <w:ins w:id="2548" w:author="Matthews, Katrina (DOES)" w:date="2020-04-07T21:33:00Z">
        <w:r w:rsidR="007C3870">
          <w:rPr>
            <w:rFonts w:ascii="Times New Roman" w:hAnsi="Times New Roman"/>
            <w:b/>
            <w:bCs/>
            <w:sz w:val="24"/>
            <w:szCs w:val="24"/>
            <w:u w:val="single"/>
          </w:rPr>
          <w:t xml:space="preserve">Technical Assistance </w:t>
        </w:r>
      </w:ins>
    </w:p>
    <w:p w14:paraId="618F4D73" w14:textId="77777777" w:rsidR="00952E80" w:rsidRPr="00A841A6" w:rsidRDefault="00952E80" w:rsidP="00952E80">
      <w:pPr>
        <w:pStyle w:val="ListParagraph"/>
        <w:rPr>
          <w:rFonts w:ascii="Times New Roman" w:hAnsi="Times New Roman"/>
          <w:b/>
          <w:bCs/>
          <w:sz w:val="24"/>
          <w:szCs w:val="24"/>
          <w:u w:val="single"/>
          <w:rPrChange w:id="2549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</w:pPr>
    </w:p>
    <w:p w14:paraId="009EA792" w14:textId="7786B281" w:rsidR="00952E80" w:rsidRPr="00A841A6" w:rsidDel="00003D5A" w:rsidRDefault="00952E80" w:rsidP="00952E80">
      <w:pPr>
        <w:pStyle w:val="ListParagraph"/>
        <w:numPr>
          <w:ilvl w:val="1"/>
          <w:numId w:val="11"/>
        </w:numPr>
        <w:tabs>
          <w:tab w:val="left" w:pos="90"/>
        </w:tabs>
        <w:spacing w:after="0" w:line="240" w:lineRule="auto"/>
        <w:jc w:val="both"/>
        <w:rPr>
          <w:del w:id="2550" w:author="Matthews, Katrina (DOES)" w:date="2020-04-07T21:43:00Z"/>
          <w:rFonts w:ascii="Times New Roman" w:hAnsi="Times New Roman"/>
          <w:b/>
          <w:bCs/>
          <w:sz w:val="24"/>
          <w:szCs w:val="24"/>
          <w:u w:val="single"/>
          <w:rPrChange w:id="2551" w:author="Matthews, Katrina (DOES)" w:date="2020-03-23T13:59:00Z">
            <w:rPr>
              <w:del w:id="2552" w:author="Matthews, Katrina (DOES)" w:date="2020-04-07T21:43:00Z"/>
              <w:rFonts w:asciiTheme="majorHAnsi" w:hAnsiTheme="majorHAnsi"/>
              <w:b/>
              <w:bCs/>
              <w:u w:val="single"/>
            </w:rPr>
          </w:rPrChange>
        </w:rPr>
      </w:pPr>
      <w:del w:id="2553" w:author="Matthews, Katrina (DOES)" w:date="2020-04-07T21:43:00Z">
        <w:r w:rsidRPr="00A841A6" w:rsidDel="00003D5A">
          <w:rPr>
            <w:rFonts w:ascii="Times New Roman" w:hAnsi="Times New Roman"/>
            <w:bCs/>
            <w:sz w:val="24"/>
            <w:szCs w:val="24"/>
            <w:rPrChange w:id="2554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MIS team members </w:delText>
        </w:r>
        <w:r w:rsidR="006F37CE" w:rsidRPr="00A841A6" w:rsidDel="00003D5A">
          <w:rPr>
            <w:rFonts w:ascii="Times New Roman" w:hAnsi="Times New Roman"/>
            <w:bCs/>
            <w:sz w:val="24"/>
            <w:szCs w:val="24"/>
            <w:rPrChange w:id="2555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shall </w:delText>
        </w:r>
      </w:del>
      <w:ins w:id="2556" w:author="Shockley, Cara (DOES)" w:date="2018-07-31T15:39:00Z">
        <w:del w:id="2557" w:author="Matthews, Katrina (DOES)" w:date="2020-04-07T21:43:00Z">
          <w:r w:rsidR="00FC540C" w:rsidRPr="00A841A6" w:rsidDel="00003D5A">
            <w:rPr>
              <w:rFonts w:ascii="Times New Roman" w:hAnsi="Times New Roman"/>
              <w:bCs/>
              <w:sz w:val="24"/>
              <w:szCs w:val="24"/>
              <w:rPrChange w:id="2558" w:author="Matthews, Katrina (DOES)" w:date="2020-03-23T13:59:00Z">
                <w:rPr>
                  <w:rFonts w:asciiTheme="majorHAnsi" w:hAnsiTheme="majorHAnsi"/>
                  <w:bCs/>
                </w:rPr>
              </w:rPrChange>
            </w:rPr>
            <w:delText xml:space="preserve">send </w:delText>
          </w:r>
        </w:del>
      </w:ins>
      <w:del w:id="2559" w:author="Matthews, Katrina (DOES)" w:date="2020-04-07T21:43:00Z">
        <w:r w:rsidR="006F37CE" w:rsidRPr="00A841A6" w:rsidDel="00003D5A">
          <w:rPr>
            <w:rFonts w:ascii="Times New Roman" w:hAnsi="Times New Roman"/>
            <w:bCs/>
            <w:sz w:val="24"/>
            <w:szCs w:val="24"/>
            <w:rPrChange w:id="2560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a timeline for submission to all their assigned programs. The team members will also send a courtesy email their respective points of contacts at least 15 days prior to deliverable due date. </w:delText>
        </w:r>
      </w:del>
    </w:p>
    <w:p w14:paraId="6996B3B0" w14:textId="1A770298" w:rsidR="006F37CE" w:rsidRPr="00A841A6" w:rsidRDefault="00003D5A" w:rsidP="00952E80">
      <w:pPr>
        <w:pStyle w:val="ListParagraph"/>
        <w:numPr>
          <w:ilvl w:val="1"/>
          <w:numId w:val="11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  <w:rPrChange w:id="2561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</w:pPr>
      <w:ins w:id="2562" w:author="Matthews, Katrina (DOES)" w:date="2020-04-07T21:43:00Z">
        <w:r>
          <w:rPr>
            <w:rFonts w:ascii="Times New Roman" w:hAnsi="Times New Roman"/>
            <w:bCs/>
            <w:sz w:val="24"/>
            <w:szCs w:val="24"/>
          </w:rPr>
          <w:t>The Performance Management</w:t>
        </w:r>
      </w:ins>
      <w:del w:id="2563" w:author="Matthews, Katrina (DOES)" w:date="2020-04-07T21:43:00Z">
        <w:r w:rsidR="006F37CE" w:rsidRPr="00A841A6" w:rsidDel="00003D5A">
          <w:rPr>
            <w:rFonts w:ascii="Times New Roman" w:hAnsi="Times New Roman"/>
            <w:bCs/>
            <w:sz w:val="24"/>
            <w:szCs w:val="24"/>
            <w:rPrChange w:id="2564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MIS</w:delText>
        </w:r>
      </w:del>
      <w:r w:rsidR="006F37CE" w:rsidRPr="00A841A6">
        <w:rPr>
          <w:rFonts w:ascii="Times New Roman" w:hAnsi="Times New Roman"/>
          <w:bCs/>
          <w:sz w:val="24"/>
          <w:szCs w:val="24"/>
          <w:rPrChange w:id="2565" w:author="Matthews, Katrina (DOES)" w:date="2020-03-23T13:59:00Z">
            <w:rPr>
              <w:rFonts w:asciiTheme="majorHAnsi" w:hAnsiTheme="majorHAnsi"/>
              <w:bCs/>
            </w:rPr>
          </w:rPrChange>
        </w:rPr>
        <w:t xml:space="preserve"> team members shall provide technical assistance to </w:t>
      </w:r>
      <w:del w:id="2566" w:author="Matthews, Katrina (DOES)" w:date="2020-04-07T21:43:00Z">
        <w:r w:rsidR="006F37CE" w:rsidRPr="00A841A6" w:rsidDel="00003D5A">
          <w:rPr>
            <w:rFonts w:ascii="Times New Roman" w:hAnsi="Times New Roman"/>
            <w:bCs/>
            <w:sz w:val="24"/>
            <w:szCs w:val="24"/>
            <w:rPrChange w:id="2567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their assigned teams on an as needed</w:delText>
        </w:r>
      </w:del>
      <w:ins w:id="2568" w:author="Shockley, Cara (DOES)" w:date="2018-07-31T15:39:00Z">
        <w:del w:id="2569" w:author="Matthews, Katrina (DOES)" w:date="2020-04-07T21:43:00Z">
          <w:r w:rsidR="00FC540C" w:rsidRPr="00A841A6" w:rsidDel="00003D5A">
            <w:rPr>
              <w:rFonts w:ascii="Times New Roman" w:hAnsi="Times New Roman"/>
              <w:bCs/>
              <w:sz w:val="24"/>
              <w:szCs w:val="24"/>
              <w:rPrChange w:id="2570" w:author="Matthews, Katrina (DOES)" w:date="2020-03-23T13:59:00Z">
                <w:rPr>
                  <w:rFonts w:asciiTheme="majorHAnsi" w:hAnsiTheme="majorHAnsi"/>
                  <w:bCs/>
                </w:rPr>
              </w:rPrChange>
            </w:rPr>
            <w:delText>.</w:delText>
          </w:r>
        </w:del>
      </w:ins>
      <w:ins w:id="2571" w:author="Matthews, Katrina (DOES)" w:date="2020-04-07T21:43:00Z">
        <w:r>
          <w:rPr>
            <w:rFonts w:ascii="Times New Roman" w:hAnsi="Times New Roman"/>
            <w:bCs/>
            <w:sz w:val="24"/>
            <w:szCs w:val="24"/>
          </w:rPr>
          <w:t xml:space="preserve">all teams </w:t>
        </w:r>
      </w:ins>
      <w:ins w:id="2572" w:author="Matthews, Katrina (DOES)" w:date="2020-04-07T21:44:00Z">
        <w:r>
          <w:rPr>
            <w:rFonts w:ascii="Times New Roman" w:hAnsi="Times New Roman"/>
            <w:bCs/>
            <w:sz w:val="24"/>
            <w:szCs w:val="24"/>
          </w:rPr>
          <w:t xml:space="preserve">as needed. </w:t>
        </w:r>
      </w:ins>
      <w:del w:id="2573" w:author="Shockley, Cara (DOES)" w:date="2018-07-31T15:39:00Z">
        <w:r w:rsidR="006F37CE" w:rsidRPr="00A841A6" w:rsidDel="00FC540C">
          <w:rPr>
            <w:rFonts w:ascii="Times New Roman" w:hAnsi="Times New Roman"/>
            <w:bCs/>
            <w:sz w:val="24"/>
            <w:szCs w:val="24"/>
            <w:rPrChange w:id="2574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 basis</w:delText>
        </w:r>
      </w:del>
    </w:p>
    <w:p w14:paraId="69A941F2" w14:textId="134BA1CF" w:rsidR="00D3428F" w:rsidRPr="00A841A6" w:rsidRDefault="00D3428F" w:rsidP="00952E80">
      <w:pPr>
        <w:pStyle w:val="ListParagraph"/>
        <w:numPr>
          <w:ilvl w:val="1"/>
          <w:numId w:val="11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  <w:rPrChange w:id="2575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</w:pPr>
      <w:del w:id="2576" w:author="Matthews, Katrina (DOES)" w:date="2020-04-07T21:44:00Z">
        <w:r w:rsidRPr="00A841A6" w:rsidDel="00003D5A">
          <w:rPr>
            <w:rFonts w:ascii="Times New Roman" w:hAnsi="Times New Roman"/>
            <w:bCs/>
            <w:sz w:val="24"/>
            <w:szCs w:val="24"/>
            <w:rPrChange w:id="2577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Each member of the MIS</w:delText>
        </w:r>
      </w:del>
      <w:ins w:id="2578" w:author="Matthews, Katrina (DOES)" w:date="2020-04-07T21:44:00Z">
        <w:r w:rsidR="00003D5A">
          <w:rPr>
            <w:rFonts w:ascii="Times New Roman" w:hAnsi="Times New Roman"/>
            <w:bCs/>
            <w:sz w:val="24"/>
            <w:szCs w:val="24"/>
          </w:rPr>
          <w:t xml:space="preserve">The </w:t>
        </w:r>
      </w:ins>
      <w:ins w:id="2579" w:author="Matthews, Katrina (DOES)" w:date="2020-04-07T21:45:00Z">
        <w:r w:rsidR="00003D5A">
          <w:rPr>
            <w:rFonts w:ascii="Times New Roman" w:hAnsi="Times New Roman"/>
            <w:bCs/>
            <w:sz w:val="24"/>
            <w:szCs w:val="24"/>
          </w:rPr>
          <w:t>Performance Management</w:t>
        </w:r>
      </w:ins>
      <w:r w:rsidRPr="00A841A6">
        <w:rPr>
          <w:rFonts w:ascii="Times New Roman" w:hAnsi="Times New Roman"/>
          <w:bCs/>
          <w:sz w:val="24"/>
          <w:szCs w:val="24"/>
          <w:rPrChange w:id="2580" w:author="Matthews, Katrina (DOES)" w:date="2020-03-23T13:59:00Z">
            <w:rPr>
              <w:rFonts w:asciiTheme="majorHAnsi" w:hAnsiTheme="majorHAnsi"/>
              <w:bCs/>
            </w:rPr>
          </w:rPrChange>
        </w:rPr>
        <w:t xml:space="preserve"> team will create a desk guide (step by step)</w:t>
      </w:r>
      <w:ins w:id="2581" w:author="Shockley, Cara (DOES)" w:date="2018-07-31T15:39:00Z">
        <w:r w:rsidR="00FC540C" w:rsidRPr="00A841A6">
          <w:rPr>
            <w:rFonts w:ascii="Times New Roman" w:hAnsi="Times New Roman"/>
            <w:bCs/>
            <w:sz w:val="24"/>
            <w:szCs w:val="24"/>
            <w:rPrChange w:id="2582" w:author="Matthews, Katrina (DOES)" w:date="2020-03-23T13:59:00Z">
              <w:rPr>
                <w:rFonts w:asciiTheme="majorHAnsi" w:hAnsiTheme="majorHAnsi"/>
                <w:bCs/>
              </w:rPr>
            </w:rPrChange>
          </w:rPr>
          <w:t xml:space="preserve"> for</w:t>
        </w:r>
      </w:ins>
      <w:ins w:id="2583" w:author="Matthews, Katrina (DOES)" w:date="2020-04-07T21:45:00Z">
        <w:r w:rsidR="00003D5A">
          <w:rPr>
            <w:rFonts w:ascii="Times New Roman" w:hAnsi="Times New Roman"/>
            <w:bCs/>
            <w:sz w:val="24"/>
            <w:szCs w:val="24"/>
          </w:rPr>
          <w:t xml:space="preserve"> each </w:t>
        </w:r>
      </w:ins>
      <w:ins w:id="2584" w:author="Shockley, Cara (DOES)" w:date="2018-07-31T15:39:00Z">
        <w:del w:id="2585" w:author="Matthews, Katrina (DOES)" w:date="2020-04-07T21:45:00Z">
          <w:r w:rsidR="00FC540C" w:rsidRPr="00A841A6" w:rsidDel="00003D5A">
            <w:rPr>
              <w:rFonts w:ascii="Times New Roman" w:hAnsi="Times New Roman"/>
              <w:bCs/>
              <w:sz w:val="24"/>
              <w:szCs w:val="24"/>
              <w:rPrChange w:id="2586" w:author="Matthews, Katrina (DOES)" w:date="2020-03-23T13:59:00Z">
                <w:rPr>
                  <w:rFonts w:asciiTheme="majorHAnsi" w:hAnsiTheme="majorHAnsi"/>
                  <w:bCs/>
                </w:rPr>
              </w:rPrChange>
            </w:rPr>
            <w:delText xml:space="preserve"> their </w:delText>
          </w:r>
        </w:del>
        <w:del w:id="2587" w:author="Matthews, Katrina (DOES)" w:date="2020-04-07T21:46:00Z">
          <w:r w:rsidR="00FC540C" w:rsidRPr="00A841A6" w:rsidDel="00745770">
            <w:rPr>
              <w:rFonts w:ascii="Times New Roman" w:hAnsi="Times New Roman"/>
              <w:bCs/>
              <w:sz w:val="24"/>
              <w:szCs w:val="24"/>
              <w:rPrChange w:id="2588" w:author="Matthews, Katrina (DOES)" w:date="2020-03-23T13:59:00Z">
                <w:rPr>
                  <w:rFonts w:asciiTheme="majorHAnsi" w:hAnsiTheme="majorHAnsi"/>
                  <w:bCs/>
                </w:rPr>
              </w:rPrChange>
            </w:rPr>
            <w:delText>contacts</w:delText>
          </w:r>
        </w:del>
      </w:ins>
      <w:ins w:id="2589" w:author="Matthews, Katrina (DOES)" w:date="2020-04-07T21:46:00Z">
        <w:r w:rsidR="00745770">
          <w:rPr>
            <w:rFonts w:ascii="Times New Roman" w:hAnsi="Times New Roman"/>
            <w:bCs/>
            <w:sz w:val="24"/>
            <w:szCs w:val="24"/>
          </w:rPr>
          <w:t>p</w:t>
        </w:r>
      </w:ins>
      <w:del w:id="2590" w:author="Matthews, Katrina (DOES)" w:date="2020-04-07T21:46:00Z">
        <w:r w:rsidRPr="00A841A6" w:rsidDel="00745770">
          <w:rPr>
            <w:rFonts w:ascii="Times New Roman" w:hAnsi="Times New Roman"/>
            <w:bCs/>
            <w:sz w:val="24"/>
            <w:szCs w:val="24"/>
            <w:rPrChange w:id="2591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 xml:space="preserve"> </w:delText>
        </w:r>
      </w:del>
      <w:ins w:id="2592" w:author="Matthews, Katrina (DOES)" w:date="2020-04-07T21:46:00Z">
        <w:r w:rsidR="00745770">
          <w:rPr>
            <w:rFonts w:ascii="Times New Roman" w:hAnsi="Times New Roman"/>
            <w:bCs/>
            <w:sz w:val="24"/>
            <w:szCs w:val="24"/>
          </w:rPr>
          <w:t xml:space="preserve">rogram </w:t>
        </w:r>
      </w:ins>
      <w:r w:rsidRPr="00A841A6">
        <w:rPr>
          <w:rFonts w:ascii="Times New Roman" w:hAnsi="Times New Roman"/>
          <w:bCs/>
          <w:sz w:val="24"/>
          <w:szCs w:val="24"/>
          <w:rPrChange w:id="2593" w:author="Matthews, Katrina (DOES)" w:date="2020-03-23T13:59:00Z">
            <w:rPr>
              <w:rFonts w:asciiTheme="majorHAnsi" w:hAnsiTheme="majorHAnsi"/>
              <w:bCs/>
            </w:rPr>
          </w:rPrChange>
        </w:rPr>
        <w:t xml:space="preserve">detailing how to pull all </w:t>
      </w:r>
      <w:ins w:id="2594" w:author="Shockley, Cara (DOES)" w:date="2018-07-31T15:39:00Z">
        <w:r w:rsidR="00FC540C" w:rsidRPr="00A841A6">
          <w:rPr>
            <w:rFonts w:ascii="Times New Roman" w:hAnsi="Times New Roman"/>
            <w:bCs/>
            <w:sz w:val="24"/>
            <w:szCs w:val="24"/>
            <w:rPrChange w:id="2595" w:author="Matthews, Katrina (DOES)" w:date="2020-03-23T13:59:00Z">
              <w:rPr>
                <w:rFonts w:asciiTheme="majorHAnsi" w:hAnsiTheme="majorHAnsi"/>
                <w:bCs/>
              </w:rPr>
            </w:rPrChange>
          </w:rPr>
          <w:t xml:space="preserve">relevant </w:t>
        </w:r>
      </w:ins>
      <w:r w:rsidRPr="00A841A6">
        <w:rPr>
          <w:rFonts w:ascii="Times New Roman" w:hAnsi="Times New Roman"/>
          <w:bCs/>
          <w:sz w:val="24"/>
          <w:szCs w:val="24"/>
          <w:rPrChange w:id="2596" w:author="Matthews, Katrina (DOES)" w:date="2020-03-23T13:59:00Z">
            <w:rPr>
              <w:rFonts w:asciiTheme="majorHAnsi" w:hAnsiTheme="majorHAnsi"/>
              <w:bCs/>
            </w:rPr>
          </w:rPrChange>
        </w:rPr>
        <w:t xml:space="preserve">reports. </w:t>
      </w:r>
    </w:p>
    <w:p w14:paraId="6EF66A64" w14:textId="77777777" w:rsidR="000D5AE1" w:rsidRPr="00A841A6" w:rsidRDefault="000D5AE1" w:rsidP="000D5AE1">
      <w:pPr>
        <w:tabs>
          <w:tab w:val="left" w:pos="90"/>
        </w:tabs>
        <w:jc w:val="both"/>
        <w:rPr>
          <w:rFonts w:ascii="Times New Roman" w:hAnsi="Times New Roman"/>
          <w:b/>
          <w:bCs/>
          <w:szCs w:val="24"/>
          <w:u w:val="single"/>
          <w:rPrChange w:id="2597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</w:pPr>
    </w:p>
    <w:p w14:paraId="3F8FC1AB" w14:textId="4B9D9FBC" w:rsidR="000D5AE1" w:rsidRPr="00A841A6" w:rsidRDefault="000D5AE1" w:rsidP="005F10E9">
      <w:pPr>
        <w:pStyle w:val="ListParagraph"/>
        <w:numPr>
          <w:ilvl w:val="0"/>
          <w:numId w:val="11"/>
        </w:numPr>
        <w:tabs>
          <w:tab w:val="left" w:pos="9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u w:val="single"/>
          <w:rPrChange w:id="2598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</w:pPr>
      <w:r w:rsidRPr="00A841A6">
        <w:rPr>
          <w:rFonts w:ascii="Times New Roman" w:hAnsi="Times New Roman"/>
          <w:b/>
          <w:bCs/>
          <w:sz w:val="24"/>
          <w:szCs w:val="24"/>
          <w:u w:val="single"/>
          <w:rPrChange w:id="2599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  <w:t xml:space="preserve">Escalation Process </w:t>
      </w:r>
    </w:p>
    <w:p w14:paraId="07190E63" w14:textId="1B954CBC" w:rsidR="005F10E9" w:rsidRPr="00A841A6" w:rsidRDefault="00A70739" w:rsidP="0061416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rPrChange w:id="2600" w:author="Matthews, Katrina (DOES)" w:date="2020-03-23T13:59:00Z">
            <w:rPr>
              <w:rFonts w:asciiTheme="majorHAnsi" w:hAnsiTheme="majorHAnsi"/>
            </w:rPr>
          </w:rPrChange>
        </w:rPr>
      </w:pPr>
      <w:r w:rsidRPr="00A841A6">
        <w:rPr>
          <w:rFonts w:ascii="Times New Roman" w:hAnsi="Times New Roman"/>
          <w:sz w:val="24"/>
          <w:szCs w:val="24"/>
          <w:rPrChange w:id="2601" w:author="Matthews, Katrina (DOES)" w:date="2020-03-23T13:59:00Z">
            <w:rPr>
              <w:rFonts w:asciiTheme="majorHAnsi" w:hAnsiTheme="majorHAnsi"/>
            </w:rPr>
          </w:rPrChange>
        </w:rPr>
        <w:t xml:space="preserve">In the event the program is </w:t>
      </w:r>
      <w:r w:rsidR="00614168" w:rsidRPr="00A841A6">
        <w:rPr>
          <w:rFonts w:ascii="Times New Roman" w:hAnsi="Times New Roman"/>
          <w:sz w:val="24"/>
          <w:szCs w:val="24"/>
          <w:rPrChange w:id="2602" w:author="Matthews, Katrina (DOES)" w:date="2020-03-23T13:59:00Z">
            <w:rPr>
              <w:rFonts w:asciiTheme="majorHAnsi" w:hAnsiTheme="majorHAnsi"/>
            </w:rPr>
          </w:rPrChange>
        </w:rPr>
        <w:t>non-responsive</w:t>
      </w:r>
      <w:r w:rsidRPr="00A841A6">
        <w:rPr>
          <w:rFonts w:ascii="Times New Roman" w:hAnsi="Times New Roman"/>
          <w:sz w:val="24"/>
          <w:szCs w:val="24"/>
          <w:rPrChange w:id="2603" w:author="Matthews, Katrina (DOES)" w:date="2020-03-23T13:59:00Z">
            <w:rPr>
              <w:rFonts w:asciiTheme="majorHAnsi" w:hAnsiTheme="majorHAnsi"/>
            </w:rPr>
          </w:rPrChange>
        </w:rPr>
        <w:t xml:space="preserve"> </w:t>
      </w:r>
      <w:r w:rsidR="00614168" w:rsidRPr="00A841A6">
        <w:rPr>
          <w:rFonts w:ascii="Times New Roman" w:hAnsi="Times New Roman"/>
          <w:sz w:val="24"/>
          <w:szCs w:val="24"/>
          <w:rPrChange w:id="2604" w:author="Matthews, Katrina (DOES)" w:date="2020-03-23T13:59:00Z">
            <w:rPr>
              <w:rFonts w:asciiTheme="majorHAnsi" w:hAnsiTheme="majorHAnsi"/>
            </w:rPr>
          </w:rPrChange>
        </w:rPr>
        <w:t xml:space="preserve">the </w:t>
      </w:r>
      <w:del w:id="2605" w:author="Matthews, Katrina (DOES)" w:date="2020-04-07T21:48:00Z">
        <w:r w:rsidR="00614168" w:rsidRPr="00A841A6" w:rsidDel="00745770">
          <w:rPr>
            <w:rFonts w:ascii="Times New Roman" w:hAnsi="Times New Roman"/>
            <w:sz w:val="24"/>
            <w:szCs w:val="24"/>
            <w:rPrChange w:id="2606" w:author="Matthews, Katrina (DOES)" w:date="2020-03-23T13:59:00Z">
              <w:rPr>
                <w:rFonts w:asciiTheme="majorHAnsi" w:hAnsiTheme="majorHAnsi"/>
              </w:rPr>
            </w:rPrChange>
          </w:rPr>
          <w:delText>MIS PAO</w:delText>
        </w:r>
      </w:del>
      <w:ins w:id="2607" w:author="Matthews, Katrina (DOES)" w:date="2020-04-07T21:48:00Z">
        <w:r w:rsidR="00745770">
          <w:rPr>
            <w:rFonts w:ascii="Times New Roman" w:hAnsi="Times New Roman"/>
            <w:sz w:val="24"/>
            <w:szCs w:val="24"/>
          </w:rPr>
          <w:t xml:space="preserve">Performance Management team </w:t>
        </w:r>
      </w:ins>
      <w:r w:rsidR="00614168" w:rsidRPr="00A841A6">
        <w:rPr>
          <w:rFonts w:ascii="Times New Roman" w:hAnsi="Times New Roman"/>
          <w:sz w:val="24"/>
          <w:szCs w:val="24"/>
          <w:rPrChange w:id="2608" w:author="Matthews, Katrina (DOES)" w:date="2020-03-23T13:59:00Z">
            <w:rPr>
              <w:rFonts w:asciiTheme="majorHAnsi" w:hAnsiTheme="majorHAnsi"/>
            </w:rPr>
          </w:rPrChange>
        </w:rPr>
        <w:t xml:space="preserve"> will initiate contact with Program Manager and Associate Director within </w:t>
      </w:r>
      <w:del w:id="2609" w:author="Shockley, Cara (DOES)" w:date="2018-07-31T15:44:00Z">
        <w:r w:rsidR="00614168" w:rsidRPr="00A841A6" w:rsidDel="00FC540C">
          <w:rPr>
            <w:rFonts w:ascii="Times New Roman" w:hAnsi="Times New Roman"/>
            <w:sz w:val="24"/>
            <w:szCs w:val="24"/>
            <w:rPrChange w:id="2610" w:author="Matthews, Katrina (DOES)" w:date="2020-03-23T13:59:00Z">
              <w:rPr>
                <w:rFonts w:asciiTheme="majorHAnsi" w:hAnsiTheme="majorHAnsi"/>
              </w:rPr>
            </w:rPrChange>
          </w:rPr>
          <w:delText xml:space="preserve">three </w:delText>
        </w:r>
      </w:del>
      <w:ins w:id="2611" w:author="Shockley, Cara (DOES)" w:date="2018-07-31T15:44:00Z">
        <w:r w:rsidR="00FC540C" w:rsidRPr="00A841A6">
          <w:rPr>
            <w:rFonts w:ascii="Times New Roman" w:hAnsi="Times New Roman"/>
            <w:sz w:val="24"/>
            <w:szCs w:val="24"/>
            <w:rPrChange w:id="2612" w:author="Matthews, Katrina (DOES)" w:date="2020-03-23T13:59:00Z">
              <w:rPr>
                <w:rFonts w:asciiTheme="majorHAnsi" w:hAnsiTheme="majorHAnsi"/>
              </w:rPr>
            </w:rPrChange>
          </w:rPr>
          <w:t xml:space="preserve">one </w:t>
        </w:r>
      </w:ins>
      <w:r w:rsidR="00614168" w:rsidRPr="00A841A6">
        <w:rPr>
          <w:rFonts w:ascii="Times New Roman" w:hAnsi="Times New Roman"/>
          <w:sz w:val="24"/>
          <w:szCs w:val="24"/>
          <w:rPrChange w:id="2613" w:author="Matthews, Katrina (DOES)" w:date="2020-03-23T13:59:00Z">
            <w:rPr>
              <w:rFonts w:asciiTheme="majorHAnsi" w:hAnsiTheme="majorHAnsi"/>
            </w:rPr>
          </w:rPrChange>
        </w:rPr>
        <w:t>business day of noncompliance.</w:t>
      </w:r>
    </w:p>
    <w:p w14:paraId="14EA52E3" w14:textId="62DF8558" w:rsidR="00614168" w:rsidRPr="00A841A6" w:rsidRDefault="00210AB2" w:rsidP="00614168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  <w:rPrChange w:id="2614" w:author="Matthews, Katrina (DOES)" w:date="2020-03-23T13:59:00Z">
            <w:rPr>
              <w:rFonts w:asciiTheme="majorHAnsi" w:hAnsiTheme="majorHAnsi"/>
            </w:rPr>
          </w:rPrChange>
        </w:rPr>
      </w:pPr>
      <w:r w:rsidRPr="00A841A6">
        <w:rPr>
          <w:rFonts w:ascii="Times New Roman" w:hAnsi="Times New Roman"/>
          <w:sz w:val="24"/>
          <w:szCs w:val="24"/>
          <w:rPrChange w:id="2615" w:author="Matthews, Katrina (DOES)" w:date="2020-03-23T13:59:00Z">
            <w:rPr>
              <w:rFonts w:asciiTheme="majorHAnsi" w:hAnsiTheme="majorHAnsi"/>
            </w:rPr>
          </w:rPrChange>
        </w:rPr>
        <w:t xml:space="preserve">Engage </w:t>
      </w:r>
      <w:r w:rsidR="00614168" w:rsidRPr="00A841A6">
        <w:rPr>
          <w:rFonts w:ascii="Times New Roman" w:hAnsi="Times New Roman"/>
          <w:sz w:val="24"/>
          <w:szCs w:val="24"/>
          <w:rPrChange w:id="2616" w:author="Matthews, Katrina (DOES)" w:date="2020-03-23T13:59:00Z">
            <w:rPr>
              <w:rFonts w:asciiTheme="majorHAnsi" w:hAnsiTheme="majorHAnsi"/>
            </w:rPr>
          </w:rPrChange>
        </w:rPr>
        <w:t xml:space="preserve">Chain of command </w:t>
      </w:r>
    </w:p>
    <w:p w14:paraId="340B764F" w14:textId="203BCFD1" w:rsidR="00210AB2" w:rsidRPr="00A841A6" w:rsidDel="006E0937" w:rsidRDefault="00210AB2" w:rsidP="00210AB2">
      <w:pPr>
        <w:pStyle w:val="ListParagraph"/>
        <w:numPr>
          <w:ilvl w:val="2"/>
          <w:numId w:val="9"/>
        </w:numPr>
        <w:spacing w:after="0" w:line="240" w:lineRule="auto"/>
        <w:jc w:val="both"/>
        <w:rPr>
          <w:del w:id="2617" w:author="Matthews, Katrina (DOES) [2]" w:date="2018-07-31T15:50:00Z"/>
          <w:rFonts w:ascii="Times New Roman" w:hAnsi="Times New Roman"/>
          <w:sz w:val="24"/>
          <w:szCs w:val="24"/>
          <w:rPrChange w:id="2618" w:author="Matthews, Katrina (DOES)" w:date="2020-03-23T13:59:00Z">
            <w:rPr>
              <w:del w:id="2619" w:author="Matthews, Katrina (DOES) [2]" w:date="2018-07-31T15:50:00Z"/>
              <w:rFonts w:asciiTheme="majorHAnsi" w:hAnsiTheme="majorHAnsi"/>
            </w:rPr>
          </w:rPrChange>
        </w:rPr>
      </w:pPr>
      <w:del w:id="2620" w:author="Matthews, Katrina (DOES) [2]" w:date="2018-07-31T15:52:00Z">
        <w:r w:rsidRPr="00A841A6" w:rsidDel="006E0937">
          <w:rPr>
            <w:rFonts w:ascii="Times New Roman" w:hAnsi="Times New Roman"/>
            <w:sz w:val="24"/>
            <w:szCs w:val="24"/>
            <w:rPrChange w:id="2621" w:author="Matthews, Katrina (DOES)" w:date="2020-03-23T13:59:00Z">
              <w:rPr>
                <w:rFonts w:asciiTheme="majorHAnsi" w:hAnsiTheme="majorHAnsi"/>
              </w:rPr>
            </w:rPrChange>
          </w:rPr>
          <w:delText xml:space="preserve">Give </w:delText>
        </w:r>
      </w:del>
      <w:ins w:id="2622" w:author="Matthews, Katrina (DOES) [2]" w:date="2018-07-31T15:52:00Z">
        <w:r w:rsidR="006E0937" w:rsidRPr="00A841A6">
          <w:rPr>
            <w:rFonts w:ascii="Times New Roman" w:hAnsi="Times New Roman"/>
            <w:sz w:val="24"/>
            <w:szCs w:val="24"/>
            <w:rPrChange w:id="2623" w:author="Matthews, Katrina (DOES)" w:date="2020-03-23T13:59:00Z">
              <w:rPr>
                <w:rFonts w:asciiTheme="majorHAnsi" w:hAnsiTheme="majorHAnsi"/>
              </w:rPr>
            </w:rPrChange>
          </w:rPr>
          <w:t xml:space="preserve">Provide </w:t>
        </w:r>
      </w:ins>
      <w:r w:rsidRPr="00A841A6">
        <w:rPr>
          <w:rFonts w:ascii="Times New Roman" w:hAnsi="Times New Roman"/>
          <w:sz w:val="24"/>
          <w:szCs w:val="24"/>
          <w:rPrChange w:id="2624" w:author="Matthews, Katrina (DOES)" w:date="2020-03-23T13:59:00Z">
            <w:rPr>
              <w:rFonts w:asciiTheme="majorHAnsi" w:hAnsiTheme="majorHAnsi"/>
            </w:rPr>
          </w:rPrChange>
        </w:rPr>
        <w:t xml:space="preserve">names and contact information </w:t>
      </w:r>
    </w:p>
    <w:p w14:paraId="767D8AAC" w14:textId="066EC914" w:rsidR="005F10E9" w:rsidRPr="00A841A6" w:rsidRDefault="005F10E9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/>
          <w:szCs w:val="24"/>
          <w:rPrChange w:id="2625" w:author="Matthews, Katrina (DOES)" w:date="2020-03-23T13:59:00Z">
            <w:rPr/>
          </w:rPrChange>
        </w:rPr>
        <w:pPrChange w:id="2626" w:author="Matthews, Katrina (DOES) [2]" w:date="2018-07-31T15:50:00Z">
          <w:pPr/>
        </w:pPrChange>
      </w:pPr>
    </w:p>
    <w:p w14:paraId="493DDEDF" w14:textId="77777777" w:rsidR="005F10E9" w:rsidRPr="00A841A6" w:rsidRDefault="005F10E9" w:rsidP="005F10E9">
      <w:pPr>
        <w:rPr>
          <w:rFonts w:ascii="Times New Roman" w:hAnsi="Times New Roman"/>
          <w:szCs w:val="24"/>
          <w:rPrChange w:id="2627" w:author="Matthews, Katrina (DOES)" w:date="2020-03-23T13:59:00Z">
            <w:rPr>
              <w:rFonts w:ascii="Georgia" w:hAnsi="Georgia"/>
              <w:szCs w:val="24"/>
            </w:rPr>
          </w:rPrChange>
        </w:rPr>
      </w:pPr>
    </w:p>
    <w:p w14:paraId="659BEA8D" w14:textId="77777777" w:rsidR="005F10E9" w:rsidRPr="00A841A6" w:rsidRDefault="005F10E9" w:rsidP="005F10E9">
      <w:pPr>
        <w:pStyle w:val="ListParagraph"/>
        <w:numPr>
          <w:ilvl w:val="0"/>
          <w:numId w:val="7"/>
        </w:numPr>
        <w:spacing w:after="0"/>
        <w:ind w:left="-90"/>
        <w:jc w:val="both"/>
        <w:rPr>
          <w:rFonts w:ascii="Times New Roman" w:hAnsi="Times New Roman"/>
          <w:sz w:val="24"/>
          <w:szCs w:val="24"/>
          <w:rPrChange w:id="2628" w:author="Matthews, Katrina (DOES)" w:date="2020-03-23T13:59:00Z">
            <w:rPr>
              <w:rFonts w:asciiTheme="majorHAnsi" w:hAnsiTheme="majorHAnsi"/>
            </w:rPr>
          </w:rPrChange>
        </w:rPr>
      </w:pPr>
      <w:r w:rsidRPr="00A841A6">
        <w:rPr>
          <w:rFonts w:ascii="Times New Roman" w:hAnsi="Times New Roman"/>
          <w:b/>
          <w:bCs/>
          <w:sz w:val="24"/>
          <w:szCs w:val="24"/>
          <w:u w:val="single"/>
          <w:rPrChange w:id="2629" w:author="Matthews, Katrina (DOES)" w:date="2020-03-23T13:59:00Z">
            <w:rPr>
              <w:rFonts w:asciiTheme="majorHAnsi" w:hAnsiTheme="majorHAnsi"/>
              <w:b/>
              <w:bCs/>
              <w:u w:val="single"/>
            </w:rPr>
          </w:rPrChange>
        </w:rPr>
        <w:t>EFFECTIVE DATE AND IMPLEMENTATION</w:t>
      </w:r>
      <w:r w:rsidRPr="00A841A6">
        <w:rPr>
          <w:rFonts w:ascii="Times New Roman" w:hAnsi="Times New Roman"/>
          <w:b/>
          <w:bCs/>
          <w:sz w:val="24"/>
          <w:szCs w:val="24"/>
          <w:rPrChange w:id="2630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  <w:t xml:space="preserve">:  </w:t>
      </w:r>
    </w:p>
    <w:p w14:paraId="2981FF63" w14:textId="77777777" w:rsidR="005F10E9" w:rsidRPr="00A841A6" w:rsidDel="006E0937" w:rsidRDefault="005F10E9" w:rsidP="005F10E9">
      <w:pPr>
        <w:pStyle w:val="ListParagraph"/>
        <w:ind w:left="-90"/>
        <w:jc w:val="both"/>
        <w:rPr>
          <w:del w:id="2631" w:author="Matthews, Katrina (DOES) [2]" w:date="2018-07-31T15:51:00Z"/>
          <w:rFonts w:ascii="Times New Roman" w:hAnsi="Times New Roman"/>
          <w:sz w:val="24"/>
          <w:szCs w:val="24"/>
          <w:rPrChange w:id="2632" w:author="Matthews, Katrina (DOES)" w:date="2020-03-23T13:59:00Z">
            <w:rPr>
              <w:del w:id="2633" w:author="Matthews, Katrina (DOES) [2]" w:date="2018-07-31T15:51:00Z"/>
              <w:rFonts w:asciiTheme="majorHAnsi" w:hAnsiTheme="majorHAnsi"/>
            </w:rPr>
          </w:rPrChange>
        </w:rPr>
      </w:pPr>
      <w:r w:rsidRPr="00A841A6">
        <w:rPr>
          <w:rFonts w:ascii="Times New Roman" w:hAnsi="Times New Roman"/>
          <w:sz w:val="24"/>
          <w:szCs w:val="24"/>
          <w:rPrChange w:id="2634" w:author="Matthews, Katrina (DOES)" w:date="2020-03-23T13:59:00Z">
            <w:rPr>
              <w:rFonts w:asciiTheme="majorHAnsi" w:hAnsiTheme="majorHAnsi"/>
            </w:rPr>
          </w:rPrChange>
        </w:rPr>
        <w:t>This standard operating procedure is effective immediately upon signature.</w:t>
      </w:r>
    </w:p>
    <w:p w14:paraId="7B2F3C79" w14:textId="77777777" w:rsidR="005F10E9" w:rsidRPr="00A841A6" w:rsidRDefault="005F10E9">
      <w:pPr>
        <w:pStyle w:val="ListParagraph"/>
        <w:ind w:left="-90"/>
        <w:jc w:val="both"/>
        <w:rPr>
          <w:rFonts w:ascii="Times New Roman" w:hAnsi="Times New Roman"/>
          <w:sz w:val="24"/>
          <w:szCs w:val="24"/>
          <w:rPrChange w:id="2635" w:author="Matthews, Katrina (DOES)" w:date="2020-03-23T13:59:00Z">
            <w:rPr/>
          </w:rPrChange>
        </w:rPr>
        <w:pPrChange w:id="2636" w:author="Matthews, Katrina (DOES) [2]" w:date="2018-07-31T15:51:00Z">
          <w:pPr>
            <w:pStyle w:val="ListParagraph"/>
            <w:ind w:left="360"/>
            <w:jc w:val="both"/>
          </w:pPr>
        </w:pPrChange>
      </w:pPr>
    </w:p>
    <w:p w14:paraId="5E2FE10C" w14:textId="77777777" w:rsidR="005F10E9" w:rsidRPr="00A841A6" w:rsidRDefault="005F10E9" w:rsidP="005F10E9">
      <w:pPr>
        <w:spacing w:line="276" w:lineRule="auto"/>
        <w:ind w:firstLine="180"/>
        <w:jc w:val="both"/>
        <w:rPr>
          <w:rFonts w:ascii="Times New Roman" w:hAnsi="Times New Roman"/>
          <w:b/>
          <w:bCs/>
          <w:szCs w:val="24"/>
          <w:rPrChange w:id="2637" w:author="Matthews, Katrina (DOES)" w:date="2020-03-23T13:59:00Z">
            <w:rPr>
              <w:rFonts w:asciiTheme="majorHAnsi" w:hAnsiTheme="majorHAnsi"/>
              <w:b/>
              <w:bCs/>
              <w:sz w:val="22"/>
              <w:szCs w:val="22"/>
            </w:rPr>
          </w:rPrChange>
        </w:rPr>
      </w:pPr>
      <w:r w:rsidRPr="00A841A6">
        <w:rPr>
          <w:rFonts w:ascii="Times New Roman" w:hAnsi="Times New Roman"/>
          <w:b/>
          <w:bCs/>
          <w:szCs w:val="24"/>
          <w:u w:val="single"/>
          <w:rPrChange w:id="2638" w:author="Matthews, Katrina (DOES)" w:date="2020-03-23T13:59:00Z">
            <w:rPr>
              <w:rFonts w:asciiTheme="majorHAnsi" w:hAnsiTheme="majorHAnsi"/>
              <w:b/>
              <w:bCs/>
              <w:sz w:val="22"/>
              <w:szCs w:val="22"/>
              <w:u w:val="single"/>
            </w:rPr>
          </w:rPrChange>
        </w:rPr>
        <w:t>APPROVAL</w:t>
      </w:r>
    </w:p>
    <w:p w14:paraId="6DD96332" w14:textId="77777777" w:rsidR="005F10E9" w:rsidRPr="00A841A6" w:rsidRDefault="005F10E9" w:rsidP="005F10E9">
      <w:pPr>
        <w:spacing w:line="276" w:lineRule="auto"/>
        <w:ind w:firstLine="180"/>
        <w:jc w:val="both"/>
        <w:rPr>
          <w:rFonts w:ascii="Times New Roman" w:hAnsi="Times New Roman"/>
          <w:b/>
          <w:bCs/>
          <w:szCs w:val="24"/>
          <w:rPrChange w:id="2639" w:author="Matthews, Katrina (DOES)" w:date="2020-03-23T13:59:00Z">
            <w:rPr>
              <w:rFonts w:asciiTheme="majorHAnsi" w:hAnsiTheme="majorHAnsi"/>
              <w:b/>
              <w:bCs/>
              <w:sz w:val="22"/>
              <w:szCs w:val="22"/>
            </w:rPr>
          </w:rPrChange>
        </w:rPr>
      </w:pPr>
    </w:p>
    <w:p w14:paraId="47BF6D33" w14:textId="77777777" w:rsidR="005F10E9" w:rsidRPr="00A841A6" w:rsidRDefault="005F10E9" w:rsidP="005F10E9">
      <w:pPr>
        <w:pStyle w:val="ListParagraph"/>
        <w:ind w:left="180"/>
        <w:jc w:val="both"/>
        <w:rPr>
          <w:rFonts w:ascii="Times New Roman" w:hAnsi="Times New Roman"/>
          <w:sz w:val="24"/>
          <w:szCs w:val="24"/>
          <w:u w:val="single"/>
          <w:rPrChange w:id="2640" w:author="Matthews, Katrina (DOES)" w:date="2020-03-23T13:59:00Z">
            <w:rPr>
              <w:rFonts w:asciiTheme="majorHAnsi" w:hAnsiTheme="majorHAnsi"/>
              <w:u w:val="single"/>
            </w:rPr>
          </w:rPrChange>
        </w:rPr>
      </w:pPr>
      <w:r w:rsidRPr="00A841A6">
        <w:rPr>
          <w:rFonts w:ascii="Times New Roman" w:hAnsi="Times New Roman"/>
          <w:sz w:val="24"/>
          <w:szCs w:val="24"/>
          <w:u w:val="single"/>
          <w:rPrChange w:id="2641" w:author="Matthews, Katrina (DOES)" w:date="2020-03-23T13:59:00Z">
            <w:rPr>
              <w:rFonts w:asciiTheme="majorHAnsi" w:hAnsiTheme="majorHAnsi"/>
              <w:u w:val="single"/>
            </w:rPr>
          </w:rPrChange>
        </w:rPr>
        <w:t xml:space="preserve">                                                                                          </w:t>
      </w:r>
      <w:r w:rsidRPr="00A841A6">
        <w:rPr>
          <w:rFonts w:ascii="Times New Roman" w:hAnsi="Times New Roman"/>
          <w:sz w:val="24"/>
          <w:szCs w:val="24"/>
          <w:u w:val="single"/>
          <w:rPrChange w:id="2642" w:author="Matthews, Katrina (DOES)" w:date="2020-03-23T13:59:00Z">
            <w:rPr>
              <w:rFonts w:asciiTheme="majorHAnsi" w:hAnsiTheme="majorHAnsi"/>
              <w:u w:val="single"/>
            </w:rPr>
          </w:rPrChange>
        </w:rPr>
        <w:tab/>
      </w:r>
      <w:r w:rsidRPr="00A841A6">
        <w:rPr>
          <w:rFonts w:ascii="Times New Roman" w:hAnsi="Times New Roman"/>
          <w:sz w:val="24"/>
          <w:szCs w:val="24"/>
          <w:rPrChange w:id="2643" w:author="Matthews, Katrina (DOES)" w:date="2020-03-23T13:59:00Z">
            <w:rPr>
              <w:rFonts w:asciiTheme="majorHAnsi" w:hAnsiTheme="majorHAnsi"/>
            </w:rPr>
          </w:rPrChange>
        </w:rPr>
        <w:t xml:space="preserve">                        </w:t>
      </w:r>
      <w:r w:rsidRPr="00A841A6">
        <w:rPr>
          <w:rFonts w:ascii="Times New Roman" w:hAnsi="Times New Roman"/>
          <w:sz w:val="24"/>
          <w:szCs w:val="24"/>
          <w:u w:val="single"/>
          <w:rPrChange w:id="2644" w:author="Matthews, Katrina (DOES)" w:date="2020-03-23T13:59:00Z">
            <w:rPr>
              <w:rFonts w:asciiTheme="majorHAnsi" w:hAnsiTheme="majorHAnsi"/>
              <w:u w:val="single"/>
            </w:rPr>
          </w:rPrChange>
        </w:rPr>
        <w:t>                                   </w:t>
      </w:r>
    </w:p>
    <w:p w14:paraId="15CD1712" w14:textId="22B7D732" w:rsidR="005F10E9" w:rsidRPr="00A841A6" w:rsidRDefault="00614168" w:rsidP="005F10E9">
      <w:pPr>
        <w:pStyle w:val="ListParagraph"/>
        <w:ind w:left="180"/>
        <w:jc w:val="both"/>
        <w:rPr>
          <w:rFonts w:ascii="Times New Roman" w:hAnsi="Times New Roman"/>
          <w:b/>
          <w:bCs/>
          <w:sz w:val="24"/>
          <w:szCs w:val="24"/>
          <w:rPrChange w:id="2645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</w:pPr>
      <w:del w:id="2646" w:author="Matthews, Katrina (DOES)" w:date="2020-04-07T21:48:00Z">
        <w:r w:rsidRPr="00A841A6" w:rsidDel="00745770">
          <w:rPr>
            <w:rFonts w:ascii="Times New Roman" w:hAnsi="Times New Roman"/>
            <w:b/>
            <w:bCs/>
            <w:sz w:val="24"/>
            <w:szCs w:val="24"/>
            <w:rPrChange w:id="2647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delText xml:space="preserve">Kendrick Snipes  </w:delText>
        </w:r>
        <w:r w:rsidR="005F10E9" w:rsidRPr="00A841A6" w:rsidDel="00745770">
          <w:rPr>
            <w:rFonts w:ascii="Times New Roman" w:hAnsi="Times New Roman"/>
            <w:b/>
            <w:bCs/>
            <w:sz w:val="24"/>
            <w:szCs w:val="24"/>
            <w:rPrChange w:id="2648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delText> </w:delText>
        </w:r>
      </w:del>
      <w:ins w:id="2649" w:author="Matthews, Katrina (DOES)" w:date="2020-04-07T21:48:00Z">
        <w:r w:rsidR="00745770">
          <w:rPr>
            <w:rFonts w:ascii="Times New Roman" w:hAnsi="Times New Roman"/>
            <w:b/>
            <w:bCs/>
            <w:sz w:val="24"/>
            <w:szCs w:val="24"/>
          </w:rPr>
          <w:t xml:space="preserve">Heather McGowan </w:t>
        </w:r>
      </w:ins>
      <w:r w:rsidR="005F10E9" w:rsidRPr="00A841A6">
        <w:rPr>
          <w:rFonts w:ascii="Times New Roman" w:hAnsi="Times New Roman"/>
          <w:b/>
          <w:bCs/>
          <w:sz w:val="24"/>
          <w:szCs w:val="24"/>
          <w:rPrChange w:id="2650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  <w:t>                   </w:t>
      </w:r>
      <w:r w:rsidR="005F10E9" w:rsidRPr="00A841A6">
        <w:rPr>
          <w:rFonts w:ascii="Times New Roman" w:hAnsi="Times New Roman"/>
          <w:b/>
          <w:bCs/>
          <w:sz w:val="24"/>
          <w:szCs w:val="24"/>
          <w:rPrChange w:id="2651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  <w:tab/>
        <w:t>                      </w:t>
      </w:r>
      <w:r w:rsidR="005F10E9" w:rsidRPr="00A841A6">
        <w:rPr>
          <w:rFonts w:ascii="Times New Roman" w:hAnsi="Times New Roman"/>
          <w:b/>
          <w:bCs/>
          <w:sz w:val="24"/>
          <w:szCs w:val="24"/>
          <w:rPrChange w:id="2652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  <w:tab/>
      </w:r>
      <w:r w:rsidR="005F10E9" w:rsidRPr="00A841A6">
        <w:rPr>
          <w:rFonts w:ascii="Times New Roman" w:hAnsi="Times New Roman"/>
          <w:b/>
          <w:bCs/>
          <w:sz w:val="24"/>
          <w:szCs w:val="24"/>
          <w:rPrChange w:id="2653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  <w:tab/>
      </w:r>
      <w:r w:rsidR="005F10E9" w:rsidRPr="00A841A6">
        <w:rPr>
          <w:rFonts w:ascii="Times New Roman" w:hAnsi="Times New Roman"/>
          <w:b/>
          <w:bCs/>
          <w:sz w:val="24"/>
          <w:szCs w:val="24"/>
          <w:rPrChange w:id="2654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  <w:tab/>
      </w:r>
      <w:ins w:id="2655" w:author="Matthews, Katrina (DOES)" w:date="2020-04-07T21:50:00Z">
        <w:r w:rsidR="00745770">
          <w:rPr>
            <w:rFonts w:ascii="Times New Roman" w:hAnsi="Times New Roman"/>
            <w:b/>
            <w:bCs/>
            <w:sz w:val="24"/>
            <w:szCs w:val="24"/>
          </w:rPr>
          <w:t xml:space="preserve">                      </w:t>
        </w:r>
      </w:ins>
      <w:r w:rsidR="005F10E9" w:rsidRPr="00A841A6">
        <w:rPr>
          <w:rFonts w:ascii="Times New Roman" w:hAnsi="Times New Roman"/>
          <w:b/>
          <w:bCs/>
          <w:sz w:val="24"/>
          <w:szCs w:val="24"/>
          <w:rPrChange w:id="2656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  <w:t>Date</w:t>
      </w:r>
    </w:p>
    <w:p w14:paraId="4F2D0C12" w14:textId="27CB43B4" w:rsidR="00614168" w:rsidRPr="00A841A6" w:rsidRDefault="00614168" w:rsidP="00614168">
      <w:pPr>
        <w:pStyle w:val="ListParagraph"/>
        <w:ind w:left="180"/>
        <w:jc w:val="both"/>
        <w:rPr>
          <w:rFonts w:ascii="Times New Roman" w:hAnsi="Times New Roman"/>
          <w:bCs/>
          <w:sz w:val="24"/>
          <w:szCs w:val="24"/>
          <w:rPrChange w:id="2657" w:author="Matthews, Katrina (DOES)" w:date="2020-03-23T13:59:00Z">
            <w:rPr>
              <w:rFonts w:asciiTheme="majorHAnsi" w:hAnsiTheme="majorHAnsi"/>
              <w:bCs/>
            </w:rPr>
          </w:rPrChange>
        </w:rPr>
      </w:pPr>
      <w:del w:id="2658" w:author="Matthews, Katrina (DOES)" w:date="2020-04-07T21:48:00Z">
        <w:r w:rsidRPr="00A841A6" w:rsidDel="00745770">
          <w:rPr>
            <w:rFonts w:ascii="Times New Roman" w:hAnsi="Times New Roman"/>
            <w:bCs/>
            <w:sz w:val="24"/>
            <w:szCs w:val="24"/>
            <w:rPrChange w:id="2659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Office of Multiple Information Systems (MIS)</w:delText>
        </w:r>
      </w:del>
      <w:ins w:id="2660" w:author="Matthews, Katrina (DOES)" w:date="2020-04-07T21:48:00Z">
        <w:r w:rsidR="00745770">
          <w:rPr>
            <w:rFonts w:ascii="Times New Roman" w:hAnsi="Times New Roman"/>
            <w:bCs/>
            <w:sz w:val="24"/>
            <w:szCs w:val="24"/>
          </w:rPr>
          <w:t>Performance Management O</w:t>
        </w:r>
      </w:ins>
      <w:ins w:id="2661" w:author="Matthews, Katrina (DOES)" w:date="2020-04-07T21:49:00Z">
        <w:r w:rsidR="00745770">
          <w:rPr>
            <w:rFonts w:ascii="Times New Roman" w:hAnsi="Times New Roman"/>
            <w:bCs/>
            <w:sz w:val="24"/>
            <w:szCs w:val="24"/>
          </w:rPr>
          <w:t xml:space="preserve">ffice </w:t>
        </w:r>
      </w:ins>
    </w:p>
    <w:p w14:paraId="77FAC356" w14:textId="79A8F52E" w:rsidR="005F10E9" w:rsidRPr="00A841A6" w:rsidRDefault="00614168" w:rsidP="00614168">
      <w:pPr>
        <w:pStyle w:val="ListParagraph"/>
        <w:ind w:left="180"/>
        <w:jc w:val="both"/>
        <w:rPr>
          <w:rFonts w:ascii="Times New Roman" w:hAnsi="Times New Roman"/>
          <w:bCs/>
          <w:sz w:val="24"/>
          <w:szCs w:val="24"/>
          <w:rPrChange w:id="2662" w:author="Matthews, Katrina (DOES)" w:date="2020-03-23T13:59:00Z">
            <w:rPr>
              <w:rFonts w:asciiTheme="majorHAnsi" w:hAnsiTheme="majorHAnsi"/>
              <w:bCs/>
            </w:rPr>
          </w:rPrChange>
        </w:rPr>
      </w:pPr>
      <w:r w:rsidRPr="00A841A6">
        <w:rPr>
          <w:rFonts w:ascii="Times New Roman" w:hAnsi="Times New Roman"/>
          <w:bCs/>
          <w:sz w:val="24"/>
          <w:szCs w:val="24"/>
          <w:rPrChange w:id="2663" w:author="Matthews, Katrina (DOES)" w:date="2020-03-23T13:59:00Z">
            <w:rPr>
              <w:rFonts w:asciiTheme="majorHAnsi" w:hAnsiTheme="majorHAnsi"/>
              <w:bCs/>
            </w:rPr>
          </w:rPrChange>
        </w:rPr>
        <w:t xml:space="preserve">Bureau of </w:t>
      </w:r>
      <w:del w:id="2664" w:author="Matthews, Katrina (DOES)" w:date="2020-04-07T21:49:00Z">
        <w:r w:rsidRPr="00A841A6" w:rsidDel="00745770">
          <w:rPr>
            <w:rFonts w:ascii="Times New Roman" w:hAnsi="Times New Roman"/>
            <w:bCs/>
            <w:sz w:val="24"/>
            <w:szCs w:val="24"/>
            <w:rPrChange w:id="2665" w:author="Matthews, Katrina (DOES)" w:date="2020-03-23T13:59:00Z">
              <w:rPr>
                <w:rFonts w:asciiTheme="majorHAnsi" w:hAnsiTheme="majorHAnsi"/>
                <w:bCs/>
              </w:rPr>
            </w:rPrChange>
          </w:rPr>
          <w:delText>Labor Market Research and Performance</w:delText>
        </w:r>
      </w:del>
      <w:ins w:id="2666" w:author="Matthews, Katrina (DOES)" w:date="2020-04-07T21:49:00Z">
        <w:r w:rsidR="00745770">
          <w:rPr>
            <w:rFonts w:ascii="Times New Roman" w:hAnsi="Times New Roman"/>
            <w:bCs/>
            <w:sz w:val="24"/>
            <w:szCs w:val="24"/>
          </w:rPr>
          <w:t>Workforce Innovati</w:t>
        </w:r>
      </w:ins>
      <w:ins w:id="2667" w:author="Matthews, Katrina (DOES)" w:date="2020-04-07T21:50:00Z">
        <w:r w:rsidR="00745770">
          <w:rPr>
            <w:rFonts w:ascii="Times New Roman" w:hAnsi="Times New Roman"/>
            <w:bCs/>
            <w:sz w:val="24"/>
            <w:szCs w:val="24"/>
          </w:rPr>
          <w:t xml:space="preserve">on and Education </w:t>
        </w:r>
      </w:ins>
    </w:p>
    <w:p w14:paraId="6A24A41D" w14:textId="77777777" w:rsidR="005F10E9" w:rsidRPr="00A841A6" w:rsidRDefault="005F10E9" w:rsidP="005F10E9">
      <w:pPr>
        <w:spacing w:line="276" w:lineRule="auto"/>
        <w:jc w:val="both"/>
        <w:rPr>
          <w:rFonts w:ascii="Times New Roman" w:hAnsi="Times New Roman"/>
          <w:b/>
          <w:bCs/>
          <w:szCs w:val="24"/>
          <w:rPrChange w:id="2668" w:author="Matthews, Katrina (DOES)" w:date="2020-03-23T13:59:00Z">
            <w:rPr>
              <w:rFonts w:asciiTheme="majorHAnsi" w:hAnsiTheme="majorHAnsi"/>
              <w:b/>
              <w:bCs/>
              <w:sz w:val="22"/>
              <w:szCs w:val="22"/>
            </w:rPr>
          </w:rPrChange>
        </w:rPr>
      </w:pPr>
    </w:p>
    <w:p w14:paraId="1AB8DFB4" w14:textId="77777777" w:rsidR="005F10E9" w:rsidRPr="00A841A6" w:rsidRDefault="005F10E9" w:rsidP="005F10E9">
      <w:pPr>
        <w:pStyle w:val="ListParagraph"/>
        <w:ind w:left="180"/>
        <w:jc w:val="both"/>
        <w:rPr>
          <w:rFonts w:ascii="Times New Roman" w:hAnsi="Times New Roman"/>
          <w:sz w:val="24"/>
          <w:szCs w:val="24"/>
          <w:u w:val="single"/>
          <w:rPrChange w:id="2669" w:author="Matthews, Katrina (DOES)" w:date="2020-03-23T13:59:00Z">
            <w:rPr>
              <w:rFonts w:asciiTheme="majorHAnsi" w:hAnsiTheme="majorHAnsi"/>
              <w:u w:val="single"/>
            </w:rPr>
          </w:rPrChange>
        </w:rPr>
      </w:pPr>
      <w:r w:rsidRPr="00A841A6">
        <w:rPr>
          <w:rFonts w:ascii="Times New Roman" w:hAnsi="Times New Roman"/>
          <w:sz w:val="24"/>
          <w:szCs w:val="24"/>
          <w:u w:val="single"/>
          <w:rPrChange w:id="2670" w:author="Matthews, Katrina (DOES)" w:date="2020-03-23T13:59:00Z">
            <w:rPr>
              <w:rFonts w:asciiTheme="majorHAnsi" w:hAnsiTheme="majorHAnsi"/>
              <w:u w:val="single"/>
            </w:rPr>
          </w:rPrChange>
        </w:rPr>
        <w:lastRenderedPageBreak/>
        <w:t xml:space="preserve">                                                                                          </w:t>
      </w:r>
      <w:r w:rsidRPr="00A841A6">
        <w:rPr>
          <w:rFonts w:ascii="Times New Roman" w:hAnsi="Times New Roman"/>
          <w:sz w:val="24"/>
          <w:szCs w:val="24"/>
          <w:u w:val="single"/>
          <w:rPrChange w:id="2671" w:author="Matthews, Katrina (DOES)" w:date="2020-03-23T13:59:00Z">
            <w:rPr>
              <w:rFonts w:asciiTheme="majorHAnsi" w:hAnsiTheme="majorHAnsi"/>
              <w:u w:val="single"/>
            </w:rPr>
          </w:rPrChange>
        </w:rPr>
        <w:tab/>
      </w:r>
      <w:r w:rsidRPr="00A841A6">
        <w:rPr>
          <w:rFonts w:ascii="Times New Roman" w:hAnsi="Times New Roman"/>
          <w:sz w:val="24"/>
          <w:szCs w:val="24"/>
          <w:rPrChange w:id="2672" w:author="Matthews, Katrina (DOES)" w:date="2020-03-23T13:59:00Z">
            <w:rPr>
              <w:rFonts w:asciiTheme="majorHAnsi" w:hAnsiTheme="majorHAnsi"/>
            </w:rPr>
          </w:rPrChange>
        </w:rPr>
        <w:t xml:space="preserve">                        </w:t>
      </w:r>
      <w:r w:rsidRPr="00A841A6">
        <w:rPr>
          <w:rFonts w:ascii="Times New Roman" w:hAnsi="Times New Roman"/>
          <w:sz w:val="24"/>
          <w:szCs w:val="24"/>
          <w:u w:val="single"/>
          <w:rPrChange w:id="2673" w:author="Matthews, Katrina (DOES)" w:date="2020-03-23T13:59:00Z">
            <w:rPr>
              <w:rFonts w:asciiTheme="majorHAnsi" w:hAnsiTheme="majorHAnsi"/>
              <w:u w:val="single"/>
            </w:rPr>
          </w:rPrChange>
        </w:rPr>
        <w:t>                                   </w:t>
      </w:r>
    </w:p>
    <w:p w14:paraId="35F4FD4B" w14:textId="128543A4" w:rsidR="005F10E9" w:rsidRPr="00A841A6" w:rsidRDefault="00210AB2" w:rsidP="00210AB2">
      <w:pPr>
        <w:pStyle w:val="ListParagraph"/>
        <w:ind w:left="180"/>
        <w:jc w:val="both"/>
        <w:rPr>
          <w:rFonts w:ascii="Times New Roman" w:hAnsi="Times New Roman"/>
          <w:b/>
          <w:bCs/>
          <w:sz w:val="24"/>
          <w:szCs w:val="24"/>
          <w:rPrChange w:id="2674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</w:pPr>
      <w:del w:id="2675" w:author="Matthews, Katrina (DOES)" w:date="2020-04-07T21:49:00Z">
        <w:r w:rsidRPr="00A841A6" w:rsidDel="00745770">
          <w:rPr>
            <w:rFonts w:ascii="Times New Roman" w:hAnsi="Times New Roman"/>
            <w:b/>
            <w:bCs/>
            <w:sz w:val="24"/>
            <w:szCs w:val="24"/>
            <w:rPrChange w:id="2676" w:author="Matthews, Katrina (DOES)" w:date="2020-03-23T13:59:00Z">
              <w:rPr>
                <w:rFonts w:asciiTheme="majorHAnsi" w:hAnsiTheme="majorHAnsi"/>
                <w:b/>
                <w:bCs/>
              </w:rPr>
            </w:rPrChange>
          </w:rPr>
          <w:delText>Jerome Johnson</w:delText>
        </w:r>
      </w:del>
      <w:ins w:id="2677" w:author="Matthews, Katrina (DOES)" w:date="2020-04-07T21:49:00Z">
        <w:r w:rsidR="00745770">
          <w:rPr>
            <w:rFonts w:ascii="Times New Roman" w:hAnsi="Times New Roman"/>
            <w:b/>
            <w:bCs/>
            <w:sz w:val="24"/>
            <w:szCs w:val="24"/>
          </w:rPr>
          <w:t xml:space="preserve">Ta-Tanisha Wallace </w:t>
        </w:r>
      </w:ins>
      <w:r w:rsidRPr="00A841A6">
        <w:rPr>
          <w:rFonts w:ascii="Times New Roman" w:hAnsi="Times New Roman"/>
          <w:b/>
          <w:bCs/>
          <w:sz w:val="24"/>
          <w:szCs w:val="24"/>
          <w:rPrChange w:id="2678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  <w:t xml:space="preserve">                          </w:t>
      </w:r>
      <w:r w:rsidRPr="00A841A6">
        <w:rPr>
          <w:rFonts w:ascii="Times New Roman" w:hAnsi="Times New Roman"/>
          <w:b/>
          <w:bCs/>
          <w:sz w:val="24"/>
          <w:szCs w:val="24"/>
          <w:rPrChange w:id="2679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  <w:tab/>
      </w:r>
      <w:r w:rsidRPr="00A841A6">
        <w:rPr>
          <w:rFonts w:ascii="Times New Roman" w:hAnsi="Times New Roman"/>
          <w:b/>
          <w:bCs/>
          <w:sz w:val="24"/>
          <w:szCs w:val="24"/>
          <w:rPrChange w:id="2680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  <w:tab/>
        <w:t xml:space="preserve">              </w:t>
      </w:r>
      <w:r w:rsidR="005F10E9" w:rsidRPr="00A841A6">
        <w:rPr>
          <w:rFonts w:ascii="Times New Roman" w:hAnsi="Times New Roman"/>
          <w:b/>
          <w:bCs/>
          <w:sz w:val="24"/>
          <w:szCs w:val="24"/>
          <w:rPrChange w:id="2681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  <w:tab/>
        <w:t>                      </w:t>
      </w:r>
      <w:r w:rsidR="005F10E9" w:rsidRPr="00A841A6">
        <w:rPr>
          <w:rFonts w:ascii="Times New Roman" w:hAnsi="Times New Roman"/>
          <w:b/>
          <w:bCs/>
          <w:sz w:val="24"/>
          <w:szCs w:val="24"/>
          <w:rPrChange w:id="2682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  <w:tab/>
        <w:t>Date</w:t>
      </w:r>
    </w:p>
    <w:p w14:paraId="24FD52CB" w14:textId="523BD638" w:rsidR="00210AB2" w:rsidRPr="00A841A6" w:rsidRDefault="00210AB2" w:rsidP="00210AB2">
      <w:pPr>
        <w:pStyle w:val="ListParagraph"/>
        <w:ind w:left="180"/>
        <w:jc w:val="both"/>
        <w:rPr>
          <w:rFonts w:ascii="Times New Roman" w:eastAsia="Times New Roman" w:hAnsi="Times New Roman"/>
          <w:color w:val="000000"/>
          <w:spacing w:val="6"/>
          <w:sz w:val="24"/>
          <w:szCs w:val="24"/>
          <w:rPrChange w:id="2683" w:author="Matthews, Katrina (DOES)" w:date="2020-03-23T13:59:00Z">
            <w:rPr>
              <w:rFonts w:asciiTheme="minorHAnsi" w:eastAsia="Times New Roman" w:hAnsiTheme="minorHAnsi" w:cstheme="minorHAnsi"/>
              <w:color w:val="000000"/>
              <w:spacing w:val="6"/>
            </w:rPr>
          </w:rPrChange>
        </w:rPr>
      </w:pPr>
      <w:r w:rsidRPr="00A841A6">
        <w:rPr>
          <w:rFonts w:ascii="Times New Roman" w:eastAsia="Times New Roman" w:hAnsi="Times New Roman"/>
          <w:color w:val="000000"/>
          <w:spacing w:val="6"/>
          <w:sz w:val="24"/>
          <w:szCs w:val="24"/>
          <w:rPrChange w:id="2684" w:author="Matthews, Katrina (DOES)" w:date="2020-03-23T13:59:00Z">
            <w:rPr>
              <w:rFonts w:asciiTheme="minorHAnsi" w:eastAsia="Times New Roman" w:hAnsiTheme="minorHAnsi" w:cstheme="minorHAnsi"/>
              <w:color w:val="000000"/>
              <w:spacing w:val="6"/>
            </w:rPr>
          </w:rPrChange>
        </w:rPr>
        <w:t xml:space="preserve"> Chief Strategy Officer, </w:t>
      </w:r>
      <w:del w:id="2685" w:author="Matthews, Katrina (DOES)" w:date="2020-04-07T21:49:00Z">
        <w:r w:rsidRPr="00A841A6" w:rsidDel="00745770">
          <w:rPr>
            <w:rFonts w:ascii="Times New Roman" w:eastAsia="Times New Roman" w:hAnsi="Times New Roman"/>
            <w:color w:val="000000"/>
            <w:spacing w:val="6"/>
            <w:sz w:val="24"/>
            <w:szCs w:val="24"/>
            <w:rPrChange w:id="2686" w:author="Matthews, Katrina (DOES)" w:date="2020-03-23T13:59:00Z">
              <w:rPr>
                <w:rFonts w:asciiTheme="minorHAnsi" w:eastAsia="Times New Roman" w:hAnsiTheme="minorHAnsi" w:cstheme="minorHAnsi"/>
                <w:color w:val="000000"/>
                <w:spacing w:val="6"/>
              </w:rPr>
            </w:rPrChange>
          </w:rPr>
          <w:delText>MIS</w:delText>
        </w:r>
      </w:del>
    </w:p>
    <w:p w14:paraId="04FA9A95" w14:textId="0F9B0B89" w:rsidR="00210AB2" w:rsidDel="00313B3C" w:rsidRDefault="00745770" w:rsidP="00745770">
      <w:pPr>
        <w:pStyle w:val="ListParagraph"/>
        <w:rPr>
          <w:del w:id="2687" w:author="Matthews, Katrina (DOES)" w:date="2020-04-07T21:50:00Z"/>
          <w:rFonts w:ascii="Times New Roman" w:hAnsi="Times New Roman"/>
          <w:bCs/>
          <w:sz w:val="24"/>
          <w:szCs w:val="24"/>
        </w:rPr>
      </w:pPr>
      <w:ins w:id="2688" w:author="Matthews, Katrina (DOES)" w:date="2020-04-07T21:50:00Z">
        <w:r w:rsidRPr="000F66EC">
          <w:rPr>
            <w:rFonts w:ascii="Times New Roman" w:hAnsi="Times New Roman"/>
            <w:bCs/>
            <w:sz w:val="24"/>
            <w:szCs w:val="24"/>
          </w:rPr>
          <w:t xml:space="preserve">Bureau of </w:t>
        </w:r>
        <w:r>
          <w:rPr>
            <w:rFonts w:ascii="Times New Roman" w:hAnsi="Times New Roman"/>
            <w:bCs/>
            <w:sz w:val="24"/>
            <w:szCs w:val="24"/>
          </w:rPr>
          <w:t xml:space="preserve">Workforce Innovation and Education </w:t>
        </w:r>
      </w:ins>
      <w:del w:id="2689" w:author="Matthews, Katrina (DOES)" w:date="2020-04-07T21:50:00Z">
        <w:r w:rsidR="00210AB2" w:rsidRPr="00745770" w:rsidDel="00745770">
          <w:rPr>
            <w:rFonts w:ascii="Times New Roman" w:hAnsi="Times New Roman"/>
            <w:bCs/>
            <w:szCs w:val="24"/>
            <w:rPrChange w:id="2690" w:author="Matthews, Katrina (DOES)" w:date="2020-04-07T21:53:00Z">
              <w:rPr>
                <w:rFonts w:asciiTheme="majorHAnsi" w:hAnsiTheme="majorHAnsi"/>
                <w:bCs/>
              </w:rPr>
            </w:rPrChange>
          </w:rPr>
          <w:delText>Bureau of Labor Market Research and Performance</w:delText>
        </w:r>
      </w:del>
    </w:p>
    <w:p w14:paraId="4A163766" w14:textId="51581979" w:rsidR="00313B3C" w:rsidRDefault="00313B3C" w:rsidP="00745770">
      <w:pPr>
        <w:pStyle w:val="ListParagraph"/>
        <w:ind w:left="180"/>
        <w:jc w:val="both"/>
        <w:rPr>
          <w:ins w:id="2691" w:author="Matthews, Katrina (DOES)" w:date="2020-04-08T12:47:00Z"/>
          <w:rFonts w:ascii="Times New Roman" w:hAnsi="Times New Roman"/>
          <w:bCs/>
          <w:sz w:val="24"/>
          <w:szCs w:val="24"/>
        </w:rPr>
      </w:pPr>
    </w:p>
    <w:p w14:paraId="3BD6137E" w14:textId="1EB6AF21" w:rsidR="00313B3C" w:rsidRDefault="00313B3C" w:rsidP="00745770">
      <w:pPr>
        <w:pStyle w:val="ListParagraph"/>
        <w:ind w:left="180"/>
        <w:jc w:val="both"/>
        <w:rPr>
          <w:ins w:id="2692" w:author="Matthews, Katrina (DOES)" w:date="2020-04-08T12:47:00Z"/>
          <w:rFonts w:ascii="Times New Roman" w:hAnsi="Times New Roman"/>
          <w:bCs/>
          <w:sz w:val="24"/>
          <w:szCs w:val="24"/>
        </w:rPr>
      </w:pPr>
    </w:p>
    <w:p w14:paraId="61693D1C" w14:textId="1D5A36E3" w:rsidR="00313B3C" w:rsidRDefault="00313B3C" w:rsidP="00745770">
      <w:pPr>
        <w:pStyle w:val="ListParagraph"/>
        <w:ind w:left="180"/>
        <w:jc w:val="both"/>
        <w:rPr>
          <w:ins w:id="2693" w:author="Matthews, Katrina (DOES)" w:date="2020-04-08T12:47:00Z"/>
          <w:rFonts w:ascii="Times New Roman" w:hAnsi="Times New Roman"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13B3C" w:rsidRPr="00BE5558" w14:paraId="086F2FA5" w14:textId="77777777" w:rsidTr="00DC38AA">
        <w:trPr>
          <w:trHeight w:val="1223"/>
          <w:ins w:id="2694" w:author="Matthews, Katrina (DOES)" w:date="2020-04-08T12:47:00Z"/>
        </w:trPr>
        <w:tc>
          <w:tcPr>
            <w:tcW w:w="3110" w:type="pct"/>
          </w:tcPr>
          <w:p w14:paraId="5BE8BA7F" w14:textId="77777777" w:rsidR="00313B3C" w:rsidRDefault="00313B3C" w:rsidP="00DC38AA">
            <w:pPr>
              <w:tabs>
                <w:tab w:val="left" w:pos="90"/>
              </w:tabs>
              <w:contextualSpacing/>
              <w:jc w:val="both"/>
              <w:rPr>
                <w:ins w:id="2695" w:author="Matthews, Katrina (DOES)" w:date="2020-04-08T12:47:00Z"/>
                <w:rFonts w:ascii="Times New Roman" w:hAnsi="Times New Roman"/>
                <w:b/>
                <w:bCs/>
              </w:rPr>
            </w:pPr>
            <w:ins w:id="2696" w:author="Matthews, Katrina (DOES)" w:date="2020-04-08T12:47:00Z">
              <w:r w:rsidRPr="00BE5558">
                <w:rPr>
                  <w:rFonts w:ascii="Times New Roman" w:hAnsi="Times New Roman"/>
                  <w:b/>
                  <w:bCs/>
                  <w:sz w:val="22"/>
                  <w:szCs w:val="22"/>
                </w:rPr>
                <w:t>Locally Funded Programs</w:t>
              </w:r>
            </w:ins>
          </w:p>
          <w:p w14:paraId="0A4771BB" w14:textId="77777777" w:rsidR="00313B3C" w:rsidRPr="00BE5558" w:rsidRDefault="00313B3C" w:rsidP="00313B3C">
            <w:pPr>
              <w:pStyle w:val="ListParagraph"/>
              <w:numPr>
                <w:ilvl w:val="0"/>
                <w:numId w:val="55"/>
              </w:numPr>
              <w:tabs>
                <w:tab w:val="left" w:pos="90"/>
              </w:tabs>
              <w:spacing w:after="0" w:line="240" w:lineRule="auto"/>
              <w:jc w:val="both"/>
              <w:rPr>
                <w:ins w:id="2697" w:author="Matthews, Katrina (DOES)" w:date="2020-04-08T12:47:00Z"/>
                <w:rFonts w:ascii="Times New Roman" w:hAnsi="Times New Roman"/>
              </w:rPr>
            </w:pPr>
            <w:ins w:id="2698" w:author="Matthews, Katrina (DOES)" w:date="2020-04-08T12:47:00Z">
              <w:r w:rsidRPr="00BE5558">
                <w:rPr>
                  <w:rFonts w:ascii="Times New Roman" w:hAnsi="Times New Roman"/>
                </w:rPr>
                <w:t>Transitional Employment Program (TEP)</w:t>
              </w:r>
            </w:ins>
          </w:p>
          <w:p w14:paraId="71E2D35F" w14:textId="77777777" w:rsidR="00313B3C" w:rsidRPr="00BE5558" w:rsidRDefault="00313B3C" w:rsidP="00313B3C">
            <w:pPr>
              <w:pStyle w:val="ListParagraph"/>
              <w:numPr>
                <w:ilvl w:val="0"/>
                <w:numId w:val="55"/>
              </w:numPr>
              <w:tabs>
                <w:tab w:val="left" w:pos="90"/>
              </w:tabs>
              <w:spacing w:after="0" w:line="240" w:lineRule="auto"/>
              <w:jc w:val="both"/>
              <w:rPr>
                <w:ins w:id="2699" w:author="Matthews, Katrina (DOES)" w:date="2020-04-08T12:47:00Z"/>
                <w:rFonts w:ascii="Times New Roman" w:hAnsi="Times New Roman"/>
              </w:rPr>
            </w:pPr>
            <w:ins w:id="2700" w:author="Matthews, Katrina (DOES)" w:date="2020-04-08T12:47:00Z">
              <w:r w:rsidRPr="00BE5558">
                <w:rPr>
                  <w:rFonts w:ascii="Times New Roman" w:hAnsi="Times New Roman"/>
                </w:rPr>
                <w:t xml:space="preserve">DC Career Connections (DCCC) </w:t>
              </w:r>
            </w:ins>
          </w:p>
          <w:p w14:paraId="25D3C572" w14:textId="77777777" w:rsidR="00313B3C" w:rsidRPr="00BE5558" w:rsidRDefault="00313B3C" w:rsidP="00313B3C">
            <w:pPr>
              <w:pStyle w:val="ListParagraph"/>
              <w:numPr>
                <w:ilvl w:val="0"/>
                <w:numId w:val="55"/>
              </w:numPr>
              <w:tabs>
                <w:tab w:val="left" w:pos="90"/>
              </w:tabs>
              <w:spacing w:after="0" w:line="240" w:lineRule="auto"/>
              <w:jc w:val="both"/>
              <w:rPr>
                <w:ins w:id="2701" w:author="Matthews, Katrina (DOES)" w:date="2020-04-08T12:47:00Z"/>
                <w:rFonts w:ascii="Times New Roman" w:hAnsi="Times New Roman"/>
              </w:rPr>
            </w:pPr>
            <w:ins w:id="2702" w:author="Matthews, Katrina (DOES)" w:date="2020-04-08T12:47:00Z">
              <w:r w:rsidRPr="00BE5558">
                <w:rPr>
                  <w:rFonts w:ascii="Times New Roman" w:hAnsi="Times New Roman"/>
                </w:rPr>
                <w:t xml:space="preserve">Back to Work 50+(FY19 4th Quarter) </w:t>
              </w:r>
            </w:ins>
          </w:p>
          <w:p w14:paraId="484A697A" w14:textId="77777777" w:rsidR="00313B3C" w:rsidRPr="00BE5558" w:rsidRDefault="00313B3C" w:rsidP="00313B3C">
            <w:pPr>
              <w:pStyle w:val="ListParagraph"/>
              <w:numPr>
                <w:ilvl w:val="0"/>
                <w:numId w:val="55"/>
              </w:numPr>
              <w:tabs>
                <w:tab w:val="left" w:pos="90"/>
              </w:tabs>
              <w:spacing w:after="0" w:line="240" w:lineRule="auto"/>
              <w:jc w:val="both"/>
              <w:rPr>
                <w:ins w:id="2703" w:author="Matthews, Katrina (DOES)" w:date="2020-04-08T12:47:00Z"/>
                <w:rFonts w:ascii="Times New Roman" w:hAnsi="Times New Roman"/>
              </w:rPr>
            </w:pPr>
            <w:ins w:id="2704" w:author="Matthews, Katrina (DOES)" w:date="2020-04-08T12:47:00Z">
              <w:r w:rsidRPr="00BE5558">
                <w:rPr>
                  <w:rFonts w:ascii="Times New Roman" w:hAnsi="Times New Roman"/>
                </w:rPr>
                <w:t xml:space="preserve">DC Infrastructure Academy (DCIA) </w:t>
              </w:r>
            </w:ins>
          </w:p>
          <w:p w14:paraId="69BD3699" w14:textId="77777777" w:rsidR="00313B3C" w:rsidRPr="00BE5558" w:rsidRDefault="00313B3C" w:rsidP="00313B3C">
            <w:pPr>
              <w:pStyle w:val="ListParagraph"/>
              <w:numPr>
                <w:ilvl w:val="0"/>
                <w:numId w:val="55"/>
              </w:numPr>
              <w:tabs>
                <w:tab w:val="left" w:pos="90"/>
              </w:tabs>
              <w:spacing w:after="0" w:line="240" w:lineRule="auto"/>
              <w:jc w:val="both"/>
              <w:rPr>
                <w:ins w:id="2705" w:author="Matthews, Katrina (DOES)" w:date="2020-04-08T12:47:00Z"/>
                <w:rFonts w:ascii="Times New Roman" w:hAnsi="Times New Roman"/>
              </w:rPr>
            </w:pPr>
            <w:ins w:id="2706" w:author="Matthews, Katrina (DOES)" w:date="2020-04-08T12:47:00Z">
              <w:r w:rsidRPr="00BE5558">
                <w:rPr>
                  <w:rFonts w:ascii="Times New Roman" w:hAnsi="Times New Roman"/>
                </w:rPr>
                <w:t>LEAP</w:t>
              </w:r>
            </w:ins>
          </w:p>
          <w:p w14:paraId="1AE47E26" w14:textId="77777777" w:rsidR="00313B3C" w:rsidRPr="00BE5558" w:rsidRDefault="00313B3C" w:rsidP="00313B3C">
            <w:pPr>
              <w:pStyle w:val="ListParagraph"/>
              <w:numPr>
                <w:ilvl w:val="0"/>
                <w:numId w:val="55"/>
              </w:numPr>
              <w:tabs>
                <w:tab w:val="left" w:pos="90"/>
              </w:tabs>
              <w:spacing w:after="0" w:line="240" w:lineRule="auto"/>
              <w:jc w:val="both"/>
              <w:rPr>
                <w:ins w:id="2707" w:author="Matthews, Katrina (DOES)" w:date="2020-04-08T12:47:00Z"/>
                <w:rFonts w:ascii="Times New Roman" w:hAnsi="Times New Roman"/>
              </w:rPr>
            </w:pPr>
            <w:ins w:id="2708" w:author="Matthews, Katrina (DOES)" w:date="2020-04-08T12:47:00Z">
              <w:r w:rsidRPr="00BE5558">
                <w:rPr>
                  <w:rFonts w:ascii="Times New Roman" w:hAnsi="Times New Roman"/>
                </w:rPr>
                <w:t>FEMS</w:t>
              </w:r>
            </w:ins>
          </w:p>
          <w:p w14:paraId="4AC8473A" w14:textId="77777777" w:rsidR="00313B3C" w:rsidRPr="00BE5558" w:rsidRDefault="00313B3C" w:rsidP="00313B3C">
            <w:pPr>
              <w:pStyle w:val="ListParagraph"/>
              <w:numPr>
                <w:ilvl w:val="0"/>
                <w:numId w:val="55"/>
              </w:numPr>
              <w:tabs>
                <w:tab w:val="left" w:pos="90"/>
              </w:tabs>
              <w:spacing w:after="0" w:line="240" w:lineRule="auto"/>
              <w:jc w:val="both"/>
              <w:rPr>
                <w:ins w:id="2709" w:author="Matthews, Katrina (DOES)" w:date="2020-04-08T12:47:00Z"/>
                <w:rFonts w:ascii="Times New Roman" w:hAnsi="Times New Roman"/>
              </w:rPr>
            </w:pPr>
            <w:ins w:id="2710" w:author="Matthews, Katrina (DOES)" w:date="2020-04-08T12:47:00Z">
              <w:r w:rsidRPr="00BE5558">
                <w:rPr>
                  <w:rFonts w:ascii="Times New Roman" w:hAnsi="Times New Roman"/>
                </w:rPr>
                <w:t>MPD</w:t>
              </w:r>
            </w:ins>
          </w:p>
          <w:p w14:paraId="00616A98" w14:textId="77777777" w:rsidR="00313B3C" w:rsidRPr="00BE5558" w:rsidRDefault="00313B3C" w:rsidP="00313B3C">
            <w:pPr>
              <w:pStyle w:val="ListParagraph"/>
              <w:numPr>
                <w:ilvl w:val="0"/>
                <w:numId w:val="55"/>
              </w:numPr>
              <w:tabs>
                <w:tab w:val="left" w:pos="90"/>
              </w:tabs>
              <w:spacing w:after="0" w:line="240" w:lineRule="auto"/>
              <w:jc w:val="both"/>
              <w:rPr>
                <w:ins w:id="2711" w:author="Matthews, Katrina (DOES)" w:date="2020-04-08T12:47:00Z"/>
                <w:rFonts w:ascii="Times New Roman" w:hAnsi="Times New Roman"/>
              </w:rPr>
            </w:pPr>
            <w:ins w:id="2712" w:author="Matthews, Katrina (DOES)" w:date="2020-04-08T12:47:00Z">
              <w:r w:rsidRPr="00BE5558">
                <w:rPr>
                  <w:rFonts w:ascii="Times New Roman" w:hAnsi="Times New Roman"/>
                </w:rPr>
                <w:t xml:space="preserve">Pre- Apprenticeship </w:t>
              </w:r>
            </w:ins>
          </w:p>
          <w:p w14:paraId="3442F9A0" w14:textId="77777777" w:rsidR="00313B3C" w:rsidRPr="00BE5558" w:rsidRDefault="00313B3C" w:rsidP="00DC38AA">
            <w:pPr>
              <w:tabs>
                <w:tab w:val="left" w:pos="90"/>
              </w:tabs>
              <w:ind w:left="360"/>
              <w:jc w:val="both"/>
              <w:rPr>
                <w:ins w:id="2713" w:author="Matthews, Katrina (DOES)" w:date="2020-04-08T12:47:00Z"/>
                <w:rFonts w:ascii="Times New Roman" w:hAnsi="Times New Roman"/>
                <w:b/>
                <w:bCs/>
              </w:rPr>
            </w:pPr>
          </w:p>
        </w:tc>
      </w:tr>
      <w:tr w:rsidR="00313B3C" w:rsidRPr="00BE5558" w14:paraId="56F25550" w14:textId="77777777" w:rsidTr="00DC38AA">
        <w:trPr>
          <w:trHeight w:val="1223"/>
          <w:ins w:id="2714" w:author="Matthews, Katrina (DOES)" w:date="2020-04-08T12:47:00Z"/>
        </w:trPr>
        <w:tc>
          <w:tcPr>
            <w:tcW w:w="3110" w:type="pct"/>
          </w:tcPr>
          <w:p w14:paraId="2C837781" w14:textId="77777777" w:rsidR="00313B3C" w:rsidRDefault="00313B3C" w:rsidP="00DC38AA">
            <w:pPr>
              <w:rPr>
                <w:ins w:id="2715" w:author="Matthews, Katrina (DOES)" w:date="2020-04-08T12:47:00Z"/>
                <w:rFonts w:ascii="Times New Roman" w:hAnsi="Times New Roman"/>
                <w:b/>
                <w:bCs/>
              </w:rPr>
            </w:pPr>
            <w:ins w:id="2716" w:author="Matthews, Katrina (DOES)" w:date="2020-04-08T12:47:00Z">
              <w:r w:rsidRPr="00E92F71">
                <w:rPr>
                  <w:rFonts w:ascii="Times New Roman" w:hAnsi="Times New Roman"/>
                  <w:b/>
                  <w:bCs/>
                </w:rPr>
                <w:t>Required Reporting Elements</w:t>
              </w:r>
            </w:ins>
          </w:p>
          <w:p w14:paraId="4A8C49EF" w14:textId="77777777" w:rsidR="00313B3C" w:rsidRPr="00BE5558" w:rsidRDefault="00313B3C" w:rsidP="00313B3C">
            <w:pPr>
              <w:pStyle w:val="ListParagraph"/>
              <w:numPr>
                <w:ilvl w:val="0"/>
                <w:numId w:val="54"/>
              </w:numPr>
              <w:rPr>
                <w:ins w:id="2717" w:author="Matthews, Katrina (DOES)" w:date="2020-04-08T12:47:00Z"/>
                <w:rFonts w:ascii="Times New Roman" w:hAnsi="Times New Roman"/>
              </w:rPr>
            </w:pPr>
            <w:ins w:id="2718" w:author="Matthews, Katrina (DOES)" w:date="2020-04-08T12:47:00Z">
              <w:r w:rsidRPr="00BE5558">
                <w:rPr>
                  <w:rFonts w:ascii="Times New Roman" w:hAnsi="Times New Roman"/>
                </w:rPr>
                <w:t xml:space="preserve">Job Readiness Training (JRT) </w:t>
              </w:r>
            </w:ins>
          </w:p>
          <w:p w14:paraId="02FD26E7" w14:textId="77777777" w:rsidR="00313B3C" w:rsidRPr="00BE5558" w:rsidRDefault="00313B3C" w:rsidP="00313B3C">
            <w:pPr>
              <w:pStyle w:val="ListParagraph"/>
              <w:numPr>
                <w:ilvl w:val="0"/>
                <w:numId w:val="54"/>
              </w:numPr>
              <w:rPr>
                <w:ins w:id="2719" w:author="Matthews, Katrina (DOES)" w:date="2020-04-08T12:47:00Z"/>
                <w:rFonts w:ascii="Times New Roman" w:hAnsi="Times New Roman"/>
              </w:rPr>
            </w:pPr>
            <w:ins w:id="2720" w:author="Matthews, Katrina (DOES)" w:date="2020-04-08T12:47:00Z">
              <w:r w:rsidRPr="00BE5558">
                <w:rPr>
                  <w:rFonts w:ascii="Times New Roman" w:hAnsi="Times New Roman"/>
                </w:rPr>
                <w:t xml:space="preserve">Training (Occupational Skills Training) </w:t>
              </w:r>
            </w:ins>
          </w:p>
          <w:p w14:paraId="44CA0D90" w14:textId="77777777" w:rsidR="00313B3C" w:rsidRPr="00BE5558" w:rsidRDefault="00313B3C" w:rsidP="00313B3C">
            <w:pPr>
              <w:pStyle w:val="ListParagraph"/>
              <w:numPr>
                <w:ilvl w:val="0"/>
                <w:numId w:val="54"/>
              </w:numPr>
              <w:rPr>
                <w:ins w:id="2721" w:author="Matthews, Katrina (DOES)" w:date="2020-04-08T12:47:00Z"/>
                <w:rFonts w:ascii="Times New Roman" w:hAnsi="Times New Roman"/>
              </w:rPr>
            </w:pPr>
            <w:ins w:id="2722" w:author="Matthews, Katrina (DOES)" w:date="2020-04-08T12:47:00Z">
              <w:r w:rsidRPr="00BE5558">
                <w:rPr>
                  <w:rFonts w:ascii="Times New Roman" w:hAnsi="Times New Roman"/>
                </w:rPr>
                <w:t xml:space="preserve">General Education Diploma (GED) Preparation Training </w:t>
              </w:r>
            </w:ins>
          </w:p>
          <w:p w14:paraId="16771626" w14:textId="77777777" w:rsidR="00313B3C" w:rsidRPr="00BE5558" w:rsidRDefault="00313B3C" w:rsidP="00313B3C">
            <w:pPr>
              <w:pStyle w:val="ListParagraph"/>
              <w:numPr>
                <w:ilvl w:val="0"/>
                <w:numId w:val="54"/>
              </w:numPr>
              <w:rPr>
                <w:ins w:id="2723" w:author="Matthews, Katrina (DOES)" w:date="2020-04-08T12:47:00Z"/>
                <w:rFonts w:ascii="Times New Roman" w:hAnsi="Times New Roman"/>
              </w:rPr>
            </w:pPr>
            <w:ins w:id="2724" w:author="Matthews, Katrina (DOES)" w:date="2020-04-08T12:47:00Z">
              <w:r w:rsidRPr="00BE5558">
                <w:rPr>
                  <w:rFonts w:ascii="Times New Roman" w:hAnsi="Times New Roman"/>
                </w:rPr>
                <w:t>Credential Attainment</w:t>
              </w:r>
            </w:ins>
          </w:p>
          <w:p w14:paraId="71996932" w14:textId="77777777" w:rsidR="00313B3C" w:rsidRDefault="00313B3C" w:rsidP="00313B3C">
            <w:pPr>
              <w:pStyle w:val="ListParagraph"/>
              <w:numPr>
                <w:ilvl w:val="0"/>
                <w:numId w:val="54"/>
              </w:numPr>
              <w:rPr>
                <w:ins w:id="2725" w:author="Matthews, Katrina (DOES)" w:date="2020-04-08T12:47:00Z"/>
                <w:rFonts w:ascii="Times New Roman" w:hAnsi="Times New Roman"/>
              </w:rPr>
            </w:pPr>
            <w:ins w:id="2726" w:author="Matthews, Katrina (DOES)" w:date="2020-04-08T12:47:00Z">
              <w:r w:rsidRPr="00BE5558">
                <w:rPr>
                  <w:rFonts w:ascii="Times New Roman" w:hAnsi="Times New Roman"/>
                </w:rPr>
                <w:t>Subsidized Work Experience (WEX</w:t>
              </w:r>
              <w:r>
                <w:rPr>
                  <w:rFonts w:ascii="Times New Roman" w:hAnsi="Times New Roman"/>
                </w:rPr>
                <w:t>)</w:t>
              </w:r>
            </w:ins>
          </w:p>
          <w:p w14:paraId="2565A89D" w14:textId="77777777" w:rsidR="00313B3C" w:rsidRPr="009462C3" w:rsidRDefault="00313B3C" w:rsidP="00313B3C">
            <w:pPr>
              <w:pStyle w:val="ListParagraph"/>
              <w:numPr>
                <w:ilvl w:val="0"/>
                <w:numId w:val="54"/>
              </w:numPr>
              <w:rPr>
                <w:ins w:id="2727" w:author="Matthews, Katrina (DOES)" w:date="2020-04-08T12:47:00Z"/>
                <w:rFonts w:ascii="Times New Roman" w:hAnsi="Times New Roman"/>
              </w:rPr>
            </w:pPr>
            <w:ins w:id="2728" w:author="Matthews, Katrina (DOES)" w:date="2020-04-08T12:47:00Z">
              <w:r>
                <w:rPr>
                  <w:rFonts w:ascii="Times New Roman" w:hAnsi="Times New Roman"/>
                </w:rPr>
                <w:t>Average Length of Subsidized Employment</w:t>
              </w:r>
            </w:ins>
          </w:p>
          <w:p w14:paraId="480255D8" w14:textId="77777777" w:rsidR="00313B3C" w:rsidRPr="00BE5558" w:rsidRDefault="00313B3C" w:rsidP="00313B3C">
            <w:pPr>
              <w:pStyle w:val="ListParagraph"/>
              <w:numPr>
                <w:ilvl w:val="0"/>
                <w:numId w:val="54"/>
              </w:numPr>
              <w:rPr>
                <w:ins w:id="2729" w:author="Matthews, Katrina (DOES)" w:date="2020-04-08T12:47:00Z"/>
                <w:rFonts w:ascii="Times New Roman" w:hAnsi="Times New Roman"/>
              </w:rPr>
            </w:pPr>
            <w:ins w:id="2730" w:author="Matthews, Katrina (DOES)" w:date="2020-04-08T12:47:00Z">
              <w:r w:rsidRPr="00BE5558">
                <w:rPr>
                  <w:rFonts w:ascii="Times New Roman" w:hAnsi="Times New Roman"/>
                </w:rPr>
                <w:t>Employment/Placement</w:t>
              </w:r>
            </w:ins>
          </w:p>
          <w:p w14:paraId="1CA40BE6" w14:textId="77777777" w:rsidR="00313B3C" w:rsidRPr="00BE5558" w:rsidRDefault="00313B3C" w:rsidP="00313B3C">
            <w:pPr>
              <w:pStyle w:val="ListParagraph"/>
              <w:numPr>
                <w:ilvl w:val="0"/>
                <w:numId w:val="54"/>
              </w:numPr>
              <w:rPr>
                <w:ins w:id="2731" w:author="Matthews, Katrina (DOES)" w:date="2020-04-08T12:47:00Z"/>
                <w:rFonts w:ascii="Times New Roman" w:hAnsi="Times New Roman"/>
              </w:rPr>
            </w:pPr>
            <w:ins w:id="2732" w:author="Matthews, Katrina (DOES)" w:date="2020-04-08T12:47:00Z">
              <w:r w:rsidRPr="00BE5558">
                <w:rPr>
                  <w:rFonts w:ascii="Times New Roman" w:hAnsi="Times New Roman"/>
                </w:rPr>
                <w:t xml:space="preserve">Retention </w:t>
              </w:r>
            </w:ins>
          </w:p>
          <w:p w14:paraId="5C693485" w14:textId="77777777" w:rsidR="00313B3C" w:rsidRPr="00BE5558" w:rsidRDefault="00313B3C" w:rsidP="00313B3C">
            <w:pPr>
              <w:pStyle w:val="ListParagraph"/>
              <w:numPr>
                <w:ilvl w:val="0"/>
                <w:numId w:val="54"/>
              </w:numPr>
              <w:rPr>
                <w:ins w:id="2733" w:author="Matthews, Katrina (DOES)" w:date="2020-04-08T12:47:00Z"/>
                <w:rFonts w:ascii="Times New Roman" w:hAnsi="Times New Roman"/>
              </w:rPr>
            </w:pPr>
            <w:ins w:id="2734" w:author="Matthews, Katrina (DOES)" w:date="2020-04-08T12:47:00Z">
              <w:r w:rsidRPr="00BE5558">
                <w:rPr>
                  <w:rFonts w:ascii="Times New Roman" w:hAnsi="Times New Roman"/>
                </w:rPr>
                <w:t xml:space="preserve">Budget </w:t>
              </w:r>
            </w:ins>
          </w:p>
          <w:p w14:paraId="4B10B479" w14:textId="77777777" w:rsidR="00313B3C" w:rsidRDefault="00313B3C" w:rsidP="00313B3C">
            <w:pPr>
              <w:pStyle w:val="ListParagraph"/>
              <w:numPr>
                <w:ilvl w:val="0"/>
                <w:numId w:val="54"/>
              </w:numPr>
              <w:rPr>
                <w:ins w:id="2735" w:author="Matthews, Katrina (DOES)" w:date="2020-04-08T12:47:00Z"/>
                <w:rFonts w:ascii="Times New Roman" w:hAnsi="Times New Roman"/>
              </w:rPr>
            </w:pPr>
            <w:ins w:id="2736" w:author="Matthews, Katrina (DOES)" w:date="2020-04-08T12:47:00Z">
              <w:r w:rsidRPr="00BE5558">
                <w:rPr>
                  <w:rFonts w:ascii="Times New Roman" w:hAnsi="Times New Roman"/>
                </w:rPr>
                <w:t xml:space="preserve">Occupational Codes </w:t>
              </w:r>
            </w:ins>
          </w:p>
          <w:p w14:paraId="5AE85DD9" w14:textId="77777777" w:rsidR="00313B3C" w:rsidRDefault="00313B3C" w:rsidP="00313B3C">
            <w:pPr>
              <w:pStyle w:val="ListParagraph"/>
              <w:numPr>
                <w:ilvl w:val="0"/>
                <w:numId w:val="54"/>
              </w:numPr>
              <w:rPr>
                <w:ins w:id="2737" w:author="Matthews, Katrina (DOES)" w:date="2020-04-08T12:47:00Z"/>
                <w:rFonts w:ascii="Times New Roman" w:hAnsi="Times New Roman"/>
              </w:rPr>
            </w:pPr>
            <w:ins w:id="2738" w:author="Matthews, Katrina (DOES)" w:date="2020-04-08T12:47:00Z">
              <w:r>
                <w:rPr>
                  <w:rFonts w:ascii="Times New Roman" w:hAnsi="Times New Roman"/>
                </w:rPr>
                <w:t>Average Wage</w:t>
              </w:r>
            </w:ins>
          </w:p>
          <w:p w14:paraId="1F652A25" w14:textId="77777777" w:rsidR="00313B3C" w:rsidRDefault="00313B3C" w:rsidP="00313B3C">
            <w:pPr>
              <w:pStyle w:val="ListParagraph"/>
              <w:numPr>
                <w:ilvl w:val="0"/>
                <w:numId w:val="54"/>
              </w:numPr>
              <w:rPr>
                <w:ins w:id="2739" w:author="Matthews, Katrina (DOES)" w:date="2020-04-08T12:47:00Z"/>
                <w:rFonts w:ascii="Times New Roman" w:hAnsi="Times New Roman"/>
              </w:rPr>
            </w:pPr>
            <w:ins w:id="2740" w:author="Matthews, Katrina (DOES)" w:date="2020-04-08T12:47:00Z">
              <w:r w:rsidRPr="00F97C3F">
                <w:rPr>
                  <w:rFonts w:ascii="Times New Roman" w:hAnsi="Times New Roman"/>
                </w:rPr>
                <w:t>The number of private-sector employers</w:t>
              </w:r>
              <w:r>
                <w:rPr>
                  <w:rFonts w:ascii="Times New Roman" w:hAnsi="Times New Roman"/>
                </w:rPr>
                <w:t xml:space="preserve"> that hosted a participant</w:t>
              </w:r>
            </w:ins>
          </w:p>
          <w:p w14:paraId="070E9EE4" w14:textId="77777777" w:rsidR="00313B3C" w:rsidRPr="00BE5558" w:rsidRDefault="00313B3C" w:rsidP="00313B3C">
            <w:pPr>
              <w:pStyle w:val="ListParagraph"/>
              <w:numPr>
                <w:ilvl w:val="0"/>
                <w:numId w:val="54"/>
              </w:numPr>
              <w:rPr>
                <w:ins w:id="2741" w:author="Matthews, Katrina (DOES)" w:date="2020-04-08T12:47:00Z"/>
                <w:rFonts w:ascii="Times New Roman" w:hAnsi="Times New Roman"/>
              </w:rPr>
            </w:pPr>
            <w:ins w:id="2742" w:author="Matthews, Katrina (DOES)" w:date="2020-04-08T12:47:00Z">
              <w:r>
                <w:rPr>
                  <w:rFonts w:ascii="Times New Roman" w:hAnsi="Times New Roman"/>
                </w:rPr>
                <w:t xml:space="preserve">Rate/Percentage of Completion, Credentials, Employment Outcomes </w:t>
              </w:r>
            </w:ins>
          </w:p>
        </w:tc>
      </w:tr>
      <w:tr w:rsidR="00313B3C" w:rsidRPr="009374CF" w14:paraId="52049EF5" w14:textId="77777777" w:rsidTr="00DC38AA">
        <w:trPr>
          <w:trHeight w:val="1223"/>
          <w:ins w:id="2743" w:author="Matthews, Katrina (DOES)" w:date="2020-04-08T12:47:00Z"/>
        </w:trPr>
        <w:tc>
          <w:tcPr>
            <w:tcW w:w="3110" w:type="pct"/>
          </w:tcPr>
          <w:p w14:paraId="29BFB8A7" w14:textId="77777777" w:rsidR="00313B3C" w:rsidRDefault="00313B3C" w:rsidP="00DC38AA">
            <w:pPr>
              <w:rPr>
                <w:ins w:id="2744" w:author="Matthews, Katrina (DOES)" w:date="2020-04-08T12:47:00Z"/>
                <w:rFonts w:ascii="Times New Roman" w:hAnsi="Times New Roman"/>
                <w:b/>
                <w:bCs/>
              </w:rPr>
            </w:pPr>
            <w:ins w:id="2745" w:author="Matthews, Katrina (DOES)" w:date="2020-04-08T12:47:00Z">
              <w:r>
                <w:rPr>
                  <w:rFonts w:ascii="Times New Roman" w:hAnsi="Times New Roman"/>
                  <w:b/>
                  <w:bCs/>
                </w:rPr>
                <w:t xml:space="preserve">Reports from DC Networks and other sources </w:t>
              </w:r>
            </w:ins>
          </w:p>
          <w:p w14:paraId="3B1BA94C" w14:textId="77777777" w:rsidR="00313B3C" w:rsidRPr="006532DA" w:rsidRDefault="00313B3C" w:rsidP="00313B3C">
            <w:pPr>
              <w:pStyle w:val="ListParagraph"/>
              <w:numPr>
                <w:ilvl w:val="0"/>
                <w:numId w:val="56"/>
              </w:numPr>
              <w:rPr>
                <w:ins w:id="2746" w:author="Matthews, Katrina (DOES)" w:date="2020-04-08T12:47:00Z"/>
                <w:rFonts w:ascii="Times New Roman" w:hAnsi="Times New Roman"/>
              </w:rPr>
            </w:pPr>
            <w:ins w:id="2747" w:author="Matthews, Katrina (DOES)" w:date="2020-04-08T12:47:00Z">
              <w:r w:rsidRPr="006532DA">
                <w:rPr>
                  <w:rFonts w:ascii="Times New Roman" w:hAnsi="Times New Roman"/>
                </w:rPr>
                <w:t>Enrollment Report activity code (Start and End Dates – JRT, OST, GED, WEX)</w:t>
              </w:r>
            </w:ins>
          </w:p>
          <w:p w14:paraId="2F3A9F27" w14:textId="77777777" w:rsidR="00313B3C" w:rsidRPr="006532DA" w:rsidRDefault="00313B3C" w:rsidP="00313B3C">
            <w:pPr>
              <w:pStyle w:val="ListParagraph"/>
              <w:numPr>
                <w:ilvl w:val="0"/>
                <w:numId w:val="56"/>
              </w:numPr>
              <w:rPr>
                <w:ins w:id="2748" w:author="Matthews, Katrina (DOES)" w:date="2020-04-08T12:47:00Z"/>
                <w:rFonts w:ascii="Times New Roman" w:hAnsi="Times New Roman"/>
              </w:rPr>
            </w:pPr>
            <w:ins w:id="2749" w:author="Matthews, Katrina (DOES)" w:date="2020-04-08T12:47:00Z">
              <w:r w:rsidRPr="006532DA">
                <w:rPr>
                  <w:rFonts w:ascii="Times New Roman" w:hAnsi="Times New Roman"/>
                </w:rPr>
                <w:t>Credential Reports (OST &amp;GED)</w:t>
              </w:r>
            </w:ins>
          </w:p>
          <w:p w14:paraId="76F86D23" w14:textId="77777777" w:rsidR="00313B3C" w:rsidRPr="009374CF" w:rsidRDefault="00313B3C" w:rsidP="00313B3C">
            <w:pPr>
              <w:pStyle w:val="ListParagraph"/>
              <w:numPr>
                <w:ilvl w:val="0"/>
                <w:numId w:val="56"/>
              </w:numPr>
              <w:rPr>
                <w:ins w:id="2750" w:author="Matthews, Katrina (DOES)" w:date="2020-04-08T12:47:00Z"/>
                <w:rFonts w:ascii="Times New Roman" w:hAnsi="Times New Roman"/>
                <w:b/>
                <w:bCs/>
              </w:rPr>
            </w:pPr>
            <w:ins w:id="2751" w:author="Matthews, Katrina (DOES)" w:date="2020-04-08T12:47:00Z">
              <w:r w:rsidRPr="006532DA">
                <w:rPr>
                  <w:rFonts w:ascii="Times New Roman" w:hAnsi="Times New Roman"/>
                </w:rPr>
                <w:t xml:space="preserve">Employment Reports </w:t>
              </w:r>
            </w:ins>
          </w:p>
          <w:p w14:paraId="337FCCFB" w14:textId="77777777" w:rsidR="00313B3C" w:rsidRPr="006532DA" w:rsidRDefault="00313B3C" w:rsidP="00313B3C">
            <w:pPr>
              <w:pStyle w:val="ListParagraph"/>
              <w:numPr>
                <w:ilvl w:val="0"/>
                <w:numId w:val="56"/>
              </w:numPr>
              <w:rPr>
                <w:ins w:id="2752" w:author="Matthews, Katrina (DOES)" w:date="2020-04-08T12:47:00Z"/>
                <w:rFonts w:ascii="Times New Roman" w:hAnsi="Times New Roman"/>
                <w:b/>
                <w:bCs/>
              </w:rPr>
            </w:pPr>
            <w:ins w:id="2753" w:author="Matthews, Katrina (DOES)" w:date="2020-04-08T12:47:00Z">
              <w:r>
                <w:rPr>
                  <w:rFonts w:ascii="Times New Roman" w:hAnsi="Times New Roman"/>
                </w:rPr>
                <w:t xml:space="preserve">Custom Reports </w:t>
              </w:r>
            </w:ins>
          </w:p>
          <w:p w14:paraId="48E77700" w14:textId="77777777" w:rsidR="00313B3C" w:rsidRPr="009374CF" w:rsidRDefault="00313B3C" w:rsidP="00313B3C">
            <w:pPr>
              <w:pStyle w:val="ListParagraph"/>
              <w:numPr>
                <w:ilvl w:val="0"/>
                <w:numId w:val="56"/>
              </w:numPr>
              <w:rPr>
                <w:ins w:id="2754" w:author="Matthews, Katrina (DOES)" w:date="2020-04-08T12:47:00Z"/>
                <w:rFonts w:ascii="Times New Roman" w:hAnsi="Times New Roman"/>
                <w:b/>
                <w:bCs/>
              </w:rPr>
            </w:pPr>
            <w:ins w:id="2755" w:author="Matthews, Katrina (DOES)" w:date="2020-04-08T12:47:00Z">
              <w:r>
                <w:rPr>
                  <w:rFonts w:ascii="Times New Roman" w:hAnsi="Times New Roman"/>
                </w:rPr>
                <w:t xml:space="preserve">ONET codes on training </w:t>
              </w:r>
            </w:ins>
          </w:p>
          <w:p w14:paraId="72CD0F37" w14:textId="77777777" w:rsidR="00313B3C" w:rsidRPr="009374CF" w:rsidRDefault="00313B3C" w:rsidP="00313B3C">
            <w:pPr>
              <w:pStyle w:val="ListParagraph"/>
              <w:numPr>
                <w:ilvl w:val="0"/>
                <w:numId w:val="56"/>
              </w:numPr>
              <w:rPr>
                <w:ins w:id="2756" w:author="Matthews, Katrina (DOES)" w:date="2020-04-08T12:47:00Z"/>
                <w:rFonts w:ascii="Times New Roman" w:hAnsi="Times New Roman"/>
              </w:rPr>
            </w:pPr>
            <w:ins w:id="2757" w:author="Matthews, Katrina (DOES)" w:date="2020-04-08T12:47:00Z">
              <w:r w:rsidRPr="009374CF">
                <w:rPr>
                  <w:rFonts w:ascii="Times New Roman" w:hAnsi="Times New Roman"/>
                </w:rPr>
                <w:t xml:space="preserve">Budget Reports </w:t>
              </w:r>
            </w:ins>
          </w:p>
          <w:p w14:paraId="3FCDB77A" w14:textId="77777777" w:rsidR="00313B3C" w:rsidRPr="009374CF" w:rsidRDefault="00313B3C" w:rsidP="00313B3C">
            <w:pPr>
              <w:pStyle w:val="ListParagraph"/>
              <w:numPr>
                <w:ilvl w:val="0"/>
                <w:numId w:val="56"/>
              </w:numPr>
              <w:rPr>
                <w:ins w:id="2758" w:author="Matthews, Katrina (DOES)" w:date="2020-04-08T12:47:00Z"/>
                <w:rFonts w:ascii="Times New Roman" w:hAnsi="Times New Roman"/>
              </w:rPr>
            </w:pPr>
            <w:ins w:id="2759" w:author="Matthews, Katrina (DOES)" w:date="2020-04-08T12:47:00Z">
              <w:r w:rsidRPr="009374CF">
                <w:rPr>
                  <w:rFonts w:ascii="Times New Roman" w:hAnsi="Times New Roman"/>
                </w:rPr>
                <w:t>Wage Bumps</w:t>
              </w:r>
            </w:ins>
          </w:p>
        </w:tc>
      </w:tr>
    </w:tbl>
    <w:p w14:paraId="28F86288" w14:textId="77777777" w:rsidR="00313B3C" w:rsidRPr="00745770" w:rsidRDefault="00313B3C">
      <w:pPr>
        <w:pStyle w:val="ListParagraph"/>
        <w:ind w:left="180"/>
        <w:jc w:val="both"/>
        <w:rPr>
          <w:ins w:id="2760" w:author="Matthews, Katrina (DOES)" w:date="2020-04-08T12:47:00Z"/>
          <w:rFonts w:ascii="Times New Roman" w:hAnsi="Times New Roman"/>
          <w:bCs/>
          <w:sz w:val="24"/>
          <w:szCs w:val="24"/>
          <w:rPrChange w:id="2761" w:author="Matthews, Katrina (DOES)" w:date="2020-04-07T21:53:00Z">
            <w:rPr>
              <w:ins w:id="2762" w:author="Matthews, Katrina (DOES)" w:date="2020-04-08T12:47:00Z"/>
              <w:rFonts w:asciiTheme="majorHAnsi" w:hAnsiTheme="majorHAnsi"/>
              <w:bCs/>
            </w:rPr>
          </w:rPrChange>
        </w:rPr>
      </w:pPr>
    </w:p>
    <w:p w14:paraId="5C9616EE" w14:textId="149005FA" w:rsidR="00210AB2" w:rsidRDefault="003E3AA6">
      <w:pPr>
        <w:pStyle w:val="ListParagraph"/>
        <w:rPr>
          <w:ins w:id="2763" w:author="Matthews, Katrina (DOES)" w:date="2020-05-15T15:33:00Z"/>
          <w:b/>
        </w:rPr>
      </w:pPr>
      <w:ins w:id="2764" w:author="Matthews, Katrina (DOES)" w:date="2020-04-08T13:17:00Z">
        <w:r>
          <w:rPr>
            <w:b/>
          </w:rPr>
          <w:t>321-</w:t>
        </w:r>
        <w:r w:rsidR="00707E70">
          <w:rPr>
            <w:b/>
          </w:rPr>
          <w:t>1204</w:t>
        </w:r>
      </w:ins>
    </w:p>
    <w:p w14:paraId="744210CC" w14:textId="258B5F2B" w:rsidR="00014702" w:rsidRDefault="00014702">
      <w:pPr>
        <w:pStyle w:val="ListParagraph"/>
        <w:rPr>
          <w:ins w:id="2765" w:author="Matthews, Katrina (DOES)" w:date="2020-05-15T15:33:00Z"/>
          <w:b/>
        </w:rPr>
      </w:pPr>
    </w:p>
    <w:p w14:paraId="7711420C" w14:textId="77777777" w:rsidR="00014702" w:rsidRDefault="00014702" w:rsidP="00014702">
      <w:pPr>
        <w:rPr>
          <w:ins w:id="2766" w:author="Matthews, Katrina (DOES)" w:date="2020-05-15T15:33:00Z"/>
          <w:rFonts w:eastAsia="Times New Roman"/>
          <w:color w:val="000000"/>
          <w:szCs w:val="24"/>
        </w:rPr>
      </w:pPr>
      <w:ins w:id="2767" w:author="Matthews, Katrina (DOES)" w:date="2020-05-15T15:33:00Z">
        <w:r>
          <w:rPr>
            <w:rFonts w:eastAsia="Times New Roman"/>
            <w:color w:val="000000"/>
            <w:szCs w:val="24"/>
          </w:rPr>
          <w:lastRenderedPageBreak/>
          <w:t>O- not selected</w:t>
        </w:r>
      </w:ins>
    </w:p>
    <w:p w14:paraId="6C1FBE51" w14:textId="77777777" w:rsidR="00014702" w:rsidRDefault="00014702" w:rsidP="00014702">
      <w:pPr>
        <w:rPr>
          <w:ins w:id="2768" w:author="Matthews, Katrina (DOES)" w:date="2020-05-15T15:33:00Z"/>
          <w:rFonts w:eastAsia="Times New Roman"/>
          <w:color w:val="000000"/>
          <w:szCs w:val="24"/>
        </w:rPr>
      </w:pPr>
      <w:ins w:id="2769" w:author="Matthews, Katrina (DOES)" w:date="2020-05-15T15:33:00Z">
        <w:r>
          <w:rPr>
            <w:rFonts w:eastAsia="Times New Roman"/>
            <w:color w:val="000000"/>
            <w:szCs w:val="24"/>
          </w:rPr>
          <w:t>1- Selected by jobseeker</w:t>
        </w:r>
      </w:ins>
    </w:p>
    <w:p w14:paraId="18D5224A" w14:textId="77777777" w:rsidR="00014702" w:rsidRDefault="00014702" w:rsidP="00014702">
      <w:pPr>
        <w:rPr>
          <w:ins w:id="2770" w:author="Matthews, Katrina (DOES)" w:date="2020-05-15T15:33:00Z"/>
          <w:rFonts w:eastAsia="Times New Roman"/>
          <w:color w:val="000000"/>
          <w:szCs w:val="24"/>
        </w:rPr>
      </w:pPr>
      <w:ins w:id="2771" w:author="Matthews, Katrina (DOES)" w:date="2020-05-15T15:33:00Z">
        <w:r>
          <w:rPr>
            <w:rFonts w:eastAsia="Times New Roman"/>
            <w:color w:val="000000"/>
            <w:szCs w:val="24"/>
          </w:rPr>
          <w:t>9- I do not wish to answer</w:t>
        </w:r>
      </w:ins>
    </w:p>
    <w:p w14:paraId="6ECEAE3D" w14:textId="77777777" w:rsidR="00014702" w:rsidRPr="00A841A6" w:rsidRDefault="00014702">
      <w:pPr>
        <w:pStyle w:val="ListParagraph"/>
        <w:rPr>
          <w:b/>
          <w:rPrChange w:id="2772" w:author="Matthews, Katrina (DOES)" w:date="2020-03-23T13:59:00Z">
            <w:rPr>
              <w:rFonts w:asciiTheme="majorHAnsi" w:hAnsiTheme="majorHAnsi"/>
              <w:b/>
              <w:bCs/>
            </w:rPr>
          </w:rPrChange>
        </w:rPr>
        <w:pPrChange w:id="2773" w:author="Matthews, Katrina (DOES)" w:date="2020-04-07T21:53:00Z">
          <w:pPr>
            <w:pStyle w:val="ListParagraph"/>
            <w:ind w:left="180"/>
            <w:jc w:val="both"/>
          </w:pPr>
        </w:pPrChange>
      </w:pPr>
    </w:p>
    <w:sectPr w:rsidR="00014702" w:rsidRPr="00A841A6" w:rsidSect="00A8352D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E3E06" w14:textId="77777777" w:rsidR="00AB3A92" w:rsidRDefault="00AB3A92">
      <w:r>
        <w:separator/>
      </w:r>
    </w:p>
  </w:endnote>
  <w:endnote w:type="continuationSeparator" w:id="0">
    <w:p w14:paraId="39F36922" w14:textId="77777777" w:rsidR="00AB3A92" w:rsidRDefault="00AB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Bold">
    <w:altName w:val="Times New Roman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92AA5" w14:textId="77777777" w:rsidR="00DC38AA" w:rsidRDefault="00DC38AA">
    <w:pPr>
      <w:pStyle w:val="Footer"/>
      <w:framePr w:wrap="around" w:vAnchor="text" w:hAnchor="margin" w:xAlign="center" w:y="1"/>
      <w:rPr>
        <w:rStyle w:val="PageNumber"/>
      </w:rPr>
    </w:pPr>
  </w:p>
  <w:p w14:paraId="31A5DDE0" w14:textId="77777777" w:rsidR="00DC38AA" w:rsidRDefault="00DC38AA" w:rsidP="007773D6">
    <w:pPr>
      <w:pStyle w:val="Footer"/>
      <w:pBdr>
        <w:top w:val="single" w:sz="4" w:space="1" w:color="auto"/>
      </w:pBdr>
      <w:jc w:val="center"/>
    </w:pPr>
    <w:r>
      <w:t>441 4</w:t>
    </w:r>
    <w:r>
      <w:rPr>
        <w:vertAlign w:val="superscript"/>
      </w:rPr>
      <w:t>th</w:t>
    </w:r>
    <w:r>
      <w:t xml:space="preserve"> Street, NW, Suite 330S, Washington, D.C., 20001</w:t>
    </w:r>
  </w:p>
  <w:p w14:paraId="433D9D5C" w14:textId="77777777" w:rsidR="00DC38AA" w:rsidRDefault="00DC38AA" w:rsidP="007773D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ustomXmlInsRangeStart w:id="2774" w:author="Matthews, Katrina (DOES)" w:date="2020-03-06T09:52:00Z"/>
  <w:sdt>
    <w:sdtPr>
      <w:id w:val="-15443616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customXmlInsRangeEnd w:id="2774"/>
      <w:p w14:paraId="197869C7" w14:textId="079AA006" w:rsidR="00DC38AA" w:rsidRDefault="00DC38AA">
        <w:pPr>
          <w:pStyle w:val="Footer"/>
          <w:pBdr>
            <w:top w:val="single" w:sz="4" w:space="1" w:color="D9D9D9" w:themeColor="background1" w:themeShade="D9"/>
          </w:pBdr>
          <w:rPr>
            <w:ins w:id="2775" w:author="Matthews, Katrina (DOES)" w:date="2020-03-06T09:52:00Z"/>
            <w:b/>
            <w:bCs/>
          </w:rPr>
        </w:pPr>
        <w:ins w:id="2776" w:author="Matthews, Katrina (DOES)" w:date="2020-03-06T09:52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</w:rPr>
            <w:t xml:space="preserve"> | </w:t>
          </w:r>
          <w:r>
            <w:rPr>
              <w:color w:val="7F7F7F" w:themeColor="background1" w:themeShade="7F"/>
              <w:spacing w:val="60"/>
            </w:rPr>
            <w:t>Page</w:t>
          </w:r>
        </w:ins>
      </w:p>
      <w:customXmlInsRangeStart w:id="2777" w:author="Matthews, Katrina (DOES)" w:date="2020-03-06T09:52:00Z"/>
    </w:sdtContent>
  </w:sdt>
  <w:customXmlInsRangeEnd w:id="2777"/>
  <w:p w14:paraId="0A962AD6" w14:textId="77777777" w:rsidR="00DC38AA" w:rsidRPr="00650E1F" w:rsidRDefault="00DC38AA" w:rsidP="00650E1F">
    <w:pPr>
      <w:pStyle w:val="BasicParagraph"/>
      <w:jc w:val="center"/>
      <w:rPr>
        <w:b/>
        <w:spacing w:val="6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9D980" w14:textId="77777777" w:rsidR="00DC38AA" w:rsidRPr="00650E1F" w:rsidRDefault="00AB3A92" w:rsidP="00650E1F">
    <w:pPr>
      <w:pStyle w:val="BasicParagraph"/>
      <w:jc w:val="center"/>
      <w:rPr>
        <w:b/>
        <w:spacing w:val="6"/>
        <w:sz w:val="20"/>
      </w:rPr>
    </w:pPr>
    <w:r>
      <w:rPr>
        <w:b/>
        <w:spacing w:val="6"/>
        <w:sz w:val="20"/>
      </w:rPr>
      <w:pict w14:anchorId="03C4A7E4">
        <v:rect id="_x0000_i1026" style="width:0;height:1.5pt" o:hralign="center" o:hrstd="t" o:hr="t" fillcolor="#aaa" stroked="f"/>
      </w:pict>
    </w:r>
    <w:r w:rsidR="00DC38AA">
      <w:rPr>
        <w:b/>
        <w:sz w:val="20"/>
      </w:rPr>
      <w:t>4058 Minnesota Ave, N.E.  • Suite 5</w:t>
    </w:r>
    <w:r w:rsidR="00DC38AA" w:rsidRPr="00650E1F">
      <w:rPr>
        <w:b/>
        <w:sz w:val="20"/>
      </w:rPr>
      <w:t>000</w:t>
    </w:r>
    <w:r w:rsidR="00DC38AA">
      <w:rPr>
        <w:b/>
        <w:sz w:val="20"/>
      </w:rPr>
      <w:t xml:space="preserve"> • Washington, D.C. 20019 • </w:t>
    </w:r>
    <w:r w:rsidR="00DC38AA" w:rsidRPr="00650E1F">
      <w:rPr>
        <w:b/>
        <w:sz w:val="20"/>
      </w:rPr>
      <w:t>Office: 202.671.1900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C93BD" w14:textId="77777777" w:rsidR="00AB3A92" w:rsidRDefault="00AB3A92">
      <w:r>
        <w:separator/>
      </w:r>
    </w:p>
  </w:footnote>
  <w:footnote w:type="continuationSeparator" w:id="0">
    <w:p w14:paraId="598E7AD4" w14:textId="77777777" w:rsidR="00AB3A92" w:rsidRDefault="00AB3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5108627"/>
      <w:docPartObj>
        <w:docPartGallery w:val="Watermarks"/>
        <w:docPartUnique/>
      </w:docPartObj>
    </w:sdtPr>
    <w:sdtEndPr/>
    <w:sdtContent>
      <w:p w14:paraId="5B926B0D" w14:textId="7D777EE3" w:rsidR="00DC38AA" w:rsidRDefault="00AB3A92">
        <w:pPr>
          <w:pStyle w:val="Header"/>
        </w:pPr>
        <w:r>
          <w:rPr>
            <w:noProof/>
          </w:rPr>
          <w:pict w14:anchorId="1B21C6B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1" type="#_x0000_t136" style="position:absolute;margin-left:0;margin-top:0;width:412.4pt;height:247.4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07976" w14:textId="77777777" w:rsidR="00DC38AA" w:rsidRDefault="00DC38AA" w:rsidP="0039577C">
    <w:pPr>
      <w:pStyle w:val="BasicParagraph"/>
      <w:ind w:left="-1440" w:right="-1440"/>
      <w:jc w:val="center"/>
      <w:rPr>
        <w:rFonts w:ascii="Times-Bold" w:hAnsi="Times-Bold"/>
        <w:b/>
        <w:sz w:val="28"/>
      </w:rPr>
    </w:pPr>
    <w:r>
      <w:rPr>
        <w:rFonts w:ascii="Times-Bold" w:hAnsi="Times-Bold"/>
        <w:b/>
        <w:sz w:val="28"/>
      </w:rPr>
      <w:t>GOVERNMENT OF THE DISTRICT OF COLUMBIA</w:t>
    </w:r>
  </w:p>
  <w:p w14:paraId="30206282" w14:textId="77777777" w:rsidR="00DC38AA" w:rsidRDefault="00DC38AA" w:rsidP="0039577C">
    <w:pPr>
      <w:pStyle w:val="BasicParagraph"/>
      <w:ind w:left="-1440" w:right="-1440"/>
      <w:jc w:val="center"/>
      <w:rPr>
        <w:sz w:val="28"/>
      </w:rPr>
    </w:pPr>
    <w:r>
      <w:rPr>
        <w:sz w:val="28"/>
      </w:rPr>
      <w:t>Department of Employment Services</w:t>
    </w:r>
  </w:p>
  <w:p w14:paraId="656FE95E" w14:textId="77777777" w:rsidR="00DC38AA" w:rsidRDefault="00AB3A92" w:rsidP="0039577C">
    <w:pPr>
      <w:ind w:left="-1440" w:right="-1440"/>
    </w:pPr>
    <w:r>
      <w:rPr>
        <w:noProof/>
      </w:rPr>
      <w:object w:dxaOrig="1440" w:dyaOrig="1440" w14:anchorId="62DE43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-61.85pt;width:52.65pt;height:36.4pt;z-index:251657728;mso-position-horizontal:center;mso-position-horizontal-relative:margin;mso-position-vertical-relative:margin">
          <v:imagedata r:id="rId1" o:title=""/>
          <w10:wrap type="square" anchorx="margin" anchory="margin"/>
        </v:shape>
        <o:OLEObject Type="Embed" ProgID="MSPhotoEd.3" ShapeID="_x0000_s2049" DrawAspect="Content" ObjectID="_1689061231" r:id="rId2"/>
      </w:object>
    </w:r>
  </w:p>
  <w:tbl>
    <w:tblPr>
      <w:tblW w:w="10890" w:type="dxa"/>
      <w:jc w:val="center"/>
      <w:tblLook w:val="00A0" w:firstRow="1" w:lastRow="0" w:firstColumn="1" w:lastColumn="0" w:noHBand="0" w:noVBand="0"/>
    </w:tblPr>
    <w:tblGrid>
      <w:gridCol w:w="3894"/>
      <w:gridCol w:w="3192"/>
      <w:gridCol w:w="3804"/>
    </w:tblGrid>
    <w:tr w:rsidR="00DC38AA" w14:paraId="04C66289" w14:textId="77777777" w:rsidTr="00F72A26">
      <w:trPr>
        <w:jc w:val="center"/>
      </w:trPr>
      <w:tc>
        <w:tcPr>
          <w:tcW w:w="3894" w:type="dxa"/>
        </w:tcPr>
        <w:p w14:paraId="1158BAAE" w14:textId="77777777" w:rsidR="00DC38AA" w:rsidRDefault="00DC38AA" w:rsidP="0039577C">
          <w:pPr>
            <w:ind w:left="-1440" w:right="-1440"/>
            <w:jc w:val="center"/>
          </w:pPr>
          <w:r>
            <w:rPr>
              <w:smallCaps/>
              <w:sz w:val="26"/>
            </w:rPr>
            <w:t>Muriel Bowser</w:t>
          </w:r>
        </w:p>
      </w:tc>
      <w:tc>
        <w:tcPr>
          <w:tcW w:w="3192" w:type="dxa"/>
        </w:tcPr>
        <w:p w14:paraId="13FE5E89" w14:textId="77777777" w:rsidR="00DC38AA" w:rsidRDefault="00DC38AA" w:rsidP="0039577C">
          <w:pPr>
            <w:ind w:left="-1440" w:right="-1440"/>
          </w:pPr>
        </w:p>
      </w:tc>
      <w:tc>
        <w:tcPr>
          <w:tcW w:w="3804" w:type="dxa"/>
        </w:tcPr>
        <w:p w14:paraId="207D5F86" w14:textId="77777777" w:rsidR="00DC38AA" w:rsidRDefault="00DC38AA" w:rsidP="0039577C">
          <w:pPr>
            <w:ind w:left="-1440" w:right="-1440"/>
            <w:jc w:val="center"/>
          </w:pPr>
          <w:r>
            <w:rPr>
              <w:smallCaps/>
              <w:sz w:val="26"/>
            </w:rPr>
            <w:t>Dr. Unique Morris-Hughes</w:t>
          </w:r>
        </w:p>
      </w:tc>
    </w:tr>
    <w:tr w:rsidR="00DC38AA" w14:paraId="1B7B3D7C" w14:textId="77777777" w:rsidTr="0039577C">
      <w:trPr>
        <w:trHeight w:val="180"/>
        <w:jc w:val="center"/>
      </w:trPr>
      <w:tc>
        <w:tcPr>
          <w:tcW w:w="3894" w:type="dxa"/>
        </w:tcPr>
        <w:p w14:paraId="49BEE6DA" w14:textId="77777777" w:rsidR="00DC38AA" w:rsidRDefault="00DC38AA" w:rsidP="0039577C">
          <w:pPr>
            <w:ind w:left="-1440" w:right="-1440"/>
            <w:jc w:val="center"/>
          </w:pPr>
          <w:r w:rsidRPr="00F72A26">
            <w:rPr>
              <w:smallCaps/>
            </w:rPr>
            <w:t>Mayor</w:t>
          </w:r>
        </w:p>
      </w:tc>
      <w:tc>
        <w:tcPr>
          <w:tcW w:w="3192" w:type="dxa"/>
        </w:tcPr>
        <w:p w14:paraId="3BAB252B" w14:textId="77777777" w:rsidR="00DC38AA" w:rsidRDefault="00DC38AA" w:rsidP="0039577C">
          <w:pPr>
            <w:ind w:left="-1440" w:right="-1440"/>
          </w:pPr>
        </w:p>
      </w:tc>
      <w:tc>
        <w:tcPr>
          <w:tcW w:w="3804" w:type="dxa"/>
        </w:tcPr>
        <w:p w14:paraId="2FBDB2A5" w14:textId="79BF8017" w:rsidR="00DC38AA" w:rsidRDefault="00DC38AA" w:rsidP="0039577C">
          <w:pPr>
            <w:ind w:left="-1440" w:right="-1440"/>
            <w:jc w:val="center"/>
          </w:pPr>
          <w:del w:id="2778" w:author="Matthews, Katrina (DOES)" w:date="2020-03-05T13:26:00Z">
            <w:r w:rsidDel="004168DC">
              <w:rPr>
                <w:smallCaps/>
              </w:rPr>
              <w:delText xml:space="preserve">Interim </w:delText>
            </w:r>
          </w:del>
          <w:r>
            <w:rPr>
              <w:smallCaps/>
            </w:rPr>
            <w:t>Director</w:t>
          </w:r>
        </w:p>
      </w:tc>
    </w:tr>
  </w:tbl>
  <w:p w14:paraId="61F273D8" w14:textId="77777777" w:rsidR="00DC38AA" w:rsidRDefault="00DC38AA" w:rsidP="00650E1F">
    <w:pPr>
      <w:rPr>
        <w:smallCaps/>
      </w:rPr>
    </w:pPr>
    <w:r>
      <w:rPr>
        <w:smallCaps/>
      </w:rPr>
      <w:t xml:space="preserve">             </w:t>
    </w:r>
    <w:r>
      <w:rPr>
        <w:smallCaps/>
      </w:rPr>
      <w:tab/>
    </w:r>
    <w:r>
      <w:rPr>
        <w:smallCaps/>
      </w:rPr>
      <w:tab/>
    </w:r>
    <w:r>
      <w:rPr>
        <w:smallCaps/>
      </w:rPr>
      <w:tab/>
    </w:r>
    <w:r>
      <w:rPr>
        <w:smallCaps/>
      </w:rPr>
      <w:tab/>
    </w:r>
    <w:r>
      <w:rPr>
        <w:smallCaps/>
      </w:rPr>
      <w:tab/>
    </w:r>
    <w:r>
      <w:rPr>
        <w:smallCaps/>
      </w:rPr>
      <w:tab/>
    </w:r>
    <w:r>
      <w:rPr>
        <w:smallCaps/>
      </w:rPr>
      <w:tab/>
      <w:t xml:space="preserve"> </w:t>
    </w:r>
  </w:p>
  <w:p w14:paraId="2D530F58" w14:textId="77777777" w:rsidR="00DC38AA" w:rsidRDefault="00DC3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42AA8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70385"/>
    <w:multiLevelType w:val="hybridMultilevel"/>
    <w:tmpl w:val="8B282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C7108"/>
    <w:multiLevelType w:val="multilevel"/>
    <w:tmpl w:val="FF3A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0B6677"/>
    <w:multiLevelType w:val="hybridMultilevel"/>
    <w:tmpl w:val="5548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E262C"/>
    <w:multiLevelType w:val="hybridMultilevel"/>
    <w:tmpl w:val="5D98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02FA4"/>
    <w:multiLevelType w:val="hybridMultilevel"/>
    <w:tmpl w:val="D8D606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9DE4415"/>
    <w:multiLevelType w:val="hybridMultilevel"/>
    <w:tmpl w:val="16C02F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D13C8"/>
    <w:multiLevelType w:val="hybridMultilevel"/>
    <w:tmpl w:val="33C80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B0322"/>
    <w:multiLevelType w:val="hybridMultilevel"/>
    <w:tmpl w:val="DBBE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492C53"/>
    <w:multiLevelType w:val="hybridMultilevel"/>
    <w:tmpl w:val="07F6B7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0216A8F"/>
    <w:multiLevelType w:val="hybridMultilevel"/>
    <w:tmpl w:val="7954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B10D4E"/>
    <w:multiLevelType w:val="multilevel"/>
    <w:tmpl w:val="1A7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CD471F"/>
    <w:multiLevelType w:val="hybridMultilevel"/>
    <w:tmpl w:val="5E66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21034"/>
    <w:multiLevelType w:val="hybridMultilevel"/>
    <w:tmpl w:val="B3A2E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B02C5"/>
    <w:multiLevelType w:val="hybridMultilevel"/>
    <w:tmpl w:val="E696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41D43"/>
    <w:multiLevelType w:val="hybridMultilevel"/>
    <w:tmpl w:val="A4C81D8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A842B8"/>
    <w:multiLevelType w:val="hybridMultilevel"/>
    <w:tmpl w:val="A01AB1B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DF1B75"/>
    <w:multiLevelType w:val="hybridMultilevel"/>
    <w:tmpl w:val="2944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C2B54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17B68"/>
    <w:multiLevelType w:val="hybridMultilevel"/>
    <w:tmpl w:val="0F56A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2C2950"/>
    <w:multiLevelType w:val="hybridMultilevel"/>
    <w:tmpl w:val="5C5C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A34B57"/>
    <w:multiLevelType w:val="hybridMultilevel"/>
    <w:tmpl w:val="FD7E82E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0486CB8"/>
    <w:multiLevelType w:val="hybridMultilevel"/>
    <w:tmpl w:val="4CB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42E67"/>
    <w:multiLevelType w:val="hybridMultilevel"/>
    <w:tmpl w:val="ACBC2C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14656D"/>
    <w:multiLevelType w:val="hybridMultilevel"/>
    <w:tmpl w:val="90F2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501B58"/>
    <w:multiLevelType w:val="hybridMultilevel"/>
    <w:tmpl w:val="4A0621DE"/>
    <w:lvl w:ilvl="0" w:tplc="872C2B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89F6B64"/>
    <w:multiLevelType w:val="hybridMultilevel"/>
    <w:tmpl w:val="3EEC5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23563"/>
    <w:multiLevelType w:val="hybridMultilevel"/>
    <w:tmpl w:val="96DAC4DE"/>
    <w:lvl w:ilvl="0" w:tplc="0409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444766"/>
    <w:multiLevelType w:val="hybridMultilevel"/>
    <w:tmpl w:val="D16E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244DC9"/>
    <w:multiLevelType w:val="hybridMultilevel"/>
    <w:tmpl w:val="38EADBA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20215AE"/>
    <w:multiLevelType w:val="hybridMultilevel"/>
    <w:tmpl w:val="C962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4121AB"/>
    <w:multiLevelType w:val="hybridMultilevel"/>
    <w:tmpl w:val="C370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B4F51"/>
    <w:multiLevelType w:val="hybridMultilevel"/>
    <w:tmpl w:val="5422E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749B5"/>
    <w:multiLevelType w:val="hybridMultilevel"/>
    <w:tmpl w:val="D0CCCB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BCA5BBE"/>
    <w:multiLevelType w:val="hybridMultilevel"/>
    <w:tmpl w:val="43FC77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2738C9"/>
    <w:multiLevelType w:val="hybridMultilevel"/>
    <w:tmpl w:val="61848A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DB84977"/>
    <w:multiLevelType w:val="hybridMultilevel"/>
    <w:tmpl w:val="1A2670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357A76"/>
    <w:multiLevelType w:val="hybridMultilevel"/>
    <w:tmpl w:val="75CC89B2"/>
    <w:lvl w:ilvl="0" w:tplc="094E2F8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6B77D5"/>
    <w:multiLevelType w:val="hybridMultilevel"/>
    <w:tmpl w:val="F68ABE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7B3F55"/>
    <w:multiLevelType w:val="hybridMultilevel"/>
    <w:tmpl w:val="B99C2C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1748D2"/>
    <w:multiLevelType w:val="hybridMultilevel"/>
    <w:tmpl w:val="A4E4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4D5D98"/>
    <w:multiLevelType w:val="hybridMultilevel"/>
    <w:tmpl w:val="D3A4D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B437CF"/>
    <w:multiLevelType w:val="hybridMultilevel"/>
    <w:tmpl w:val="8C9C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096E12"/>
    <w:multiLevelType w:val="hybridMultilevel"/>
    <w:tmpl w:val="F8E2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9D3A0E"/>
    <w:multiLevelType w:val="hybridMultilevel"/>
    <w:tmpl w:val="FB021B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5F8958C0"/>
    <w:multiLevelType w:val="hybridMultilevel"/>
    <w:tmpl w:val="222EB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FA6EDD"/>
    <w:multiLevelType w:val="multilevel"/>
    <w:tmpl w:val="D512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34471FA"/>
    <w:multiLevelType w:val="hybridMultilevel"/>
    <w:tmpl w:val="C2BAD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D40E67"/>
    <w:multiLevelType w:val="hybridMultilevel"/>
    <w:tmpl w:val="915E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C2B54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42303D"/>
    <w:multiLevelType w:val="multilevel"/>
    <w:tmpl w:val="C41E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C072113"/>
    <w:multiLevelType w:val="hybridMultilevel"/>
    <w:tmpl w:val="FBE63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FC5FCF"/>
    <w:multiLevelType w:val="hybridMultilevel"/>
    <w:tmpl w:val="96E8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C2B54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983629"/>
    <w:multiLevelType w:val="hybridMultilevel"/>
    <w:tmpl w:val="1742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4105D2"/>
    <w:multiLevelType w:val="hybridMultilevel"/>
    <w:tmpl w:val="5BE2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707B9B"/>
    <w:multiLevelType w:val="hybridMultilevel"/>
    <w:tmpl w:val="6B02AF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8786B87"/>
    <w:multiLevelType w:val="hybridMultilevel"/>
    <w:tmpl w:val="FD14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200405"/>
    <w:multiLevelType w:val="hybridMultilevel"/>
    <w:tmpl w:val="C33EB3CA"/>
    <w:lvl w:ilvl="0" w:tplc="F7E83DE8">
      <w:start w:val="1"/>
      <w:numFmt w:val="decimal"/>
      <w:lvlText w:val="%1."/>
      <w:lvlJc w:val="left"/>
      <w:pPr>
        <w:ind w:left="76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7"/>
  </w:num>
  <w:num w:numId="2">
    <w:abstractNumId w:val="46"/>
  </w:num>
  <w:num w:numId="3">
    <w:abstractNumId w:val="49"/>
  </w:num>
  <w:num w:numId="4">
    <w:abstractNumId w:val="44"/>
  </w:num>
  <w:num w:numId="5">
    <w:abstractNumId w:val="0"/>
  </w:num>
  <w:num w:numId="6">
    <w:abstractNumId w:val="12"/>
  </w:num>
  <w:num w:numId="7">
    <w:abstractNumId w:val="24"/>
  </w:num>
  <w:num w:numId="8">
    <w:abstractNumId w:val="26"/>
  </w:num>
  <w:num w:numId="9">
    <w:abstractNumId w:val="36"/>
  </w:num>
  <w:num w:numId="10">
    <w:abstractNumId w:val="5"/>
  </w:num>
  <w:num w:numId="11">
    <w:abstractNumId w:val="16"/>
  </w:num>
  <w:num w:numId="12">
    <w:abstractNumId w:val="13"/>
  </w:num>
  <w:num w:numId="13">
    <w:abstractNumId w:val="55"/>
  </w:num>
  <w:num w:numId="14">
    <w:abstractNumId w:val="48"/>
  </w:num>
  <w:num w:numId="15">
    <w:abstractNumId w:val="11"/>
  </w:num>
  <w:num w:numId="16">
    <w:abstractNumId w:val="45"/>
  </w:num>
  <w:num w:numId="17">
    <w:abstractNumId w:val="2"/>
  </w:num>
  <w:num w:numId="18">
    <w:abstractNumId w:val="33"/>
  </w:num>
  <w:num w:numId="19">
    <w:abstractNumId w:val="3"/>
  </w:num>
  <w:num w:numId="20">
    <w:abstractNumId w:val="54"/>
  </w:num>
  <w:num w:numId="21">
    <w:abstractNumId w:val="52"/>
  </w:num>
  <w:num w:numId="22">
    <w:abstractNumId w:val="40"/>
  </w:num>
  <w:num w:numId="23">
    <w:abstractNumId w:val="14"/>
  </w:num>
  <w:num w:numId="24">
    <w:abstractNumId w:val="1"/>
  </w:num>
  <w:num w:numId="25">
    <w:abstractNumId w:val="51"/>
  </w:num>
  <w:num w:numId="26">
    <w:abstractNumId w:val="10"/>
  </w:num>
  <w:num w:numId="27">
    <w:abstractNumId w:val="35"/>
  </w:num>
  <w:num w:numId="28">
    <w:abstractNumId w:val="25"/>
  </w:num>
  <w:num w:numId="29">
    <w:abstractNumId w:val="15"/>
  </w:num>
  <w:num w:numId="30">
    <w:abstractNumId w:val="30"/>
  </w:num>
  <w:num w:numId="31">
    <w:abstractNumId w:val="39"/>
  </w:num>
  <w:num w:numId="32">
    <w:abstractNumId w:val="31"/>
  </w:num>
  <w:num w:numId="33">
    <w:abstractNumId w:val="28"/>
  </w:num>
  <w:num w:numId="34">
    <w:abstractNumId w:val="41"/>
  </w:num>
  <w:num w:numId="35">
    <w:abstractNumId w:val="6"/>
  </w:num>
  <w:num w:numId="36">
    <w:abstractNumId w:val="22"/>
  </w:num>
  <w:num w:numId="37">
    <w:abstractNumId w:val="4"/>
  </w:num>
  <w:num w:numId="38">
    <w:abstractNumId w:val="43"/>
  </w:num>
  <w:num w:numId="39">
    <w:abstractNumId w:val="21"/>
  </w:num>
  <w:num w:numId="40">
    <w:abstractNumId w:val="32"/>
  </w:num>
  <w:num w:numId="41">
    <w:abstractNumId w:val="9"/>
  </w:num>
  <w:num w:numId="42">
    <w:abstractNumId w:val="7"/>
  </w:num>
  <w:num w:numId="43">
    <w:abstractNumId w:val="20"/>
  </w:num>
  <w:num w:numId="44">
    <w:abstractNumId w:val="53"/>
  </w:num>
  <w:num w:numId="45">
    <w:abstractNumId w:val="17"/>
  </w:num>
  <w:num w:numId="46">
    <w:abstractNumId w:val="50"/>
  </w:num>
  <w:num w:numId="47">
    <w:abstractNumId w:val="34"/>
  </w:num>
  <w:num w:numId="48">
    <w:abstractNumId w:val="47"/>
  </w:num>
  <w:num w:numId="49">
    <w:abstractNumId w:val="23"/>
  </w:num>
  <w:num w:numId="50">
    <w:abstractNumId w:val="38"/>
  </w:num>
  <w:num w:numId="51">
    <w:abstractNumId w:val="29"/>
  </w:num>
  <w:num w:numId="52">
    <w:abstractNumId w:val="42"/>
  </w:num>
  <w:num w:numId="53">
    <w:abstractNumId w:val="18"/>
  </w:num>
  <w:num w:numId="54">
    <w:abstractNumId w:val="19"/>
  </w:num>
  <w:num w:numId="55">
    <w:abstractNumId w:val="8"/>
  </w:num>
  <w:num w:numId="56">
    <w:abstractNumId w:val="27"/>
  </w:num>
  <w:numIdMacAtCleanup w:val="5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s, Katrina (DOES)">
    <w15:presenceInfo w15:providerId="AD" w15:userId="S::katrina.matthews@dc.gov::bcb23bb3-a730-49e2-9554-0f7672ec9699"/>
  </w15:person>
  <w15:person w15:author="Matthews, Katrina (DOES) [2]">
    <w15:presenceInfo w15:providerId="AD" w15:userId="S-1-5-21-683369341-630609028-1847928074-14728"/>
  </w15:person>
  <w15:person w15:author="Singh, Dhruv (DOES)">
    <w15:presenceInfo w15:providerId="AD" w15:userId="S::dhruv.singh@dc.gov::5de137ff-75c1-4147-8347-f84a174ad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9D"/>
    <w:rsid w:val="0000275D"/>
    <w:rsid w:val="00003D5A"/>
    <w:rsid w:val="0001123B"/>
    <w:rsid w:val="00011372"/>
    <w:rsid w:val="0001190F"/>
    <w:rsid w:val="00012AE9"/>
    <w:rsid w:val="00013D17"/>
    <w:rsid w:val="00014702"/>
    <w:rsid w:val="00014A57"/>
    <w:rsid w:val="00016487"/>
    <w:rsid w:val="00016B67"/>
    <w:rsid w:val="00020485"/>
    <w:rsid w:val="000227E6"/>
    <w:rsid w:val="00027918"/>
    <w:rsid w:val="00030EA1"/>
    <w:rsid w:val="0003266D"/>
    <w:rsid w:val="00033A06"/>
    <w:rsid w:val="0003478E"/>
    <w:rsid w:val="0003599F"/>
    <w:rsid w:val="00037968"/>
    <w:rsid w:val="00041FF6"/>
    <w:rsid w:val="00043173"/>
    <w:rsid w:val="00043C44"/>
    <w:rsid w:val="00045081"/>
    <w:rsid w:val="000452FC"/>
    <w:rsid w:val="000469F1"/>
    <w:rsid w:val="0005053B"/>
    <w:rsid w:val="00051F7B"/>
    <w:rsid w:val="000526F1"/>
    <w:rsid w:val="00052B05"/>
    <w:rsid w:val="00053892"/>
    <w:rsid w:val="0005645B"/>
    <w:rsid w:val="00056832"/>
    <w:rsid w:val="0005754A"/>
    <w:rsid w:val="00061578"/>
    <w:rsid w:val="0006165C"/>
    <w:rsid w:val="00061932"/>
    <w:rsid w:val="0006418B"/>
    <w:rsid w:val="00065B1E"/>
    <w:rsid w:val="00066DEC"/>
    <w:rsid w:val="00066E81"/>
    <w:rsid w:val="00066E8A"/>
    <w:rsid w:val="00072B0F"/>
    <w:rsid w:val="00073D7A"/>
    <w:rsid w:val="00076C6B"/>
    <w:rsid w:val="000774F4"/>
    <w:rsid w:val="00080799"/>
    <w:rsid w:val="00086A3E"/>
    <w:rsid w:val="00090EDD"/>
    <w:rsid w:val="00091FE5"/>
    <w:rsid w:val="0009510F"/>
    <w:rsid w:val="00095AC9"/>
    <w:rsid w:val="00096C68"/>
    <w:rsid w:val="00097DC8"/>
    <w:rsid w:val="000A00E1"/>
    <w:rsid w:val="000A1ADE"/>
    <w:rsid w:val="000A1D17"/>
    <w:rsid w:val="000A3DF7"/>
    <w:rsid w:val="000A4E0E"/>
    <w:rsid w:val="000A573F"/>
    <w:rsid w:val="000A6B10"/>
    <w:rsid w:val="000A7859"/>
    <w:rsid w:val="000B420C"/>
    <w:rsid w:val="000B5FFE"/>
    <w:rsid w:val="000B795B"/>
    <w:rsid w:val="000C1710"/>
    <w:rsid w:val="000C2C2B"/>
    <w:rsid w:val="000C431A"/>
    <w:rsid w:val="000C7EAC"/>
    <w:rsid w:val="000D2DB1"/>
    <w:rsid w:val="000D5A34"/>
    <w:rsid w:val="000D5AE1"/>
    <w:rsid w:val="000E1164"/>
    <w:rsid w:val="000E14BB"/>
    <w:rsid w:val="000E232F"/>
    <w:rsid w:val="000E259C"/>
    <w:rsid w:val="000E2B13"/>
    <w:rsid w:val="000E3366"/>
    <w:rsid w:val="000E4464"/>
    <w:rsid w:val="000E465E"/>
    <w:rsid w:val="000E5BB3"/>
    <w:rsid w:val="000E6C95"/>
    <w:rsid w:val="000E6F84"/>
    <w:rsid w:val="000F0900"/>
    <w:rsid w:val="000F1BD1"/>
    <w:rsid w:val="000F1F7D"/>
    <w:rsid w:val="000F5DF1"/>
    <w:rsid w:val="000F7F24"/>
    <w:rsid w:val="0010270D"/>
    <w:rsid w:val="001027AB"/>
    <w:rsid w:val="001047F6"/>
    <w:rsid w:val="00112CB4"/>
    <w:rsid w:val="001136ED"/>
    <w:rsid w:val="00114C7E"/>
    <w:rsid w:val="00115BF4"/>
    <w:rsid w:val="00116A1B"/>
    <w:rsid w:val="00121671"/>
    <w:rsid w:val="00122CBA"/>
    <w:rsid w:val="00122F42"/>
    <w:rsid w:val="00123952"/>
    <w:rsid w:val="00123CBC"/>
    <w:rsid w:val="00125389"/>
    <w:rsid w:val="001267AD"/>
    <w:rsid w:val="0012771C"/>
    <w:rsid w:val="00127BC4"/>
    <w:rsid w:val="00133615"/>
    <w:rsid w:val="00133B57"/>
    <w:rsid w:val="00135734"/>
    <w:rsid w:val="00136FE4"/>
    <w:rsid w:val="00137D8A"/>
    <w:rsid w:val="00141A5D"/>
    <w:rsid w:val="0014365D"/>
    <w:rsid w:val="001437CB"/>
    <w:rsid w:val="001456D8"/>
    <w:rsid w:val="00147A6D"/>
    <w:rsid w:val="00150FAC"/>
    <w:rsid w:val="00152D07"/>
    <w:rsid w:val="001538CE"/>
    <w:rsid w:val="00154643"/>
    <w:rsid w:val="00155A07"/>
    <w:rsid w:val="001562C1"/>
    <w:rsid w:val="001622F5"/>
    <w:rsid w:val="00163390"/>
    <w:rsid w:val="00165315"/>
    <w:rsid w:val="001661A1"/>
    <w:rsid w:val="00166504"/>
    <w:rsid w:val="00172C31"/>
    <w:rsid w:val="00176A79"/>
    <w:rsid w:val="00190864"/>
    <w:rsid w:val="0019147B"/>
    <w:rsid w:val="00194C99"/>
    <w:rsid w:val="00197630"/>
    <w:rsid w:val="001A2D50"/>
    <w:rsid w:val="001A5FC1"/>
    <w:rsid w:val="001A677D"/>
    <w:rsid w:val="001A6A01"/>
    <w:rsid w:val="001B0160"/>
    <w:rsid w:val="001B1171"/>
    <w:rsid w:val="001B2CE4"/>
    <w:rsid w:val="001B341D"/>
    <w:rsid w:val="001B60C4"/>
    <w:rsid w:val="001C4AA1"/>
    <w:rsid w:val="001C5533"/>
    <w:rsid w:val="001C5B33"/>
    <w:rsid w:val="001C6D83"/>
    <w:rsid w:val="001D0803"/>
    <w:rsid w:val="001D180B"/>
    <w:rsid w:val="001D2049"/>
    <w:rsid w:val="001D22C3"/>
    <w:rsid w:val="001D5742"/>
    <w:rsid w:val="001D5CB6"/>
    <w:rsid w:val="001E01AA"/>
    <w:rsid w:val="001E0587"/>
    <w:rsid w:val="001E0DD6"/>
    <w:rsid w:val="001E39D1"/>
    <w:rsid w:val="001E47CE"/>
    <w:rsid w:val="001E725A"/>
    <w:rsid w:val="001F3F3C"/>
    <w:rsid w:val="001F4A79"/>
    <w:rsid w:val="001F5B58"/>
    <w:rsid w:val="001F7D6E"/>
    <w:rsid w:val="00201A34"/>
    <w:rsid w:val="00202FB4"/>
    <w:rsid w:val="002033E7"/>
    <w:rsid w:val="002048FA"/>
    <w:rsid w:val="0020504A"/>
    <w:rsid w:val="0020598C"/>
    <w:rsid w:val="00206302"/>
    <w:rsid w:val="00206601"/>
    <w:rsid w:val="00206DED"/>
    <w:rsid w:val="00206FE2"/>
    <w:rsid w:val="002108BD"/>
    <w:rsid w:val="00210AB2"/>
    <w:rsid w:val="002120A3"/>
    <w:rsid w:val="00216C02"/>
    <w:rsid w:val="00220541"/>
    <w:rsid w:val="00220CEA"/>
    <w:rsid w:val="002218C3"/>
    <w:rsid w:val="00222CE6"/>
    <w:rsid w:val="00225003"/>
    <w:rsid w:val="00225432"/>
    <w:rsid w:val="00230FC1"/>
    <w:rsid w:val="002310E9"/>
    <w:rsid w:val="00232016"/>
    <w:rsid w:val="00233CB9"/>
    <w:rsid w:val="002341C6"/>
    <w:rsid w:val="00234E19"/>
    <w:rsid w:val="0023622A"/>
    <w:rsid w:val="0023644E"/>
    <w:rsid w:val="0023781A"/>
    <w:rsid w:val="00241806"/>
    <w:rsid w:val="002448AF"/>
    <w:rsid w:val="002453B2"/>
    <w:rsid w:val="00245FD8"/>
    <w:rsid w:val="0024601B"/>
    <w:rsid w:val="002479EC"/>
    <w:rsid w:val="00250588"/>
    <w:rsid w:val="00251F39"/>
    <w:rsid w:val="0025386C"/>
    <w:rsid w:val="00260A17"/>
    <w:rsid w:val="00260EB5"/>
    <w:rsid w:val="00261726"/>
    <w:rsid w:val="0026206A"/>
    <w:rsid w:val="00264429"/>
    <w:rsid w:val="00265542"/>
    <w:rsid w:val="0026636E"/>
    <w:rsid w:val="0027075C"/>
    <w:rsid w:val="00271EF7"/>
    <w:rsid w:val="002744A7"/>
    <w:rsid w:val="002811F9"/>
    <w:rsid w:val="002845E4"/>
    <w:rsid w:val="00284FAC"/>
    <w:rsid w:val="00294859"/>
    <w:rsid w:val="002959FC"/>
    <w:rsid w:val="002971F4"/>
    <w:rsid w:val="00297B45"/>
    <w:rsid w:val="002A0670"/>
    <w:rsid w:val="002A1BB1"/>
    <w:rsid w:val="002A229B"/>
    <w:rsid w:val="002A250F"/>
    <w:rsid w:val="002A2579"/>
    <w:rsid w:val="002A5B7F"/>
    <w:rsid w:val="002A696F"/>
    <w:rsid w:val="002A7814"/>
    <w:rsid w:val="002A7C31"/>
    <w:rsid w:val="002A7D9B"/>
    <w:rsid w:val="002A7F3F"/>
    <w:rsid w:val="002B09D1"/>
    <w:rsid w:val="002B12B7"/>
    <w:rsid w:val="002B13C9"/>
    <w:rsid w:val="002B1C09"/>
    <w:rsid w:val="002B28F7"/>
    <w:rsid w:val="002B2A7F"/>
    <w:rsid w:val="002B48F5"/>
    <w:rsid w:val="002B5222"/>
    <w:rsid w:val="002B5945"/>
    <w:rsid w:val="002B68FC"/>
    <w:rsid w:val="002B6FF6"/>
    <w:rsid w:val="002B7FC5"/>
    <w:rsid w:val="002C07AF"/>
    <w:rsid w:val="002C1E52"/>
    <w:rsid w:val="002C38C1"/>
    <w:rsid w:val="002C6BEC"/>
    <w:rsid w:val="002D2281"/>
    <w:rsid w:val="002D5A69"/>
    <w:rsid w:val="002D7320"/>
    <w:rsid w:val="002E10BE"/>
    <w:rsid w:val="002E23AD"/>
    <w:rsid w:val="002E4185"/>
    <w:rsid w:val="002E602E"/>
    <w:rsid w:val="002E7CA0"/>
    <w:rsid w:val="002F1C2E"/>
    <w:rsid w:val="002F20FF"/>
    <w:rsid w:val="002F3996"/>
    <w:rsid w:val="0030361F"/>
    <w:rsid w:val="00304BD0"/>
    <w:rsid w:val="00305468"/>
    <w:rsid w:val="0030610C"/>
    <w:rsid w:val="003115B6"/>
    <w:rsid w:val="00311813"/>
    <w:rsid w:val="00311E84"/>
    <w:rsid w:val="00313B3C"/>
    <w:rsid w:val="003146F6"/>
    <w:rsid w:val="00316DD7"/>
    <w:rsid w:val="00321BFF"/>
    <w:rsid w:val="003222E2"/>
    <w:rsid w:val="00330595"/>
    <w:rsid w:val="00331A63"/>
    <w:rsid w:val="00333BBA"/>
    <w:rsid w:val="00335EE6"/>
    <w:rsid w:val="00337D70"/>
    <w:rsid w:val="003402FB"/>
    <w:rsid w:val="003408A9"/>
    <w:rsid w:val="00342499"/>
    <w:rsid w:val="00343B8B"/>
    <w:rsid w:val="00343DB1"/>
    <w:rsid w:val="00344EA3"/>
    <w:rsid w:val="00351EB2"/>
    <w:rsid w:val="00352754"/>
    <w:rsid w:val="00355A15"/>
    <w:rsid w:val="00360EF5"/>
    <w:rsid w:val="00361F38"/>
    <w:rsid w:val="00362CA4"/>
    <w:rsid w:val="003633D3"/>
    <w:rsid w:val="0036702B"/>
    <w:rsid w:val="003726BF"/>
    <w:rsid w:val="0037326D"/>
    <w:rsid w:val="00373861"/>
    <w:rsid w:val="00375C52"/>
    <w:rsid w:val="00377A51"/>
    <w:rsid w:val="00380709"/>
    <w:rsid w:val="00381024"/>
    <w:rsid w:val="00382DC0"/>
    <w:rsid w:val="00383EFD"/>
    <w:rsid w:val="00385659"/>
    <w:rsid w:val="003877D3"/>
    <w:rsid w:val="00391B1A"/>
    <w:rsid w:val="00393B84"/>
    <w:rsid w:val="00394CB6"/>
    <w:rsid w:val="0039577C"/>
    <w:rsid w:val="00395C6A"/>
    <w:rsid w:val="00397E5F"/>
    <w:rsid w:val="003A3266"/>
    <w:rsid w:val="003A3F17"/>
    <w:rsid w:val="003A5B3D"/>
    <w:rsid w:val="003A6316"/>
    <w:rsid w:val="003A6577"/>
    <w:rsid w:val="003B5DBC"/>
    <w:rsid w:val="003B7206"/>
    <w:rsid w:val="003B765E"/>
    <w:rsid w:val="003B7F0F"/>
    <w:rsid w:val="003C11A1"/>
    <w:rsid w:val="003C1E2E"/>
    <w:rsid w:val="003C35F8"/>
    <w:rsid w:val="003C4D50"/>
    <w:rsid w:val="003C570A"/>
    <w:rsid w:val="003C7000"/>
    <w:rsid w:val="003C7E20"/>
    <w:rsid w:val="003D00DD"/>
    <w:rsid w:val="003D0446"/>
    <w:rsid w:val="003D062C"/>
    <w:rsid w:val="003D1519"/>
    <w:rsid w:val="003D2249"/>
    <w:rsid w:val="003D4C0B"/>
    <w:rsid w:val="003D57C1"/>
    <w:rsid w:val="003D655E"/>
    <w:rsid w:val="003D6A45"/>
    <w:rsid w:val="003E3AA6"/>
    <w:rsid w:val="003E3AB0"/>
    <w:rsid w:val="003E54E7"/>
    <w:rsid w:val="003E6113"/>
    <w:rsid w:val="003F34D5"/>
    <w:rsid w:val="003F3F43"/>
    <w:rsid w:val="003F66B9"/>
    <w:rsid w:val="003F7A96"/>
    <w:rsid w:val="00403209"/>
    <w:rsid w:val="00403A36"/>
    <w:rsid w:val="00403EE4"/>
    <w:rsid w:val="0040419C"/>
    <w:rsid w:val="00405C38"/>
    <w:rsid w:val="0040782E"/>
    <w:rsid w:val="00410107"/>
    <w:rsid w:val="00412073"/>
    <w:rsid w:val="00413A28"/>
    <w:rsid w:val="00414E65"/>
    <w:rsid w:val="0041612E"/>
    <w:rsid w:val="004168DC"/>
    <w:rsid w:val="00417EE6"/>
    <w:rsid w:val="00424CE1"/>
    <w:rsid w:val="004269DC"/>
    <w:rsid w:val="00426AE0"/>
    <w:rsid w:val="00427754"/>
    <w:rsid w:val="0043056B"/>
    <w:rsid w:val="00430A57"/>
    <w:rsid w:val="0043194A"/>
    <w:rsid w:val="0043372A"/>
    <w:rsid w:val="004411C5"/>
    <w:rsid w:val="00443798"/>
    <w:rsid w:val="00445E2D"/>
    <w:rsid w:val="00447970"/>
    <w:rsid w:val="00450C44"/>
    <w:rsid w:val="00450CCB"/>
    <w:rsid w:val="00450F34"/>
    <w:rsid w:val="004515F4"/>
    <w:rsid w:val="00452931"/>
    <w:rsid w:val="00453C65"/>
    <w:rsid w:val="00454570"/>
    <w:rsid w:val="004556C4"/>
    <w:rsid w:val="00455DB1"/>
    <w:rsid w:val="004579F9"/>
    <w:rsid w:val="00460A6B"/>
    <w:rsid w:val="00460C31"/>
    <w:rsid w:val="00461913"/>
    <w:rsid w:val="00464206"/>
    <w:rsid w:val="00473378"/>
    <w:rsid w:val="004736E6"/>
    <w:rsid w:val="00474A5F"/>
    <w:rsid w:val="004765A0"/>
    <w:rsid w:val="0048071B"/>
    <w:rsid w:val="004844D5"/>
    <w:rsid w:val="00486724"/>
    <w:rsid w:val="00486CD3"/>
    <w:rsid w:val="004875FB"/>
    <w:rsid w:val="004906BD"/>
    <w:rsid w:val="004919C7"/>
    <w:rsid w:val="00491D73"/>
    <w:rsid w:val="00494797"/>
    <w:rsid w:val="00495A3F"/>
    <w:rsid w:val="004A0487"/>
    <w:rsid w:val="004A0A97"/>
    <w:rsid w:val="004A1D40"/>
    <w:rsid w:val="004A2516"/>
    <w:rsid w:val="004A41FA"/>
    <w:rsid w:val="004A45F7"/>
    <w:rsid w:val="004A534C"/>
    <w:rsid w:val="004A5578"/>
    <w:rsid w:val="004A604E"/>
    <w:rsid w:val="004A6D1F"/>
    <w:rsid w:val="004B274C"/>
    <w:rsid w:val="004B6A23"/>
    <w:rsid w:val="004B7072"/>
    <w:rsid w:val="004B7D6B"/>
    <w:rsid w:val="004C20BA"/>
    <w:rsid w:val="004C24E3"/>
    <w:rsid w:val="004C3866"/>
    <w:rsid w:val="004C4F6E"/>
    <w:rsid w:val="004C6D58"/>
    <w:rsid w:val="004C79EE"/>
    <w:rsid w:val="004D5725"/>
    <w:rsid w:val="004D5DAB"/>
    <w:rsid w:val="004E0194"/>
    <w:rsid w:val="004E147B"/>
    <w:rsid w:val="004E249D"/>
    <w:rsid w:val="004E3833"/>
    <w:rsid w:val="004E3898"/>
    <w:rsid w:val="004E5B61"/>
    <w:rsid w:val="004F1FC5"/>
    <w:rsid w:val="004F3496"/>
    <w:rsid w:val="004F5FC6"/>
    <w:rsid w:val="004F78CC"/>
    <w:rsid w:val="00503342"/>
    <w:rsid w:val="005034B8"/>
    <w:rsid w:val="00504B00"/>
    <w:rsid w:val="00506983"/>
    <w:rsid w:val="00506CC4"/>
    <w:rsid w:val="0051131B"/>
    <w:rsid w:val="00512D0D"/>
    <w:rsid w:val="00513FA8"/>
    <w:rsid w:val="00521650"/>
    <w:rsid w:val="0052562A"/>
    <w:rsid w:val="00527FCF"/>
    <w:rsid w:val="00530F86"/>
    <w:rsid w:val="005355CB"/>
    <w:rsid w:val="005403FB"/>
    <w:rsid w:val="00541E3D"/>
    <w:rsid w:val="005434DE"/>
    <w:rsid w:val="00543684"/>
    <w:rsid w:val="0054469D"/>
    <w:rsid w:val="005458B9"/>
    <w:rsid w:val="00553AB0"/>
    <w:rsid w:val="00553D36"/>
    <w:rsid w:val="00556F35"/>
    <w:rsid w:val="0056440C"/>
    <w:rsid w:val="0056518E"/>
    <w:rsid w:val="00565E80"/>
    <w:rsid w:val="00570F32"/>
    <w:rsid w:val="0057280D"/>
    <w:rsid w:val="005740C9"/>
    <w:rsid w:val="00575D30"/>
    <w:rsid w:val="00575E0F"/>
    <w:rsid w:val="005771AB"/>
    <w:rsid w:val="005779B9"/>
    <w:rsid w:val="00582287"/>
    <w:rsid w:val="00585726"/>
    <w:rsid w:val="00585D4B"/>
    <w:rsid w:val="00586D22"/>
    <w:rsid w:val="00591A1D"/>
    <w:rsid w:val="00593C43"/>
    <w:rsid w:val="00593CFD"/>
    <w:rsid w:val="00593FAC"/>
    <w:rsid w:val="00597241"/>
    <w:rsid w:val="005A09E2"/>
    <w:rsid w:val="005A1819"/>
    <w:rsid w:val="005A1AD1"/>
    <w:rsid w:val="005A200E"/>
    <w:rsid w:val="005A2E62"/>
    <w:rsid w:val="005A60D8"/>
    <w:rsid w:val="005B2608"/>
    <w:rsid w:val="005B6738"/>
    <w:rsid w:val="005B7421"/>
    <w:rsid w:val="005C1C9F"/>
    <w:rsid w:val="005C4E06"/>
    <w:rsid w:val="005C5AE1"/>
    <w:rsid w:val="005D05FB"/>
    <w:rsid w:val="005D3067"/>
    <w:rsid w:val="005D3212"/>
    <w:rsid w:val="005D3CF1"/>
    <w:rsid w:val="005D411A"/>
    <w:rsid w:val="005D5078"/>
    <w:rsid w:val="005D5100"/>
    <w:rsid w:val="005D5B59"/>
    <w:rsid w:val="005D5DA9"/>
    <w:rsid w:val="005D625C"/>
    <w:rsid w:val="005E5332"/>
    <w:rsid w:val="005E5C2B"/>
    <w:rsid w:val="005E7A3D"/>
    <w:rsid w:val="005F10E9"/>
    <w:rsid w:val="005F21FB"/>
    <w:rsid w:val="0060073D"/>
    <w:rsid w:val="00604013"/>
    <w:rsid w:val="0060433B"/>
    <w:rsid w:val="00611CBB"/>
    <w:rsid w:val="00614168"/>
    <w:rsid w:val="00615641"/>
    <w:rsid w:val="00620666"/>
    <w:rsid w:val="00620B8A"/>
    <w:rsid w:val="006240C4"/>
    <w:rsid w:val="00624AC9"/>
    <w:rsid w:val="006260FF"/>
    <w:rsid w:val="00626AE0"/>
    <w:rsid w:val="00627E7A"/>
    <w:rsid w:val="00631440"/>
    <w:rsid w:val="00631A0F"/>
    <w:rsid w:val="0063405D"/>
    <w:rsid w:val="0063475B"/>
    <w:rsid w:val="006417A6"/>
    <w:rsid w:val="00641A59"/>
    <w:rsid w:val="0064299D"/>
    <w:rsid w:val="006460F5"/>
    <w:rsid w:val="00647FF7"/>
    <w:rsid w:val="00650A56"/>
    <w:rsid w:val="00650E1F"/>
    <w:rsid w:val="00651276"/>
    <w:rsid w:val="00652839"/>
    <w:rsid w:val="00657348"/>
    <w:rsid w:val="00660D54"/>
    <w:rsid w:val="00662F93"/>
    <w:rsid w:val="006647FE"/>
    <w:rsid w:val="00665FBD"/>
    <w:rsid w:val="006712DC"/>
    <w:rsid w:val="0067155E"/>
    <w:rsid w:val="00671D4D"/>
    <w:rsid w:val="00677013"/>
    <w:rsid w:val="0067754A"/>
    <w:rsid w:val="00677561"/>
    <w:rsid w:val="0067787A"/>
    <w:rsid w:val="00680AC0"/>
    <w:rsid w:val="00681B5E"/>
    <w:rsid w:val="006821FD"/>
    <w:rsid w:val="00683C78"/>
    <w:rsid w:val="00683D17"/>
    <w:rsid w:val="0068414E"/>
    <w:rsid w:val="00684918"/>
    <w:rsid w:val="006864B6"/>
    <w:rsid w:val="00686C3B"/>
    <w:rsid w:val="0069448F"/>
    <w:rsid w:val="006950AA"/>
    <w:rsid w:val="00695D13"/>
    <w:rsid w:val="00696050"/>
    <w:rsid w:val="006A03FC"/>
    <w:rsid w:val="006A0A54"/>
    <w:rsid w:val="006A0DBD"/>
    <w:rsid w:val="006A257B"/>
    <w:rsid w:val="006A5824"/>
    <w:rsid w:val="006A5F36"/>
    <w:rsid w:val="006A73F1"/>
    <w:rsid w:val="006A7D91"/>
    <w:rsid w:val="006B049F"/>
    <w:rsid w:val="006B0622"/>
    <w:rsid w:val="006B122D"/>
    <w:rsid w:val="006B3B1C"/>
    <w:rsid w:val="006C27E1"/>
    <w:rsid w:val="006D3096"/>
    <w:rsid w:val="006D3296"/>
    <w:rsid w:val="006D71E5"/>
    <w:rsid w:val="006D79C8"/>
    <w:rsid w:val="006E0336"/>
    <w:rsid w:val="006E0903"/>
    <w:rsid w:val="006E0937"/>
    <w:rsid w:val="006E2983"/>
    <w:rsid w:val="006E2F03"/>
    <w:rsid w:val="006E3A61"/>
    <w:rsid w:val="006E4E5C"/>
    <w:rsid w:val="006E4F79"/>
    <w:rsid w:val="006E5582"/>
    <w:rsid w:val="006E6D4B"/>
    <w:rsid w:val="006F1866"/>
    <w:rsid w:val="006F254A"/>
    <w:rsid w:val="006F28D4"/>
    <w:rsid w:val="006F2BE9"/>
    <w:rsid w:val="006F37CE"/>
    <w:rsid w:val="006F4B91"/>
    <w:rsid w:val="006F55E1"/>
    <w:rsid w:val="006F654A"/>
    <w:rsid w:val="007026A7"/>
    <w:rsid w:val="00702AD8"/>
    <w:rsid w:val="00702DC3"/>
    <w:rsid w:val="00703131"/>
    <w:rsid w:val="007062B9"/>
    <w:rsid w:val="00706CC0"/>
    <w:rsid w:val="00706F04"/>
    <w:rsid w:val="00706F32"/>
    <w:rsid w:val="00707333"/>
    <w:rsid w:val="00707E70"/>
    <w:rsid w:val="00710A37"/>
    <w:rsid w:val="00710DA7"/>
    <w:rsid w:val="00716B5F"/>
    <w:rsid w:val="00716B82"/>
    <w:rsid w:val="007239CD"/>
    <w:rsid w:val="00723E02"/>
    <w:rsid w:val="0072558A"/>
    <w:rsid w:val="007274DB"/>
    <w:rsid w:val="007317BD"/>
    <w:rsid w:val="0073290E"/>
    <w:rsid w:val="0073292E"/>
    <w:rsid w:val="00733652"/>
    <w:rsid w:val="00736770"/>
    <w:rsid w:val="00736EF3"/>
    <w:rsid w:val="00737847"/>
    <w:rsid w:val="00737C8B"/>
    <w:rsid w:val="00745770"/>
    <w:rsid w:val="0074722F"/>
    <w:rsid w:val="00747EF2"/>
    <w:rsid w:val="00750A56"/>
    <w:rsid w:val="00751E69"/>
    <w:rsid w:val="00753E6F"/>
    <w:rsid w:val="0075594C"/>
    <w:rsid w:val="00757C68"/>
    <w:rsid w:val="00760731"/>
    <w:rsid w:val="007631E6"/>
    <w:rsid w:val="0076443F"/>
    <w:rsid w:val="007650AF"/>
    <w:rsid w:val="007710D1"/>
    <w:rsid w:val="0077470C"/>
    <w:rsid w:val="00775DFB"/>
    <w:rsid w:val="007773D6"/>
    <w:rsid w:val="007806CD"/>
    <w:rsid w:val="00781DF6"/>
    <w:rsid w:val="00783912"/>
    <w:rsid w:val="00783D6B"/>
    <w:rsid w:val="00785AA6"/>
    <w:rsid w:val="00787EA4"/>
    <w:rsid w:val="007933DC"/>
    <w:rsid w:val="0079473F"/>
    <w:rsid w:val="007963A9"/>
    <w:rsid w:val="007A03F5"/>
    <w:rsid w:val="007A08B6"/>
    <w:rsid w:val="007A4EC7"/>
    <w:rsid w:val="007A6589"/>
    <w:rsid w:val="007A7ED0"/>
    <w:rsid w:val="007B31E3"/>
    <w:rsid w:val="007B4B08"/>
    <w:rsid w:val="007B5727"/>
    <w:rsid w:val="007B5E0F"/>
    <w:rsid w:val="007C0AE5"/>
    <w:rsid w:val="007C2661"/>
    <w:rsid w:val="007C3870"/>
    <w:rsid w:val="007C48E1"/>
    <w:rsid w:val="007C51C2"/>
    <w:rsid w:val="007D0E1E"/>
    <w:rsid w:val="007D20F3"/>
    <w:rsid w:val="007D2BB1"/>
    <w:rsid w:val="007D33E7"/>
    <w:rsid w:val="007D4715"/>
    <w:rsid w:val="007D4902"/>
    <w:rsid w:val="007D5C17"/>
    <w:rsid w:val="007D6098"/>
    <w:rsid w:val="007D6F9C"/>
    <w:rsid w:val="007E1F8B"/>
    <w:rsid w:val="007E44F8"/>
    <w:rsid w:val="007F043F"/>
    <w:rsid w:val="007F0F5C"/>
    <w:rsid w:val="007F1A3D"/>
    <w:rsid w:val="007F23E2"/>
    <w:rsid w:val="007F3281"/>
    <w:rsid w:val="007F43B3"/>
    <w:rsid w:val="007F5046"/>
    <w:rsid w:val="007F7924"/>
    <w:rsid w:val="00804497"/>
    <w:rsid w:val="00806D9D"/>
    <w:rsid w:val="00807256"/>
    <w:rsid w:val="00810C2D"/>
    <w:rsid w:val="00811427"/>
    <w:rsid w:val="008115A9"/>
    <w:rsid w:val="008128A9"/>
    <w:rsid w:val="0081297A"/>
    <w:rsid w:val="00815477"/>
    <w:rsid w:val="00815FAE"/>
    <w:rsid w:val="00817167"/>
    <w:rsid w:val="00821D5A"/>
    <w:rsid w:val="0082246B"/>
    <w:rsid w:val="00824BCB"/>
    <w:rsid w:val="00825524"/>
    <w:rsid w:val="00826048"/>
    <w:rsid w:val="0082659F"/>
    <w:rsid w:val="00827AAD"/>
    <w:rsid w:val="00830F0C"/>
    <w:rsid w:val="008313D8"/>
    <w:rsid w:val="0083278A"/>
    <w:rsid w:val="008347C0"/>
    <w:rsid w:val="0083509A"/>
    <w:rsid w:val="008371C3"/>
    <w:rsid w:val="00841BD2"/>
    <w:rsid w:val="00843E7A"/>
    <w:rsid w:val="008458E9"/>
    <w:rsid w:val="00846C7E"/>
    <w:rsid w:val="00847B1B"/>
    <w:rsid w:val="00853208"/>
    <w:rsid w:val="00854894"/>
    <w:rsid w:val="00856664"/>
    <w:rsid w:val="0086297A"/>
    <w:rsid w:val="00863449"/>
    <w:rsid w:val="00863D4D"/>
    <w:rsid w:val="00866EFB"/>
    <w:rsid w:val="0086715F"/>
    <w:rsid w:val="0086739E"/>
    <w:rsid w:val="008674D1"/>
    <w:rsid w:val="008676FE"/>
    <w:rsid w:val="0086772F"/>
    <w:rsid w:val="008714A4"/>
    <w:rsid w:val="00883EF2"/>
    <w:rsid w:val="008850E5"/>
    <w:rsid w:val="00887652"/>
    <w:rsid w:val="008906D7"/>
    <w:rsid w:val="008933C4"/>
    <w:rsid w:val="0089506A"/>
    <w:rsid w:val="00895FE1"/>
    <w:rsid w:val="008A0387"/>
    <w:rsid w:val="008A1E15"/>
    <w:rsid w:val="008A2AA6"/>
    <w:rsid w:val="008A2F38"/>
    <w:rsid w:val="008A4AC3"/>
    <w:rsid w:val="008A60D5"/>
    <w:rsid w:val="008A756A"/>
    <w:rsid w:val="008A766F"/>
    <w:rsid w:val="008A7D25"/>
    <w:rsid w:val="008B1B50"/>
    <w:rsid w:val="008B2F72"/>
    <w:rsid w:val="008B2F77"/>
    <w:rsid w:val="008B561F"/>
    <w:rsid w:val="008B69D6"/>
    <w:rsid w:val="008B71E8"/>
    <w:rsid w:val="008C0425"/>
    <w:rsid w:val="008C2CA8"/>
    <w:rsid w:val="008C402E"/>
    <w:rsid w:val="008C54A5"/>
    <w:rsid w:val="008C623F"/>
    <w:rsid w:val="008C7B3A"/>
    <w:rsid w:val="008D36D0"/>
    <w:rsid w:val="008D3929"/>
    <w:rsid w:val="008D58E5"/>
    <w:rsid w:val="008D617B"/>
    <w:rsid w:val="008D63C4"/>
    <w:rsid w:val="008E1BBB"/>
    <w:rsid w:val="008E2097"/>
    <w:rsid w:val="008E2E1F"/>
    <w:rsid w:val="008E5C31"/>
    <w:rsid w:val="008E6E05"/>
    <w:rsid w:val="008E7200"/>
    <w:rsid w:val="008E7B53"/>
    <w:rsid w:val="008E7B79"/>
    <w:rsid w:val="008F0445"/>
    <w:rsid w:val="008F1ED1"/>
    <w:rsid w:val="008F2E32"/>
    <w:rsid w:val="00903BF7"/>
    <w:rsid w:val="00904196"/>
    <w:rsid w:val="009045BF"/>
    <w:rsid w:val="009045C0"/>
    <w:rsid w:val="009051C3"/>
    <w:rsid w:val="009056B0"/>
    <w:rsid w:val="00907D10"/>
    <w:rsid w:val="00910572"/>
    <w:rsid w:val="009116AC"/>
    <w:rsid w:val="009118B8"/>
    <w:rsid w:val="00911D7D"/>
    <w:rsid w:val="00920301"/>
    <w:rsid w:val="00921AEB"/>
    <w:rsid w:val="00923E80"/>
    <w:rsid w:val="009241AC"/>
    <w:rsid w:val="009248F8"/>
    <w:rsid w:val="009302D6"/>
    <w:rsid w:val="0093082E"/>
    <w:rsid w:val="00932881"/>
    <w:rsid w:val="00932C94"/>
    <w:rsid w:val="0093372D"/>
    <w:rsid w:val="009350D5"/>
    <w:rsid w:val="0093722F"/>
    <w:rsid w:val="00937DC7"/>
    <w:rsid w:val="009427CF"/>
    <w:rsid w:val="00943A9C"/>
    <w:rsid w:val="009444E6"/>
    <w:rsid w:val="00944C1A"/>
    <w:rsid w:val="00947237"/>
    <w:rsid w:val="0094744D"/>
    <w:rsid w:val="00947765"/>
    <w:rsid w:val="0095021F"/>
    <w:rsid w:val="0095161A"/>
    <w:rsid w:val="009519E0"/>
    <w:rsid w:val="00952E80"/>
    <w:rsid w:val="00952EF5"/>
    <w:rsid w:val="009559D6"/>
    <w:rsid w:val="00955FDD"/>
    <w:rsid w:val="0095649D"/>
    <w:rsid w:val="00957D70"/>
    <w:rsid w:val="0096041A"/>
    <w:rsid w:val="00961779"/>
    <w:rsid w:val="00961EB5"/>
    <w:rsid w:val="009626F6"/>
    <w:rsid w:val="00963132"/>
    <w:rsid w:val="00963F4E"/>
    <w:rsid w:val="009660C5"/>
    <w:rsid w:val="00966921"/>
    <w:rsid w:val="00970A2E"/>
    <w:rsid w:val="0097221E"/>
    <w:rsid w:val="00973680"/>
    <w:rsid w:val="00973743"/>
    <w:rsid w:val="00974C49"/>
    <w:rsid w:val="00976912"/>
    <w:rsid w:val="00976B0D"/>
    <w:rsid w:val="00977268"/>
    <w:rsid w:val="009777A8"/>
    <w:rsid w:val="009811A4"/>
    <w:rsid w:val="009818AD"/>
    <w:rsid w:val="0098288D"/>
    <w:rsid w:val="009839C2"/>
    <w:rsid w:val="00985DD6"/>
    <w:rsid w:val="0098675C"/>
    <w:rsid w:val="00990B38"/>
    <w:rsid w:val="009913E2"/>
    <w:rsid w:val="00991570"/>
    <w:rsid w:val="00994A40"/>
    <w:rsid w:val="00996F0C"/>
    <w:rsid w:val="009A09DC"/>
    <w:rsid w:val="009A2B0C"/>
    <w:rsid w:val="009A2DFF"/>
    <w:rsid w:val="009A55AC"/>
    <w:rsid w:val="009A5A65"/>
    <w:rsid w:val="009A67FD"/>
    <w:rsid w:val="009B1444"/>
    <w:rsid w:val="009B2CB9"/>
    <w:rsid w:val="009B31A3"/>
    <w:rsid w:val="009B32DB"/>
    <w:rsid w:val="009B7398"/>
    <w:rsid w:val="009C0266"/>
    <w:rsid w:val="009C2986"/>
    <w:rsid w:val="009C490B"/>
    <w:rsid w:val="009C5C07"/>
    <w:rsid w:val="009D1BB8"/>
    <w:rsid w:val="009D1C66"/>
    <w:rsid w:val="009D22FA"/>
    <w:rsid w:val="009D3881"/>
    <w:rsid w:val="009D4000"/>
    <w:rsid w:val="009D4442"/>
    <w:rsid w:val="009D51F1"/>
    <w:rsid w:val="009D5F9A"/>
    <w:rsid w:val="009E7117"/>
    <w:rsid w:val="009F17BD"/>
    <w:rsid w:val="009F26CC"/>
    <w:rsid w:val="009F2E36"/>
    <w:rsid w:val="009F4F86"/>
    <w:rsid w:val="009F671B"/>
    <w:rsid w:val="00A028C7"/>
    <w:rsid w:val="00A02E46"/>
    <w:rsid w:val="00A03EA5"/>
    <w:rsid w:val="00A0447A"/>
    <w:rsid w:val="00A046FC"/>
    <w:rsid w:val="00A05F54"/>
    <w:rsid w:val="00A06A2C"/>
    <w:rsid w:val="00A12944"/>
    <w:rsid w:val="00A13938"/>
    <w:rsid w:val="00A1587A"/>
    <w:rsid w:val="00A16AFC"/>
    <w:rsid w:val="00A2000E"/>
    <w:rsid w:val="00A2147E"/>
    <w:rsid w:val="00A23691"/>
    <w:rsid w:val="00A24090"/>
    <w:rsid w:val="00A30DEC"/>
    <w:rsid w:val="00A35845"/>
    <w:rsid w:val="00A401F8"/>
    <w:rsid w:val="00A418FA"/>
    <w:rsid w:val="00A4194B"/>
    <w:rsid w:val="00A43348"/>
    <w:rsid w:val="00A458E1"/>
    <w:rsid w:val="00A50602"/>
    <w:rsid w:val="00A5273E"/>
    <w:rsid w:val="00A52A91"/>
    <w:rsid w:val="00A52DAF"/>
    <w:rsid w:val="00A5309F"/>
    <w:rsid w:val="00A55CA9"/>
    <w:rsid w:val="00A56518"/>
    <w:rsid w:val="00A569AE"/>
    <w:rsid w:val="00A57CDF"/>
    <w:rsid w:val="00A60B55"/>
    <w:rsid w:val="00A65099"/>
    <w:rsid w:val="00A654CC"/>
    <w:rsid w:val="00A65DA6"/>
    <w:rsid w:val="00A6707F"/>
    <w:rsid w:val="00A70739"/>
    <w:rsid w:val="00A708F0"/>
    <w:rsid w:val="00A721B5"/>
    <w:rsid w:val="00A726BB"/>
    <w:rsid w:val="00A73228"/>
    <w:rsid w:val="00A74F57"/>
    <w:rsid w:val="00A8352D"/>
    <w:rsid w:val="00A841A6"/>
    <w:rsid w:val="00A85C16"/>
    <w:rsid w:val="00A92530"/>
    <w:rsid w:val="00A92B0B"/>
    <w:rsid w:val="00A948A8"/>
    <w:rsid w:val="00A952D0"/>
    <w:rsid w:val="00A95CCF"/>
    <w:rsid w:val="00A96EB1"/>
    <w:rsid w:val="00AA07A3"/>
    <w:rsid w:val="00AA16B8"/>
    <w:rsid w:val="00AA46E4"/>
    <w:rsid w:val="00AA58D8"/>
    <w:rsid w:val="00AA7C03"/>
    <w:rsid w:val="00AB2CBC"/>
    <w:rsid w:val="00AB3A92"/>
    <w:rsid w:val="00AB616D"/>
    <w:rsid w:val="00AB68D8"/>
    <w:rsid w:val="00AB74B8"/>
    <w:rsid w:val="00AC04B6"/>
    <w:rsid w:val="00AC14E3"/>
    <w:rsid w:val="00AC6836"/>
    <w:rsid w:val="00AD0E0E"/>
    <w:rsid w:val="00AD156A"/>
    <w:rsid w:val="00AD1A71"/>
    <w:rsid w:val="00AD30E5"/>
    <w:rsid w:val="00AD6E75"/>
    <w:rsid w:val="00AE0106"/>
    <w:rsid w:val="00AE3B2E"/>
    <w:rsid w:val="00AE42F3"/>
    <w:rsid w:val="00AE4874"/>
    <w:rsid w:val="00AF0CBC"/>
    <w:rsid w:val="00AF2E9E"/>
    <w:rsid w:val="00AF7DB2"/>
    <w:rsid w:val="00B00417"/>
    <w:rsid w:val="00B00DB8"/>
    <w:rsid w:val="00B01720"/>
    <w:rsid w:val="00B018CF"/>
    <w:rsid w:val="00B02B1C"/>
    <w:rsid w:val="00B035EC"/>
    <w:rsid w:val="00B03714"/>
    <w:rsid w:val="00B113ED"/>
    <w:rsid w:val="00B1200B"/>
    <w:rsid w:val="00B13FF0"/>
    <w:rsid w:val="00B14E4E"/>
    <w:rsid w:val="00B15783"/>
    <w:rsid w:val="00B15C0A"/>
    <w:rsid w:val="00B15E7C"/>
    <w:rsid w:val="00B25EB8"/>
    <w:rsid w:val="00B26E12"/>
    <w:rsid w:val="00B2781B"/>
    <w:rsid w:val="00B27849"/>
    <w:rsid w:val="00B34148"/>
    <w:rsid w:val="00B34F2B"/>
    <w:rsid w:val="00B34F51"/>
    <w:rsid w:val="00B361C3"/>
    <w:rsid w:val="00B3698B"/>
    <w:rsid w:val="00B371FC"/>
    <w:rsid w:val="00B37640"/>
    <w:rsid w:val="00B37AA4"/>
    <w:rsid w:val="00B40717"/>
    <w:rsid w:val="00B40ED7"/>
    <w:rsid w:val="00B42F94"/>
    <w:rsid w:val="00B436BB"/>
    <w:rsid w:val="00B4560B"/>
    <w:rsid w:val="00B475BB"/>
    <w:rsid w:val="00B500D4"/>
    <w:rsid w:val="00B501BC"/>
    <w:rsid w:val="00B51EAE"/>
    <w:rsid w:val="00B52366"/>
    <w:rsid w:val="00B532B6"/>
    <w:rsid w:val="00B54ACB"/>
    <w:rsid w:val="00B55359"/>
    <w:rsid w:val="00B55AA0"/>
    <w:rsid w:val="00B5752E"/>
    <w:rsid w:val="00B65584"/>
    <w:rsid w:val="00B662C4"/>
    <w:rsid w:val="00B667C1"/>
    <w:rsid w:val="00B67988"/>
    <w:rsid w:val="00B7071C"/>
    <w:rsid w:val="00B71050"/>
    <w:rsid w:val="00B7170E"/>
    <w:rsid w:val="00B73196"/>
    <w:rsid w:val="00B75EE0"/>
    <w:rsid w:val="00B8031F"/>
    <w:rsid w:val="00B81502"/>
    <w:rsid w:val="00B84521"/>
    <w:rsid w:val="00B90006"/>
    <w:rsid w:val="00B9082A"/>
    <w:rsid w:val="00B944EA"/>
    <w:rsid w:val="00BA1408"/>
    <w:rsid w:val="00BA1CC3"/>
    <w:rsid w:val="00BA3DED"/>
    <w:rsid w:val="00BA4EE8"/>
    <w:rsid w:val="00BA4F09"/>
    <w:rsid w:val="00BA5452"/>
    <w:rsid w:val="00BA5C5F"/>
    <w:rsid w:val="00BA7F88"/>
    <w:rsid w:val="00BB1FE7"/>
    <w:rsid w:val="00BB2070"/>
    <w:rsid w:val="00BB23F9"/>
    <w:rsid w:val="00BB2CEF"/>
    <w:rsid w:val="00BB391F"/>
    <w:rsid w:val="00BB5C20"/>
    <w:rsid w:val="00BC0D60"/>
    <w:rsid w:val="00BC1650"/>
    <w:rsid w:val="00BC3BE5"/>
    <w:rsid w:val="00BC7EC5"/>
    <w:rsid w:val="00BD22DD"/>
    <w:rsid w:val="00BD2C28"/>
    <w:rsid w:val="00BD37C6"/>
    <w:rsid w:val="00BD52D0"/>
    <w:rsid w:val="00BD57DC"/>
    <w:rsid w:val="00BD5B9D"/>
    <w:rsid w:val="00BD6DD4"/>
    <w:rsid w:val="00BD7D28"/>
    <w:rsid w:val="00BE08FF"/>
    <w:rsid w:val="00BE19DF"/>
    <w:rsid w:val="00BE36D3"/>
    <w:rsid w:val="00BE3DC9"/>
    <w:rsid w:val="00BE4E65"/>
    <w:rsid w:val="00BE58B6"/>
    <w:rsid w:val="00BE5D08"/>
    <w:rsid w:val="00BE792A"/>
    <w:rsid w:val="00BE7D69"/>
    <w:rsid w:val="00BF13B6"/>
    <w:rsid w:val="00BF284D"/>
    <w:rsid w:val="00BF2C38"/>
    <w:rsid w:val="00BF31F6"/>
    <w:rsid w:val="00BF412B"/>
    <w:rsid w:val="00BF4A6B"/>
    <w:rsid w:val="00BF6252"/>
    <w:rsid w:val="00BF6E86"/>
    <w:rsid w:val="00C041FC"/>
    <w:rsid w:val="00C04606"/>
    <w:rsid w:val="00C059D3"/>
    <w:rsid w:val="00C07787"/>
    <w:rsid w:val="00C100C8"/>
    <w:rsid w:val="00C11564"/>
    <w:rsid w:val="00C115C4"/>
    <w:rsid w:val="00C11854"/>
    <w:rsid w:val="00C14E44"/>
    <w:rsid w:val="00C17DB1"/>
    <w:rsid w:val="00C201C3"/>
    <w:rsid w:val="00C2360C"/>
    <w:rsid w:val="00C23ADE"/>
    <w:rsid w:val="00C253A3"/>
    <w:rsid w:val="00C2576C"/>
    <w:rsid w:val="00C26017"/>
    <w:rsid w:val="00C311B2"/>
    <w:rsid w:val="00C319D1"/>
    <w:rsid w:val="00C3275B"/>
    <w:rsid w:val="00C32ED5"/>
    <w:rsid w:val="00C33B64"/>
    <w:rsid w:val="00C3434C"/>
    <w:rsid w:val="00C362CE"/>
    <w:rsid w:val="00C37F5E"/>
    <w:rsid w:val="00C41F3F"/>
    <w:rsid w:val="00C424C7"/>
    <w:rsid w:val="00C43992"/>
    <w:rsid w:val="00C43DB6"/>
    <w:rsid w:val="00C45067"/>
    <w:rsid w:val="00C45904"/>
    <w:rsid w:val="00C4652D"/>
    <w:rsid w:val="00C46FD6"/>
    <w:rsid w:val="00C47BE9"/>
    <w:rsid w:val="00C50AA3"/>
    <w:rsid w:val="00C52025"/>
    <w:rsid w:val="00C52CC8"/>
    <w:rsid w:val="00C54657"/>
    <w:rsid w:val="00C54C3F"/>
    <w:rsid w:val="00C5598D"/>
    <w:rsid w:val="00C55F8F"/>
    <w:rsid w:val="00C608FB"/>
    <w:rsid w:val="00C61EA9"/>
    <w:rsid w:val="00C62D03"/>
    <w:rsid w:val="00C62F59"/>
    <w:rsid w:val="00C63E8B"/>
    <w:rsid w:val="00C64058"/>
    <w:rsid w:val="00C66056"/>
    <w:rsid w:val="00C71CD6"/>
    <w:rsid w:val="00C72E5E"/>
    <w:rsid w:val="00C75449"/>
    <w:rsid w:val="00C77272"/>
    <w:rsid w:val="00C82185"/>
    <w:rsid w:val="00C8293F"/>
    <w:rsid w:val="00C85A8F"/>
    <w:rsid w:val="00C87BFB"/>
    <w:rsid w:val="00C90481"/>
    <w:rsid w:val="00C908ED"/>
    <w:rsid w:val="00C920E6"/>
    <w:rsid w:val="00C949A3"/>
    <w:rsid w:val="00C94F8D"/>
    <w:rsid w:val="00C96485"/>
    <w:rsid w:val="00CA0A23"/>
    <w:rsid w:val="00CA2768"/>
    <w:rsid w:val="00CA48C5"/>
    <w:rsid w:val="00CA5277"/>
    <w:rsid w:val="00CA7204"/>
    <w:rsid w:val="00CB011B"/>
    <w:rsid w:val="00CB1BC0"/>
    <w:rsid w:val="00CB1BF0"/>
    <w:rsid w:val="00CB22A5"/>
    <w:rsid w:val="00CB2546"/>
    <w:rsid w:val="00CB3366"/>
    <w:rsid w:val="00CB35EE"/>
    <w:rsid w:val="00CB38BB"/>
    <w:rsid w:val="00CB5539"/>
    <w:rsid w:val="00CB66CD"/>
    <w:rsid w:val="00CB6715"/>
    <w:rsid w:val="00CC0772"/>
    <w:rsid w:val="00CC1DCD"/>
    <w:rsid w:val="00CC26EA"/>
    <w:rsid w:val="00CC66FF"/>
    <w:rsid w:val="00CD023D"/>
    <w:rsid w:val="00CD6775"/>
    <w:rsid w:val="00CD7EF8"/>
    <w:rsid w:val="00CE0BA1"/>
    <w:rsid w:val="00CE2211"/>
    <w:rsid w:val="00CE366E"/>
    <w:rsid w:val="00CE514C"/>
    <w:rsid w:val="00CE709A"/>
    <w:rsid w:val="00CE7704"/>
    <w:rsid w:val="00CF2F8E"/>
    <w:rsid w:val="00CF3573"/>
    <w:rsid w:val="00CF6DDC"/>
    <w:rsid w:val="00D016FD"/>
    <w:rsid w:val="00D023E4"/>
    <w:rsid w:val="00D02442"/>
    <w:rsid w:val="00D03297"/>
    <w:rsid w:val="00D04E14"/>
    <w:rsid w:val="00D07431"/>
    <w:rsid w:val="00D10B2F"/>
    <w:rsid w:val="00D11528"/>
    <w:rsid w:val="00D118AA"/>
    <w:rsid w:val="00D1300B"/>
    <w:rsid w:val="00D1400A"/>
    <w:rsid w:val="00D1451A"/>
    <w:rsid w:val="00D20A45"/>
    <w:rsid w:val="00D21489"/>
    <w:rsid w:val="00D232CC"/>
    <w:rsid w:val="00D2439F"/>
    <w:rsid w:val="00D24925"/>
    <w:rsid w:val="00D3428F"/>
    <w:rsid w:val="00D37495"/>
    <w:rsid w:val="00D4012B"/>
    <w:rsid w:val="00D4071B"/>
    <w:rsid w:val="00D46F61"/>
    <w:rsid w:val="00D5062D"/>
    <w:rsid w:val="00D51415"/>
    <w:rsid w:val="00D51CB7"/>
    <w:rsid w:val="00D56C8E"/>
    <w:rsid w:val="00D57396"/>
    <w:rsid w:val="00D60EBC"/>
    <w:rsid w:val="00D6110E"/>
    <w:rsid w:val="00D625A6"/>
    <w:rsid w:val="00D6290B"/>
    <w:rsid w:val="00D668A4"/>
    <w:rsid w:val="00D71349"/>
    <w:rsid w:val="00D71AB9"/>
    <w:rsid w:val="00D72D78"/>
    <w:rsid w:val="00D752EC"/>
    <w:rsid w:val="00D76BDC"/>
    <w:rsid w:val="00D80CE2"/>
    <w:rsid w:val="00D80F50"/>
    <w:rsid w:val="00D80FDD"/>
    <w:rsid w:val="00D81B75"/>
    <w:rsid w:val="00D82CC6"/>
    <w:rsid w:val="00D8670E"/>
    <w:rsid w:val="00D904BC"/>
    <w:rsid w:val="00D905EA"/>
    <w:rsid w:val="00D90C70"/>
    <w:rsid w:val="00D94228"/>
    <w:rsid w:val="00D9427B"/>
    <w:rsid w:val="00D956B1"/>
    <w:rsid w:val="00D97E5B"/>
    <w:rsid w:val="00DA1A3E"/>
    <w:rsid w:val="00DA3123"/>
    <w:rsid w:val="00DA5CF2"/>
    <w:rsid w:val="00DA622E"/>
    <w:rsid w:val="00DA68F6"/>
    <w:rsid w:val="00DB0D70"/>
    <w:rsid w:val="00DB368F"/>
    <w:rsid w:val="00DB4426"/>
    <w:rsid w:val="00DB5AD7"/>
    <w:rsid w:val="00DC2F03"/>
    <w:rsid w:val="00DC38AA"/>
    <w:rsid w:val="00DC4D86"/>
    <w:rsid w:val="00DC524E"/>
    <w:rsid w:val="00DC558B"/>
    <w:rsid w:val="00DC71D6"/>
    <w:rsid w:val="00DD000E"/>
    <w:rsid w:val="00DD0CA7"/>
    <w:rsid w:val="00DD25A7"/>
    <w:rsid w:val="00DD407C"/>
    <w:rsid w:val="00DD41C5"/>
    <w:rsid w:val="00DD483B"/>
    <w:rsid w:val="00DD52C2"/>
    <w:rsid w:val="00DE1F3E"/>
    <w:rsid w:val="00DE421D"/>
    <w:rsid w:val="00DE4E0A"/>
    <w:rsid w:val="00DE5043"/>
    <w:rsid w:val="00DE6B60"/>
    <w:rsid w:val="00DE7C09"/>
    <w:rsid w:val="00DF1B9A"/>
    <w:rsid w:val="00DF1C09"/>
    <w:rsid w:val="00DF4594"/>
    <w:rsid w:val="00DF7EBE"/>
    <w:rsid w:val="00E005B7"/>
    <w:rsid w:val="00E03ED2"/>
    <w:rsid w:val="00E0523C"/>
    <w:rsid w:val="00E10DB8"/>
    <w:rsid w:val="00E131D4"/>
    <w:rsid w:val="00E16B89"/>
    <w:rsid w:val="00E16C39"/>
    <w:rsid w:val="00E20571"/>
    <w:rsid w:val="00E257C4"/>
    <w:rsid w:val="00E25CB6"/>
    <w:rsid w:val="00E25ECE"/>
    <w:rsid w:val="00E27178"/>
    <w:rsid w:val="00E3047F"/>
    <w:rsid w:val="00E310A7"/>
    <w:rsid w:val="00E32207"/>
    <w:rsid w:val="00E323B7"/>
    <w:rsid w:val="00E33D0C"/>
    <w:rsid w:val="00E3499A"/>
    <w:rsid w:val="00E34B1E"/>
    <w:rsid w:val="00E3634B"/>
    <w:rsid w:val="00E36697"/>
    <w:rsid w:val="00E375CD"/>
    <w:rsid w:val="00E4205F"/>
    <w:rsid w:val="00E42C40"/>
    <w:rsid w:val="00E430D3"/>
    <w:rsid w:val="00E4416A"/>
    <w:rsid w:val="00E44ECB"/>
    <w:rsid w:val="00E46155"/>
    <w:rsid w:val="00E46647"/>
    <w:rsid w:val="00E46BC8"/>
    <w:rsid w:val="00E47BD7"/>
    <w:rsid w:val="00E50231"/>
    <w:rsid w:val="00E50F78"/>
    <w:rsid w:val="00E543A3"/>
    <w:rsid w:val="00E54D9D"/>
    <w:rsid w:val="00E62CD7"/>
    <w:rsid w:val="00E64615"/>
    <w:rsid w:val="00E66341"/>
    <w:rsid w:val="00E67D84"/>
    <w:rsid w:val="00E72368"/>
    <w:rsid w:val="00E74E79"/>
    <w:rsid w:val="00E76D00"/>
    <w:rsid w:val="00E80D40"/>
    <w:rsid w:val="00E8446D"/>
    <w:rsid w:val="00E848F1"/>
    <w:rsid w:val="00E8582B"/>
    <w:rsid w:val="00E85836"/>
    <w:rsid w:val="00E9429C"/>
    <w:rsid w:val="00E94C99"/>
    <w:rsid w:val="00E96D03"/>
    <w:rsid w:val="00EA084C"/>
    <w:rsid w:val="00EA1E9A"/>
    <w:rsid w:val="00EA4345"/>
    <w:rsid w:val="00EA4D7D"/>
    <w:rsid w:val="00EA7F1E"/>
    <w:rsid w:val="00EB27D9"/>
    <w:rsid w:val="00EB4D36"/>
    <w:rsid w:val="00EB5DE6"/>
    <w:rsid w:val="00EB703B"/>
    <w:rsid w:val="00EC20BA"/>
    <w:rsid w:val="00EC2282"/>
    <w:rsid w:val="00EC2B4C"/>
    <w:rsid w:val="00EC5AC1"/>
    <w:rsid w:val="00EC66B3"/>
    <w:rsid w:val="00EC7500"/>
    <w:rsid w:val="00ED127E"/>
    <w:rsid w:val="00ED14E1"/>
    <w:rsid w:val="00ED234A"/>
    <w:rsid w:val="00ED52E9"/>
    <w:rsid w:val="00ED5D46"/>
    <w:rsid w:val="00ED62F0"/>
    <w:rsid w:val="00ED7A95"/>
    <w:rsid w:val="00EE1F8F"/>
    <w:rsid w:val="00EE5EB9"/>
    <w:rsid w:val="00EE779E"/>
    <w:rsid w:val="00EF13D2"/>
    <w:rsid w:val="00EF2544"/>
    <w:rsid w:val="00EF384D"/>
    <w:rsid w:val="00EF53E3"/>
    <w:rsid w:val="00EF6C1A"/>
    <w:rsid w:val="00F034D0"/>
    <w:rsid w:val="00F045C6"/>
    <w:rsid w:val="00F062CC"/>
    <w:rsid w:val="00F06F07"/>
    <w:rsid w:val="00F07D3C"/>
    <w:rsid w:val="00F10C5B"/>
    <w:rsid w:val="00F13007"/>
    <w:rsid w:val="00F17080"/>
    <w:rsid w:val="00F1773E"/>
    <w:rsid w:val="00F17B0E"/>
    <w:rsid w:val="00F17EC6"/>
    <w:rsid w:val="00F204E5"/>
    <w:rsid w:val="00F216DC"/>
    <w:rsid w:val="00F24279"/>
    <w:rsid w:val="00F2514D"/>
    <w:rsid w:val="00F256A3"/>
    <w:rsid w:val="00F32777"/>
    <w:rsid w:val="00F3389D"/>
    <w:rsid w:val="00F34855"/>
    <w:rsid w:val="00F36E47"/>
    <w:rsid w:val="00F4073D"/>
    <w:rsid w:val="00F41160"/>
    <w:rsid w:val="00F43862"/>
    <w:rsid w:val="00F46BC7"/>
    <w:rsid w:val="00F47C33"/>
    <w:rsid w:val="00F50A3E"/>
    <w:rsid w:val="00F52306"/>
    <w:rsid w:val="00F53085"/>
    <w:rsid w:val="00F5310E"/>
    <w:rsid w:val="00F53785"/>
    <w:rsid w:val="00F550D6"/>
    <w:rsid w:val="00F61821"/>
    <w:rsid w:val="00F618E4"/>
    <w:rsid w:val="00F62AA5"/>
    <w:rsid w:val="00F638FB"/>
    <w:rsid w:val="00F67C80"/>
    <w:rsid w:val="00F701FA"/>
    <w:rsid w:val="00F72A26"/>
    <w:rsid w:val="00F74B5A"/>
    <w:rsid w:val="00F75CA7"/>
    <w:rsid w:val="00F7757C"/>
    <w:rsid w:val="00F803CF"/>
    <w:rsid w:val="00F8531D"/>
    <w:rsid w:val="00F9264C"/>
    <w:rsid w:val="00F92C79"/>
    <w:rsid w:val="00F94392"/>
    <w:rsid w:val="00F965CD"/>
    <w:rsid w:val="00F971F9"/>
    <w:rsid w:val="00FA36A5"/>
    <w:rsid w:val="00FA37D1"/>
    <w:rsid w:val="00FA395B"/>
    <w:rsid w:val="00FA5857"/>
    <w:rsid w:val="00FA5D40"/>
    <w:rsid w:val="00FA6298"/>
    <w:rsid w:val="00FA6661"/>
    <w:rsid w:val="00FB2331"/>
    <w:rsid w:val="00FB4309"/>
    <w:rsid w:val="00FB6E16"/>
    <w:rsid w:val="00FB75FC"/>
    <w:rsid w:val="00FB7D08"/>
    <w:rsid w:val="00FC0B7B"/>
    <w:rsid w:val="00FC540C"/>
    <w:rsid w:val="00FC6EC0"/>
    <w:rsid w:val="00FD11D1"/>
    <w:rsid w:val="00FD13DA"/>
    <w:rsid w:val="00FD1E39"/>
    <w:rsid w:val="00FD529C"/>
    <w:rsid w:val="00FD7BF0"/>
    <w:rsid w:val="00FD7F2C"/>
    <w:rsid w:val="00FE2FBE"/>
    <w:rsid w:val="00FE3F13"/>
    <w:rsid w:val="00FE7A8B"/>
    <w:rsid w:val="00FF0BCF"/>
    <w:rsid w:val="00FF0DDD"/>
    <w:rsid w:val="00FF14D2"/>
    <w:rsid w:val="00FF289F"/>
    <w:rsid w:val="00FF4F39"/>
    <w:rsid w:val="00FF5ED2"/>
    <w:rsid w:val="00FF651E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C456543"/>
  <w15:docId w15:val="{A0DC72EE-7116-4D47-B03A-C45F2E3C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39F"/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0E1F"/>
    <w:pPr>
      <w:keepNext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260A1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0E1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50E1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D510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60A1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semiHidden/>
    <w:locked/>
    <w:rsid w:val="005D5100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5D5100"/>
    <w:rPr>
      <w:rFonts w:ascii="Calibri" w:hAnsi="Calibri" w:cs="Times New Roman"/>
      <w:b/>
      <w:bCs/>
      <w:sz w:val="28"/>
      <w:szCs w:val="28"/>
    </w:rPr>
  </w:style>
  <w:style w:type="paragraph" w:customStyle="1" w:styleId="BasicParagraph">
    <w:name w:val="[Basic Paragraph]"/>
    <w:basedOn w:val="Normal"/>
    <w:uiPriority w:val="99"/>
    <w:rsid w:val="00D2439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</w:rPr>
  </w:style>
  <w:style w:type="paragraph" w:styleId="Caption">
    <w:name w:val="caption"/>
    <w:basedOn w:val="Normal"/>
    <w:next w:val="Normal"/>
    <w:uiPriority w:val="99"/>
    <w:qFormat/>
    <w:rsid w:val="00650E1F"/>
    <w:pPr>
      <w:tabs>
        <w:tab w:val="right" w:pos="9270"/>
      </w:tabs>
    </w:pPr>
    <w:rPr>
      <w:rFonts w:ascii="Times New Roman" w:eastAsia="Times New Roman" w:hAnsi="Times New Roman"/>
    </w:rPr>
  </w:style>
  <w:style w:type="character" w:styleId="PageNumber">
    <w:name w:val="page number"/>
    <w:uiPriority w:val="99"/>
    <w:rsid w:val="00650E1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50E1F"/>
    <w:pPr>
      <w:tabs>
        <w:tab w:val="center" w:pos="4320"/>
        <w:tab w:val="right" w:pos="8640"/>
      </w:tabs>
    </w:pPr>
    <w:rPr>
      <w:sz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5D5100"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650E1F"/>
    <w:pPr>
      <w:spacing w:after="120"/>
    </w:pPr>
    <w:rPr>
      <w:sz w:val="20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locked/>
    <w:rsid w:val="005D5100"/>
    <w:rPr>
      <w:rFonts w:cs="Times New Roman"/>
      <w:sz w:val="20"/>
      <w:szCs w:val="20"/>
    </w:rPr>
  </w:style>
  <w:style w:type="character" w:styleId="Hyperlink">
    <w:name w:val="Hyperlink"/>
    <w:uiPriority w:val="99"/>
    <w:rsid w:val="00650E1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50E1F"/>
    <w:pPr>
      <w:tabs>
        <w:tab w:val="center" w:pos="4320"/>
        <w:tab w:val="right" w:pos="8640"/>
      </w:tabs>
    </w:pPr>
    <w:rPr>
      <w:sz w:val="20"/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D5100"/>
    <w:rPr>
      <w:rFonts w:cs="Times New Roman"/>
      <w:sz w:val="20"/>
      <w:szCs w:val="20"/>
    </w:rPr>
  </w:style>
  <w:style w:type="table" w:styleId="TableGrid">
    <w:name w:val="Table Grid"/>
    <w:basedOn w:val="TableNormal"/>
    <w:uiPriority w:val="59"/>
    <w:rsid w:val="00B70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uiPriority w:val="99"/>
    <w:locked/>
    <w:rsid w:val="00652839"/>
    <w:rPr>
      <w:rFonts w:ascii="Consolas" w:hAnsi="Consolas"/>
    </w:rPr>
  </w:style>
  <w:style w:type="paragraph" w:styleId="PlainText">
    <w:name w:val="Plain Text"/>
    <w:basedOn w:val="Normal"/>
    <w:link w:val="PlainTextChar1"/>
    <w:uiPriority w:val="99"/>
    <w:rsid w:val="00652839"/>
    <w:rPr>
      <w:rFonts w:ascii="Courier New" w:hAnsi="Courier New"/>
      <w:sz w:val="20"/>
      <w:lang w:val="x-none" w:eastAsia="x-none"/>
    </w:rPr>
  </w:style>
  <w:style w:type="character" w:customStyle="1" w:styleId="PlainTextChar1">
    <w:name w:val="Plain Text Char1"/>
    <w:link w:val="PlainText"/>
    <w:uiPriority w:val="99"/>
    <w:semiHidden/>
    <w:locked/>
    <w:rsid w:val="005D5100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F7A96"/>
    <w:rPr>
      <w:rFonts w:ascii="Times New Roman" w:hAnsi="Times New Roman"/>
      <w:sz w:val="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5D5100"/>
    <w:rPr>
      <w:rFonts w:ascii="Times New Roman" w:hAnsi="Times New Roman" w:cs="Times New Roman"/>
      <w:sz w:val="2"/>
    </w:rPr>
  </w:style>
  <w:style w:type="paragraph" w:styleId="BodyText3">
    <w:name w:val="Body Text 3"/>
    <w:basedOn w:val="Normal"/>
    <w:link w:val="BodyText3Char"/>
    <w:uiPriority w:val="99"/>
    <w:semiHidden/>
    <w:rsid w:val="00260A17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locked/>
    <w:rsid w:val="00260A17"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260A17"/>
    <w:pPr>
      <w:spacing w:after="120" w:line="480" w:lineRule="auto"/>
    </w:pPr>
    <w:rPr>
      <w:sz w:val="20"/>
      <w:lang w:val="x-none" w:eastAsia="x-none"/>
    </w:rPr>
  </w:style>
  <w:style w:type="character" w:customStyle="1" w:styleId="BodyText2Char">
    <w:name w:val="Body Text 2 Char"/>
    <w:link w:val="BodyText2"/>
    <w:uiPriority w:val="99"/>
    <w:locked/>
    <w:rsid w:val="00260A17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A07A3"/>
    <w:pPr>
      <w:spacing w:after="200" w:line="276" w:lineRule="auto"/>
      <w:ind w:left="720"/>
      <w:contextualSpacing/>
    </w:pPr>
    <w:rPr>
      <w:rFonts w:ascii="Calibri" w:eastAsiaTheme="minorHAns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1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10E9"/>
    <w:rPr>
      <w:rFonts w:asciiTheme="minorHAnsi" w:eastAsiaTheme="minorEastAsia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10E9"/>
    <w:rPr>
      <w:rFonts w:asciiTheme="minorHAnsi" w:eastAsiaTheme="minorEastAsia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2768"/>
    <w:rPr>
      <w:rFonts w:ascii="Times" w:eastAsia="Times" w:hAnsi="Times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2768"/>
    <w:rPr>
      <w:rFonts w:asciiTheme="minorHAnsi" w:eastAsiaTheme="minorEastAsia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2D6152A6DD248A9911BAF17BED789" ma:contentTypeVersion="5" ma:contentTypeDescription="Create a new document." ma:contentTypeScope="" ma:versionID="beb32e22e88b554c836f233be84831c1">
  <xsd:schema xmlns:xsd="http://www.w3.org/2001/XMLSchema" xmlns:xs="http://www.w3.org/2001/XMLSchema" xmlns:p="http://schemas.microsoft.com/office/2006/metadata/properties" xmlns:ns3="d64b71cf-b37c-4399-86e2-ffc09cba55d8" xmlns:ns4="a5cf7d17-9511-4a21-b338-d9e2f78c07fb" targetNamespace="http://schemas.microsoft.com/office/2006/metadata/properties" ma:root="true" ma:fieldsID="ea4aa5eedffa2e3797d2f006c8dca92c" ns3:_="" ns4:_="">
    <xsd:import namespace="d64b71cf-b37c-4399-86e2-ffc09cba55d8"/>
    <xsd:import namespace="a5cf7d17-9511-4a21-b338-d9e2f78c0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b71cf-b37c-4399-86e2-ffc09cba55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f7d17-9511-4a21-b338-d9e2f78c0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904005-4A8B-40E8-BAE4-7AC88B0AB5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8DCFBE-ABC3-4FB1-8DC3-2DB103C90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4b71cf-b37c-4399-86e2-ffc09cba55d8"/>
    <ds:schemaRef ds:uri="a5cf7d17-9511-4a21-b338-d9e2f78c0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0A553C-FA2A-456B-A440-B44DEA28FF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F083DB-3C75-4F6B-A9D2-B083BD41AC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11</Pages>
  <Words>2912</Words>
  <Characters>16603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GOVERNMENT OF THE DISTRICT OF COLUMBIA</vt:lpstr>
    </vt:vector>
  </TitlesOfParts>
  <Company>Department of Employment Services</Company>
  <LinksUpToDate>false</LinksUpToDate>
  <CharactersWithSpaces>19477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OF THE DISTRICT OF COLUMBIA</dc:title>
  <dc:creator>Parrish Schoon</dc:creator>
  <cp:lastModifiedBy>Singh, Dhruv (DOES)</cp:lastModifiedBy>
  <cp:revision>144</cp:revision>
  <cp:lastPrinted>2018-03-19T20:15:00Z</cp:lastPrinted>
  <dcterms:created xsi:type="dcterms:W3CDTF">2020-04-08T01:55:00Z</dcterms:created>
  <dcterms:modified xsi:type="dcterms:W3CDTF">2021-07-29T14:54:00Z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0x01010024D2D6152A6DD248A9911BAF17BED789</vt:lpwstr>
  </property>
</Properties>
</file>