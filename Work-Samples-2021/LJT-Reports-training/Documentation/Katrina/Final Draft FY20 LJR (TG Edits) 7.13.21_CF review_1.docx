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19D40" w14:textId="77777777" w:rsidR="00A13B54" w:rsidRDefault="00A13B54" w:rsidP="0086081F">
      <w:pPr>
        <w:ind w:right="-18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COVER </w:t>
      </w:r>
      <w:commentRangeStart w:id="0"/>
      <w:r>
        <w:rPr>
          <w:rFonts w:ascii="Times New Roman" w:hAnsi="Times New Roman" w:cs="Times New Roman"/>
          <w:b/>
          <w:sz w:val="24"/>
          <w:szCs w:val="24"/>
          <w:u w:val="single"/>
        </w:rPr>
        <w:t>PAGE</w:t>
      </w:r>
      <w:commentRangeEnd w:id="0"/>
      <w:r w:rsidR="00F63076">
        <w:rPr>
          <w:rStyle w:val="CommentReference"/>
        </w:rPr>
        <w:commentReference w:id="0"/>
      </w:r>
    </w:p>
    <w:p w14:paraId="67E4F13D" w14:textId="77777777" w:rsidR="00A13B54" w:rsidRDefault="00A13B5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8636B7A" w14:textId="5B2A1981" w:rsidR="00BD636C" w:rsidRDefault="00A13B54" w:rsidP="0086081F">
      <w:pPr>
        <w:ind w:right="-180"/>
        <w:jc w:val="center"/>
        <w:rPr>
          <w:ins w:id="1" w:author="Matthews, Katrina (DOES)" w:date="2021-07-21T11:44:00Z"/>
          <w:rFonts w:ascii="Times New Roman" w:hAnsi="Times New Roman" w:cs="Times New Roman"/>
          <w:b/>
          <w:sz w:val="24"/>
          <w:szCs w:val="24"/>
          <w:u w:val="single"/>
        </w:rPr>
      </w:pPr>
      <w:r>
        <w:rPr>
          <w:rFonts w:ascii="Times New Roman" w:hAnsi="Times New Roman" w:cs="Times New Roman"/>
          <w:b/>
          <w:sz w:val="24"/>
          <w:szCs w:val="24"/>
          <w:u w:val="single"/>
        </w:rPr>
        <w:t>TABLE OF CONTENT</w:t>
      </w:r>
      <w:commentRangeStart w:id="2"/>
      <w:r>
        <w:rPr>
          <w:rFonts w:ascii="Times New Roman" w:hAnsi="Times New Roman" w:cs="Times New Roman"/>
          <w:b/>
          <w:sz w:val="24"/>
          <w:szCs w:val="24"/>
          <w:u w:val="single"/>
        </w:rPr>
        <w:t>S</w:t>
      </w:r>
      <w:commentRangeEnd w:id="2"/>
      <w:r w:rsidR="007369B2">
        <w:rPr>
          <w:rStyle w:val="CommentReference"/>
        </w:rPr>
        <w:commentReference w:id="2"/>
      </w:r>
    </w:p>
    <w:p w14:paraId="79214606" w14:textId="657259C9" w:rsidR="002C5B28" w:rsidRPr="002C5B28" w:rsidRDefault="002C5B28" w:rsidP="002C5B28">
      <w:pPr>
        <w:ind w:right="-180"/>
        <w:rPr>
          <w:ins w:id="3" w:author="Matthews, Katrina (DOES)" w:date="2021-07-21T11:44:00Z"/>
          <w:rFonts w:ascii="Times New Roman" w:hAnsi="Times New Roman" w:cs="Times New Roman"/>
          <w:bCs/>
          <w:sz w:val="24"/>
          <w:szCs w:val="24"/>
          <w:rPrChange w:id="4" w:author="Matthews, Katrina (DOES)" w:date="2021-07-21T11:47:00Z">
            <w:rPr>
              <w:ins w:id="5" w:author="Matthews, Katrina (DOES)" w:date="2021-07-21T11:44:00Z"/>
              <w:rFonts w:ascii="Times New Roman" w:hAnsi="Times New Roman" w:cs="Times New Roman"/>
              <w:bCs/>
              <w:sz w:val="24"/>
              <w:szCs w:val="24"/>
              <w:u w:val="single"/>
            </w:rPr>
          </w:rPrChange>
        </w:rPr>
        <w:pPrChange w:id="6" w:author="Matthews, Katrina (DOES)" w:date="2021-07-21T11:47:00Z">
          <w:pPr>
            <w:ind w:right="-180"/>
            <w:jc w:val="center"/>
          </w:pPr>
        </w:pPrChange>
      </w:pPr>
      <w:ins w:id="7" w:author="Matthews, Katrina (DOES)" w:date="2021-07-21T11:44:00Z">
        <w:r w:rsidRPr="002C5B28">
          <w:rPr>
            <w:rFonts w:ascii="Times New Roman" w:hAnsi="Times New Roman" w:cs="Times New Roman"/>
            <w:bCs/>
            <w:sz w:val="24"/>
            <w:szCs w:val="24"/>
            <w:rPrChange w:id="8" w:author="Matthews, Katrina (DOES)" w:date="2021-07-21T11:47:00Z">
              <w:rPr>
                <w:rFonts w:ascii="Times New Roman" w:hAnsi="Times New Roman" w:cs="Times New Roman"/>
                <w:bCs/>
                <w:sz w:val="24"/>
                <w:szCs w:val="24"/>
                <w:u w:val="single"/>
              </w:rPr>
            </w:rPrChange>
          </w:rPr>
          <w:t xml:space="preserve">Executive Summary </w:t>
        </w:r>
      </w:ins>
    </w:p>
    <w:p w14:paraId="6EEB6C21" w14:textId="40BC49DF" w:rsidR="002C5B28" w:rsidRPr="002C5B28" w:rsidRDefault="002C5B28" w:rsidP="002C5B28">
      <w:pPr>
        <w:ind w:right="-180"/>
        <w:rPr>
          <w:ins w:id="9" w:author="Matthews, Katrina (DOES)" w:date="2021-07-21T11:44:00Z"/>
          <w:rFonts w:ascii="Times New Roman" w:hAnsi="Times New Roman" w:cs="Times New Roman"/>
          <w:bCs/>
          <w:sz w:val="24"/>
          <w:szCs w:val="24"/>
          <w:rPrChange w:id="10" w:author="Matthews, Katrina (DOES)" w:date="2021-07-21T11:47:00Z">
            <w:rPr>
              <w:ins w:id="11" w:author="Matthews, Katrina (DOES)" w:date="2021-07-21T11:44:00Z"/>
              <w:rFonts w:ascii="Times New Roman" w:hAnsi="Times New Roman" w:cs="Times New Roman"/>
              <w:bCs/>
              <w:sz w:val="24"/>
              <w:szCs w:val="24"/>
              <w:u w:val="single"/>
            </w:rPr>
          </w:rPrChange>
        </w:rPr>
        <w:pPrChange w:id="12" w:author="Matthews, Katrina (DOES)" w:date="2021-07-21T11:47:00Z">
          <w:pPr>
            <w:ind w:right="-180"/>
            <w:jc w:val="center"/>
          </w:pPr>
        </w:pPrChange>
      </w:pPr>
      <w:ins w:id="13" w:author="Matthews, Katrina (DOES)" w:date="2021-07-21T11:44:00Z">
        <w:r w:rsidRPr="002C5B28">
          <w:rPr>
            <w:rFonts w:ascii="Times New Roman" w:hAnsi="Times New Roman" w:cs="Times New Roman"/>
            <w:bCs/>
            <w:sz w:val="24"/>
            <w:szCs w:val="24"/>
            <w:rPrChange w:id="14" w:author="Matthews, Katrina (DOES)" w:date="2021-07-21T11:47:00Z">
              <w:rPr>
                <w:rFonts w:ascii="Times New Roman" w:hAnsi="Times New Roman" w:cs="Times New Roman"/>
                <w:bCs/>
                <w:sz w:val="24"/>
                <w:szCs w:val="24"/>
                <w:u w:val="single"/>
              </w:rPr>
            </w:rPrChange>
          </w:rPr>
          <w:t xml:space="preserve">About this Report </w:t>
        </w:r>
      </w:ins>
    </w:p>
    <w:p w14:paraId="126AC16C" w14:textId="0A414C4A" w:rsidR="002C5B28" w:rsidRPr="002C5B28" w:rsidRDefault="002C5B28" w:rsidP="002C5B28">
      <w:pPr>
        <w:ind w:right="-180"/>
        <w:rPr>
          <w:ins w:id="15" w:author="Matthews, Katrina (DOES)" w:date="2021-07-21T11:45:00Z"/>
          <w:rFonts w:ascii="Times New Roman" w:hAnsi="Times New Roman" w:cs="Times New Roman"/>
          <w:bCs/>
          <w:sz w:val="24"/>
          <w:szCs w:val="24"/>
          <w:rPrChange w:id="16" w:author="Matthews, Katrina (DOES)" w:date="2021-07-21T11:47:00Z">
            <w:rPr>
              <w:ins w:id="17" w:author="Matthews, Katrina (DOES)" w:date="2021-07-21T11:45:00Z"/>
              <w:rFonts w:ascii="Times New Roman" w:hAnsi="Times New Roman" w:cs="Times New Roman"/>
              <w:bCs/>
              <w:sz w:val="24"/>
              <w:szCs w:val="24"/>
              <w:u w:val="single"/>
            </w:rPr>
          </w:rPrChange>
        </w:rPr>
        <w:pPrChange w:id="18" w:author="Matthews, Katrina (DOES)" w:date="2021-07-21T11:47:00Z">
          <w:pPr>
            <w:ind w:right="-180"/>
            <w:jc w:val="center"/>
          </w:pPr>
        </w:pPrChange>
      </w:pPr>
      <w:ins w:id="19" w:author="Matthews, Katrina (DOES)" w:date="2021-07-21T11:45:00Z">
        <w:r w:rsidRPr="002C5B28">
          <w:rPr>
            <w:rFonts w:ascii="Times New Roman" w:hAnsi="Times New Roman" w:cs="Times New Roman"/>
            <w:bCs/>
            <w:sz w:val="24"/>
            <w:szCs w:val="24"/>
            <w:rPrChange w:id="20" w:author="Matthews, Katrina (DOES)" w:date="2021-07-21T11:47:00Z">
              <w:rPr>
                <w:rFonts w:ascii="Times New Roman" w:hAnsi="Times New Roman" w:cs="Times New Roman"/>
                <w:bCs/>
                <w:sz w:val="24"/>
                <w:szCs w:val="24"/>
                <w:u w:val="single"/>
              </w:rPr>
            </w:rPrChange>
          </w:rPr>
          <w:t xml:space="preserve">Director Vision Forward </w:t>
        </w:r>
      </w:ins>
    </w:p>
    <w:p w14:paraId="061860E5" w14:textId="28DDE9DA" w:rsidR="002C5B28" w:rsidRPr="002C5B28" w:rsidRDefault="002C5B28" w:rsidP="002C5B28">
      <w:pPr>
        <w:ind w:right="-180"/>
        <w:rPr>
          <w:ins w:id="21" w:author="Matthews, Katrina (DOES)" w:date="2021-07-21T11:45:00Z"/>
          <w:rFonts w:ascii="Times New Roman" w:hAnsi="Times New Roman" w:cs="Times New Roman"/>
          <w:bCs/>
          <w:sz w:val="24"/>
          <w:szCs w:val="24"/>
          <w:rPrChange w:id="22" w:author="Matthews, Katrina (DOES)" w:date="2021-07-21T11:47:00Z">
            <w:rPr>
              <w:ins w:id="23" w:author="Matthews, Katrina (DOES)" w:date="2021-07-21T11:45:00Z"/>
              <w:rFonts w:ascii="Times New Roman" w:hAnsi="Times New Roman" w:cs="Times New Roman"/>
              <w:bCs/>
              <w:sz w:val="24"/>
              <w:szCs w:val="24"/>
              <w:u w:val="single"/>
            </w:rPr>
          </w:rPrChange>
        </w:rPr>
        <w:pPrChange w:id="24" w:author="Matthews, Katrina (DOES)" w:date="2021-07-21T11:47:00Z">
          <w:pPr>
            <w:ind w:right="-180"/>
            <w:jc w:val="center"/>
          </w:pPr>
        </w:pPrChange>
      </w:pPr>
      <w:ins w:id="25" w:author="Matthews, Katrina (DOES)" w:date="2021-07-21T11:45:00Z">
        <w:r w:rsidRPr="002C5B28">
          <w:rPr>
            <w:rFonts w:ascii="Times New Roman" w:hAnsi="Times New Roman" w:cs="Times New Roman"/>
            <w:bCs/>
            <w:sz w:val="24"/>
            <w:szCs w:val="24"/>
            <w:rPrChange w:id="26" w:author="Matthews, Katrina (DOES)" w:date="2021-07-21T11:47:00Z">
              <w:rPr>
                <w:rFonts w:ascii="Times New Roman" w:hAnsi="Times New Roman" w:cs="Times New Roman"/>
                <w:bCs/>
                <w:sz w:val="24"/>
                <w:szCs w:val="24"/>
                <w:u w:val="single"/>
              </w:rPr>
            </w:rPrChange>
          </w:rPr>
          <w:t>Budget Overview</w:t>
        </w:r>
      </w:ins>
    </w:p>
    <w:p w14:paraId="64612982" w14:textId="1F4E9CF5" w:rsidR="002C5B28" w:rsidRPr="002C5B28" w:rsidRDefault="002C5B28" w:rsidP="002C5B28">
      <w:pPr>
        <w:ind w:right="-180"/>
        <w:rPr>
          <w:ins w:id="27" w:author="Matthews, Katrina (DOES)" w:date="2021-07-21T11:47:00Z"/>
          <w:rFonts w:ascii="Times New Roman" w:hAnsi="Times New Roman" w:cs="Times New Roman"/>
          <w:bCs/>
          <w:sz w:val="24"/>
          <w:szCs w:val="24"/>
          <w:rPrChange w:id="28" w:author="Matthews, Katrina (DOES)" w:date="2021-07-21T11:47:00Z">
            <w:rPr>
              <w:ins w:id="29" w:author="Matthews, Katrina (DOES)" w:date="2021-07-21T11:47:00Z"/>
              <w:rFonts w:ascii="Times New Roman" w:hAnsi="Times New Roman" w:cs="Times New Roman"/>
              <w:bCs/>
              <w:sz w:val="24"/>
              <w:szCs w:val="24"/>
              <w:u w:val="single"/>
            </w:rPr>
          </w:rPrChange>
        </w:rPr>
        <w:pPrChange w:id="30" w:author="Matthews, Katrina (DOES)" w:date="2021-07-21T11:47:00Z">
          <w:pPr>
            <w:ind w:right="-180"/>
            <w:jc w:val="center"/>
          </w:pPr>
        </w:pPrChange>
      </w:pPr>
      <w:ins w:id="31" w:author="Matthews, Katrina (DOES)" w:date="2021-07-21T11:46:00Z">
        <w:r w:rsidRPr="002C5B28">
          <w:rPr>
            <w:rFonts w:ascii="Times New Roman" w:hAnsi="Times New Roman" w:cs="Times New Roman"/>
            <w:bCs/>
            <w:sz w:val="24"/>
            <w:szCs w:val="24"/>
            <w:rPrChange w:id="32" w:author="Matthews, Katrina (DOES)" w:date="2021-07-21T11:47:00Z">
              <w:rPr>
                <w:rFonts w:ascii="Times New Roman" w:hAnsi="Times New Roman" w:cs="Times New Roman"/>
                <w:bCs/>
                <w:sz w:val="24"/>
                <w:szCs w:val="24"/>
                <w:u w:val="single"/>
              </w:rPr>
            </w:rPrChange>
          </w:rPr>
          <w:t>Over</w:t>
        </w:r>
      </w:ins>
      <w:ins w:id="33" w:author="Matthews, Katrina (DOES)" w:date="2021-07-21T11:47:00Z">
        <w:r w:rsidRPr="002C5B28">
          <w:rPr>
            <w:rFonts w:ascii="Times New Roman" w:hAnsi="Times New Roman" w:cs="Times New Roman"/>
            <w:bCs/>
            <w:sz w:val="24"/>
            <w:szCs w:val="24"/>
            <w:rPrChange w:id="34" w:author="Matthews, Katrina (DOES)" w:date="2021-07-21T11:47:00Z">
              <w:rPr>
                <w:rFonts w:ascii="Times New Roman" w:hAnsi="Times New Roman" w:cs="Times New Roman"/>
                <w:bCs/>
                <w:sz w:val="24"/>
                <w:szCs w:val="24"/>
                <w:u w:val="single"/>
              </w:rPr>
            </w:rPrChange>
          </w:rPr>
          <w:t xml:space="preserve">all Programmatic Overview </w:t>
        </w:r>
      </w:ins>
    </w:p>
    <w:p w14:paraId="25E837AD" w14:textId="73274A72" w:rsidR="002C5B28" w:rsidRPr="002C5B28" w:rsidRDefault="002C5B28" w:rsidP="002C5B28">
      <w:pPr>
        <w:ind w:right="-180"/>
        <w:rPr>
          <w:ins w:id="35" w:author="Matthews, Katrina (DOES)" w:date="2021-07-21T11:47:00Z"/>
          <w:rFonts w:ascii="Times New Roman" w:hAnsi="Times New Roman" w:cs="Times New Roman"/>
          <w:bCs/>
          <w:sz w:val="24"/>
          <w:szCs w:val="24"/>
          <w:rPrChange w:id="36" w:author="Matthews, Katrina (DOES)" w:date="2021-07-21T11:47:00Z">
            <w:rPr>
              <w:ins w:id="37" w:author="Matthews, Katrina (DOES)" w:date="2021-07-21T11:47:00Z"/>
              <w:rFonts w:ascii="Times New Roman" w:hAnsi="Times New Roman" w:cs="Times New Roman"/>
              <w:bCs/>
              <w:sz w:val="24"/>
              <w:szCs w:val="24"/>
              <w:u w:val="single"/>
            </w:rPr>
          </w:rPrChange>
        </w:rPr>
        <w:pPrChange w:id="38" w:author="Matthews, Katrina (DOES)" w:date="2021-07-21T11:47:00Z">
          <w:pPr>
            <w:ind w:right="-180"/>
            <w:jc w:val="center"/>
          </w:pPr>
        </w:pPrChange>
      </w:pPr>
      <w:ins w:id="39" w:author="Matthews, Katrina (DOES)" w:date="2021-07-21T11:47:00Z">
        <w:r w:rsidRPr="002C5B28">
          <w:rPr>
            <w:rFonts w:ascii="Times New Roman" w:hAnsi="Times New Roman" w:cs="Times New Roman"/>
            <w:bCs/>
            <w:sz w:val="24"/>
            <w:szCs w:val="24"/>
            <w:rPrChange w:id="40" w:author="Matthews, Katrina (DOES)" w:date="2021-07-21T11:47:00Z">
              <w:rPr>
                <w:rFonts w:ascii="Times New Roman" w:hAnsi="Times New Roman" w:cs="Times New Roman"/>
                <w:bCs/>
                <w:sz w:val="24"/>
                <w:szCs w:val="24"/>
                <w:u w:val="single"/>
              </w:rPr>
            </w:rPrChange>
          </w:rPr>
          <w:t>Conclusion</w:t>
        </w:r>
      </w:ins>
    </w:p>
    <w:p w14:paraId="455FF0B9" w14:textId="350D62AA" w:rsidR="002C5B28" w:rsidRPr="002C5B28" w:rsidRDefault="002C5B28" w:rsidP="002C5B28">
      <w:pPr>
        <w:ind w:right="-180"/>
        <w:rPr>
          <w:rFonts w:ascii="Times New Roman" w:hAnsi="Times New Roman" w:cs="Times New Roman"/>
          <w:bCs/>
          <w:sz w:val="24"/>
          <w:szCs w:val="24"/>
          <w:rPrChange w:id="41" w:author="Matthews, Katrina (DOES)" w:date="2021-07-21T11:47:00Z">
            <w:rPr>
              <w:rFonts w:ascii="Times New Roman" w:hAnsi="Times New Roman" w:cs="Times New Roman"/>
              <w:b/>
              <w:sz w:val="24"/>
              <w:szCs w:val="24"/>
              <w:u w:val="single"/>
            </w:rPr>
          </w:rPrChange>
        </w:rPr>
        <w:pPrChange w:id="42" w:author="Matthews, Katrina (DOES)" w:date="2021-07-21T11:47:00Z">
          <w:pPr>
            <w:ind w:right="-180"/>
            <w:jc w:val="center"/>
          </w:pPr>
        </w:pPrChange>
      </w:pPr>
      <w:ins w:id="43" w:author="Matthews, Katrina (DOES)" w:date="2021-07-21T11:47:00Z">
        <w:r w:rsidRPr="002C5B28">
          <w:rPr>
            <w:rFonts w:ascii="Times New Roman" w:hAnsi="Times New Roman" w:cs="Times New Roman"/>
            <w:bCs/>
            <w:sz w:val="24"/>
            <w:szCs w:val="24"/>
            <w:rPrChange w:id="44" w:author="Matthews, Katrina (DOES)" w:date="2021-07-21T11:47:00Z">
              <w:rPr>
                <w:rFonts w:ascii="Times New Roman" w:hAnsi="Times New Roman" w:cs="Times New Roman"/>
                <w:bCs/>
                <w:sz w:val="24"/>
                <w:szCs w:val="24"/>
                <w:u w:val="single"/>
              </w:rPr>
            </w:rPrChange>
          </w:rPr>
          <w:t>Appendix A</w:t>
        </w:r>
      </w:ins>
    </w:p>
    <w:p w14:paraId="23430D6D" w14:textId="694D7262" w:rsidR="00A13B54" w:rsidRDefault="00A13B5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128F8DB8" w14:textId="77777777" w:rsidR="002C5B28" w:rsidRPr="00556019" w:rsidRDefault="002C5B28" w:rsidP="002C5B28">
      <w:pPr>
        <w:jc w:val="center"/>
        <w:rPr>
          <w:ins w:id="45" w:author="Matthews, Katrina (DOES)" w:date="2021-07-21T11:48:00Z"/>
          <w:rFonts w:ascii="Times New Roman" w:hAnsi="Times New Roman" w:cs="Times New Roman"/>
          <w:b/>
          <w:bCs/>
          <w:sz w:val="24"/>
          <w:szCs w:val="24"/>
          <w:u w:val="single"/>
        </w:rPr>
      </w:pPr>
      <w:commentRangeStart w:id="46"/>
      <w:ins w:id="47" w:author="Matthews, Katrina (DOES)" w:date="2021-07-21T11:48:00Z">
        <w:r w:rsidRPr="00556019">
          <w:rPr>
            <w:rFonts w:ascii="Times New Roman" w:hAnsi="Times New Roman" w:cs="Times New Roman"/>
            <w:b/>
            <w:bCs/>
            <w:sz w:val="24"/>
            <w:szCs w:val="24"/>
            <w:u w:val="single"/>
          </w:rPr>
          <w:t>EXECUTIVE SUMMARY</w:t>
        </w:r>
        <w:commentRangeEnd w:id="46"/>
        <w:r>
          <w:rPr>
            <w:rStyle w:val="CommentReference"/>
          </w:rPr>
          <w:commentReference w:id="46"/>
        </w:r>
      </w:ins>
    </w:p>
    <w:p w14:paraId="0BC9797B" w14:textId="79CEEE0E" w:rsidR="008B24CB" w:rsidRPr="001346B3" w:rsidDel="002C5B28" w:rsidRDefault="008B24CB" w:rsidP="00885A3F">
      <w:pPr>
        <w:ind w:right="-180"/>
        <w:jc w:val="center"/>
        <w:rPr>
          <w:del w:id="48" w:author="Matthews, Katrina (DOES)" w:date="2021-07-21T11:48:00Z"/>
          <w:rFonts w:ascii="Times New Roman" w:hAnsi="Times New Roman" w:cs="Times New Roman"/>
          <w:b/>
          <w:bCs/>
          <w:sz w:val="24"/>
          <w:szCs w:val="24"/>
          <w:rPrChange w:id="49" w:author="Matthews, Katrina (DOES)" w:date="2021-07-21T12:35:00Z">
            <w:rPr>
              <w:del w:id="50" w:author="Matthews, Katrina (DOES)" w:date="2021-07-21T11:48:00Z"/>
              <w:rFonts w:ascii="Times New Roman" w:hAnsi="Times New Roman" w:cs="Times New Roman"/>
              <w:b/>
              <w:sz w:val="24"/>
              <w:szCs w:val="24"/>
              <w:u w:val="single"/>
            </w:rPr>
          </w:rPrChange>
        </w:rPr>
      </w:pPr>
      <w:del w:id="51" w:author="Matthews, Katrina (DOES)" w:date="2021-07-21T11:48:00Z">
        <w:r w:rsidRPr="001346B3" w:rsidDel="002C5B28">
          <w:rPr>
            <w:rFonts w:ascii="Times New Roman" w:hAnsi="Times New Roman" w:cs="Times New Roman"/>
            <w:b/>
            <w:bCs/>
            <w:sz w:val="24"/>
            <w:szCs w:val="24"/>
            <w:rPrChange w:id="52" w:author="Matthews, Katrina (DOES)" w:date="2021-07-21T12:35:00Z">
              <w:rPr>
                <w:rFonts w:ascii="Times New Roman" w:hAnsi="Times New Roman" w:cs="Times New Roman"/>
                <w:b/>
                <w:sz w:val="24"/>
                <w:szCs w:val="24"/>
                <w:u w:val="single"/>
              </w:rPr>
            </w:rPrChange>
          </w:rPr>
          <w:delText>BACKGROUND</w:delText>
        </w:r>
      </w:del>
    </w:p>
    <w:p w14:paraId="3C51039C" w14:textId="77777777" w:rsidR="001346B3" w:rsidRPr="001346B3" w:rsidRDefault="001346B3" w:rsidP="001346B3">
      <w:pPr>
        <w:spacing w:line="369" w:lineRule="exact"/>
        <w:rPr>
          <w:ins w:id="53" w:author="Matthews, Katrina (DOES)" w:date="2021-07-21T12:35:00Z"/>
          <w:rFonts w:ascii="Times New Roman" w:hAnsi="Times New Roman" w:cs="Times New Roman"/>
          <w:b/>
          <w:bCs/>
          <w:sz w:val="24"/>
          <w:szCs w:val="24"/>
          <w:rPrChange w:id="54" w:author="Matthews, Katrina (DOES)" w:date="2021-07-21T12:35:00Z">
            <w:rPr>
              <w:ins w:id="55" w:author="Matthews, Katrina (DOES)" w:date="2021-07-21T12:35:00Z"/>
              <w:b/>
              <w:sz w:val="33"/>
            </w:rPr>
          </w:rPrChange>
        </w:rPr>
      </w:pPr>
      <w:ins w:id="56" w:author="Matthews, Katrina (DOES)" w:date="2021-07-21T12:35:00Z">
        <w:r w:rsidRPr="001346B3">
          <w:rPr>
            <w:rFonts w:ascii="Times New Roman" w:hAnsi="Times New Roman" w:cs="Times New Roman"/>
            <w:b/>
            <w:bCs/>
            <w:sz w:val="24"/>
            <w:szCs w:val="24"/>
            <w:rPrChange w:id="57" w:author="Matthews, Katrina (DOES)" w:date="2021-07-21T12:35:00Z">
              <w:rPr>
                <w:b/>
                <w:color w:val="012B3A"/>
                <w:w w:val="95"/>
                <w:sz w:val="33"/>
              </w:rPr>
            </w:rPrChange>
          </w:rPr>
          <w:t>EXECUTIVE</w:t>
        </w:r>
        <w:r w:rsidRPr="001346B3">
          <w:rPr>
            <w:rFonts w:ascii="Times New Roman" w:hAnsi="Times New Roman" w:cs="Times New Roman"/>
            <w:b/>
            <w:bCs/>
            <w:sz w:val="24"/>
            <w:szCs w:val="24"/>
            <w:rPrChange w:id="58" w:author="Matthews, Katrina (DOES)" w:date="2021-07-21T12:35:00Z">
              <w:rPr>
                <w:b/>
                <w:color w:val="012B3A"/>
                <w:spacing w:val="-13"/>
                <w:w w:val="95"/>
                <w:sz w:val="33"/>
              </w:rPr>
            </w:rPrChange>
          </w:rPr>
          <w:t xml:space="preserve"> </w:t>
        </w:r>
        <w:r w:rsidRPr="001346B3">
          <w:rPr>
            <w:rFonts w:ascii="Times New Roman" w:hAnsi="Times New Roman" w:cs="Times New Roman"/>
            <w:b/>
            <w:bCs/>
            <w:sz w:val="24"/>
            <w:szCs w:val="24"/>
            <w:rPrChange w:id="59" w:author="Matthews, Katrina (DOES)" w:date="2021-07-21T12:35:00Z">
              <w:rPr>
                <w:b/>
                <w:color w:val="012B3A"/>
                <w:w w:val="95"/>
                <w:sz w:val="33"/>
              </w:rPr>
            </w:rPrChange>
          </w:rPr>
          <w:t>SUMMARY</w:t>
        </w:r>
      </w:ins>
    </w:p>
    <w:p w14:paraId="574D93B8" w14:textId="73C1CB8F" w:rsidR="00CE1874" w:rsidRDefault="001346B3" w:rsidP="001346B3">
      <w:pPr>
        <w:rPr>
          <w:ins w:id="60" w:author="Matthews, Katrina (DOES)" w:date="2021-07-21T12:24:00Z"/>
          <w:rFonts w:ascii="Times New Roman" w:hAnsi="Times New Roman" w:cs="Times New Roman"/>
          <w:sz w:val="24"/>
          <w:szCs w:val="24"/>
        </w:rPr>
      </w:pPr>
      <w:ins w:id="61" w:author="Matthews, Katrina (DOES)" w:date="2021-07-21T12:35:00Z">
        <w:r w:rsidRPr="001346B3">
          <w:rPr>
            <w:rFonts w:ascii="Times New Roman" w:hAnsi="Times New Roman" w:cs="Times New Roman"/>
            <w:sz w:val="24"/>
            <w:szCs w:val="24"/>
            <w:rPrChange w:id="62" w:author="Matthews, Katrina (DOES)" w:date="2021-07-21T12:35:00Z">
              <w:rPr>
                <w:color w:val="0C0C0C"/>
                <w:w w:val="110"/>
                <w:sz w:val="23"/>
              </w:rPr>
            </w:rPrChange>
          </w:rPr>
          <w:t>The District</w:t>
        </w:r>
        <w:r w:rsidRPr="001346B3">
          <w:rPr>
            <w:rFonts w:ascii="Times New Roman" w:hAnsi="Times New Roman" w:cs="Times New Roman"/>
            <w:sz w:val="24"/>
            <w:szCs w:val="24"/>
            <w:rPrChange w:id="63" w:author="Matthews, Katrina (DOES)" w:date="2021-07-21T12:35:00Z">
              <w:rPr>
                <w:color w:val="0C0C0C"/>
                <w:spacing w:val="1"/>
                <w:w w:val="110"/>
                <w:sz w:val="23"/>
              </w:rPr>
            </w:rPrChange>
          </w:rPr>
          <w:t xml:space="preserve"> </w:t>
        </w:r>
        <w:r w:rsidRPr="001346B3">
          <w:rPr>
            <w:rFonts w:ascii="Times New Roman" w:hAnsi="Times New Roman" w:cs="Times New Roman"/>
            <w:sz w:val="24"/>
            <w:szCs w:val="24"/>
            <w:rPrChange w:id="64" w:author="Matthews, Katrina (DOES)" w:date="2021-07-21T12:35:00Z">
              <w:rPr>
                <w:color w:val="1D1D1D"/>
                <w:w w:val="110"/>
                <w:sz w:val="23"/>
              </w:rPr>
            </w:rPrChange>
          </w:rPr>
          <w:t>of Columbia</w:t>
        </w:r>
        <w:r w:rsidRPr="001346B3">
          <w:rPr>
            <w:rFonts w:ascii="Times New Roman" w:hAnsi="Times New Roman" w:cs="Times New Roman"/>
            <w:sz w:val="24"/>
            <w:szCs w:val="24"/>
            <w:rPrChange w:id="65" w:author="Matthews, Katrina (DOES)" w:date="2021-07-21T12:35:00Z">
              <w:rPr>
                <w:color w:val="1D1D1D"/>
                <w:spacing w:val="1"/>
                <w:w w:val="110"/>
                <w:sz w:val="23"/>
              </w:rPr>
            </w:rPrChange>
          </w:rPr>
          <w:t xml:space="preserve"> </w:t>
        </w:r>
        <w:r w:rsidRPr="001346B3">
          <w:rPr>
            <w:rFonts w:ascii="Times New Roman" w:hAnsi="Times New Roman" w:cs="Times New Roman"/>
            <w:sz w:val="24"/>
            <w:szCs w:val="24"/>
            <w:rPrChange w:id="66" w:author="Matthews, Katrina (DOES)" w:date="2021-07-21T12:35:00Z">
              <w:rPr>
                <w:color w:val="0C0C0C"/>
                <w:w w:val="110"/>
                <w:sz w:val="23"/>
              </w:rPr>
            </w:rPrChange>
          </w:rPr>
          <w:t>Department</w:t>
        </w:r>
        <w:r w:rsidRPr="001346B3">
          <w:rPr>
            <w:rFonts w:ascii="Times New Roman" w:hAnsi="Times New Roman" w:cs="Times New Roman"/>
            <w:sz w:val="24"/>
            <w:szCs w:val="24"/>
            <w:rPrChange w:id="67" w:author="Matthews, Katrina (DOES)" w:date="2021-07-21T12:35:00Z">
              <w:rPr>
                <w:color w:val="0C0C0C"/>
                <w:spacing w:val="1"/>
                <w:w w:val="110"/>
                <w:sz w:val="23"/>
              </w:rPr>
            </w:rPrChange>
          </w:rPr>
          <w:t xml:space="preserve"> </w:t>
        </w:r>
        <w:r w:rsidRPr="001346B3">
          <w:rPr>
            <w:rFonts w:ascii="Times New Roman" w:hAnsi="Times New Roman" w:cs="Times New Roman"/>
            <w:sz w:val="24"/>
            <w:szCs w:val="24"/>
            <w:rPrChange w:id="68" w:author="Matthews, Katrina (DOES)" w:date="2021-07-21T12:35:00Z">
              <w:rPr>
                <w:color w:val="1D1D1D"/>
                <w:w w:val="110"/>
                <w:sz w:val="23"/>
              </w:rPr>
            </w:rPrChange>
          </w:rPr>
          <w:t xml:space="preserve">of </w:t>
        </w:r>
      </w:ins>
      <w:ins w:id="69" w:author="Matthews, Katrina (DOES)" w:date="2021-07-21T12:36:00Z">
        <w:r>
          <w:rPr>
            <w:rFonts w:ascii="Times New Roman" w:hAnsi="Times New Roman" w:cs="Times New Roman"/>
            <w:sz w:val="24"/>
            <w:szCs w:val="24"/>
          </w:rPr>
          <w:t>E</w:t>
        </w:r>
      </w:ins>
      <w:ins w:id="70" w:author="Matthews, Katrina (DOES)" w:date="2021-07-21T12:35:00Z">
        <w:r w:rsidRPr="001346B3">
          <w:rPr>
            <w:rFonts w:ascii="Times New Roman" w:hAnsi="Times New Roman" w:cs="Times New Roman"/>
            <w:sz w:val="24"/>
            <w:szCs w:val="24"/>
            <w:rPrChange w:id="71" w:author="Matthews, Katrina (DOES)" w:date="2021-07-21T12:35:00Z">
              <w:rPr>
                <w:color w:val="0C0C0C"/>
                <w:w w:val="110"/>
                <w:sz w:val="23"/>
              </w:rPr>
            </w:rPrChange>
          </w:rPr>
          <w:t xml:space="preserve">mployment </w:t>
        </w:r>
        <w:r w:rsidRPr="001346B3">
          <w:rPr>
            <w:rFonts w:ascii="Times New Roman" w:hAnsi="Times New Roman" w:cs="Times New Roman"/>
            <w:sz w:val="24"/>
            <w:szCs w:val="24"/>
            <w:rPrChange w:id="72" w:author="Matthews, Katrina (DOES)" w:date="2021-07-21T12:35:00Z">
              <w:rPr>
                <w:color w:val="1D1D1D"/>
                <w:w w:val="110"/>
                <w:sz w:val="23"/>
              </w:rPr>
            </w:rPrChange>
          </w:rPr>
          <w:t>Services (</w:t>
        </w:r>
        <w:proofErr w:type="gramStart"/>
        <w:r w:rsidRPr="001346B3">
          <w:rPr>
            <w:rFonts w:ascii="Times New Roman" w:hAnsi="Times New Roman" w:cs="Times New Roman"/>
            <w:sz w:val="24"/>
            <w:szCs w:val="24"/>
            <w:rPrChange w:id="73" w:author="Matthews, Katrina (DOES)" w:date="2021-07-21T12:35:00Z">
              <w:rPr>
                <w:color w:val="1D1D1D"/>
                <w:w w:val="110"/>
                <w:sz w:val="23"/>
              </w:rPr>
            </w:rPrChange>
          </w:rPr>
          <w:t>DO!;</w:t>
        </w:r>
        <w:proofErr w:type="gramEnd"/>
        <w:r w:rsidRPr="001346B3">
          <w:rPr>
            <w:rFonts w:ascii="Times New Roman" w:hAnsi="Times New Roman" w:cs="Times New Roman"/>
            <w:sz w:val="24"/>
            <w:szCs w:val="24"/>
            <w:rPrChange w:id="74" w:author="Matthews, Katrina (DOES)" w:date="2021-07-21T12:35:00Z">
              <w:rPr>
                <w:color w:val="1D1D1D"/>
                <w:w w:val="110"/>
                <w:sz w:val="23"/>
              </w:rPr>
            </w:rPrChange>
          </w:rPr>
          <w:t xml:space="preserve">S) </w:t>
        </w:r>
        <w:proofErr w:type="spellStart"/>
        <w:r w:rsidRPr="001346B3">
          <w:rPr>
            <w:rFonts w:ascii="Times New Roman" w:hAnsi="Times New Roman" w:cs="Times New Roman"/>
            <w:sz w:val="24"/>
            <w:szCs w:val="24"/>
            <w:rPrChange w:id="75" w:author="Matthews, Katrina (DOES)" w:date="2021-07-21T12:35:00Z">
              <w:rPr>
                <w:color w:val="0C0C0C"/>
                <w:w w:val="110"/>
                <w:sz w:val="23"/>
              </w:rPr>
            </w:rPrChange>
          </w:rPr>
          <w:t>pro</w:t>
        </w:r>
        <w:r w:rsidRPr="001346B3">
          <w:rPr>
            <w:rFonts w:ascii="Times New Roman" w:hAnsi="Times New Roman" w:cs="Times New Roman"/>
            <w:sz w:val="24"/>
            <w:szCs w:val="24"/>
            <w:rPrChange w:id="76" w:author="Matthews, Katrina (DOES)" w:date="2021-07-21T12:35:00Z">
              <w:rPr>
                <w:color w:val="2D2D2D"/>
                <w:w w:val="110"/>
                <w:sz w:val="23"/>
              </w:rPr>
            </w:rPrChange>
          </w:rPr>
          <w:t>v</w:t>
        </w:r>
        <w:r w:rsidRPr="001346B3">
          <w:rPr>
            <w:rFonts w:ascii="Times New Roman" w:hAnsi="Times New Roman" w:cs="Times New Roman"/>
            <w:sz w:val="24"/>
            <w:szCs w:val="24"/>
            <w:rPrChange w:id="77" w:author="Matthews, Katrina (DOES)" w:date="2021-07-21T12:35:00Z">
              <w:rPr>
                <w:color w:val="0C0C0C"/>
                <w:w w:val="110"/>
                <w:sz w:val="23"/>
              </w:rPr>
            </w:rPrChange>
          </w:rPr>
          <w:t>id</w:t>
        </w:r>
        <w:proofErr w:type="spellEnd"/>
        <w:r w:rsidRPr="001346B3">
          <w:rPr>
            <w:rFonts w:ascii="Times New Roman" w:hAnsi="Times New Roman" w:cs="Times New Roman"/>
            <w:sz w:val="24"/>
            <w:szCs w:val="24"/>
            <w:rPrChange w:id="78" w:author="Matthews, Katrina (DOES)" w:date="2021-07-21T12:35:00Z">
              <w:rPr>
                <w:color w:val="0C0C0C"/>
                <w:w w:val="110"/>
                <w:sz w:val="23"/>
              </w:rPr>
            </w:rPrChange>
          </w:rPr>
          <w:t xml:space="preserve"> es </w:t>
        </w:r>
        <w:r w:rsidRPr="001346B3">
          <w:rPr>
            <w:rFonts w:ascii="Times New Roman" w:hAnsi="Times New Roman" w:cs="Times New Roman"/>
            <w:sz w:val="24"/>
            <w:szCs w:val="24"/>
            <w:rPrChange w:id="79" w:author="Matthews, Katrina (DOES)" w:date="2021-07-21T12:35:00Z">
              <w:rPr>
                <w:color w:val="1D1D1D"/>
                <w:w w:val="110"/>
                <w:sz w:val="23"/>
              </w:rPr>
            </w:rPrChange>
          </w:rPr>
          <w:t>workforce</w:t>
        </w:r>
        <w:r w:rsidRPr="001346B3">
          <w:rPr>
            <w:rFonts w:ascii="Times New Roman" w:hAnsi="Times New Roman" w:cs="Times New Roman"/>
            <w:sz w:val="24"/>
            <w:szCs w:val="24"/>
            <w:rPrChange w:id="80" w:author="Matthews, Katrina (DOES)" w:date="2021-07-21T12:35:00Z">
              <w:rPr>
                <w:color w:val="1D1D1D"/>
                <w:spacing w:val="1"/>
                <w:w w:val="110"/>
                <w:sz w:val="23"/>
              </w:rPr>
            </w:rPrChange>
          </w:rPr>
          <w:t xml:space="preserve"> </w:t>
        </w:r>
        <w:r w:rsidRPr="001346B3">
          <w:rPr>
            <w:rFonts w:ascii="Times New Roman" w:hAnsi="Times New Roman" w:cs="Times New Roman"/>
            <w:sz w:val="24"/>
            <w:szCs w:val="24"/>
            <w:rPrChange w:id="81" w:author="Matthews, Katrina (DOES)" w:date="2021-07-21T12:35:00Z">
              <w:rPr>
                <w:color w:val="0C0C0C"/>
                <w:w w:val="115"/>
                <w:sz w:val="23"/>
              </w:rPr>
            </w:rPrChange>
          </w:rPr>
          <w:t xml:space="preserve">training </w:t>
        </w:r>
        <w:r w:rsidRPr="001346B3">
          <w:rPr>
            <w:rFonts w:ascii="Times New Roman" w:hAnsi="Times New Roman" w:cs="Times New Roman"/>
            <w:sz w:val="24"/>
            <w:szCs w:val="24"/>
            <w:rPrChange w:id="82" w:author="Matthews, Katrina (DOES)" w:date="2021-07-21T12:35:00Z">
              <w:rPr>
                <w:color w:val="1D1D1D"/>
                <w:w w:val="115"/>
                <w:sz w:val="23"/>
              </w:rPr>
            </w:rPrChange>
          </w:rPr>
          <w:t xml:space="preserve">and development </w:t>
        </w:r>
        <w:r w:rsidRPr="001346B3">
          <w:rPr>
            <w:rFonts w:ascii="Times New Roman" w:hAnsi="Times New Roman" w:cs="Times New Roman"/>
            <w:sz w:val="24"/>
            <w:szCs w:val="24"/>
            <w:rPrChange w:id="83" w:author="Matthews, Katrina (DOES)" w:date="2021-07-21T12:35:00Z">
              <w:rPr>
                <w:color w:val="0C0C0C"/>
                <w:w w:val="115"/>
                <w:sz w:val="23"/>
              </w:rPr>
            </w:rPrChange>
          </w:rPr>
          <w:t xml:space="preserve">for residents </w:t>
        </w:r>
        <w:r w:rsidRPr="001346B3">
          <w:rPr>
            <w:rFonts w:ascii="Times New Roman" w:hAnsi="Times New Roman" w:cs="Times New Roman"/>
            <w:sz w:val="24"/>
            <w:szCs w:val="24"/>
            <w:rPrChange w:id="84" w:author="Matthews, Katrina (DOES)" w:date="2021-07-21T12:35:00Z">
              <w:rPr>
                <w:color w:val="1D1D1D"/>
                <w:w w:val="115"/>
                <w:sz w:val="23"/>
              </w:rPr>
            </w:rPrChange>
          </w:rPr>
          <w:t xml:space="preserve">of </w:t>
        </w:r>
        <w:r w:rsidRPr="001346B3">
          <w:rPr>
            <w:rFonts w:ascii="Times New Roman" w:hAnsi="Times New Roman" w:cs="Times New Roman"/>
            <w:sz w:val="24"/>
            <w:szCs w:val="24"/>
            <w:rPrChange w:id="85" w:author="Matthews, Katrina (DOES)" w:date="2021-07-21T12:35:00Z">
              <w:rPr>
                <w:color w:val="0C0C0C"/>
                <w:w w:val="115"/>
                <w:sz w:val="23"/>
              </w:rPr>
            </w:rPrChange>
          </w:rPr>
          <w:t xml:space="preserve">the District </w:t>
        </w:r>
        <w:r w:rsidRPr="001346B3">
          <w:rPr>
            <w:rFonts w:ascii="Times New Roman" w:hAnsi="Times New Roman" w:cs="Times New Roman"/>
            <w:sz w:val="24"/>
            <w:szCs w:val="24"/>
            <w:rPrChange w:id="86" w:author="Matthews, Katrina (DOES)" w:date="2021-07-21T12:35:00Z">
              <w:rPr>
                <w:color w:val="1D1D1D"/>
                <w:w w:val="115"/>
                <w:sz w:val="23"/>
              </w:rPr>
            </w:rPrChange>
          </w:rPr>
          <w:t xml:space="preserve">of Columbia focused on </w:t>
        </w:r>
        <w:r w:rsidRPr="001346B3">
          <w:rPr>
            <w:rFonts w:ascii="Times New Roman" w:hAnsi="Times New Roman" w:cs="Times New Roman"/>
            <w:sz w:val="24"/>
            <w:szCs w:val="24"/>
            <w:rPrChange w:id="87" w:author="Matthews, Katrina (DOES)" w:date="2021-07-21T12:35:00Z">
              <w:rPr>
                <w:color w:val="0C0C0C"/>
                <w:w w:val="115"/>
                <w:sz w:val="23"/>
              </w:rPr>
            </w:rPrChange>
          </w:rPr>
          <w:t>high-growth,</w:t>
        </w:r>
        <w:r w:rsidRPr="001346B3">
          <w:rPr>
            <w:rFonts w:ascii="Times New Roman" w:hAnsi="Times New Roman" w:cs="Times New Roman"/>
            <w:sz w:val="24"/>
            <w:szCs w:val="24"/>
            <w:rPrChange w:id="88" w:author="Matthews, Katrina (DOES)" w:date="2021-07-21T12:35:00Z">
              <w:rPr>
                <w:color w:val="0C0C0C"/>
                <w:spacing w:val="1"/>
                <w:w w:val="115"/>
                <w:sz w:val="23"/>
              </w:rPr>
            </w:rPrChange>
          </w:rPr>
          <w:t xml:space="preserve"> </w:t>
        </w:r>
        <w:r w:rsidRPr="001346B3">
          <w:rPr>
            <w:rFonts w:ascii="Times New Roman" w:hAnsi="Times New Roman" w:cs="Times New Roman"/>
            <w:sz w:val="24"/>
            <w:szCs w:val="24"/>
            <w:rPrChange w:id="89" w:author="Matthews, Katrina (DOES)" w:date="2021-07-21T12:35:00Z">
              <w:rPr>
                <w:color w:val="0C0C0C"/>
                <w:w w:val="110"/>
                <w:sz w:val="23"/>
              </w:rPr>
            </w:rPrChange>
          </w:rPr>
          <w:t>high-demand</w:t>
        </w:r>
        <w:r w:rsidRPr="001346B3">
          <w:rPr>
            <w:rFonts w:ascii="Times New Roman" w:hAnsi="Times New Roman" w:cs="Times New Roman"/>
            <w:sz w:val="24"/>
            <w:szCs w:val="24"/>
            <w:rPrChange w:id="90" w:author="Matthews, Katrina (DOES)" w:date="2021-07-21T12:35:00Z">
              <w:rPr>
                <w:color w:val="0C0C0C"/>
                <w:spacing w:val="32"/>
                <w:w w:val="110"/>
                <w:sz w:val="23"/>
              </w:rPr>
            </w:rPrChange>
          </w:rPr>
          <w:t xml:space="preserve"> </w:t>
        </w:r>
        <w:r w:rsidRPr="001346B3">
          <w:rPr>
            <w:rFonts w:ascii="Times New Roman" w:hAnsi="Times New Roman" w:cs="Times New Roman"/>
            <w:sz w:val="24"/>
            <w:szCs w:val="24"/>
            <w:rPrChange w:id="91" w:author="Matthews, Katrina (DOES)" w:date="2021-07-21T12:35:00Z">
              <w:rPr>
                <w:color w:val="0C0C0C"/>
                <w:w w:val="110"/>
                <w:sz w:val="23"/>
              </w:rPr>
            </w:rPrChange>
          </w:rPr>
          <w:t>industries.</w:t>
        </w:r>
        <w:r w:rsidRPr="001346B3">
          <w:rPr>
            <w:rFonts w:ascii="Times New Roman" w:hAnsi="Times New Roman" w:cs="Times New Roman"/>
            <w:sz w:val="24"/>
            <w:szCs w:val="24"/>
            <w:rPrChange w:id="92" w:author="Matthews, Katrina (DOES)" w:date="2021-07-21T12:35:00Z">
              <w:rPr>
                <w:color w:val="0C0C0C"/>
                <w:spacing w:val="18"/>
                <w:w w:val="110"/>
                <w:sz w:val="23"/>
              </w:rPr>
            </w:rPrChange>
          </w:rPr>
          <w:t xml:space="preserve"> </w:t>
        </w:r>
        <w:r w:rsidRPr="001346B3">
          <w:rPr>
            <w:rFonts w:ascii="Times New Roman" w:hAnsi="Times New Roman" w:cs="Times New Roman"/>
            <w:sz w:val="24"/>
            <w:szCs w:val="24"/>
            <w:rPrChange w:id="93" w:author="Matthews, Katrina (DOES)" w:date="2021-07-21T12:35:00Z">
              <w:rPr>
                <w:color w:val="0C0C0C"/>
                <w:w w:val="110"/>
                <w:sz w:val="23"/>
              </w:rPr>
            </w:rPrChange>
          </w:rPr>
          <w:t>These</w:t>
        </w:r>
        <w:r w:rsidRPr="001346B3">
          <w:rPr>
            <w:rFonts w:ascii="Times New Roman" w:hAnsi="Times New Roman" w:cs="Times New Roman"/>
            <w:sz w:val="24"/>
            <w:szCs w:val="24"/>
            <w:rPrChange w:id="94" w:author="Matthews, Katrina (DOES)" w:date="2021-07-21T12:35:00Z">
              <w:rPr>
                <w:color w:val="0C0C0C"/>
                <w:spacing w:val="22"/>
                <w:w w:val="110"/>
                <w:sz w:val="23"/>
              </w:rPr>
            </w:rPrChange>
          </w:rPr>
          <w:t xml:space="preserve"> </w:t>
        </w:r>
        <w:r w:rsidRPr="001346B3">
          <w:rPr>
            <w:rFonts w:ascii="Times New Roman" w:hAnsi="Times New Roman" w:cs="Times New Roman"/>
            <w:sz w:val="24"/>
            <w:szCs w:val="24"/>
            <w:rPrChange w:id="95" w:author="Matthews, Katrina (DOES)" w:date="2021-07-21T12:35:00Z">
              <w:rPr>
                <w:color w:val="0C0C0C"/>
                <w:w w:val="110"/>
                <w:sz w:val="23"/>
              </w:rPr>
            </w:rPrChange>
          </w:rPr>
          <w:t>programs,</w:t>
        </w:r>
        <w:r w:rsidRPr="001346B3">
          <w:rPr>
            <w:rFonts w:ascii="Times New Roman" w:hAnsi="Times New Roman" w:cs="Times New Roman"/>
            <w:sz w:val="24"/>
            <w:szCs w:val="24"/>
            <w:rPrChange w:id="96" w:author="Matthews, Katrina (DOES)" w:date="2021-07-21T12:35:00Z">
              <w:rPr>
                <w:color w:val="0C0C0C"/>
                <w:spacing w:val="20"/>
                <w:w w:val="110"/>
                <w:sz w:val="23"/>
              </w:rPr>
            </w:rPrChange>
          </w:rPr>
          <w:t xml:space="preserve"> </w:t>
        </w:r>
        <w:r w:rsidRPr="001346B3">
          <w:rPr>
            <w:rFonts w:ascii="Times New Roman" w:hAnsi="Times New Roman" w:cs="Times New Roman"/>
            <w:sz w:val="24"/>
            <w:szCs w:val="24"/>
            <w:rPrChange w:id="97" w:author="Matthews, Katrina (DOES)" w:date="2021-07-21T12:35:00Z">
              <w:rPr>
                <w:color w:val="0C0C0C"/>
                <w:w w:val="110"/>
                <w:sz w:val="23"/>
              </w:rPr>
            </w:rPrChange>
          </w:rPr>
          <w:t>both</w:t>
        </w:r>
        <w:r w:rsidRPr="001346B3">
          <w:rPr>
            <w:rFonts w:ascii="Times New Roman" w:hAnsi="Times New Roman" w:cs="Times New Roman"/>
            <w:sz w:val="24"/>
            <w:szCs w:val="24"/>
            <w:rPrChange w:id="98" w:author="Matthews, Katrina (DOES)" w:date="2021-07-21T12:35:00Z">
              <w:rPr>
                <w:color w:val="0C0C0C"/>
                <w:spacing w:val="12"/>
                <w:w w:val="110"/>
                <w:sz w:val="23"/>
              </w:rPr>
            </w:rPrChange>
          </w:rPr>
          <w:t xml:space="preserve"> </w:t>
        </w:r>
        <w:r w:rsidRPr="001346B3">
          <w:rPr>
            <w:rFonts w:ascii="Times New Roman" w:hAnsi="Times New Roman" w:cs="Times New Roman"/>
            <w:sz w:val="24"/>
            <w:szCs w:val="24"/>
            <w:rPrChange w:id="99" w:author="Matthews, Katrina (DOES)" w:date="2021-07-21T12:35:00Z">
              <w:rPr>
                <w:color w:val="0C0C0C"/>
                <w:w w:val="110"/>
                <w:sz w:val="23"/>
              </w:rPr>
            </w:rPrChange>
          </w:rPr>
          <w:t>locally-</w:t>
        </w:r>
        <w:r w:rsidRPr="001346B3">
          <w:rPr>
            <w:rFonts w:ascii="Times New Roman" w:hAnsi="Times New Roman" w:cs="Times New Roman"/>
            <w:sz w:val="24"/>
            <w:szCs w:val="24"/>
            <w:rPrChange w:id="100" w:author="Matthews, Katrina (DOES)" w:date="2021-07-21T12:35:00Z">
              <w:rPr>
                <w:color w:val="0C0C0C"/>
                <w:spacing w:val="35"/>
                <w:w w:val="110"/>
                <w:sz w:val="23"/>
              </w:rPr>
            </w:rPrChange>
          </w:rPr>
          <w:t xml:space="preserve"> </w:t>
        </w:r>
        <w:r w:rsidRPr="001346B3">
          <w:rPr>
            <w:rFonts w:ascii="Times New Roman" w:hAnsi="Times New Roman" w:cs="Times New Roman"/>
            <w:sz w:val="24"/>
            <w:szCs w:val="24"/>
            <w:rPrChange w:id="101" w:author="Matthews, Katrina (DOES)" w:date="2021-07-21T12:35:00Z">
              <w:rPr>
                <w:color w:val="0C0C0C"/>
                <w:w w:val="110"/>
                <w:sz w:val="23"/>
              </w:rPr>
            </w:rPrChange>
          </w:rPr>
          <w:t>and</w:t>
        </w:r>
        <w:r w:rsidRPr="001346B3">
          <w:rPr>
            <w:rFonts w:ascii="Times New Roman" w:hAnsi="Times New Roman" w:cs="Times New Roman"/>
            <w:sz w:val="24"/>
            <w:szCs w:val="24"/>
            <w:rPrChange w:id="102" w:author="Matthews, Katrina (DOES)" w:date="2021-07-21T12:35:00Z">
              <w:rPr>
                <w:color w:val="0C0C0C"/>
                <w:spacing w:val="36"/>
                <w:w w:val="110"/>
                <w:sz w:val="23"/>
              </w:rPr>
            </w:rPrChange>
          </w:rPr>
          <w:t xml:space="preserve"> </w:t>
        </w:r>
        <w:r w:rsidRPr="001346B3">
          <w:rPr>
            <w:rFonts w:ascii="Times New Roman" w:hAnsi="Times New Roman" w:cs="Times New Roman"/>
            <w:sz w:val="24"/>
            <w:szCs w:val="24"/>
            <w:rPrChange w:id="103" w:author="Matthews, Katrina (DOES)" w:date="2021-07-21T12:35:00Z">
              <w:rPr>
                <w:color w:val="0C0C0C"/>
                <w:w w:val="110"/>
                <w:sz w:val="23"/>
              </w:rPr>
            </w:rPrChange>
          </w:rPr>
          <w:t>federally-funded,</w:t>
        </w:r>
        <w:r w:rsidRPr="001346B3">
          <w:rPr>
            <w:rFonts w:ascii="Times New Roman" w:hAnsi="Times New Roman" w:cs="Times New Roman"/>
            <w:sz w:val="24"/>
            <w:szCs w:val="24"/>
            <w:rPrChange w:id="104" w:author="Matthews, Katrina (DOES)" w:date="2021-07-21T12:35:00Z">
              <w:rPr>
                <w:color w:val="0C0C0C"/>
                <w:spacing w:val="-6"/>
                <w:w w:val="110"/>
                <w:sz w:val="23"/>
              </w:rPr>
            </w:rPrChange>
          </w:rPr>
          <w:t xml:space="preserve"> </w:t>
        </w:r>
        <w:r w:rsidRPr="001346B3">
          <w:rPr>
            <w:rFonts w:ascii="Times New Roman" w:hAnsi="Times New Roman" w:cs="Times New Roman"/>
            <w:sz w:val="24"/>
            <w:szCs w:val="24"/>
            <w:rPrChange w:id="105" w:author="Matthews, Katrina (DOES)" w:date="2021-07-21T12:35:00Z">
              <w:rPr>
                <w:color w:val="1D1D1D"/>
                <w:w w:val="110"/>
                <w:sz w:val="23"/>
              </w:rPr>
            </w:rPrChange>
          </w:rPr>
          <w:t>provide</w:t>
        </w:r>
        <w:r w:rsidRPr="001346B3">
          <w:rPr>
            <w:rFonts w:ascii="Times New Roman" w:hAnsi="Times New Roman" w:cs="Times New Roman"/>
            <w:sz w:val="24"/>
            <w:szCs w:val="24"/>
            <w:rPrChange w:id="106" w:author="Matthews, Katrina (DOES)" w:date="2021-07-21T12:35:00Z">
              <w:rPr>
                <w:color w:val="1D1D1D"/>
                <w:spacing w:val="26"/>
                <w:w w:val="110"/>
                <w:sz w:val="23"/>
              </w:rPr>
            </w:rPrChange>
          </w:rPr>
          <w:t xml:space="preserve"> </w:t>
        </w:r>
        <w:r w:rsidRPr="001346B3">
          <w:rPr>
            <w:rFonts w:ascii="Times New Roman" w:hAnsi="Times New Roman" w:cs="Times New Roman"/>
            <w:sz w:val="24"/>
            <w:szCs w:val="24"/>
            <w:rPrChange w:id="107" w:author="Matthews, Katrina (DOES)" w:date="2021-07-21T12:35:00Z">
              <w:rPr>
                <w:color w:val="1D1D1D"/>
                <w:w w:val="110"/>
                <w:sz w:val="23"/>
              </w:rPr>
            </w:rPrChange>
          </w:rPr>
          <w:t>soft</w:t>
        </w:r>
        <w:r w:rsidRPr="001346B3">
          <w:rPr>
            <w:rFonts w:ascii="Times New Roman" w:hAnsi="Times New Roman" w:cs="Times New Roman"/>
            <w:sz w:val="24"/>
            <w:szCs w:val="24"/>
            <w:rPrChange w:id="108" w:author="Matthews, Katrina (DOES)" w:date="2021-07-21T12:35:00Z">
              <w:rPr>
                <w:color w:val="1D1D1D"/>
                <w:spacing w:val="19"/>
                <w:w w:val="110"/>
                <w:sz w:val="23"/>
              </w:rPr>
            </w:rPrChange>
          </w:rPr>
          <w:t xml:space="preserve"> </w:t>
        </w:r>
        <w:r w:rsidRPr="001346B3">
          <w:rPr>
            <w:rFonts w:ascii="Times New Roman" w:hAnsi="Times New Roman" w:cs="Times New Roman"/>
            <w:sz w:val="24"/>
            <w:szCs w:val="24"/>
            <w:rPrChange w:id="109" w:author="Matthews, Katrina (DOES)" w:date="2021-07-21T12:35:00Z">
              <w:rPr>
                <w:color w:val="1D1D1D"/>
                <w:w w:val="110"/>
                <w:sz w:val="23"/>
              </w:rPr>
            </w:rPrChange>
          </w:rPr>
          <w:t>skills</w:t>
        </w:r>
        <w:r>
          <w:rPr>
            <w:rFonts w:ascii="Times New Roman" w:hAnsi="Times New Roman" w:cs="Times New Roman"/>
            <w:sz w:val="24"/>
            <w:szCs w:val="24"/>
          </w:rPr>
          <w:t xml:space="preserve"> </w:t>
        </w:r>
        <w:r w:rsidRPr="001346B3">
          <w:rPr>
            <w:rFonts w:ascii="Times New Roman" w:hAnsi="Times New Roman" w:cs="Times New Roman"/>
            <w:sz w:val="24"/>
            <w:szCs w:val="24"/>
          </w:rPr>
          <w:t>work-based training, classroom instruction, and credentialing opportunities that lead to long­ term, gainful employment.</w:t>
        </w:r>
      </w:ins>
      <w:del w:id="110" w:author="Matthews, Katrina (DOES)" w:date="2021-07-21T12:35:00Z">
        <w:r w:rsidR="004275CE" w:rsidDel="001346B3">
          <w:rPr>
            <w:rFonts w:ascii="Times New Roman" w:hAnsi="Times New Roman" w:cs="Times New Roman"/>
            <w:sz w:val="24"/>
            <w:szCs w:val="24"/>
          </w:rPr>
          <w:delText>The D.C. Department of Employment Services (</w:delText>
        </w:r>
        <w:r w:rsidR="00A50A57" w:rsidDel="001346B3">
          <w:rPr>
            <w:rFonts w:ascii="Times New Roman" w:hAnsi="Times New Roman" w:cs="Times New Roman"/>
            <w:sz w:val="24"/>
            <w:szCs w:val="24"/>
          </w:rPr>
          <w:delText xml:space="preserve">DOES) </w:delText>
        </w:r>
        <w:r w:rsidR="00A50A57" w:rsidRPr="008B24CB" w:rsidDel="001346B3">
          <w:rPr>
            <w:rFonts w:ascii="Times New Roman" w:hAnsi="Times New Roman" w:cs="Times New Roman"/>
            <w:sz w:val="24"/>
            <w:szCs w:val="24"/>
          </w:rPr>
          <w:delText>is</w:delText>
        </w:r>
        <w:r w:rsidR="008B24CB" w:rsidRPr="008B24CB" w:rsidDel="001346B3">
          <w:rPr>
            <w:rFonts w:ascii="Times New Roman" w:hAnsi="Times New Roman" w:cs="Times New Roman"/>
            <w:sz w:val="24"/>
            <w:szCs w:val="24"/>
          </w:rPr>
          <w:delText xml:space="preserve"> required </w:delText>
        </w:r>
        <w:commentRangeStart w:id="111"/>
        <w:r w:rsidR="008B24CB" w:rsidRPr="008B24CB" w:rsidDel="001346B3">
          <w:rPr>
            <w:rFonts w:ascii="Times New Roman" w:hAnsi="Times New Roman" w:cs="Times New Roman"/>
            <w:sz w:val="24"/>
            <w:szCs w:val="24"/>
          </w:rPr>
          <w:delText xml:space="preserve">by D.C. Law 19-168, § 2082, 59 DCR 8025 </w:delText>
        </w:r>
        <w:commentRangeEnd w:id="111"/>
        <w:r w:rsidR="00715FB8" w:rsidRPr="001346B3" w:rsidDel="001346B3">
          <w:rPr>
            <w:rFonts w:ascii="Times New Roman" w:hAnsi="Times New Roman" w:cs="Times New Roman"/>
            <w:sz w:val="24"/>
            <w:szCs w:val="24"/>
            <w:rPrChange w:id="112" w:author="Matthews, Katrina (DOES)" w:date="2021-07-21T12:35:00Z">
              <w:rPr>
                <w:rStyle w:val="CommentReference"/>
              </w:rPr>
            </w:rPrChange>
          </w:rPr>
          <w:commentReference w:id="111"/>
        </w:r>
        <w:r w:rsidR="008B24CB" w:rsidRPr="008B24CB" w:rsidDel="001346B3">
          <w:rPr>
            <w:rFonts w:ascii="Times New Roman" w:hAnsi="Times New Roman" w:cs="Times New Roman"/>
            <w:sz w:val="24"/>
            <w:szCs w:val="24"/>
          </w:rPr>
          <w:delText>to present programmatic</w:delText>
        </w:r>
        <w:r w:rsidR="00556019" w:rsidDel="001346B3">
          <w:rPr>
            <w:rFonts w:ascii="Times New Roman" w:hAnsi="Times New Roman" w:cs="Times New Roman"/>
            <w:sz w:val="24"/>
            <w:szCs w:val="24"/>
          </w:rPr>
          <w:delText xml:space="preserve"> </w:delText>
        </w:r>
        <w:r w:rsidR="008B24CB" w:rsidRPr="008B24CB" w:rsidDel="001346B3">
          <w:rPr>
            <w:rFonts w:ascii="Times New Roman" w:hAnsi="Times New Roman" w:cs="Times New Roman"/>
            <w:sz w:val="24"/>
            <w:szCs w:val="24"/>
          </w:rPr>
          <w:delText>outcome data for participants of locally funded job training programs</w:delText>
        </w:r>
        <w:r w:rsidR="009936BD" w:rsidDel="001346B3">
          <w:rPr>
            <w:rFonts w:ascii="Times New Roman" w:hAnsi="Times New Roman" w:cs="Times New Roman"/>
            <w:sz w:val="24"/>
            <w:szCs w:val="24"/>
          </w:rPr>
          <w:delText xml:space="preserve"> on a quarterly basis</w:delText>
        </w:r>
      </w:del>
      <w:ins w:id="113" w:author="Garrett, Tynekia (DOES)" w:date="2021-07-12T16:48:00Z">
        <w:del w:id="114" w:author="Matthews, Katrina (DOES)" w:date="2021-07-21T12:35:00Z">
          <w:r w:rsidR="00086A52" w:rsidDel="001346B3">
            <w:rPr>
              <w:rFonts w:ascii="Times New Roman" w:hAnsi="Times New Roman" w:cs="Times New Roman"/>
              <w:sz w:val="24"/>
              <w:szCs w:val="24"/>
            </w:rPr>
            <w:delText xml:space="preserve"> </w:delText>
          </w:r>
        </w:del>
      </w:ins>
      <w:ins w:id="115" w:author="Garrett, Tynekia (DOES)" w:date="2021-07-12T16:47:00Z">
        <w:del w:id="116" w:author="Matthews, Katrina (DOES)" w:date="2021-07-21T12:35:00Z">
          <w:r w:rsidR="00086A52" w:rsidDel="001346B3">
            <w:rPr>
              <w:rFonts w:ascii="Times New Roman" w:hAnsi="Times New Roman" w:cs="Times New Roman"/>
              <w:sz w:val="24"/>
              <w:szCs w:val="24"/>
            </w:rPr>
            <w:delText>quarterly</w:delText>
          </w:r>
        </w:del>
      </w:ins>
      <w:del w:id="117" w:author="Matthews, Katrina (DOES)" w:date="2021-07-21T12:35:00Z">
        <w:r w:rsidR="009936BD" w:rsidDel="001346B3">
          <w:rPr>
            <w:rFonts w:ascii="Times New Roman" w:hAnsi="Times New Roman" w:cs="Times New Roman"/>
            <w:sz w:val="24"/>
            <w:szCs w:val="24"/>
          </w:rPr>
          <w:delText>.</w:delText>
        </w:r>
        <w:r w:rsidR="008B24CB" w:rsidRPr="008B24CB" w:rsidDel="001346B3">
          <w:rPr>
            <w:rFonts w:ascii="Times New Roman" w:hAnsi="Times New Roman" w:cs="Times New Roman"/>
            <w:sz w:val="24"/>
            <w:szCs w:val="24"/>
          </w:rPr>
          <w:delText xml:space="preserve"> This outcome data is presented pursuant to the Job Training and Adult</w:delText>
        </w:r>
        <w:r w:rsidR="00556019" w:rsidDel="001346B3">
          <w:rPr>
            <w:rFonts w:ascii="Times New Roman" w:hAnsi="Times New Roman" w:cs="Times New Roman"/>
            <w:sz w:val="24"/>
            <w:szCs w:val="24"/>
          </w:rPr>
          <w:delText xml:space="preserve"> </w:delText>
        </w:r>
        <w:r w:rsidR="008B24CB" w:rsidRPr="008B24CB" w:rsidDel="001346B3">
          <w:rPr>
            <w:rFonts w:ascii="Times New Roman" w:hAnsi="Times New Roman" w:cs="Times New Roman"/>
            <w:sz w:val="24"/>
            <w:szCs w:val="24"/>
          </w:rPr>
          <w:delText>Education Programs Act of 2012, effective September 20, 2012 (D.C. Law 19-168; D.C. Official</w:delText>
        </w:r>
        <w:r w:rsidR="00556019" w:rsidDel="001346B3">
          <w:rPr>
            <w:rFonts w:ascii="Times New Roman" w:hAnsi="Times New Roman" w:cs="Times New Roman"/>
            <w:sz w:val="24"/>
            <w:szCs w:val="24"/>
          </w:rPr>
          <w:delText xml:space="preserve"> </w:delText>
        </w:r>
        <w:r w:rsidR="008B24CB" w:rsidRPr="008B24CB" w:rsidDel="001346B3">
          <w:rPr>
            <w:rFonts w:ascii="Times New Roman" w:hAnsi="Times New Roman" w:cs="Times New Roman"/>
            <w:sz w:val="24"/>
            <w:szCs w:val="24"/>
          </w:rPr>
          <w:delText>Code § 32-771).</w:delText>
        </w:r>
      </w:del>
    </w:p>
    <w:p w14:paraId="622460A6" w14:textId="677EDAC6" w:rsidR="001346B3" w:rsidRPr="001346B3" w:rsidRDefault="001346B3" w:rsidP="001346B3">
      <w:pPr>
        <w:rPr>
          <w:ins w:id="118" w:author="Matthews, Katrina (DOES)" w:date="2021-07-21T12:37:00Z"/>
          <w:rFonts w:ascii="Times New Roman" w:hAnsi="Times New Roman" w:cs="Times New Roman"/>
          <w:b/>
          <w:bCs/>
          <w:sz w:val="24"/>
          <w:szCs w:val="24"/>
          <w:rPrChange w:id="119" w:author="Matthews, Katrina (DOES)" w:date="2021-07-21T12:37:00Z">
            <w:rPr>
              <w:ins w:id="120" w:author="Matthews, Katrina (DOES)" w:date="2021-07-21T12:37:00Z"/>
              <w:rFonts w:ascii="Times New Roman" w:hAnsi="Times New Roman" w:cs="Times New Roman"/>
              <w:sz w:val="24"/>
              <w:szCs w:val="24"/>
            </w:rPr>
          </w:rPrChange>
        </w:rPr>
      </w:pPr>
      <w:ins w:id="121" w:author="Matthews, Katrina (DOES)" w:date="2021-07-21T12:37:00Z">
        <w:r w:rsidRPr="001346B3">
          <w:rPr>
            <w:rFonts w:ascii="Times New Roman" w:hAnsi="Times New Roman" w:cs="Times New Roman"/>
            <w:b/>
            <w:bCs/>
            <w:sz w:val="24"/>
            <w:szCs w:val="24"/>
            <w:rPrChange w:id="122" w:author="Matthews, Katrina (DOES)" w:date="2021-07-21T12:37:00Z">
              <w:rPr>
                <w:rFonts w:ascii="Times New Roman" w:hAnsi="Times New Roman" w:cs="Times New Roman"/>
                <w:sz w:val="24"/>
                <w:szCs w:val="24"/>
              </w:rPr>
            </w:rPrChange>
          </w:rPr>
          <w:t>IMPORTANCE OF JOB TRAINING IN T</w:t>
        </w:r>
        <w:r w:rsidRPr="001346B3">
          <w:rPr>
            <w:rFonts w:ascii="Times New Roman" w:hAnsi="Times New Roman" w:cs="Times New Roman"/>
            <w:b/>
            <w:bCs/>
            <w:sz w:val="24"/>
            <w:szCs w:val="24"/>
            <w:rPrChange w:id="123" w:author="Matthews, Katrina (DOES)" w:date="2021-07-21T12:37:00Z">
              <w:rPr>
                <w:rFonts w:ascii="Times New Roman" w:hAnsi="Times New Roman" w:cs="Times New Roman"/>
                <w:sz w:val="24"/>
                <w:szCs w:val="24"/>
              </w:rPr>
            </w:rPrChange>
          </w:rPr>
          <w:t>H</w:t>
        </w:r>
        <w:r w:rsidRPr="001346B3">
          <w:rPr>
            <w:rFonts w:ascii="Times New Roman" w:hAnsi="Times New Roman" w:cs="Times New Roman"/>
            <w:b/>
            <w:bCs/>
            <w:sz w:val="24"/>
            <w:szCs w:val="24"/>
            <w:rPrChange w:id="124" w:author="Matthews, Katrina (DOES)" w:date="2021-07-21T12:37:00Z">
              <w:rPr>
                <w:rFonts w:ascii="Times New Roman" w:hAnsi="Times New Roman" w:cs="Times New Roman"/>
                <w:sz w:val="24"/>
                <w:szCs w:val="24"/>
              </w:rPr>
            </w:rPrChange>
          </w:rPr>
          <w:t>E DISTRICT OF COLUMBIA</w:t>
        </w:r>
      </w:ins>
    </w:p>
    <w:p w14:paraId="78F9FEF9" w14:textId="449A9149" w:rsidR="00CE1874" w:rsidRDefault="001346B3" w:rsidP="001346B3">
      <w:pPr>
        <w:rPr>
          <w:ins w:id="125" w:author="Matthews, Katrina (DOES)" w:date="2021-07-21T12:40:00Z"/>
          <w:rFonts w:ascii="Times New Roman" w:hAnsi="Times New Roman" w:cs="Times New Roman"/>
          <w:sz w:val="24"/>
          <w:szCs w:val="24"/>
        </w:rPr>
      </w:pPr>
      <w:ins w:id="126" w:author="Matthews, Katrina (DOES)" w:date="2021-07-21T12:37:00Z">
        <w:r w:rsidRPr="001346B3">
          <w:rPr>
            <w:rFonts w:ascii="Times New Roman" w:hAnsi="Times New Roman" w:cs="Times New Roman"/>
            <w:sz w:val="24"/>
            <w:szCs w:val="24"/>
          </w:rPr>
          <w:t xml:space="preserve">Though the District of </w:t>
        </w:r>
        <w:proofErr w:type="gramStart"/>
        <w:r w:rsidRPr="001346B3">
          <w:rPr>
            <w:rFonts w:ascii="Times New Roman" w:hAnsi="Times New Roman" w:cs="Times New Roman"/>
            <w:sz w:val="24"/>
            <w:szCs w:val="24"/>
          </w:rPr>
          <w:t>Columbia ,</w:t>
        </w:r>
        <w:proofErr w:type="gramEnd"/>
        <w:r w:rsidRPr="001346B3">
          <w:rPr>
            <w:rFonts w:ascii="Times New Roman" w:hAnsi="Times New Roman" w:cs="Times New Roman"/>
            <w:sz w:val="24"/>
            <w:szCs w:val="24"/>
          </w:rPr>
          <w:t xml:space="preserve"> as a  whole, has  seen  significant  growth and  local investment over the  last 20  years, current  events created an environment  in need of critical job training and workforce  investment. This report is </w:t>
        </w:r>
        <w:proofErr w:type="gramStart"/>
        <w:r w:rsidRPr="001346B3">
          <w:rPr>
            <w:rFonts w:ascii="Times New Roman" w:hAnsi="Times New Roman" w:cs="Times New Roman"/>
            <w:sz w:val="24"/>
            <w:szCs w:val="24"/>
          </w:rPr>
          <w:t>a  snapshot</w:t>
        </w:r>
        <w:proofErr w:type="gramEnd"/>
        <w:r w:rsidRPr="001346B3">
          <w:rPr>
            <w:rFonts w:ascii="Times New Roman" w:hAnsi="Times New Roman" w:cs="Times New Roman"/>
            <w:sz w:val="24"/>
            <w:szCs w:val="24"/>
          </w:rPr>
          <w:t xml:space="preserve">  of the  many efforts put in place by the local economy to ensure residents receive new skills or upskills in order to further their competitiveness in the District of Columbia economy. The District of Columbia continues to commit to job training and workforce development efforts, including monitoring and evaluating programs to identify opportunities for improvement and growth.</w:t>
        </w:r>
      </w:ins>
    </w:p>
    <w:p w14:paraId="1B77BB54" w14:textId="77777777" w:rsidR="001346B3" w:rsidRPr="001346B3" w:rsidRDefault="001346B3" w:rsidP="001346B3">
      <w:pPr>
        <w:rPr>
          <w:ins w:id="127" w:author="Matthews, Katrina (DOES)" w:date="2021-07-21T12:40:00Z"/>
          <w:rFonts w:ascii="Times New Roman" w:hAnsi="Times New Roman" w:cs="Times New Roman"/>
          <w:b/>
          <w:bCs/>
          <w:sz w:val="24"/>
          <w:szCs w:val="24"/>
          <w:rPrChange w:id="128" w:author="Matthews, Katrina (DOES)" w:date="2021-07-21T12:41:00Z">
            <w:rPr>
              <w:ins w:id="129" w:author="Matthews, Katrina (DOES)" w:date="2021-07-21T12:40:00Z"/>
              <w:rFonts w:ascii="Times New Roman" w:hAnsi="Times New Roman" w:cs="Times New Roman"/>
              <w:sz w:val="24"/>
              <w:szCs w:val="24"/>
            </w:rPr>
          </w:rPrChange>
        </w:rPr>
      </w:pPr>
      <w:ins w:id="130" w:author="Matthews, Katrina (DOES)" w:date="2021-07-21T12:40:00Z">
        <w:r w:rsidRPr="001346B3">
          <w:rPr>
            <w:rFonts w:ascii="Times New Roman" w:hAnsi="Times New Roman" w:cs="Times New Roman"/>
            <w:b/>
            <w:bCs/>
            <w:sz w:val="24"/>
            <w:szCs w:val="24"/>
            <w:rPrChange w:id="131" w:author="Matthews, Katrina (DOES)" w:date="2021-07-21T12:41:00Z">
              <w:rPr>
                <w:rFonts w:ascii="Times New Roman" w:hAnsi="Times New Roman" w:cs="Times New Roman"/>
                <w:sz w:val="24"/>
                <w:szCs w:val="24"/>
              </w:rPr>
            </w:rPrChange>
          </w:rPr>
          <w:t>ABOUT THE DISTRICT OF COLUMBIA DEPARTMENT OF EMPLOYMENT SERVICES</w:t>
        </w:r>
      </w:ins>
    </w:p>
    <w:p w14:paraId="32377831" w14:textId="23F3C08D" w:rsidR="001346B3" w:rsidRPr="001346B3" w:rsidRDefault="001346B3" w:rsidP="001346B3">
      <w:pPr>
        <w:rPr>
          <w:ins w:id="132" w:author="Matthews, Katrina (DOES)" w:date="2021-07-21T12:40:00Z"/>
          <w:rFonts w:ascii="Times New Roman" w:hAnsi="Times New Roman" w:cs="Times New Roman"/>
          <w:sz w:val="24"/>
          <w:szCs w:val="24"/>
        </w:rPr>
      </w:pPr>
      <w:ins w:id="133" w:author="Matthews, Katrina (DOES)" w:date="2021-07-21T12:40:00Z">
        <w:r w:rsidRPr="001346B3">
          <w:rPr>
            <w:rFonts w:ascii="Times New Roman" w:hAnsi="Times New Roman" w:cs="Times New Roman"/>
            <w:sz w:val="24"/>
            <w:szCs w:val="24"/>
          </w:rPr>
          <w:t>DOES, as the state workforce agency for the District of Columbia, is charged with serving residents, jobseekers, and employers and ensuring they have access to opportunities and resources that lead to fair, safe, and effective working communities.</w:t>
        </w:r>
      </w:ins>
    </w:p>
    <w:p w14:paraId="78C46479" w14:textId="70D7DADA" w:rsidR="001346B3" w:rsidRDefault="001346B3" w:rsidP="001346B3">
      <w:pPr>
        <w:rPr>
          <w:ins w:id="134" w:author="Matthews, Katrina (DOES)" w:date="2021-07-21T12:24:00Z"/>
          <w:rFonts w:ascii="Times New Roman" w:hAnsi="Times New Roman" w:cs="Times New Roman"/>
          <w:sz w:val="24"/>
          <w:szCs w:val="24"/>
        </w:rPr>
      </w:pPr>
      <w:ins w:id="135" w:author="Matthews, Katrina (DOES)" w:date="2021-07-21T12:40:00Z">
        <w:r w:rsidRPr="001346B3">
          <w:rPr>
            <w:rFonts w:ascii="Times New Roman" w:hAnsi="Times New Roman" w:cs="Times New Roman"/>
            <w:sz w:val="24"/>
            <w:szCs w:val="24"/>
          </w:rPr>
          <w:t xml:space="preserve">DOES provides ongoing programmatic evaluation of job training and workforce development programs to identify y those that yield the greatest return on invest </w:t>
        </w:r>
        <w:proofErr w:type="spellStart"/>
        <w:r w:rsidRPr="001346B3">
          <w:rPr>
            <w:rFonts w:ascii="Times New Roman" w:hAnsi="Times New Roman" w:cs="Times New Roman"/>
            <w:sz w:val="24"/>
            <w:szCs w:val="24"/>
          </w:rPr>
          <w:t>ment</w:t>
        </w:r>
        <w:proofErr w:type="spellEnd"/>
        <w:r w:rsidRPr="001346B3">
          <w:rPr>
            <w:rFonts w:ascii="Times New Roman" w:hAnsi="Times New Roman" w:cs="Times New Roman"/>
            <w:sz w:val="24"/>
            <w:szCs w:val="24"/>
          </w:rPr>
          <w:t xml:space="preserve"> and use</w:t>
        </w:r>
      </w:ins>
      <w:ins w:id="136" w:author="Matthews, Katrina (DOES)" w:date="2021-07-21T12:41:00Z">
        <w:r w:rsidR="00D06F7F">
          <w:rPr>
            <w:rFonts w:ascii="Times New Roman" w:hAnsi="Times New Roman" w:cs="Times New Roman"/>
            <w:sz w:val="24"/>
            <w:szCs w:val="24"/>
          </w:rPr>
          <w:t xml:space="preserve"> </w:t>
        </w:r>
      </w:ins>
      <w:ins w:id="137" w:author="Matthews, Katrina (DOES)" w:date="2021-07-21T12:40:00Z">
        <w:r w:rsidRPr="001346B3">
          <w:rPr>
            <w:rFonts w:ascii="Times New Roman" w:hAnsi="Times New Roman" w:cs="Times New Roman"/>
            <w:sz w:val="24"/>
            <w:szCs w:val="24"/>
          </w:rPr>
          <w:t>that information to develop new initiatives and programs. In addition to the fiscal return on investment for participants, DO</w:t>
        </w:r>
      </w:ins>
      <w:ins w:id="138" w:author="Matthews, Katrina (DOES)" w:date="2021-07-21T12:41:00Z">
        <w:r>
          <w:rPr>
            <w:rFonts w:ascii="Times New Roman" w:hAnsi="Times New Roman" w:cs="Times New Roman"/>
            <w:sz w:val="24"/>
            <w:szCs w:val="24"/>
          </w:rPr>
          <w:t>ES</w:t>
        </w:r>
      </w:ins>
      <w:ins w:id="139" w:author="Matthews, Katrina (DOES)" w:date="2021-07-21T12:40:00Z">
        <w:r w:rsidRPr="001346B3">
          <w:rPr>
            <w:rFonts w:ascii="Times New Roman" w:hAnsi="Times New Roman" w:cs="Times New Roman"/>
            <w:sz w:val="24"/>
            <w:szCs w:val="24"/>
          </w:rPr>
          <w:t xml:space="preserve"> uses real-time labor growth data and trends to ensure both programmatic alignment and that participants are receiving training and skills that directly correspond with high-wage, high-growth industries.</w:t>
        </w:r>
      </w:ins>
    </w:p>
    <w:p w14:paraId="0301C462" w14:textId="75D7A34A" w:rsidR="00CE1874" w:rsidRDefault="00CE1874" w:rsidP="008B24CB">
      <w:pPr>
        <w:rPr>
          <w:ins w:id="140" w:author="Matthews, Katrina (DOES)" w:date="2021-07-21T12:24:00Z"/>
          <w:rFonts w:ascii="Times New Roman" w:hAnsi="Times New Roman" w:cs="Times New Roman"/>
          <w:sz w:val="24"/>
          <w:szCs w:val="24"/>
        </w:rPr>
      </w:pPr>
    </w:p>
    <w:p w14:paraId="6CA036DB" w14:textId="596572C2" w:rsidR="00CE1874" w:rsidRDefault="00CE1874" w:rsidP="008B24CB">
      <w:pPr>
        <w:rPr>
          <w:ins w:id="141" w:author="Matthews, Katrina (DOES)" w:date="2021-07-21T12:24:00Z"/>
          <w:rFonts w:ascii="Times New Roman" w:hAnsi="Times New Roman" w:cs="Times New Roman"/>
          <w:sz w:val="24"/>
          <w:szCs w:val="24"/>
        </w:rPr>
      </w:pPr>
    </w:p>
    <w:p w14:paraId="23F0586A" w14:textId="567CAF7A" w:rsidR="00CE1874" w:rsidRDefault="00CE1874" w:rsidP="008B24CB">
      <w:pPr>
        <w:rPr>
          <w:ins w:id="142" w:author="Matthews, Katrina (DOES)" w:date="2021-07-21T12:24:00Z"/>
          <w:rFonts w:ascii="Times New Roman" w:hAnsi="Times New Roman" w:cs="Times New Roman"/>
          <w:sz w:val="24"/>
          <w:szCs w:val="24"/>
        </w:rPr>
      </w:pPr>
    </w:p>
    <w:p w14:paraId="0864B46A" w14:textId="1A69F8DD" w:rsidR="00CE1874" w:rsidRDefault="00CE1874" w:rsidP="008B24CB">
      <w:pPr>
        <w:rPr>
          <w:ins w:id="143" w:author="Matthews, Katrina (DOES)" w:date="2021-07-21T12:24:00Z"/>
          <w:rFonts w:ascii="Times New Roman" w:hAnsi="Times New Roman" w:cs="Times New Roman"/>
          <w:sz w:val="24"/>
          <w:szCs w:val="24"/>
        </w:rPr>
      </w:pPr>
    </w:p>
    <w:p w14:paraId="318E88EF" w14:textId="44280075" w:rsidR="00CE1874" w:rsidRDefault="00CE1874" w:rsidP="008B24CB">
      <w:pPr>
        <w:rPr>
          <w:ins w:id="144" w:author="Matthews, Katrina (DOES)" w:date="2021-07-21T12:24:00Z"/>
          <w:rFonts w:ascii="Times New Roman" w:hAnsi="Times New Roman" w:cs="Times New Roman"/>
          <w:sz w:val="24"/>
          <w:szCs w:val="24"/>
        </w:rPr>
      </w:pPr>
    </w:p>
    <w:p w14:paraId="4DA654DB" w14:textId="6D62710C" w:rsidR="00CE1874" w:rsidRDefault="00CE1874" w:rsidP="008B24CB">
      <w:pPr>
        <w:rPr>
          <w:ins w:id="145" w:author="Matthews, Katrina (DOES)" w:date="2021-07-21T12:26:00Z"/>
          <w:rFonts w:ascii="Times New Roman" w:hAnsi="Times New Roman" w:cs="Times New Roman"/>
          <w:b/>
          <w:bCs/>
          <w:sz w:val="24"/>
          <w:szCs w:val="24"/>
        </w:rPr>
      </w:pPr>
      <w:ins w:id="146" w:author="Matthews, Katrina (DOES)" w:date="2021-07-21T12:24:00Z">
        <w:r w:rsidRPr="00CE1874">
          <w:rPr>
            <w:rFonts w:ascii="Times New Roman" w:hAnsi="Times New Roman" w:cs="Times New Roman"/>
            <w:b/>
            <w:bCs/>
            <w:sz w:val="24"/>
            <w:szCs w:val="24"/>
            <w:rPrChange w:id="147" w:author="Matthews, Katrina (DOES)" w:date="2021-07-21T12:24:00Z">
              <w:rPr>
                <w:rFonts w:ascii="Times New Roman" w:hAnsi="Times New Roman" w:cs="Times New Roman"/>
                <w:sz w:val="24"/>
                <w:szCs w:val="24"/>
              </w:rPr>
            </w:rPrChange>
          </w:rPr>
          <w:t xml:space="preserve">ABOUT THIS REPORT </w:t>
        </w:r>
      </w:ins>
    </w:p>
    <w:p w14:paraId="7497CEC5" w14:textId="1784FEA1" w:rsidR="00CE1874" w:rsidRPr="00CE1874" w:rsidRDefault="00CE1874" w:rsidP="008B24CB">
      <w:pPr>
        <w:rPr>
          <w:rFonts w:ascii="Times New Roman" w:hAnsi="Times New Roman" w:cs="Times New Roman"/>
          <w:sz w:val="24"/>
          <w:szCs w:val="24"/>
          <w:rPrChange w:id="148" w:author="Matthews, Katrina (DOES)" w:date="2021-07-21T12:27:00Z">
            <w:rPr>
              <w:rFonts w:ascii="Times New Roman" w:hAnsi="Times New Roman" w:cs="Times New Roman"/>
              <w:sz w:val="24"/>
              <w:szCs w:val="24"/>
            </w:rPr>
          </w:rPrChange>
        </w:rPr>
      </w:pPr>
      <w:ins w:id="149" w:author="Matthews, Katrina (DOES)" w:date="2021-07-21T12:26:00Z">
        <w:r>
          <w:rPr>
            <w:rFonts w:ascii="Times New Roman" w:hAnsi="Times New Roman" w:cs="Times New Roman"/>
            <w:sz w:val="24"/>
            <w:szCs w:val="24"/>
          </w:rPr>
          <w:t xml:space="preserve">The D.C. Department of Employment Services (DOES) </w:t>
        </w:r>
        <w:r w:rsidRPr="008B24CB">
          <w:rPr>
            <w:rFonts w:ascii="Times New Roman" w:hAnsi="Times New Roman" w:cs="Times New Roman"/>
            <w:sz w:val="24"/>
            <w:szCs w:val="24"/>
          </w:rPr>
          <w:t>is required to present programmatic</w:t>
        </w:r>
        <w:r>
          <w:rPr>
            <w:rFonts w:ascii="Times New Roman" w:hAnsi="Times New Roman" w:cs="Times New Roman"/>
            <w:sz w:val="24"/>
            <w:szCs w:val="24"/>
          </w:rPr>
          <w:t xml:space="preserve"> </w:t>
        </w:r>
        <w:r w:rsidRPr="008B24CB">
          <w:rPr>
            <w:rFonts w:ascii="Times New Roman" w:hAnsi="Times New Roman" w:cs="Times New Roman"/>
            <w:sz w:val="24"/>
            <w:szCs w:val="24"/>
          </w:rPr>
          <w:t>outcome data for participants of locally funded job training programs</w:t>
        </w:r>
        <w:r>
          <w:rPr>
            <w:rFonts w:ascii="Times New Roman" w:hAnsi="Times New Roman" w:cs="Times New Roman"/>
            <w:sz w:val="24"/>
            <w:szCs w:val="24"/>
          </w:rPr>
          <w:t xml:space="preserve">  quarterly </w:t>
        </w:r>
        <w:r w:rsidRPr="008B24CB">
          <w:rPr>
            <w:rFonts w:ascii="Times New Roman" w:hAnsi="Times New Roman" w:cs="Times New Roman"/>
            <w:sz w:val="24"/>
            <w:szCs w:val="24"/>
          </w:rPr>
          <w:t>pursuant to the Job Training and Adult</w:t>
        </w:r>
        <w:r>
          <w:rPr>
            <w:rFonts w:ascii="Times New Roman" w:hAnsi="Times New Roman" w:cs="Times New Roman"/>
            <w:sz w:val="24"/>
            <w:szCs w:val="24"/>
          </w:rPr>
          <w:t xml:space="preserve"> </w:t>
        </w:r>
        <w:r w:rsidRPr="008B24CB">
          <w:rPr>
            <w:rFonts w:ascii="Times New Roman" w:hAnsi="Times New Roman" w:cs="Times New Roman"/>
            <w:sz w:val="24"/>
            <w:szCs w:val="24"/>
          </w:rPr>
          <w:t>Education Programs Act of 2012, effective September 20, 2012 (D.C. Law 19-168; D.C. Official</w:t>
        </w:r>
        <w:r>
          <w:rPr>
            <w:rFonts w:ascii="Times New Roman" w:hAnsi="Times New Roman" w:cs="Times New Roman"/>
            <w:sz w:val="24"/>
            <w:szCs w:val="24"/>
          </w:rPr>
          <w:t xml:space="preserve"> </w:t>
        </w:r>
        <w:r w:rsidRPr="008B24CB">
          <w:rPr>
            <w:rFonts w:ascii="Times New Roman" w:hAnsi="Times New Roman" w:cs="Times New Roman"/>
            <w:sz w:val="24"/>
            <w:szCs w:val="24"/>
          </w:rPr>
          <w:t>Code § 32-771).</w:t>
        </w:r>
      </w:ins>
    </w:p>
    <w:p w14:paraId="65CD88E0" w14:textId="2330CD21" w:rsidR="00556019" w:rsidDel="00715FB8" w:rsidRDefault="00556019" w:rsidP="008B24CB">
      <w:pPr>
        <w:rPr>
          <w:del w:id="150" w:author="Falcone, Christopher (DOES)" w:date="2021-07-15T16:11:00Z"/>
          <w:rFonts w:ascii="Times New Roman" w:hAnsi="Times New Roman" w:cs="Times New Roman"/>
          <w:sz w:val="24"/>
          <w:szCs w:val="24"/>
        </w:rPr>
      </w:pPr>
      <w:del w:id="151" w:author="Falcone, Christopher (DOES)" w:date="2021-07-15T16:11:00Z">
        <w:r w:rsidRPr="001C06F1" w:rsidDel="00715FB8">
          <w:rPr>
            <w:rFonts w:ascii="Times New Roman" w:hAnsi="Times New Roman" w:cs="Times New Roman"/>
            <w:sz w:val="24"/>
            <w:szCs w:val="24"/>
          </w:rPr>
          <w:delText xml:space="preserve">This report </w:delText>
        </w:r>
        <w:r w:rsidDel="00715FB8">
          <w:rPr>
            <w:rFonts w:ascii="Times New Roman" w:hAnsi="Times New Roman" w:cs="Times New Roman"/>
            <w:sz w:val="24"/>
            <w:szCs w:val="24"/>
          </w:rPr>
          <w:delText xml:space="preserve">will provide information on various elements required by DC Law 32-771. The report is designed to comply with </w:delText>
        </w:r>
        <w:commentRangeStart w:id="152"/>
        <w:r w:rsidDel="00715FB8">
          <w:rPr>
            <w:rFonts w:ascii="Times New Roman" w:hAnsi="Times New Roman" w:cs="Times New Roman"/>
            <w:sz w:val="24"/>
            <w:szCs w:val="24"/>
          </w:rPr>
          <w:delText>the essence of the law</w:delText>
        </w:r>
        <w:commentRangeEnd w:id="152"/>
        <w:r w:rsidR="002B604A" w:rsidDel="00715FB8">
          <w:rPr>
            <w:rStyle w:val="CommentReference"/>
          </w:rPr>
          <w:commentReference w:id="152"/>
        </w:r>
        <w:r w:rsidDel="00715FB8">
          <w:rPr>
            <w:rFonts w:ascii="Times New Roman" w:hAnsi="Times New Roman" w:cs="Times New Roman"/>
            <w:sz w:val="24"/>
            <w:szCs w:val="24"/>
          </w:rPr>
          <w:delText>.</w:delText>
        </w:r>
      </w:del>
    </w:p>
    <w:p w14:paraId="0433E44B" w14:textId="03D605C6" w:rsidR="00556019" w:rsidRPr="00556019" w:rsidDel="002C5B28" w:rsidRDefault="00556019" w:rsidP="00556019">
      <w:pPr>
        <w:jc w:val="center"/>
        <w:rPr>
          <w:del w:id="153" w:author="Matthews, Katrina (DOES)" w:date="2021-07-21T11:48:00Z"/>
          <w:rFonts w:ascii="Times New Roman" w:hAnsi="Times New Roman" w:cs="Times New Roman"/>
          <w:b/>
          <w:bCs/>
          <w:sz w:val="24"/>
          <w:szCs w:val="24"/>
          <w:u w:val="single"/>
        </w:rPr>
      </w:pPr>
      <w:commentRangeStart w:id="154"/>
      <w:del w:id="155" w:author="Matthews, Katrina (DOES)" w:date="2021-07-21T11:48:00Z">
        <w:r w:rsidRPr="00556019" w:rsidDel="002C5B28">
          <w:rPr>
            <w:rFonts w:ascii="Times New Roman" w:hAnsi="Times New Roman" w:cs="Times New Roman"/>
            <w:b/>
            <w:bCs/>
            <w:sz w:val="24"/>
            <w:szCs w:val="24"/>
            <w:u w:val="single"/>
          </w:rPr>
          <w:delText>EXECUTIVE SUMMARY</w:delText>
        </w:r>
        <w:commentRangeEnd w:id="154"/>
        <w:r w:rsidR="00551141" w:rsidDel="002C5B28">
          <w:rPr>
            <w:rStyle w:val="CommentReference"/>
          </w:rPr>
          <w:commentReference w:id="154"/>
        </w:r>
      </w:del>
    </w:p>
    <w:p w14:paraId="43346CC4" w14:textId="77777777" w:rsidR="001346B3" w:rsidRDefault="008B24CB" w:rsidP="008B24CB">
      <w:pPr>
        <w:rPr>
          <w:ins w:id="156" w:author="Matthews, Katrina (DOES)" w:date="2021-07-21T12:31:00Z"/>
          <w:rFonts w:ascii="Times New Roman" w:hAnsi="Times New Roman" w:cs="Times New Roman"/>
          <w:sz w:val="24"/>
          <w:szCs w:val="24"/>
        </w:rPr>
      </w:pPr>
      <w:r w:rsidRPr="008B24CB">
        <w:rPr>
          <w:rFonts w:ascii="Times New Roman" w:hAnsi="Times New Roman" w:cs="Times New Roman"/>
          <w:sz w:val="24"/>
          <w:szCs w:val="24"/>
        </w:rPr>
        <w:t xml:space="preserve">This report includes </w:t>
      </w:r>
      <w:r w:rsidR="009936BD">
        <w:rPr>
          <w:rFonts w:ascii="Times New Roman" w:hAnsi="Times New Roman" w:cs="Times New Roman"/>
          <w:sz w:val="24"/>
          <w:szCs w:val="24"/>
        </w:rPr>
        <w:t xml:space="preserve">information about </w:t>
      </w:r>
      <w:r w:rsidRPr="008B24CB">
        <w:rPr>
          <w:rFonts w:ascii="Times New Roman" w:hAnsi="Times New Roman" w:cs="Times New Roman"/>
          <w:sz w:val="24"/>
          <w:szCs w:val="24"/>
        </w:rPr>
        <w:t>active program participants, new enrollment</w:t>
      </w:r>
      <w:r w:rsidR="009936BD">
        <w:rPr>
          <w:rFonts w:ascii="Times New Roman" w:hAnsi="Times New Roman" w:cs="Times New Roman"/>
          <w:sz w:val="24"/>
          <w:szCs w:val="24"/>
        </w:rPr>
        <w:t>s</w:t>
      </w:r>
      <w:r w:rsidRPr="008B24CB">
        <w:rPr>
          <w:rFonts w:ascii="Times New Roman" w:hAnsi="Times New Roman" w:cs="Times New Roman"/>
          <w:sz w:val="24"/>
          <w:szCs w:val="24"/>
        </w:rPr>
        <w:t xml:space="preserve">, and </w:t>
      </w:r>
      <w:r w:rsidR="009936BD">
        <w:rPr>
          <w:rFonts w:ascii="Times New Roman" w:hAnsi="Times New Roman" w:cs="Times New Roman"/>
          <w:sz w:val="24"/>
          <w:szCs w:val="24"/>
        </w:rPr>
        <w:t xml:space="preserve">program </w:t>
      </w:r>
      <w:r w:rsidRPr="008B24CB">
        <w:rPr>
          <w:rFonts w:ascii="Times New Roman" w:hAnsi="Times New Roman" w:cs="Times New Roman"/>
          <w:sz w:val="24"/>
          <w:szCs w:val="24"/>
        </w:rPr>
        <w:t>completion for Fiscal</w:t>
      </w:r>
      <w:r w:rsidR="00733D28">
        <w:rPr>
          <w:rFonts w:ascii="Times New Roman" w:hAnsi="Times New Roman" w:cs="Times New Roman"/>
          <w:sz w:val="24"/>
          <w:szCs w:val="24"/>
        </w:rPr>
        <w:t xml:space="preserve"> </w:t>
      </w:r>
      <w:r w:rsidRPr="008B24CB">
        <w:rPr>
          <w:rFonts w:ascii="Times New Roman" w:hAnsi="Times New Roman" w:cs="Times New Roman"/>
          <w:sz w:val="24"/>
          <w:szCs w:val="24"/>
        </w:rPr>
        <w:t xml:space="preserve">Year </w:t>
      </w:r>
      <w:r w:rsidR="00CB24D5">
        <w:rPr>
          <w:rFonts w:ascii="Times New Roman" w:hAnsi="Times New Roman" w:cs="Times New Roman"/>
          <w:sz w:val="24"/>
          <w:szCs w:val="24"/>
        </w:rPr>
        <w:t>(FY) 2020,</w:t>
      </w:r>
      <w:r w:rsidRPr="008B24CB">
        <w:rPr>
          <w:rFonts w:ascii="Times New Roman" w:hAnsi="Times New Roman" w:cs="Times New Roman"/>
          <w:sz w:val="24"/>
          <w:szCs w:val="24"/>
        </w:rPr>
        <w:t xml:space="preserve"> </w:t>
      </w:r>
      <w:r w:rsidR="00CB24D5">
        <w:rPr>
          <w:rFonts w:ascii="Times New Roman" w:hAnsi="Times New Roman" w:cs="Times New Roman"/>
          <w:sz w:val="24"/>
          <w:szCs w:val="24"/>
        </w:rPr>
        <w:t>October</w:t>
      </w:r>
      <w:r w:rsidRPr="008B24CB">
        <w:rPr>
          <w:rFonts w:ascii="Times New Roman" w:hAnsi="Times New Roman" w:cs="Times New Roman"/>
          <w:sz w:val="24"/>
          <w:szCs w:val="24"/>
        </w:rPr>
        <w:t xml:space="preserve"> 1, 2019</w:t>
      </w:r>
      <w:ins w:id="157" w:author="Garrett, Tynekia (DOES)" w:date="2021-07-12T16:48:00Z">
        <w:r w:rsidR="004C6AFC">
          <w:rPr>
            <w:rFonts w:ascii="Times New Roman" w:hAnsi="Times New Roman" w:cs="Times New Roman"/>
            <w:sz w:val="24"/>
            <w:szCs w:val="24"/>
          </w:rPr>
          <w:t>,</w:t>
        </w:r>
      </w:ins>
      <w:r w:rsidRPr="008B24CB">
        <w:rPr>
          <w:rFonts w:ascii="Times New Roman" w:hAnsi="Times New Roman" w:cs="Times New Roman"/>
          <w:sz w:val="24"/>
          <w:szCs w:val="24"/>
        </w:rPr>
        <w:t xml:space="preserve"> through September 30, 20</w:t>
      </w:r>
      <w:r w:rsidR="00CB24D5">
        <w:rPr>
          <w:rFonts w:ascii="Times New Roman" w:hAnsi="Times New Roman" w:cs="Times New Roman"/>
          <w:sz w:val="24"/>
          <w:szCs w:val="24"/>
        </w:rPr>
        <w:t>20</w:t>
      </w:r>
      <w:r w:rsidRPr="008B24CB">
        <w:rPr>
          <w:rFonts w:ascii="Times New Roman" w:hAnsi="Times New Roman" w:cs="Times New Roman"/>
          <w:sz w:val="24"/>
          <w:szCs w:val="24"/>
        </w:rPr>
        <w:t>.</w:t>
      </w:r>
      <w:r w:rsidR="00733D28">
        <w:rPr>
          <w:rFonts w:ascii="Times New Roman" w:hAnsi="Times New Roman" w:cs="Times New Roman"/>
          <w:sz w:val="24"/>
          <w:szCs w:val="24"/>
        </w:rPr>
        <w:t xml:space="preserve"> </w:t>
      </w:r>
    </w:p>
    <w:p w14:paraId="4AD3EC41" w14:textId="77777777" w:rsidR="001346B3" w:rsidRDefault="008B24CB" w:rsidP="008B24CB">
      <w:pPr>
        <w:rPr>
          <w:ins w:id="158" w:author="Matthews, Katrina (DOES)" w:date="2021-07-21T12:31:00Z"/>
          <w:rFonts w:ascii="Times New Roman" w:hAnsi="Times New Roman" w:cs="Times New Roman"/>
          <w:sz w:val="24"/>
          <w:szCs w:val="24"/>
        </w:rPr>
      </w:pPr>
      <w:r w:rsidRPr="008B24CB">
        <w:rPr>
          <w:rFonts w:ascii="Times New Roman" w:hAnsi="Times New Roman" w:cs="Times New Roman"/>
          <w:sz w:val="24"/>
          <w:szCs w:val="24"/>
        </w:rPr>
        <w:t>Participant employment and wages are captured in this report based on</w:t>
      </w:r>
      <w:r w:rsidR="00F96833">
        <w:rPr>
          <w:rFonts w:ascii="Times New Roman" w:hAnsi="Times New Roman" w:cs="Times New Roman"/>
          <w:sz w:val="24"/>
          <w:szCs w:val="24"/>
        </w:rPr>
        <w:t xml:space="preserve"> placement date</w:t>
      </w:r>
      <w:r w:rsidR="006723CB">
        <w:rPr>
          <w:rFonts w:ascii="Times New Roman" w:hAnsi="Times New Roman" w:cs="Times New Roman"/>
          <w:sz w:val="24"/>
          <w:szCs w:val="24"/>
        </w:rPr>
        <w:t>s</w:t>
      </w:r>
      <w:r w:rsidR="00733D28">
        <w:rPr>
          <w:rFonts w:ascii="Times New Roman" w:hAnsi="Times New Roman" w:cs="Times New Roman"/>
          <w:sz w:val="24"/>
          <w:szCs w:val="24"/>
        </w:rPr>
        <w:t xml:space="preserve"> </w:t>
      </w:r>
      <w:r w:rsidR="00D8454F" w:rsidRPr="008B24CB">
        <w:rPr>
          <w:rFonts w:ascii="Times New Roman" w:hAnsi="Times New Roman" w:cs="Times New Roman"/>
          <w:sz w:val="24"/>
          <w:szCs w:val="24"/>
        </w:rPr>
        <w:t>in FY</w:t>
      </w:r>
      <w:r w:rsidR="00CB24D5">
        <w:rPr>
          <w:rFonts w:ascii="Times New Roman" w:hAnsi="Times New Roman" w:cs="Times New Roman"/>
          <w:sz w:val="24"/>
          <w:szCs w:val="24"/>
        </w:rPr>
        <w:t xml:space="preserve"> </w:t>
      </w:r>
      <w:r w:rsidRPr="008B24CB">
        <w:rPr>
          <w:rFonts w:ascii="Times New Roman" w:hAnsi="Times New Roman" w:cs="Times New Roman"/>
          <w:sz w:val="24"/>
          <w:szCs w:val="24"/>
        </w:rPr>
        <w:t>201</w:t>
      </w:r>
      <w:r w:rsidR="00CB24D5">
        <w:rPr>
          <w:rFonts w:ascii="Times New Roman" w:hAnsi="Times New Roman" w:cs="Times New Roman"/>
          <w:sz w:val="24"/>
          <w:szCs w:val="24"/>
        </w:rPr>
        <w:t xml:space="preserve">9 </w:t>
      </w:r>
      <w:r w:rsidRPr="008B24CB">
        <w:rPr>
          <w:rFonts w:ascii="Times New Roman" w:hAnsi="Times New Roman" w:cs="Times New Roman"/>
          <w:sz w:val="24"/>
          <w:szCs w:val="24"/>
        </w:rPr>
        <w:t>(</w:t>
      </w:r>
      <w:r w:rsidR="00CB24D5">
        <w:rPr>
          <w:rFonts w:ascii="Times New Roman" w:hAnsi="Times New Roman" w:cs="Times New Roman"/>
          <w:sz w:val="24"/>
          <w:szCs w:val="24"/>
        </w:rPr>
        <w:t>October</w:t>
      </w:r>
      <w:r w:rsidR="00CB24D5" w:rsidRPr="008B24CB">
        <w:rPr>
          <w:rFonts w:ascii="Times New Roman" w:hAnsi="Times New Roman" w:cs="Times New Roman"/>
          <w:sz w:val="24"/>
          <w:szCs w:val="24"/>
        </w:rPr>
        <w:t xml:space="preserve"> 1, 201</w:t>
      </w:r>
      <w:r w:rsidR="00CB24D5">
        <w:rPr>
          <w:rFonts w:ascii="Times New Roman" w:hAnsi="Times New Roman" w:cs="Times New Roman"/>
          <w:sz w:val="24"/>
          <w:szCs w:val="24"/>
        </w:rPr>
        <w:t>8</w:t>
      </w:r>
      <w:ins w:id="159" w:author="Garrett, Tynekia (DOES)" w:date="2021-07-12T16:48:00Z">
        <w:r w:rsidR="004C6AFC">
          <w:rPr>
            <w:rFonts w:ascii="Times New Roman" w:hAnsi="Times New Roman" w:cs="Times New Roman"/>
            <w:sz w:val="24"/>
            <w:szCs w:val="24"/>
          </w:rPr>
          <w:t>,</w:t>
        </w:r>
      </w:ins>
      <w:r w:rsidR="00CB24D5" w:rsidRPr="008B24CB">
        <w:rPr>
          <w:rFonts w:ascii="Times New Roman" w:hAnsi="Times New Roman" w:cs="Times New Roman"/>
          <w:sz w:val="24"/>
          <w:szCs w:val="24"/>
        </w:rPr>
        <w:t xml:space="preserve"> through September 30, 20</w:t>
      </w:r>
      <w:r w:rsidR="00CB24D5">
        <w:rPr>
          <w:rFonts w:ascii="Times New Roman" w:hAnsi="Times New Roman" w:cs="Times New Roman"/>
          <w:sz w:val="24"/>
          <w:szCs w:val="24"/>
        </w:rPr>
        <w:t>19</w:t>
      </w:r>
      <w:r w:rsidRPr="008B24CB">
        <w:rPr>
          <w:rFonts w:ascii="Times New Roman" w:hAnsi="Times New Roman" w:cs="Times New Roman"/>
          <w:sz w:val="24"/>
          <w:szCs w:val="24"/>
        </w:rPr>
        <w:t>).</w:t>
      </w:r>
      <w:r w:rsidR="00733D28">
        <w:rPr>
          <w:rFonts w:ascii="Times New Roman" w:hAnsi="Times New Roman" w:cs="Times New Roman"/>
          <w:sz w:val="24"/>
          <w:szCs w:val="24"/>
        </w:rPr>
        <w:t xml:space="preserve"> </w:t>
      </w:r>
    </w:p>
    <w:p w14:paraId="42CE6696" w14:textId="4D3D7C3C" w:rsidR="00CB24D5" w:rsidRDefault="008B24CB" w:rsidP="008B24CB">
      <w:pPr>
        <w:rPr>
          <w:rFonts w:ascii="Times New Roman" w:hAnsi="Times New Roman" w:cs="Times New Roman"/>
          <w:sz w:val="24"/>
          <w:szCs w:val="24"/>
        </w:rPr>
      </w:pPr>
      <w:r w:rsidRPr="008B24CB">
        <w:rPr>
          <w:rFonts w:ascii="Times New Roman" w:hAnsi="Times New Roman" w:cs="Times New Roman"/>
          <w:sz w:val="24"/>
          <w:szCs w:val="24"/>
        </w:rPr>
        <w:t>Participant retention</w:t>
      </w:r>
      <w:del w:id="160" w:author="Garrett, Tynekia (DOES)" w:date="2021-07-12T14:04:00Z">
        <w:r w:rsidRPr="008B24CB" w:rsidDel="00D8454F">
          <w:rPr>
            <w:rFonts w:ascii="Times New Roman" w:hAnsi="Times New Roman" w:cs="Times New Roman"/>
            <w:sz w:val="24"/>
            <w:szCs w:val="24"/>
          </w:rPr>
          <w:delText>,</w:delText>
        </w:r>
      </w:del>
      <w:r w:rsidRPr="008B24CB">
        <w:rPr>
          <w:rFonts w:ascii="Times New Roman" w:hAnsi="Times New Roman" w:cs="Times New Roman"/>
          <w:sz w:val="24"/>
          <w:szCs w:val="24"/>
        </w:rPr>
        <w:t xml:space="preserve"> and wages are captured in this report based on </w:t>
      </w:r>
      <w:r w:rsidR="00404B25">
        <w:rPr>
          <w:rFonts w:ascii="Times New Roman" w:hAnsi="Times New Roman" w:cs="Times New Roman"/>
          <w:sz w:val="24"/>
          <w:szCs w:val="24"/>
        </w:rPr>
        <w:t>placement date</w:t>
      </w:r>
      <w:r w:rsidR="00733D28">
        <w:rPr>
          <w:rFonts w:ascii="Times New Roman" w:hAnsi="Times New Roman" w:cs="Times New Roman"/>
          <w:sz w:val="24"/>
          <w:szCs w:val="24"/>
        </w:rPr>
        <w:t xml:space="preserve"> in</w:t>
      </w:r>
      <w:r w:rsidR="006723CB">
        <w:rPr>
          <w:rFonts w:ascii="Times New Roman" w:hAnsi="Times New Roman" w:cs="Times New Roman"/>
          <w:sz w:val="24"/>
          <w:szCs w:val="24"/>
        </w:rPr>
        <w:t xml:space="preserve"> </w:t>
      </w:r>
      <w:r w:rsidRPr="008B24CB">
        <w:rPr>
          <w:rFonts w:ascii="Times New Roman" w:hAnsi="Times New Roman" w:cs="Times New Roman"/>
          <w:sz w:val="24"/>
          <w:szCs w:val="24"/>
        </w:rPr>
        <w:t>F</w:t>
      </w:r>
      <w:r w:rsidR="006723CB">
        <w:rPr>
          <w:rFonts w:ascii="Times New Roman" w:hAnsi="Times New Roman" w:cs="Times New Roman"/>
          <w:sz w:val="24"/>
          <w:szCs w:val="24"/>
        </w:rPr>
        <w:t>Y</w:t>
      </w:r>
      <w:r w:rsidRPr="008B24CB">
        <w:rPr>
          <w:rFonts w:ascii="Times New Roman" w:hAnsi="Times New Roman" w:cs="Times New Roman"/>
          <w:sz w:val="24"/>
          <w:szCs w:val="24"/>
        </w:rPr>
        <w:t xml:space="preserve"> 201</w:t>
      </w:r>
      <w:r w:rsidR="00CB24D5">
        <w:rPr>
          <w:rFonts w:ascii="Times New Roman" w:hAnsi="Times New Roman" w:cs="Times New Roman"/>
          <w:sz w:val="24"/>
          <w:szCs w:val="24"/>
        </w:rPr>
        <w:t>9</w:t>
      </w:r>
      <w:r w:rsidRPr="008B24CB">
        <w:rPr>
          <w:rFonts w:ascii="Times New Roman" w:hAnsi="Times New Roman" w:cs="Times New Roman"/>
          <w:sz w:val="24"/>
          <w:szCs w:val="24"/>
        </w:rPr>
        <w:t xml:space="preserve"> (</w:t>
      </w:r>
      <w:r w:rsidR="00CB24D5">
        <w:rPr>
          <w:rFonts w:ascii="Times New Roman" w:hAnsi="Times New Roman" w:cs="Times New Roman"/>
          <w:sz w:val="24"/>
          <w:szCs w:val="24"/>
        </w:rPr>
        <w:t>April 1, 2019</w:t>
      </w:r>
      <w:ins w:id="161" w:author="Garrett, Tynekia (DOES)" w:date="2021-07-12T16:49:00Z">
        <w:r w:rsidR="004C6AFC">
          <w:rPr>
            <w:rFonts w:ascii="Times New Roman" w:hAnsi="Times New Roman" w:cs="Times New Roman"/>
            <w:sz w:val="24"/>
            <w:szCs w:val="24"/>
          </w:rPr>
          <w:t>,</w:t>
        </w:r>
      </w:ins>
      <w:r w:rsidR="00CB24D5">
        <w:rPr>
          <w:rFonts w:ascii="Times New Roman" w:hAnsi="Times New Roman" w:cs="Times New Roman"/>
          <w:sz w:val="24"/>
          <w:szCs w:val="24"/>
        </w:rPr>
        <w:t xml:space="preserve"> through March 31, 2020</w:t>
      </w:r>
      <w:r w:rsidRPr="008B24CB">
        <w:rPr>
          <w:rFonts w:ascii="Times New Roman" w:hAnsi="Times New Roman" w:cs="Times New Roman"/>
          <w:sz w:val="24"/>
          <w:szCs w:val="24"/>
        </w:rPr>
        <w:t>)</w:t>
      </w:r>
      <w:commentRangeStart w:id="162"/>
      <w:r w:rsidRPr="008B24CB">
        <w:rPr>
          <w:rFonts w:ascii="Times New Roman" w:hAnsi="Times New Roman" w:cs="Times New Roman"/>
          <w:sz w:val="24"/>
          <w:szCs w:val="24"/>
        </w:rPr>
        <w:t>.</w:t>
      </w:r>
      <w:commentRangeEnd w:id="162"/>
      <w:r w:rsidR="00F94DAF">
        <w:rPr>
          <w:rStyle w:val="CommentReference"/>
        </w:rPr>
        <w:commentReference w:id="162"/>
      </w:r>
      <w:r w:rsidR="00404B25">
        <w:rPr>
          <w:rFonts w:ascii="Times New Roman" w:hAnsi="Times New Roman" w:cs="Times New Roman"/>
          <w:sz w:val="24"/>
          <w:szCs w:val="24"/>
        </w:rPr>
        <w:t xml:space="preserve"> </w:t>
      </w:r>
    </w:p>
    <w:p w14:paraId="5931F158" w14:textId="6EE78461" w:rsidR="008B24CB" w:rsidRPr="00551141" w:rsidRDefault="008B24CB" w:rsidP="008B24CB">
      <w:pPr>
        <w:rPr>
          <w:rFonts w:ascii="Times New Roman" w:hAnsi="Times New Roman" w:cs="Times New Roman"/>
          <w:sz w:val="24"/>
          <w:szCs w:val="24"/>
          <w:rPrChange w:id="163" w:author="Falcone, Christopher (DOES)" w:date="2021-07-15T16:13:00Z">
            <w:rPr>
              <w:rFonts w:ascii="Times New Roman" w:hAnsi="Times New Roman" w:cs="Times New Roman"/>
              <w:b/>
              <w:bCs/>
              <w:sz w:val="24"/>
              <w:szCs w:val="24"/>
            </w:rPr>
          </w:rPrChange>
        </w:rPr>
      </w:pPr>
      <w:r w:rsidRPr="00551141">
        <w:rPr>
          <w:rFonts w:ascii="Times New Roman" w:hAnsi="Times New Roman" w:cs="Times New Roman"/>
          <w:sz w:val="24"/>
          <w:szCs w:val="24"/>
          <w:rPrChange w:id="164" w:author="Falcone, Christopher (DOES)" w:date="2021-07-15T16:13:00Z">
            <w:rPr>
              <w:rFonts w:ascii="Times New Roman" w:hAnsi="Times New Roman" w:cs="Times New Roman"/>
              <w:b/>
              <w:bCs/>
              <w:sz w:val="24"/>
              <w:szCs w:val="24"/>
            </w:rPr>
          </w:rPrChange>
        </w:rPr>
        <w:t>The following programs are included in this report</w:t>
      </w:r>
      <w:commentRangeStart w:id="165"/>
      <w:r w:rsidRPr="00551141">
        <w:rPr>
          <w:rFonts w:ascii="Times New Roman" w:hAnsi="Times New Roman" w:cs="Times New Roman"/>
          <w:sz w:val="24"/>
          <w:szCs w:val="24"/>
          <w:rPrChange w:id="166" w:author="Falcone, Christopher (DOES)" w:date="2021-07-15T16:13:00Z">
            <w:rPr>
              <w:rFonts w:ascii="Times New Roman" w:hAnsi="Times New Roman" w:cs="Times New Roman"/>
              <w:b/>
              <w:bCs/>
              <w:sz w:val="24"/>
              <w:szCs w:val="24"/>
            </w:rPr>
          </w:rPrChange>
        </w:rPr>
        <w:t>:</w:t>
      </w:r>
      <w:commentRangeEnd w:id="165"/>
      <w:r w:rsidR="002853CB" w:rsidRPr="00551141">
        <w:rPr>
          <w:rStyle w:val="CommentReference"/>
        </w:rPr>
        <w:commentReference w:id="165"/>
      </w:r>
    </w:p>
    <w:p w14:paraId="6C04A6B1" w14:textId="0FBC439A" w:rsidR="008B24CB" w:rsidRPr="00547F46" w:rsidRDefault="008B24CB" w:rsidP="00D06F7F">
      <w:pPr>
        <w:pStyle w:val="ListParagraph"/>
        <w:numPr>
          <w:ilvl w:val="0"/>
          <w:numId w:val="36"/>
        </w:numPr>
        <w:rPr>
          <w:rFonts w:ascii="Times New Roman" w:hAnsi="Times New Roman" w:cs="Times New Roman"/>
          <w:sz w:val="24"/>
          <w:szCs w:val="24"/>
        </w:rPr>
        <w:pPrChange w:id="167" w:author="Matthews, Katrina (DOES)" w:date="2021-07-21T12:43:00Z">
          <w:pPr>
            <w:pStyle w:val="ListParagraph"/>
            <w:numPr>
              <w:numId w:val="19"/>
            </w:numPr>
            <w:ind w:hanging="360"/>
          </w:pPr>
        </w:pPrChange>
      </w:pPr>
      <w:r w:rsidRPr="00547F46">
        <w:rPr>
          <w:rFonts w:ascii="Times New Roman" w:hAnsi="Times New Roman" w:cs="Times New Roman"/>
          <w:sz w:val="24"/>
          <w:szCs w:val="24"/>
        </w:rPr>
        <w:t>Back to Work 50+ (BTW50</w:t>
      </w:r>
      <w:r w:rsidR="00FE71D8" w:rsidRPr="00547F46">
        <w:rPr>
          <w:rFonts w:ascii="Times New Roman" w:hAnsi="Times New Roman" w:cs="Times New Roman"/>
          <w:sz w:val="24"/>
          <w:szCs w:val="24"/>
        </w:rPr>
        <w:t>+)</w:t>
      </w:r>
      <w:r w:rsidR="00FE71D8">
        <w:rPr>
          <w:rFonts w:ascii="Times New Roman" w:hAnsi="Times New Roman" w:cs="Times New Roman"/>
          <w:sz w:val="24"/>
          <w:szCs w:val="24"/>
        </w:rPr>
        <w:t xml:space="preserve"> *</w:t>
      </w:r>
    </w:p>
    <w:p w14:paraId="097BB975" w14:textId="77777777" w:rsidR="008B24CB" w:rsidRPr="00547F46" w:rsidRDefault="008B24CB" w:rsidP="00D06F7F">
      <w:pPr>
        <w:pStyle w:val="ListParagraph"/>
        <w:numPr>
          <w:ilvl w:val="0"/>
          <w:numId w:val="36"/>
        </w:numPr>
        <w:rPr>
          <w:rFonts w:ascii="Times New Roman" w:hAnsi="Times New Roman" w:cs="Times New Roman"/>
          <w:sz w:val="24"/>
          <w:szCs w:val="24"/>
        </w:rPr>
        <w:pPrChange w:id="168" w:author="Matthews, Katrina (DOES)" w:date="2021-07-21T12:43:00Z">
          <w:pPr>
            <w:pStyle w:val="ListParagraph"/>
            <w:numPr>
              <w:numId w:val="19"/>
            </w:numPr>
            <w:ind w:hanging="360"/>
          </w:pPr>
        </w:pPrChange>
      </w:pPr>
      <w:r w:rsidRPr="00547F46">
        <w:rPr>
          <w:rFonts w:ascii="Times New Roman" w:hAnsi="Times New Roman" w:cs="Times New Roman"/>
          <w:sz w:val="24"/>
          <w:szCs w:val="24"/>
        </w:rPr>
        <w:t>District of Columbia Career Connections (DCCC)</w:t>
      </w:r>
    </w:p>
    <w:p w14:paraId="6A86795F" w14:textId="77777777" w:rsidR="008B24CB" w:rsidRPr="00547F46" w:rsidRDefault="008B24CB" w:rsidP="00D06F7F">
      <w:pPr>
        <w:pStyle w:val="ListParagraph"/>
        <w:numPr>
          <w:ilvl w:val="0"/>
          <w:numId w:val="36"/>
        </w:numPr>
        <w:rPr>
          <w:rFonts w:ascii="Times New Roman" w:hAnsi="Times New Roman" w:cs="Times New Roman"/>
          <w:sz w:val="24"/>
          <w:szCs w:val="24"/>
        </w:rPr>
        <w:pPrChange w:id="169" w:author="Matthews, Katrina (DOES)" w:date="2021-07-21T12:43:00Z">
          <w:pPr>
            <w:pStyle w:val="ListParagraph"/>
            <w:numPr>
              <w:numId w:val="19"/>
            </w:numPr>
            <w:ind w:hanging="360"/>
          </w:pPr>
        </w:pPrChange>
      </w:pPr>
      <w:r w:rsidRPr="00547F46">
        <w:rPr>
          <w:rFonts w:ascii="Times New Roman" w:hAnsi="Times New Roman" w:cs="Times New Roman"/>
          <w:sz w:val="24"/>
          <w:szCs w:val="24"/>
        </w:rPr>
        <w:t>District of Columbia Infrastructure Academy (DCIA)</w:t>
      </w:r>
    </w:p>
    <w:p w14:paraId="43EB105F" w14:textId="0EC65356" w:rsidR="008B24CB" w:rsidRPr="00547F46" w:rsidRDefault="008B24CB" w:rsidP="00D06F7F">
      <w:pPr>
        <w:pStyle w:val="ListParagraph"/>
        <w:numPr>
          <w:ilvl w:val="0"/>
          <w:numId w:val="36"/>
        </w:numPr>
        <w:rPr>
          <w:rFonts w:ascii="Times New Roman" w:hAnsi="Times New Roman" w:cs="Times New Roman"/>
          <w:sz w:val="24"/>
          <w:szCs w:val="24"/>
        </w:rPr>
        <w:pPrChange w:id="170" w:author="Matthews, Katrina (DOES)" w:date="2021-07-21T12:43:00Z">
          <w:pPr>
            <w:pStyle w:val="ListParagraph"/>
            <w:numPr>
              <w:numId w:val="19"/>
            </w:numPr>
            <w:ind w:hanging="360"/>
          </w:pPr>
        </w:pPrChange>
      </w:pPr>
      <w:r w:rsidRPr="00547F46">
        <w:rPr>
          <w:rFonts w:ascii="Times New Roman" w:hAnsi="Times New Roman" w:cs="Times New Roman"/>
          <w:sz w:val="24"/>
          <w:szCs w:val="24"/>
        </w:rPr>
        <w:t>Fire and Emergency Medical Services (FEMS) Cadet Program</w:t>
      </w:r>
    </w:p>
    <w:p w14:paraId="2BDFE4B4" w14:textId="6977B3FA" w:rsidR="008B24CB" w:rsidRPr="00547F46" w:rsidRDefault="008B24CB" w:rsidP="00D06F7F">
      <w:pPr>
        <w:pStyle w:val="ListParagraph"/>
        <w:numPr>
          <w:ilvl w:val="0"/>
          <w:numId w:val="36"/>
        </w:numPr>
        <w:rPr>
          <w:rFonts w:ascii="Times New Roman" w:hAnsi="Times New Roman" w:cs="Times New Roman"/>
          <w:sz w:val="24"/>
          <w:szCs w:val="24"/>
        </w:rPr>
        <w:pPrChange w:id="171" w:author="Matthews, Katrina (DOES)" w:date="2021-07-21T12:43:00Z">
          <w:pPr>
            <w:pStyle w:val="ListParagraph"/>
            <w:numPr>
              <w:numId w:val="19"/>
            </w:numPr>
            <w:ind w:hanging="360"/>
          </w:pPr>
        </w:pPrChange>
      </w:pPr>
      <w:r w:rsidRPr="00547F46">
        <w:rPr>
          <w:rFonts w:ascii="Times New Roman" w:hAnsi="Times New Roman" w:cs="Times New Roman"/>
          <w:sz w:val="24"/>
          <w:szCs w:val="24"/>
        </w:rPr>
        <w:t>Learn, Earn, Advance, Prosper (LEAP)</w:t>
      </w:r>
      <w:r w:rsidR="00FE71D8">
        <w:rPr>
          <w:rFonts w:ascii="Times New Roman" w:hAnsi="Times New Roman" w:cs="Times New Roman"/>
          <w:sz w:val="24"/>
          <w:szCs w:val="24"/>
        </w:rPr>
        <w:t>*</w:t>
      </w:r>
    </w:p>
    <w:p w14:paraId="47559F36" w14:textId="77777777" w:rsidR="008B24CB" w:rsidRPr="00547F46" w:rsidRDefault="008B24CB" w:rsidP="00D06F7F">
      <w:pPr>
        <w:pStyle w:val="ListParagraph"/>
        <w:numPr>
          <w:ilvl w:val="0"/>
          <w:numId w:val="36"/>
        </w:numPr>
        <w:rPr>
          <w:rFonts w:ascii="Times New Roman" w:hAnsi="Times New Roman" w:cs="Times New Roman"/>
          <w:sz w:val="24"/>
          <w:szCs w:val="24"/>
        </w:rPr>
        <w:pPrChange w:id="172" w:author="Matthews, Katrina (DOES)" w:date="2021-07-21T12:43:00Z">
          <w:pPr>
            <w:pStyle w:val="ListParagraph"/>
            <w:numPr>
              <w:numId w:val="19"/>
            </w:numPr>
            <w:ind w:hanging="360"/>
          </w:pPr>
        </w:pPrChange>
      </w:pPr>
      <w:r w:rsidRPr="00547F46">
        <w:rPr>
          <w:rFonts w:ascii="Times New Roman" w:hAnsi="Times New Roman" w:cs="Times New Roman"/>
          <w:sz w:val="24"/>
          <w:szCs w:val="24"/>
        </w:rPr>
        <w:t>Metropolitan Police Department (MPD) Cadet Program*</w:t>
      </w:r>
    </w:p>
    <w:p w14:paraId="224A7126" w14:textId="2CA8D07A" w:rsidR="001C06F1" w:rsidRDefault="008B24CB" w:rsidP="00D06F7F">
      <w:pPr>
        <w:pStyle w:val="ListParagraph"/>
        <w:numPr>
          <w:ilvl w:val="0"/>
          <w:numId w:val="36"/>
        </w:numPr>
        <w:rPr>
          <w:rFonts w:ascii="Times New Roman" w:hAnsi="Times New Roman" w:cs="Times New Roman"/>
          <w:sz w:val="24"/>
          <w:szCs w:val="24"/>
        </w:rPr>
        <w:pPrChange w:id="173" w:author="Matthews, Katrina (DOES)" w:date="2021-07-21T12:43:00Z">
          <w:pPr>
            <w:pStyle w:val="ListParagraph"/>
            <w:numPr>
              <w:numId w:val="19"/>
            </w:numPr>
            <w:ind w:hanging="360"/>
          </w:pPr>
        </w:pPrChange>
      </w:pPr>
      <w:r w:rsidRPr="00547F46">
        <w:rPr>
          <w:rFonts w:ascii="Times New Roman" w:hAnsi="Times New Roman" w:cs="Times New Roman"/>
          <w:sz w:val="24"/>
          <w:szCs w:val="24"/>
        </w:rPr>
        <w:t>Pre-Apprenticeship</w:t>
      </w:r>
      <w:r w:rsidR="00976390">
        <w:rPr>
          <w:rFonts w:ascii="Times New Roman" w:hAnsi="Times New Roman" w:cs="Times New Roman"/>
          <w:sz w:val="24"/>
          <w:szCs w:val="24"/>
        </w:rPr>
        <w:t xml:space="preserve"> Program</w:t>
      </w:r>
    </w:p>
    <w:p w14:paraId="13200907" w14:textId="6A66F225" w:rsidR="00434BBF" w:rsidRDefault="001C06F1" w:rsidP="00D06F7F">
      <w:pPr>
        <w:pStyle w:val="ListParagraph"/>
        <w:numPr>
          <w:ilvl w:val="0"/>
          <w:numId w:val="36"/>
        </w:numPr>
        <w:rPr>
          <w:rFonts w:ascii="Times New Roman" w:hAnsi="Times New Roman" w:cs="Times New Roman"/>
          <w:sz w:val="24"/>
          <w:szCs w:val="24"/>
        </w:rPr>
        <w:pPrChange w:id="174" w:author="Matthews, Katrina (DOES)" w:date="2021-07-21T12:43:00Z">
          <w:pPr>
            <w:pStyle w:val="ListParagraph"/>
            <w:numPr>
              <w:numId w:val="19"/>
            </w:numPr>
            <w:ind w:hanging="360"/>
          </w:pPr>
        </w:pPrChange>
      </w:pPr>
      <w:r>
        <w:rPr>
          <w:rFonts w:ascii="Times New Roman" w:hAnsi="Times New Roman" w:cs="Times New Roman"/>
          <w:sz w:val="24"/>
          <w:szCs w:val="24"/>
        </w:rPr>
        <w:t>Transitional Employment Progra</w:t>
      </w:r>
      <w:commentRangeStart w:id="175"/>
      <w:r>
        <w:rPr>
          <w:rFonts w:ascii="Times New Roman" w:hAnsi="Times New Roman" w:cs="Times New Roman"/>
          <w:sz w:val="24"/>
          <w:szCs w:val="24"/>
        </w:rPr>
        <w:t>m</w:t>
      </w:r>
      <w:commentRangeEnd w:id="175"/>
      <w:r w:rsidR="00F94DAF">
        <w:rPr>
          <w:rStyle w:val="CommentReference"/>
        </w:rPr>
        <w:commentReference w:id="175"/>
      </w:r>
      <w:ins w:id="176" w:author="Matthews, Katrina (DOES)" w:date="2021-07-21T11:39:00Z">
        <w:r w:rsidR="002C5B28">
          <w:rPr>
            <w:rFonts w:ascii="Times New Roman" w:hAnsi="Times New Roman" w:cs="Times New Roman"/>
            <w:sz w:val="24"/>
            <w:szCs w:val="24"/>
          </w:rPr>
          <w:t xml:space="preserve"> (Project Empowerment) </w:t>
        </w:r>
      </w:ins>
    </w:p>
    <w:p w14:paraId="5D580B77" w14:textId="19E2462A" w:rsidR="00434BBF" w:rsidDel="00D06F7F" w:rsidRDefault="00434BBF" w:rsidP="00434BBF">
      <w:pPr>
        <w:rPr>
          <w:del w:id="177" w:author="Matthews, Katrina (DOES)" w:date="2021-07-21T12:43:00Z"/>
          <w:rFonts w:ascii="Times New Roman" w:hAnsi="Times New Roman" w:cs="Times New Roman"/>
          <w:sz w:val="24"/>
          <w:szCs w:val="24"/>
        </w:rPr>
      </w:pPr>
    </w:p>
    <w:p w14:paraId="18AA6817" w14:textId="5C6801FC" w:rsidR="00D06F7F" w:rsidRDefault="00D06F7F" w:rsidP="00434BBF">
      <w:pPr>
        <w:ind w:left="360"/>
        <w:rPr>
          <w:ins w:id="178" w:author="Matthews, Katrina (DOES)" w:date="2021-07-21T12:43:00Z"/>
          <w:rFonts w:ascii="Times New Roman" w:hAnsi="Times New Roman" w:cs="Times New Roman"/>
          <w:sz w:val="24"/>
          <w:szCs w:val="24"/>
        </w:rPr>
      </w:pPr>
    </w:p>
    <w:p w14:paraId="1D211344" w14:textId="18ECCEB4" w:rsidR="00D06F7F" w:rsidRDefault="00D06F7F" w:rsidP="00434BBF">
      <w:pPr>
        <w:ind w:left="360"/>
        <w:rPr>
          <w:ins w:id="179" w:author="Matthews, Katrina (DOES)" w:date="2021-07-21T12:43:00Z"/>
          <w:rFonts w:ascii="Times New Roman" w:hAnsi="Times New Roman" w:cs="Times New Roman"/>
          <w:sz w:val="24"/>
          <w:szCs w:val="24"/>
        </w:rPr>
      </w:pPr>
    </w:p>
    <w:p w14:paraId="4FC28F4E" w14:textId="76007AD9" w:rsidR="00D06F7F" w:rsidRDefault="00D06F7F" w:rsidP="00434BBF">
      <w:pPr>
        <w:ind w:left="360"/>
        <w:rPr>
          <w:ins w:id="180" w:author="Matthews, Katrina (DOES)" w:date="2021-07-21T12:43:00Z"/>
          <w:rFonts w:ascii="Times New Roman" w:hAnsi="Times New Roman" w:cs="Times New Roman"/>
          <w:sz w:val="24"/>
          <w:szCs w:val="24"/>
        </w:rPr>
      </w:pPr>
    </w:p>
    <w:p w14:paraId="0B75DD08" w14:textId="43AD3BAC" w:rsidR="00D06F7F" w:rsidRDefault="00D06F7F" w:rsidP="00434BBF">
      <w:pPr>
        <w:ind w:left="360"/>
        <w:rPr>
          <w:ins w:id="181" w:author="Matthews, Katrina (DOES)" w:date="2021-07-21T12:43:00Z"/>
          <w:rFonts w:ascii="Times New Roman" w:hAnsi="Times New Roman" w:cs="Times New Roman"/>
          <w:sz w:val="24"/>
          <w:szCs w:val="24"/>
        </w:rPr>
      </w:pPr>
    </w:p>
    <w:p w14:paraId="67D6FF10" w14:textId="3E03F0E3" w:rsidR="00D06F7F" w:rsidRDefault="00D06F7F" w:rsidP="00434BBF">
      <w:pPr>
        <w:ind w:left="360"/>
        <w:rPr>
          <w:ins w:id="182" w:author="Matthews, Katrina (DOES)" w:date="2021-07-21T12:43:00Z"/>
          <w:rFonts w:ascii="Times New Roman" w:hAnsi="Times New Roman" w:cs="Times New Roman"/>
          <w:sz w:val="24"/>
          <w:szCs w:val="24"/>
        </w:rPr>
      </w:pPr>
    </w:p>
    <w:p w14:paraId="383D19C5" w14:textId="1B126439" w:rsidR="00D06F7F" w:rsidRDefault="00D06F7F" w:rsidP="00434BBF">
      <w:pPr>
        <w:ind w:left="360"/>
        <w:rPr>
          <w:ins w:id="183" w:author="Matthews, Katrina (DOES)" w:date="2021-07-21T12:43:00Z"/>
          <w:rFonts w:ascii="Times New Roman" w:hAnsi="Times New Roman" w:cs="Times New Roman"/>
          <w:sz w:val="24"/>
          <w:szCs w:val="24"/>
        </w:rPr>
      </w:pPr>
    </w:p>
    <w:p w14:paraId="2B9BA764" w14:textId="0D716226" w:rsidR="00D06F7F" w:rsidRDefault="00D06F7F" w:rsidP="00434BBF">
      <w:pPr>
        <w:ind w:left="360"/>
        <w:rPr>
          <w:ins w:id="184" w:author="Matthews, Katrina (DOES)" w:date="2021-07-21T12:43:00Z"/>
          <w:rFonts w:ascii="Times New Roman" w:hAnsi="Times New Roman" w:cs="Times New Roman"/>
          <w:sz w:val="24"/>
          <w:szCs w:val="24"/>
        </w:rPr>
      </w:pPr>
    </w:p>
    <w:p w14:paraId="51CF15D5" w14:textId="108577E7" w:rsidR="00D06F7F" w:rsidRDefault="00D06F7F" w:rsidP="00434BBF">
      <w:pPr>
        <w:ind w:left="360"/>
        <w:rPr>
          <w:ins w:id="185" w:author="Matthews, Katrina (DOES)" w:date="2021-07-21T12:43:00Z"/>
          <w:rFonts w:ascii="Times New Roman" w:hAnsi="Times New Roman" w:cs="Times New Roman"/>
          <w:sz w:val="24"/>
          <w:szCs w:val="24"/>
        </w:rPr>
      </w:pPr>
    </w:p>
    <w:p w14:paraId="6B55A57E" w14:textId="77777777" w:rsidR="00D06F7F" w:rsidRPr="00434BBF" w:rsidRDefault="00D06F7F" w:rsidP="00434BBF">
      <w:pPr>
        <w:ind w:left="360"/>
        <w:rPr>
          <w:ins w:id="186" w:author="Matthews, Katrina (DOES)" w:date="2021-07-21T12:43:00Z"/>
          <w:rFonts w:ascii="Times New Roman" w:hAnsi="Times New Roman" w:cs="Times New Roman"/>
          <w:sz w:val="24"/>
          <w:szCs w:val="24"/>
        </w:rPr>
      </w:pPr>
    </w:p>
    <w:p w14:paraId="50B8A3D8" w14:textId="77777777" w:rsidR="002A6992" w:rsidRPr="00885A3F" w:rsidRDefault="002A6992" w:rsidP="002A6992">
      <w:pPr>
        <w:jc w:val="center"/>
        <w:rPr>
          <w:ins w:id="187" w:author="Matthews, Katrina (DOES)" w:date="2021-07-21T14:45:00Z"/>
          <w:rFonts w:ascii="Times New Roman" w:hAnsi="Times New Roman" w:cs="Times New Roman"/>
          <w:b/>
          <w:sz w:val="24"/>
          <w:szCs w:val="24"/>
          <w:u w:val="single"/>
        </w:rPr>
      </w:pPr>
      <w:ins w:id="188" w:author="Matthews, Katrina (DOES)" w:date="2021-07-21T14:45:00Z">
        <w:r>
          <w:rPr>
            <w:rFonts w:ascii="Times New Roman" w:hAnsi="Times New Roman" w:cs="Times New Roman"/>
            <w:b/>
            <w:sz w:val="24"/>
            <w:szCs w:val="24"/>
            <w:u w:val="single"/>
          </w:rPr>
          <w:t>AGENCY INFORMATIO</w:t>
        </w:r>
        <w:commentRangeStart w:id="189"/>
        <w:r>
          <w:rPr>
            <w:rFonts w:ascii="Times New Roman" w:hAnsi="Times New Roman" w:cs="Times New Roman"/>
            <w:b/>
            <w:sz w:val="24"/>
            <w:szCs w:val="24"/>
            <w:u w:val="single"/>
          </w:rPr>
          <w:t>N</w:t>
        </w:r>
        <w:commentRangeEnd w:id="189"/>
        <w:r>
          <w:rPr>
            <w:rStyle w:val="CommentReference"/>
          </w:rPr>
          <w:commentReference w:id="189"/>
        </w:r>
      </w:ins>
    </w:p>
    <w:p w14:paraId="56727287" w14:textId="77777777" w:rsidR="002A6992" w:rsidRPr="00885A3F" w:rsidRDefault="002A6992" w:rsidP="002A6992">
      <w:pPr>
        <w:rPr>
          <w:ins w:id="190" w:author="Matthews, Katrina (DOES)" w:date="2021-07-21T14:45:00Z"/>
          <w:rFonts w:ascii="Times New Roman" w:hAnsi="Times New Roman" w:cs="Times New Roman"/>
          <w:b/>
          <w:bCs/>
          <w:sz w:val="24"/>
          <w:szCs w:val="24"/>
        </w:rPr>
      </w:pPr>
      <w:ins w:id="191" w:author="Matthews, Katrina (DOES)" w:date="2021-07-21T14:45:00Z">
        <w:r w:rsidRPr="00885A3F">
          <w:rPr>
            <w:rFonts w:ascii="Times New Roman" w:hAnsi="Times New Roman" w:cs="Times New Roman"/>
            <w:b/>
            <w:bCs/>
            <w:sz w:val="24"/>
            <w:szCs w:val="24"/>
          </w:rPr>
          <w:t xml:space="preserve">MISSION </w:t>
        </w:r>
      </w:ins>
    </w:p>
    <w:p w14:paraId="7FA095CE" w14:textId="77777777" w:rsidR="002A6992" w:rsidRPr="00885A3F" w:rsidRDefault="002A6992" w:rsidP="002A6992">
      <w:pPr>
        <w:rPr>
          <w:ins w:id="192" w:author="Matthews, Katrina (DOES)" w:date="2021-07-21T14:45:00Z"/>
          <w:rFonts w:ascii="Times New Roman" w:hAnsi="Times New Roman" w:cs="Times New Roman"/>
          <w:sz w:val="24"/>
          <w:szCs w:val="24"/>
        </w:rPr>
      </w:pPr>
      <w:ins w:id="193" w:author="Matthews, Katrina (DOES)" w:date="2021-07-21T14:45:00Z">
        <w:r w:rsidRPr="00885A3F">
          <w:rPr>
            <w:rFonts w:ascii="Times New Roman" w:hAnsi="Times New Roman" w:cs="Times New Roman"/>
            <w:sz w:val="24"/>
            <w:szCs w:val="24"/>
          </w:rPr>
          <w:t xml:space="preserve">Our mission is to connect District residents, job seekers, and employers to opportunities and resources that empower fair, safe, and effective working communities. </w:t>
        </w:r>
      </w:ins>
    </w:p>
    <w:p w14:paraId="4EA00E33" w14:textId="77777777" w:rsidR="002A6992" w:rsidRPr="00885A3F" w:rsidRDefault="002A6992" w:rsidP="002A6992">
      <w:pPr>
        <w:rPr>
          <w:ins w:id="194" w:author="Matthews, Katrina (DOES)" w:date="2021-07-21T14:45:00Z"/>
          <w:rFonts w:ascii="Times New Roman" w:hAnsi="Times New Roman" w:cs="Times New Roman"/>
          <w:b/>
          <w:bCs/>
          <w:sz w:val="24"/>
          <w:szCs w:val="24"/>
        </w:rPr>
      </w:pPr>
      <w:ins w:id="195" w:author="Matthews, Katrina (DOES)" w:date="2021-07-21T14:45:00Z">
        <w:r w:rsidRPr="00885A3F">
          <w:rPr>
            <w:rFonts w:ascii="Times New Roman" w:hAnsi="Times New Roman" w:cs="Times New Roman"/>
            <w:b/>
            <w:bCs/>
            <w:sz w:val="24"/>
            <w:szCs w:val="24"/>
          </w:rPr>
          <w:t xml:space="preserve">VISION </w:t>
        </w:r>
      </w:ins>
    </w:p>
    <w:p w14:paraId="6D4D98DC" w14:textId="77777777" w:rsidR="002A6992" w:rsidRPr="00885A3F" w:rsidRDefault="002A6992" w:rsidP="002A6992">
      <w:pPr>
        <w:rPr>
          <w:ins w:id="196" w:author="Matthews, Katrina (DOES)" w:date="2021-07-21T14:45:00Z"/>
          <w:rFonts w:ascii="Times New Roman" w:hAnsi="Times New Roman" w:cs="Times New Roman"/>
          <w:b/>
          <w:sz w:val="24"/>
          <w:szCs w:val="24"/>
          <w:u w:val="single"/>
        </w:rPr>
      </w:pPr>
      <w:ins w:id="197" w:author="Matthews, Katrina (DOES)" w:date="2021-07-21T14:45:00Z">
        <w:r w:rsidRPr="00885A3F">
          <w:rPr>
            <w:rFonts w:ascii="Times New Roman" w:hAnsi="Times New Roman" w:cs="Times New Roman"/>
            <w:sz w:val="24"/>
            <w:szCs w:val="24"/>
          </w:rPr>
          <w:t>We provide comprehensive employment services to ensure a competitive workforce, full employment, life-long learning, economic stability, and the highest quality of life for all</w:t>
        </w:r>
        <w:r>
          <w:rPr>
            <w:rFonts w:ascii="Times New Roman" w:hAnsi="Times New Roman" w:cs="Times New Roman"/>
            <w:sz w:val="24"/>
            <w:szCs w:val="24"/>
          </w:rPr>
          <w:t>.</w:t>
        </w:r>
      </w:ins>
    </w:p>
    <w:p w14:paraId="54EE240F" w14:textId="77777777" w:rsidR="002A6992" w:rsidRPr="00885A3F" w:rsidRDefault="002A6992" w:rsidP="002A6992">
      <w:pPr>
        <w:rPr>
          <w:ins w:id="198" w:author="Matthews, Katrina (DOES)" w:date="2021-07-21T14:45:00Z"/>
          <w:rFonts w:ascii="Times New Roman" w:hAnsi="Times New Roman" w:cs="Times New Roman"/>
          <w:sz w:val="24"/>
          <w:szCs w:val="24"/>
        </w:rPr>
      </w:pPr>
      <w:ins w:id="199" w:author="Matthews, Katrina (DOES)" w:date="2021-07-21T14:45:00Z">
        <w:r w:rsidRPr="00885A3F">
          <w:rPr>
            <w:rFonts w:ascii="Times New Roman" w:hAnsi="Times New Roman" w:cs="Times New Roman"/>
            <w:sz w:val="24"/>
            <w:szCs w:val="24"/>
          </w:rPr>
          <w:t xml:space="preserve">In March 2020, </w:t>
        </w:r>
        <w:r>
          <w:rPr>
            <w:rFonts w:ascii="Times New Roman" w:hAnsi="Times New Roman" w:cs="Times New Roman"/>
            <w:sz w:val="24"/>
            <w:szCs w:val="24"/>
          </w:rPr>
          <w:t>t</w:t>
        </w:r>
        <w:r w:rsidRPr="00885A3F">
          <w:rPr>
            <w:rFonts w:ascii="Times New Roman" w:hAnsi="Times New Roman" w:cs="Times New Roman"/>
            <w:sz w:val="24"/>
            <w:szCs w:val="24"/>
          </w:rPr>
          <w:t>he Department of Employment Services Released its Vision Forward Strategic Plan</w:t>
        </w:r>
        <w:r>
          <w:rPr>
            <w:rFonts w:ascii="Times New Roman" w:hAnsi="Times New Roman" w:cs="Times New Roman"/>
            <w:sz w:val="24"/>
            <w:szCs w:val="24"/>
          </w:rPr>
          <w:t>,</w:t>
        </w:r>
        <w:r w:rsidRPr="00885A3F">
          <w:rPr>
            <w:rFonts w:ascii="Times New Roman" w:hAnsi="Times New Roman" w:cs="Times New Roman"/>
            <w:sz w:val="24"/>
            <w:szCs w:val="24"/>
          </w:rPr>
          <w:t xml:space="preserve"> which outlines our belie</w:t>
        </w:r>
        <w:r>
          <w:rPr>
            <w:rFonts w:ascii="Times New Roman" w:hAnsi="Times New Roman" w:cs="Times New Roman"/>
            <w:sz w:val="24"/>
            <w:szCs w:val="24"/>
          </w:rPr>
          <w:t>fs</w:t>
        </w:r>
        <w:r w:rsidRPr="00885A3F">
          <w:rPr>
            <w:rFonts w:ascii="Times New Roman" w:hAnsi="Times New Roman" w:cs="Times New Roman"/>
            <w:sz w:val="24"/>
            <w:szCs w:val="24"/>
          </w:rPr>
          <w:t xml:space="preserve">, </w:t>
        </w:r>
        <w:r>
          <w:rPr>
            <w:rFonts w:ascii="Times New Roman" w:hAnsi="Times New Roman" w:cs="Times New Roman"/>
            <w:sz w:val="24"/>
            <w:szCs w:val="24"/>
          </w:rPr>
          <w:t>six</w:t>
        </w:r>
        <w:r w:rsidRPr="00885A3F">
          <w:rPr>
            <w:rFonts w:ascii="Times New Roman" w:hAnsi="Times New Roman" w:cs="Times New Roman"/>
            <w:sz w:val="24"/>
            <w:szCs w:val="24"/>
          </w:rPr>
          <w:t xml:space="preserve"> primary goals</w:t>
        </w:r>
        <w:r>
          <w:rPr>
            <w:rFonts w:ascii="Times New Roman" w:hAnsi="Times New Roman" w:cs="Times New Roman"/>
            <w:sz w:val="24"/>
            <w:szCs w:val="24"/>
          </w:rPr>
          <w:t>,</w:t>
        </w:r>
        <w:r w:rsidRPr="00885A3F">
          <w:rPr>
            <w:rFonts w:ascii="Times New Roman" w:hAnsi="Times New Roman" w:cs="Times New Roman"/>
            <w:sz w:val="24"/>
            <w:szCs w:val="24"/>
          </w:rPr>
          <w:t xml:space="preserve"> and focus areas aligned with our mission and vision for the next </w:t>
        </w:r>
        <w:r>
          <w:rPr>
            <w:rFonts w:ascii="Times New Roman" w:hAnsi="Times New Roman" w:cs="Times New Roman"/>
            <w:sz w:val="24"/>
            <w:szCs w:val="24"/>
          </w:rPr>
          <w:t>three</w:t>
        </w:r>
        <w:r w:rsidRPr="00885A3F">
          <w:rPr>
            <w:rFonts w:ascii="Times New Roman" w:hAnsi="Times New Roman" w:cs="Times New Roman"/>
            <w:sz w:val="24"/>
            <w:szCs w:val="24"/>
          </w:rPr>
          <w:t xml:space="preserve"> years:</w:t>
        </w:r>
      </w:ins>
    </w:p>
    <w:p w14:paraId="4EEA4244" w14:textId="77777777" w:rsidR="002A6992" w:rsidRPr="00885A3F" w:rsidRDefault="002A6992" w:rsidP="002A6992">
      <w:pPr>
        <w:rPr>
          <w:ins w:id="200" w:author="Matthews, Katrina (DOES)" w:date="2021-07-21T14:45:00Z"/>
          <w:rFonts w:ascii="Times New Roman" w:hAnsi="Times New Roman" w:cs="Times New Roman"/>
          <w:b/>
          <w:bCs/>
          <w:sz w:val="24"/>
          <w:szCs w:val="24"/>
        </w:rPr>
      </w:pPr>
      <w:ins w:id="201" w:author="Matthews, Katrina (DOES)" w:date="2021-07-21T14:45:00Z">
        <w:r w:rsidRPr="00885A3F">
          <w:rPr>
            <w:rFonts w:ascii="Times New Roman" w:hAnsi="Times New Roman" w:cs="Times New Roman"/>
            <w:b/>
            <w:bCs/>
            <w:sz w:val="24"/>
            <w:szCs w:val="24"/>
          </w:rPr>
          <w:t>WE BELIEVE:</w:t>
        </w:r>
      </w:ins>
    </w:p>
    <w:p w14:paraId="0BFD1D59" w14:textId="77777777" w:rsidR="002A6992" w:rsidRPr="00885A3F" w:rsidRDefault="002A6992" w:rsidP="002A6992">
      <w:pPr>
        <w:pStyle w:val="ListParagraph"/>
        <w:numPr>
          <w:ilvl w:val="0"/>
          <w:numId w:val="30"/>
        </w:numPr>
        <w:rPr>
          <w:ins w:id="202" w:author="Matthews, Katrina (DOES)" w:date="2021-07-21T14:45:00Z"/>
          <w:rFonts w:ascii="Times New Roman" w:hAnsi="Times New Roman" w:cs="Times New Roman"/>
          <w:sz w:val="24"/>
          <w:szCs w:val="24"/>
        </w:rPr>
      </w:pPr>
      <w:ins w:id="203" w:author="Matthews, Katrina (DOES)" w:date="2021-07-21T14:45:00Z">
        <w:r>
          <w:rPr>
            <w:rFonts w:ascii="Times New Roman" w:hAnsi="Times New Roman" w:cs="Times New Roman"/>
            <w:sz w:val="24"/>
            <w:szCs w:val="24"/>
          </w:rPr>
          <w:t xml:space="preserve"> Our role is</w:t>
        </w:r>
        <w:r w:rsidRPr="00885A3F">
          <w:rPr>
            <w:rFonts w:ascii="Times New Roman" w:hAnsi="Times New Roman" w:cs="Times New Roman"/>
            <w:sz w:val="24"/>
            <w:szCs w:val="24"/>
          </w:rPr>
          <w:t xml:space="preserve"> to serve all residents of the District from all economic, social, and cultural backgrounds. </w:t>
        </w:r>
      </w:ins>
    </w:p>
    <w:p w14:paraId="085B8F5D" w14:textId="77777777" w:rsidR="002A6992" w:rsidRPr="00885A3F" w:rsidRDefault="002A6992" w:rsidP="002A6992">
      <w:pPr>
        <w:pStyle w:val="ListParagraph"/>
        <w:numPr>
          <w:ilvl w:val="0"/>
          <w:numId w:val="30"/>
        </w:numPr>
        <w:rPr>
          <w:ins w:id="204" w:author="Matthews, Katrina (DOES)" w:date="2021-07-21T14:45:00Z"/>
          <w:rFonts w:ascii="Times New Roman" w:hAnsi="Times New Roman" w:cs="Times New Roman"/>
          <w:sz w:val="24"/>
          <w:szCs w:val="24"/>
        </w:rPr>
      </w:pPr>
      <w:ins w:id="205" w:author="Matthews, Katrina (DOES)" w:date="2021-07-21T14:45:00Z">
        <w:r w:rsidRPr="00885A3F">
          <w:rPr>
            <w:rFonts w:ascii="Times New Roman" w:hAnsi="Times New Roman" w:cs="Times New Roman"/>
            <w:sz w:val="24"/>
            <w:szCs w:val="24"/>
          </w:rPr>
          <w:t xml:space="preserve">We are responsible for providing excellent service to </w:t>
        </w:r>
        <w:proofErr w:type="gramStart"/>
        <w:r w:rsidRPr="00885A3F">
          <w:rPr>
            <w:rFonts w:ascii="Times New Roman" w:hAnsi="Times New Roman" w:cs="Times New Roman"/>
            <w:sz w:val="24"/>
            <w:szCs w:val="24"/>
          </w:rPr>
          <w:t>all of</w:t>
        </w:r>
        <w:proofErr w:type="gramEnd"/>
        <w:r w:rsidRPr="00885A3F">
          <w:rPr>
            <w:rFonts w:ascii="Times New Roman" w:hAnsi="Times New Roman" w:cs="Times New Roman"/>
            <w:sz w:val="24"/>
            <w:szCs w:val="24"/>
          </w:rPr>
          <w:t xml:space="preserve"> our customers and partners. </w:t>
        </w:r>
      </w:ins>
    </w:p>
    <w:p w14:paraId="3B97A6D2" w14:textId="77777777" w:rsidR="002A6992" w:rsidRPr="00885A3F" w:rsidRDefault="002A6992" w:rsidP="002A6992">
      <w:pPr>
        <w:pStyle w:val="ListParagraph"/>
        <w:numPr>
          <w:ilvl w:val="0"/>
          <w:numId w:val="30"/>
        </w:numPr>
        <w:rPr>
          <w:ins w:id="206" w:author="Matthews, Katrina (DOES)" w:date="2021-07-21T14:45:00Z"/>
          <w:rFonts w:ascii="Times New Roman" w:hAnsi="Times New Roman" w:cs="Times New Roman"/>
          <w:sz w:val="24"/>
          <w:szCs w:val="24"/>
        </w:rPr>
      </w:pPr>
      <w:ins w:id="207" w:author="Matthews, Katrina (DOES)" w:date="2021-07-21T14:45:00Z">
        <w:r w:rsidRPr="00885A3F">
          <w:rPr>
            <w:rFonts w:ascii="Times New Roman" w:hAnsi="Times New Roman" w:cs="Times New Roman"/>
            <w:sz w:val="24"/>
            <w:szCs w:val="24"/>
          </w:rPr>
          <w:t xml:space="preserve">We are the partner of choice for all DC employers to find skilled and talented employees in the District. </w:t>
        </w:r>
      </w:ins>
    </w:p>
    <w:p w14:paraId="43E79D6E" w14:textId="77777777" w:rsidR="002A6992" w:rsidRPr="00885A3F" w:rsidRDefault="002A6992" w:rsidP="002A6992">
      <w:pPr>
        <w:pStyle w:val="ListParagraph"/>
        <w:numPr>
          <w:ilvl w:val="0"/>
          <w:numId w:val="30"/>
        </w:numPr>
        <w:rPr>
          <w:ins w:id="208" w:author="Matthews, Katrina (DOES)" w:date="2021-07-21T14:45:00Z"/>
          <w:rFonts w:ascii="Times New Roman" w:hAnsi="Times New Roman" w:cs="Times New Roman"/>
          <w:sz w:val="24"/>
          <w:szCs w:val="24"/>
        </w:rPr>
      </w:pPr>
      <w:ins w:id="209" w:author="Matthews, Katrina (DOES)" w:date="2021-07-21T14:45:00Z">
        <w:r w:rsidRPr="00885A3F">
          <w:rPr>
            <w:rFonts w:ascii="Times New Roman" w:hAnsi="Times New Roman" w:cs="Times New Roman"/>
            <w:sz w:val="24"/>
            <w:szCs w:val="24"/>
          </w:rPr>
          <w:t xml:space="preserve">We must increase equitable opportunities for all DC residents so they may secure jobs that provide livable wages and the opportunity for economic advancement. </w:t>
        </w:r>
      </w:ins>
    </w:p>
    <w:p w14:paraId="278F6851" w14:textId="77777777" w:rsidR="002A6992" w:rsidRPr="00885A3F" w:rsidRDefault="002A6992" w:rsidP="002A6992">
      <w:pPr>
        <w:pStyle w:val="ListParagraph"/>
        <w:numPr>
          <w:ilvl w:val="0"/>
          <w:numId w:val="30"/>
        </w:numPr>
        <w:rPr>
          <w:ins w:id="210" w:author="Matthews, Katrina (DOES)" w:date="2021-07-21T14:45:00Z"/>
          <w:rFonts w:ascii="Times New Roman" w:hAnsi="Times New Roman" w:cs="Times New Roman"/>
          <w:sz w:val="24"/>
          <w:szCs w:val="24"/>
        </w:rPr>
      </w:pPr>
      <w:ins w:id="211" w:author="Matthews, Katrina (DOES)" w:date="2021-07-21T14:45:00Z">
        <w:r w:rsidRPr="00885A3F">
          <w:rPr>
            <w:rFonts w:ascii="Times New Roman" w:hAnsi="Times New Roman" w:cs="Times New Roman"/>
            <w:sz w:val="24"/>
            <w:szCs w:val="24"/>
          </w:rPr>
          <w:t xml:space="preserve">We must provide training that is responsive to the needs of employees and innovative to meet the needs of employers in our growing city. </w:t>
        </w:r>
      </w:ins>
    </w:p>
    <w:p w14:paraId="43A1BFB8" w14:textId="77777777" w:rsidR="002A6992" w:rsidRPr="00885A3F" w:rsidRDefault="002A6992" w:rsidP="002A6992">
      <w:pPr>
        <w:pStyle w:val="ListParagraph"/>
        <w:numPr>
          <w:ilvl w:val="0"/>
          <w:numId w:val="30"/>
        </w:numPr>
        <w:rPr>
          <w:ins w:id="212" w:author="Matthews, Katrina (DOES)" w:date="2021-07-21T14:45:00Z"/>
          <w:rFonts w:ascii="Times New Roman" w:hAnsi="Times New Roman" w:cs="Times New Roman"/>
          <w:sz w:val="24"/>
          <w:szCs w:val="24"/>
        </w:rPr>
      </w:pPr>
      <w:ins w:id="213" w:author="Matthews, Katrina (DOES)" w:date="2021-07-21T14:45:00Z">
        <w:r w:rsidRPr="00885A3F">
          <w:rPr>
            <w:rFonts w:ascii="Times New Roman" w:hAnsi="Times New Roman" w:cs="Times New Roman"/>
            <w:sz w:val="24"/>
            <w:szCs w:val="24"/>
          </w:rPr>
          <w:t>The key to our success is to leverage cutting</w:t>
        </w:r>
        <w:r>
          <w:rPr>
            <w:rFonts w:ascii="Times New Roman" w:hAnsi="Times New Roman" w:cs="Times New Roman"/>
            <w:sz w:val="24"/>
            <w:szCs w:val="24"/>
          </w:rPr>
          <w:t>-</w:t>
        </w:r>
        <w:r w:rsidRPr="00885A3F">
          <w:rPr>
            <w:rFonts w:ascii="Times New Roman" w:hAnsi="Times New Roman" w:cs="Times New Roman"/>
            <w:sz w:val="24"/>
            <w:szCs w:val="24"/>
          </w:rPr>
          <w:t>edge technology to support residents seeking meaningful employment.</w:t>
        </w:r>
      </w:ins>
    </w:p>
    <w:p w14:paraId="2F44DCF2" w14:textId="77777777" w:rsidR="002A6992" w:rsidRPr="00885A3F" w:rsidRDefault="002A6992" w:rsidP="002A6992">
      <w:pPr>
        <w:rPr>
          <w:ins w:id="214" w:author="Matthews, Katrina (DOES)" w:date="2021-07-21T14:45:00Z"/>
          <w:rFonts w:ascii="Times New Roman" w:hAnsi="Times New Roman" w:cs="Times New Roman"/>
          <w:b/>
          <w:bCs/>
          <w:sz w:val="24"/>
          <w:szCs w:val="24"/>
        </w:rPr>
      </w:pPr>
      <w:ins w:id="215" w:author="Matthews, Katrina (DOES)" w:date="2021-07-21T14:45:00Z">
        <w:r w:rsidRPr="00885A3F">
          <w:rPr>
            <w:rFonts w:ascii="Times New Roman" w:hAnsi="Times New Roman" w:cs="Times New Roman"/>
            <w:b/>
            <w:bCs/>
            <w:sz w:val="24"/>
            <w:szCs w:val="24"/>
          </w:rPr>
          <w:t>VISION FORWARD GOALS</w:t>
        </w:r>
      </w:ins>
    </w:p>
    <w:p w14:paraId="7FDD075A" w14:textId="77777777" w:rsidR="002A6992" w:rsidRPr="00885A3F" w:rsidRDefault="002A6992" w:rsidP="002A6992">
      <w:pPr>
        <w:pStyle w:val="ListParagraph"/>
        <w:numPr>
          <w:ilvl w:val="0"/>
          <w:numId w:val="31"/>
        </w:numPr>
        <w:rPr>
          <w:ins w:id="216" w:author="Matthews, Katrina (DOES)" w:date="2021-07-21T14:45:00Z"/>
          <w:rFonts w:ascii="Times New Roman" w:hAnsi="Times New Roman" w:cs="Times New Roman"/>
          <w:sz w:val="24"/>
          <w:szCs w:val="24"/>
        </w:rPr>
      </w:pPr>
      <w:ins w:id="217" w:author="Matthews, Katrina (DOES)" w:date="2021-07-21T14:45:00Z">
        <w:r w:rsidRPr="00885A3F">
          <w:rPr>
            <w:rFonts w:ascii="Times New Roman" w:hAnsi="Times New Roman" w:cs="Times New Roman"/>
            <w:sz w:val="24"/>
            <w:szCs w:val="24"/>
          </w:rPr>
          <w:t xml:space="preserve">Promote the District’s Human Capital </w:t>
        </w:r>
      </w:ins>
    </w:p>
    <w:p w14:paraId="5D7006EC" w14:textId="77777777" w:rsidR="002A6992" w:rsidRPr="00885A3F" w:rsidRDefault="002A6992" w:rsidP="002A6992">
      <w:pPr>
        <w:pStyle w:val="ListParagraph"/>
        <w:numPr>
          <w:ilvl w:val="0"/>
          <w:numId w:val="31"/>
        </w:numPr>
        <w:rPr>
          <w:ins w:id="218" w:author="Matthews, Katrina (DOES)" w:date="2021-07-21T14:45:00Z"/>
          <w:rFonts w:ascii="Times New Roman" w:hAnsi="Times New Roman" w:cs="Times New Roman"/>
          <w:sz w:val="24"/>
          <w:szCs w:val="24"/>
        </w:rPr>
      </w:pPr>
      <w:ins w:id="219" w:author="Matthews, Katrina (DOES)" w:date="2021-07-21T14:45:00Z">
        <w:r w:rsidRPr="00885A3F">
          <w:rPr>
            <w:rFonts w:ascii="Times New Roman" w:hAnsi="Times New Roman" w:cs="Times New Roman"/>
            <w:sz w:val="24"/>
            <w:szCs w:val="24"/>
          </w:rPr>
          <w:t xml:space="preserve">Align Workforce with Education </w:t>
        </w:r>
      </w:ins>
    </w:p>
    <w:p w14:paraId="2DC6760F" w14:textId="77777777" w:rsidR="002A6992" w:rsidRPr="00885A3F" w:rsidRDefault="002A6992" w:rsidP="002A6992">
      <w:pPr>
        <w:pStyle w:val="ListParagraph"/>
        <w:numPr>
          <w:ilvl w:val="0"/>
          <w:numId w:val="31"/>
        </w:numPr>
        <w:rPr>
          <w:ins w:id="220" w:author="Matthews, Katrina (DOES)" w:date="2021-07-21T14:45:00Z"/>
          <w:rFonts w:ascii="Times New Roman" w:hAnsi="Times New Roman" w:cs="Times New Roman"/>
          <w:sz w:val="24"/>
          <w:szCs w:val="24"/>
        </w:rPr>
      </w:pPr>
      <w:ins w:id="221" w:author="Matthews, Katrina (DOES)" w:date="2021-07-21T14:45:00Z">
        <w:r w:rsidRPr="00885A3F">
          <w:rPr>
            <w:rFonts w:ascii="Times New Roman" w:hAnsi="Times New Roman" w:cs="Times New Roman"/>
            <w:sz w:val="24"/>
            <w:szCs w:val="24"/>
          </w:rPr>
          <w:t xml:space="preserve">Create Equity and Access </w:t>
        </w:r>
      </w:ins>
    </w:p>
    <w:p w14:paraId="31ABEDA0" w14:textId="77777777" w:rsidR="002A6992" w:rsidRPr="00885A3F" w:rsidRDefault="002A6992" w:rsidP="002A6992">
      <w:pPr>
        <w:pStyle w:val="ListParagraph"/>
        <w:numPr>
          <w:ilvl w:val="0"/>
          <w:numId w:val="31"/>
        </w:numPr>
        <w:rPr>
          <w:ins w:id="222" w:author="Matthews, Katrina (DOES)" w:date="2021-07-21T14:45:00Z"/>
          <w:rFonts w:ascii="Times New Roman" w:hAnsi="Times New Roman" w:cs="Times New Roman"/>
          <w:sz w:val="24"/>
          <w:szCs w:val="24"/>
        </w:rPr>
      </w:pPr>
      <w:ins w:id="223" w:author="Matthews, Katrina (DOES)" w:date="2021-07-21T14:45:00Z">
        <w:r w:rsidRPr="00885A3F">
          <w:rPr>
            <w:rFonts w:ascii="Times New Roman" w:hAnsi="Times New Roman" w:cs="Times New Roman"/>
            <w:sz w:val="24"/>
            <w:szCs w:val="24"/>
          </w:rPr>
          <w:t xml:space="preserve">Achieve Excellence in Service Delivery </w:t>
        </w:r>
      </w:ins>
    </w:p>
    <w:p w14:paraId="2BC7D43D" w14:textId="77777777" w:rsidR="002A6992" w:rsidRPr="00885A3F" w:rsidRDefault="002A6992" w:rsidP="002A6992">
      <w:pPr>
        <w:pStyle w:val="ListParagraph"/>
        <w:numPr>
          <w:ilvl w:val="0"/>
          <w:numId w:val="31"/>
        </w:numPr>
        <w:rPr>
          <w:ins w:id="224" w:author="Matthews, Katrina (DOES)" w:date="2021-07-21T14:45:00Z"/>
          <w:rFonts w:ascii="Times New Roman" w:hAnsi="Times New Roman" w:cs="Times New Roman"/>
          <w:sz w:val="24"/>
          <w:szCs w:val="24"/>
        </w:rPr>
      </w:pPr>
      <w:ins w:id="225" w:author="Matthews, Katrina (DOES)" w:date="2021-07-21T14:45:00Z">
        <w:r w:rsidRPr="00885A3F">
          <w:rPr>
            <w:rFonts w:ascii="Times New Roman" w:hAnsi="Times New Roman" w:cs="Times New Roman"/>
            <w:sz w:val="24"/>
            <w:szCs w:val="24"/>
          </w:rPr>
          <w:t xml:space="preserve">Operate Smart and Effective Systems </w:t>
        </w:r>
      </w:ins>
    </w:p>
    <w:p w14:paraId="2C25FC15" w14:textId="77777777" w:rsidR="002A6992" w:rsidRPr="00500513" w:rsidRDefault="002A6992" w:rsidP="002A6992">
      <w:pPr>
        <w:pStyle w:val="ListParagraph"/>
        <w:numPr>
          <w:ilvl w:val="0"/>
          <w:numId w:val="31"/>
        </w:numPr>
        <w:rPr>
          <w:ins w:id="226" w:author="Matthews, Katrina (DOES)" w:date="2021-07-21T14:45:00Z"/>
          <w:rFonts w:ascii="Times New Roman" w:hAnsi="Times New Roman" w:cs="Times New Roman"/>
          <w:b/>
          <w:bCs/>
          <w:sz w:val="24"/>
          <w:szCs w:val="24"/>
        </w:rPr>
      </w:pPr>
      <w:ins w:id="227" w:author="Matthews, Katrina (DOES)" w:date="2021-07-21T14:45:00Z">
        <w:r w:rsidRPr="00885A3F">
          <w:rPr>
            <w:rFonts w:ascii="Times New Roman" w:hAnsi="Times New Roman" w:cs="Times New Roman"/>
            <w:sz w:val="24"/>
            <w:szCs w:val="24"/>
          </w:rPr>
          <w:t>Provide Best-in-Class Customer Service</w:t>
        </w:r>
      </w:ins>
    </w:p>
    <w:p w14:paraId="484475E3" w14:textId="77777777" w:rsidR="002A6992" w:rsidRDefault="002A6992" w:rsidP="002A6992">
      <w:pPr>
        <w:rPr>
          <w:ins w:id="228" w:author="Matthews, Katrina (DOES)" w:date="2021-07-21T14:45:00Z"/>
          <w:rFonts w:ascii="Times New Roman" w:hAnsi="Times New Roman" w:cs="Times New Roman"/>
          <w:b/>
          <w:bCs/>
        </w:rPr>
      </w:pPr>
      <w:ins w:id="229" w:author="Matthews, Katrina (DOES)" w:date="2021-07-21T14:45:00Z">
        <w:r>
          <w:rPr>
            <w:rFonts w:ascii="Times New Roman" w:hAnsi="Times New Roman" w:cs="Times New Roman"/>
            <w:b/>
            <w:bCs/>
          </w:rPr>
          <w:br w:type="page"/>
        </w:r>
      </w:ins>
    </w:p>
    <w:p w14:paraId="3FF40772" w14:textId="12A67930" w:rsidR="00434BBF" w:rsidDel="007E515F" w:rsidRDefault="00434BBF" w:rsidP="00434BBF">
      <w:pPr>
        <w:rPr>
          <w:del w:id="230" w:author="Matthews, Katrina (DOES)" w:date="2021-07-21T12:43:00Z"/>
          <w:rFonts w:ascii="Times New Roman" w:hAnsi="Times New Roman" w:cs="Times New Roman"/>
          <w:sz w:val="24"/>
          <w:szCs w:val="24"/>
          <w:highlight w:val="yellow"/>
        </w:rPr>
      </w:pPr>
    </w:p>
    <w:p w14:paraId="1783E694" w14:textId="3A3181D3" w:rsidR="007E515F" w:rsidRDefault="007E515F" w:rsidP="00434BBF">
      <w:pPr>
        <w:rPr>
          <w:ins w:id="231" w:author="Matthews, Katrina (DOES)" w:date="2021-07-21T14:45:00Z"/>
          <w:rFonts w:ascii="Times New Roman" w:hAnsi="Times New Roman" w:cs="Times New Roman"/>
          <w:sz w:val="24"/>
          <w:szCs w:val="24"/>
          <w:highlight w:val="yellow"/>
        </w:rPr>
      </w:pPr>
    </w:p>
    <w:p w14:paraId="184E4F20" w14:textId="0F3E3F71" w:rsidR="007E515F" w:rsidRDefault="007E515F" w:rsidP="00434BBF">
      <w:pPr>
        <w:rPr>
          <w:ins w:id="232" w:author="Matthews, Katrina (DOES)" w:date="2021-07-21T14:45:00Z"/>
          <w:rFonts w:ascii="Times New Roman" w:hAnsi="Times New Roman" w:cs="Times New Roman"/>
          <w:sz w:val="24"/>
          <w:szCs w:val="24"/>
          <w:highlight w:val="yellow"/>
        </w:rPr>
      </w:pPr>
    </w:p>
    <w:p w14:paraId="62148A18" w14:textId="4902B5D3" w:rsidR="007E515F" w:rsidRDefault="007E515F" w:rsidP="00434BBF">
      <w:pPr>
        <w:rPr>
          <w:ins w:id="233" w:author="Matthews, Katrina (DOES)" w:date="2021-07-21T14:45:00Z"/>
          <w:rFonts w:ascii="Times New Roman" w:hAnsi="Times New Roman" w:cs="Times New Roman"/>
          <w:sz w:val="24"/>
          <w:szCs w:val="24"/>
          <w:highlight w:val="yellow"/>
        </w:rPr>
      </w:pPr>
    </w:p>
    <w:p w14:paraId="08064A34" w14:textId="74596B9A" w:rsidR="007E515F" w:rsidRDefault="007E515F" w:rsidP="00434BBF">
      <w:pPr>
        <w:rPr>
          <w:ins w:id="234" w:author="Matthews, Katrina (DOES)" w:date="2021-07-21T14:45:00Z"/>
          <w:rFonts w:ascii="Times New Roman" w:hAnsi="Times New Roman" w:cs="Times New Roman"/>
          <w:sz w:val="24"/>
          <w:szCs w:val="24"/>
          <w:highlight w:val="yellow"/>
        </w:rPr>
      </w:pPr>
    </w:p>
    <w:p w14:paraId="2581F46C" w14:textId="058AA848" w:rsidR="007E515F" w:rsidRDefault="007E515F" w:rsidP="00434BBF">
      <w:pPr>
        <w:rPr>
          <w:ins w:id="235" w:author="Matthews, Katrina (DOES)" w:date="2021-07-21T14:45:00Z"/>
          <w:rFonts w:ascii="Times New Roman" w:hAnsi="Times New Roman" w:cs="Times New Roman"/>
          <w:sz w:val="24"/>
          <w:szCs w:val="24"/>
          <w:highlight w:val="yellow"/>
        </w:rPr>
      </w:pPr>
    </w:p>
    <w:p w14:paraId="33668BDA" w14:textId="000FFECB" w:rsidR="007E515F" w:rsidRDefault="007E515F" w:rsidP="00434BBF">
      <w:pPr>
        <w:rPr>
          <w:ins w:id="236" w:author="Matthews, Katrina (DOES)" w:date="2021-07-21T14:45:00Z"/>
          <w:rFonts w:ascii="Times New Roman" w:hAnsi="Times New Roman" w:cs="Times New Roman"/>
          <w:sz w:val="24"/>
          <w:szCs w:val="24"/>
          <w:highlight w:val="yellow"/>
        </w:rPr>
      </w:pPr>
    </w:p>
    <w:p w14:paraId="00AE6800" w14:textId="3DD86898" w:rsidR="007E515F" w:rsidRDefault="007E515F" w:rsidP="00434BBF">
      <w:pPr>
        <w:rPr>
          <w:ins w:id="237" w:author="Matthews, Katrina (DOES)" w:date="2021-07-21T14:45:00Z"/>
          <w:rFonts w:ascii="Times New Roman" w:hAnsi="Times New Roman" w:cs="Times New Roman"/>
          <w:sz w:val="24"/>
          <w:szCs w:val="24"/>
          <w:highlight w:val="yellow"/>
        </w:rPr>
      </w:pPr>
    </w:p>
    <w:p w14:paraId="3231773D" w14:textId="2EB82FEF" w:rsidR="007E515F" w:rsidRDefault="007E515F" w:rsidP="00434BBF">
      <w:pPr>
        <w:rPr>
          <w:ins w:id="238" w:author="Matthews, Katrina (DOES)" w:date="2021-07-21T14:45:00Z"/>
          <w:rFonts w:ascii="Times New Roman" w:hAnsi="Times New Roman" w:cs="Times New Roman"/>
          <w:sz w:val="24"/>
          <w:szCs w:val="24"/>
          <w:highlight w:val="yellow"/>
        </w:rPr>
      </w:pPr>
    </w:p>
    <w:p w14:paraId="6B13B651" w14:textId="6E46411A" w:rsidR="007E515F" w:rsidRDefault="007E515F" w:rsidP="00434BBF">
      <w:pPr>
        <w:rPr>
          <w:ins w:id="239" w:author="Matthews, Katrina (DOES)" w:date="2021-07-21T14:45:00Z"/>
          <w:rFonts w:ascii="Times New Roman" w:hAnsi="Times New Roman" w:cs="Times New Roman"/>
          <w:sz w:val="24"/>
          <w:szCs w:val="24"/>
          <w:highlight w:val="yellow"/>
        </w:rPr>
      </w:pPr>
    </w:p>
    <w:p w14:paraId="183C7011" w14:textId="61A40C1F" w:rsidR="007E515F" w:rsidRDefault="007E515F" w:rsidP="00434BBF">
      <w:pPr>
        <w:rPr>
          <w:ins w:id="240" w:author="Matthews, Katrina (DOES)" w:date="2021-07-21T14:45:00Z"/>
          <w:rFonts w:ascii="Times New Roman" w:hAnsi="Times New Roman" w:cs="Times New Roman"/>
          <w:sz w:val="24"/>
          <w:szCs w:val="24"/>
          <w:highlight w:val="yellow"/>
        </w:rPr>
      </w:pPr>
    </w:p>
    <w:p w14:paraId="6D71FA32" w14:textId="48983072" w:rsidR="007E515F" w:rsidRDefault="007E515F" w:rsidP="00434BBF">
      <w:pPr>
        <w:rPr>
          <w:ins w:id="241" w:author="Matthews, Katrina (DOES)" w:date="2021-07-21T14:45:00Z"/>
          <w:rFonts w:ascii="Times New Roman" w:hAnsi="Times New Roman" w:cs="Times New Roman"/>
          <w:sz w:val="24"/>
          <w:szCs w:val="24"/>
          <w:highlight w:val="yellow"/>
        </w:rPr>
      </w:pPr>
    </w:p>
    <w:p w14:paraId="11876EFE" w14:textId="13B9B721" w:rsidR="007E515F" w:rsidRDefault="007E515F" w:rsidP="00434BBF">
      <w:pPr>
        <w:rPr>
          <w:ins w:id="242" w:author="Matthews, Katrina (DOES)" w:date="2021-07-21T14:45:00Z"/>
          <w:rFonts w:ascii="Times New Roman" w:hAnsi="Times New Roman" w:cs="Times New Roman"/>
          <w:sz w:val="24"/>
          <w:szCs w:val="24"/>
          <w:highlight w:val="yellow"/>
        </w:rPr>
      </w:pPr>
    </w:p>
    <w:p w14:paraId="56B330F2" w14:textId="3369AA74" w:rsidR="007E515F" w:rsidRDefault="007E515F" w:rsidP="00434BBF">
      <w:pPr>
        <w:rPr>
          <w:ins w:id="243" w:author="Matthews, Katrina (DOES)" w:date="2021-07-21T14:45:00Z"/>
          <w:rFonts w:ascii="Times New Roman" w:hAnsi="Times New Roman" w:cs="Times New Roman"/>
          <w:sz w:val="24"/>
          <w:szCs w:val="24"/>
          <w:highlight w:val="yellow"/>
        </w:rPr>
      </w:pPr>
    </w:p>
    <w:p w14:paraId="77BCE540" w14:textId="24B3C289" w:rsidR="007E515F" w:rsidRDefault="007E515F" w:rsidP="00434BBF">
      <w:pPr>
        <w:rPr>
          <w:ins w:id="244" w:author="Matthews, Katrina (DOES)" w:date="2021-07-21T14:45:00Z"/>
          <w:rFonts w:ascii="Times New Roman" w:hAnsi="Times New Roman" w:cs="Times New Roman"/>
          <w:sz w:val="24"/>
          <w:szCs w:val="24"/>
          <w:highlight w:val="yellow"/>
        </w:rPr>
      </w:pPr>
    </w:p>
    <w:p w14:paraId="1F3AC608" w14:textId="2CCBE697" w:rsidR="007E515F" w:rsidRDefault="007E515F" w:rsidP="00434BBF">
      <w:pPr>
        <w:rPr>
          <w:ins w:id="245" w:author="Matthews, Katrina (DOES)" w:date="2021-07-21T14:45:00Z"/>
          <w:rFonts w:ascii="Times New Roman" w:hAnsi="Times New Roman" w:cs="Times New Roman"/>
          <w:sz w:val="24"/>
          <w:szCs w:val="24"/>
          <w:highlight w:val="yellow"/>
        </w:rPr>
      </w:pPr>
    </w:p>
    <w:p w14:paraId="255A05D9" w14:textId="099F2B41" w:rsidR="007E515F" w:rsidRDefault="007E515F" w:rsidP="00434BBF">
      <w:pPr>
        <w:rPr>
          <w:ins w:id="246" w:author="Matthews, Katrina (DOES)" w:date="2021-07-21T14:45:00Z"/>
          <w:rFonts w:ascii="Times New Roman" w:hAnsi="Times New Roman" w:cs="Times New Roman"/>
          <w:sz w:val="24"/>
          <w:szCs w:val="24"/>
          <w:highlight w:val="yellow"/>
        </w:rPr>
      </w:pPr>
    </w:p>
    <w:p w14:paraId="3A4B12CA" w14:textId="6D1C8F5F" w:rsidR="007E515F" w:rsidRDefault="007E515F" w:rsidP="00434BBF">
      <w:pPr>
        <w:rPr>
          <w:ins w:id="247" w:author="Matthews, Katrina (DOES)" w:date="2021-07-21T14:45:00Z"/>
          <w:rFonts w:ascii="Times New Roman" w:hAnsi="Times New Roman" w:cs="Times New Roman"/>
          <w:sz w:val="24"/>
          <w:szCs w:val="24"/>
          <w:highlight w:val="yellow"/>
        </w:rPr>
      </w:pPr>
    </w:p>
    <w:p w14:paraId="7BB50DFE" w14:textId="6BE6CB6C" w:rsidR="007E515F" w:rsidRDefault="007E515F" w:rsidP="00434BBF">
      <w:pPr>
        <w:rPr>
          <w:ins w:id="248" w:author="Matthews, Katrina (DOES)" w:date="2021-07-21T14:45:00Z"/>
          <w:rFonts w:ascii="Times New Roman" w:hAnsi="Times New Roman" w:cs="Times New Roman"/>
          <w:sz w:val="24"/>
          <w:szCs w:val="24"/>
          <w:highlight w:val="yellow"/>
        </w:rPr>
      </w:pPr>
    </w:p>
    <w:p w14:paraId="1016DBB5" w14:textId="57F770C4" w:rsidR="007E515F" w:rsidRDefault="007E515F" w:rsidP="00434BBF">
      <w:pPr>
        <w:rPr>
          <w:ins w:id="249" w:author="Matthews, Katrina (DOES)" w:date="2021-07-21T14:45:00Z"/>
          <w:rFonts w:ascii="Times New Roman" w:hAnsi="Times New Roman" w:cs="Times New Roman"/>
          <w:sz w:val="24"/>
          <w:szCs w:val="24"/>
          <w:highlight w:val="yellow"/>
        </w:rPr>
      </w:pPr>
    </w:p>
    <w:p w14:paraId="4AADEA04" w14:textId="0CF77AFD" w:rsidR="007E515F" w:rsidRDefault="007E515F" w:rsidP="00434BBF">
      <w:pPr>
        <w:rPr>
          <w:ins w:id="250" w:author="Matthews, Katrina (DOES)" w:date="2021-07-21T14:45:00Z"/>
          <w:rFonts w:ascii="Times New Roman" w:hAnsi="Times New Roman" w:cs="Times New Roman"/>
          <w:sz w:val="24"/>
          <w:szCs w:val="24"/>
          <w:highlight w:val="yellow"/>
        </w:rPr>
      </w:pPr>
    </w:p>
    <w:p w14:paraId="0D360618" w14:textId="6C947373" w:rsidR="007E515F" w:rsidRDefault="007E515F" w:rsidP="00434BBF">
      <w:pPr>
        <w:rPr>
          <w:ins w:id="251" w:author="Matthews, Katrina (DOES)" w:date="2021-07-21T14:45:00Z"/>
          <w:rFonts w:ascii="Times New Roman" w:hAnsi="Times New Roman" w:cs="Times New Roman"/>
          <w:sz w:val="24"/>
          <w:szCs w:val="24"/>
          <w:highlight w:val="yellow"/>
        </w:rPr>
      </w:pPr>
    </w:p>
    <w:p w14:paraId="161DED7A" w14:textId="152C2DFA" w:rsidR="007E515F" w:rsidRDefault="007E515F" w:rsidP="00434BBF">
      <w:pPr>
        <w:rPr>
          <w:ins w:id="252" w:author="Matthews, Katrina (DOES)" w:date="2021-07-21T14:45:00Z"/>
          <w:rFonts w:ascii="Times New Roman" w:hAnsi="Times New Roman" w:cs="Times New Roman"/>
          <w:sz w:val="24"/>
          <w:szCs w:val="24"/>
          <w:highlight w:val="yellow"/>
        </w:rPr>
      </w:pPr>
    </w:p>
    <w:p w14:paraId="5AEC7C54" w14:textId="3D6A784F" w:rsidR="007E515F" w:rsidRDefault="007E515F" w:rsidP="00434BBF">
      <w:pPr>
        <w:rPr>
          <w:ins w:id="253" w:author="Matthews, Katrina (DOES)" w:date="2021-07-21T14:45:00Z"/>
          <w:rFonts w:ascii="Times New Roman" w:hAnsi="Times New Roman" w:cs="Times New Roman"/>
          <w:sz w:val="24"/>
          <w:szCs w:val="24"/>
          <w:highlight w:val="yellow"/>
        </w:rPr>
      </w:pPr>
    </w:p>
    <w:p w14:paraId="389647B7" w14:textId="77777777" w:rsidR="007E515F" w:rsidRDefault="007E515F" w:rsidP="00434BBF">
      <w:pPr>
        <w:rPr>
          <w:ins w:id="254" w:author="Matthews, Katrina (DOES)" w:date="2021-07-21T14:45:00Z"/>
          <w:rFonts w:ascii="Times New Roman" w:hAnsi="Times New Roman" w:cs="Times New Roman"/>
          <w:sz w:val="24"/>
          <w:szCs w:val="24"/>
          <w:highlight w:val="yellow"/>
        </w:rPr>
      </w:pPr>
    </w:p>
    <w:p w14:paraId="7E156E37" w14:textId="77777777" w:rsidR="00434BBF" w:rsidDel="00D06F7F" w:rsidRDefault="00434BBF" w:rsidP="00434BBF">
      <w:pPr>
        <w:rPr>
          <w:del w:id="255" w:author="Matthews, Katrina (DOES)" w:date="2021-07-21T12:43:00Z"/>
          <w:rFonts w:ascii="Times New Roman" w:hAnsi="Times New Roman" w:cs="Times New Roman"/>
          <w:sz w:val="24"/>
          <w:szCs w:val="24"/>
          <w:highlight w:val="yellow"/>
        </w:rPr>
      </w:pPr>
    </w:p>
    <w:p w14:paraId="7A7C12AA" w14:textId="77777777" w:rsidR="00434BBF" w:rsidDel="00D06F7F" w:rsidRDefault="00434BBF" w:rsidP="00434BBF">
      <w:pPr>
        <w:rPr>
          <w:del w:id="256" w:author="Matthews, Katrina (DOES)" w:date="2021-07-21T12:43:00Z"/>
          <w:rFonts w:ascii="Times New Roman" w:hAnsi="Times New Roman" w:cs="Times New Roman"/>
          <w:sz w:val="24"/>
          <w:szCs w:val="24"/>
          <w:highlight w:val="yellow"/>
        </w:rPr>
      </w:pPr>
    </w:p>
    <w:p w14:paraId="35178C47" w14:textId="61921FF1" w:rsidR="00733D28" w:rsidDel="00D06F7F" w:rsidRDefault="00733D28" w:rsidP="00434BBF">
      <w:pPr>
        <w:rPr>
          <w:del w:id="257" w:author="Matthews, Katrina (DOES)" w:date="2021-07-21T12:43:00Z"/>
          <w:rFonts w:ascii="Times New Roman" w:hAnsi="Times New Roman" w:cs="Times New Roman"/>
          <w:sz w:val="24"/>
          <w:szCs w:val="24"/>
          <w:highlight w:val="yellow"/>
        </w:rPr>
      </w:pPr>
    </w:p>
    <w:p w14:paraId="636D5762" w14:textId="5F88B05A" w:rsidR="00733D28" w:rsidDel="00D06F7F" w:rsidRDefault="00D8454F" w:rsidP="00434BBF">
      <w:pPr>
        <w:rPr>
          <w:del w:id="258" w:author="Matthews, Katrina (DOES)" w:date="2021-07-21T12:43:00Z"/>
          <w:rFonts w:ascii="Times New Roman" w:hAnsi="Times New Roman" w:cs="Times New Roman"/>
          <w:sz w:val="24"/>
          <w:szCs w:val="24"/>
          <w:highlight w:val="yellow"/>
        </w:rPr>
      </w:pPr>
      <w:commentRangeStart w:id="259"/>
      <w:commentRangeStart w:id="260"/>
      <w:commentRangeStart w:id="261"/>
      <w:commentRangeEnd w:id="259"/>
      <w:del w:id="262" w:author="Matthews, Katrina (DOES)" w:date="2021-07-21T12:43:00Z">
        <w:r w:rsidDel="00D06F7F">
          <w:rPr>
            <w:rStyle w:val="CommentReference"/>
          </w:rPr>
          <w:commentReference w:id="259"/>
        </w:r>
      </w:del>
      <w:commentRangeEnd w:id="260"/>
      <w:r w:rsidR="00D06F7F">
        <w:rPr>
          <w:rStyle w:val="CommentReference"/>
        </w:rPr>
        <w:commentReference w:id="260"/>
      </w:r>
      <w:commentRangeEnd w:id="261"/>
      <w:r w:rsidR="00D06F7F">
        <w:rPr>
          <w:rStyle w:val="CommentReference"/>
        </w:rPr>
        <w:commentReference w:id="261"/>
      </w:r>
    </w:p>
    <w:p w14:paraId="23EA7A9D" w14:textId="63BCD242" w:rsidR="00A95D56" w:rsidRPr="00434BBF" w:rsidDel="00251457" w:rsidRDefault="00A95D56" w:rsidP="00434BBF">
      <w:pPr>
        <w:rPr>
          <w:del w:id="263" w:author="Matthews, Katrina (DOES)" w:date="2021-07-21T14:59:00Z"/>
          <w:rFonts w:ascii="Times New Roman" w:hAnsi="Times New Roman" w:cs="Times New Roman"/>
          <w:sz w:val="24"/>
          <w:szCs w:val="24"/>
        </w:rPr>
      </w:pPr>
      <w:del w:id="264" w:author="Matthews, Katrina (DOES)" w:date="2021-07-21T14:59:00Z">
        <w:r w:rsidRPr="00434BBF" w:rsidDel="00251457">
          <w:rPr>
            <w:rFonts w:ascii="Times New Roman" w:hAnsi="Times New Roman" w:cs="Times New Roman"/>
            <w:sz w:val="24"/>
            <w:szCs w:val="24"/>
          </w:rPr>
          <w:delText>For the purposes of this report</w:delText>
        </w:r>
      </w:del>
      <w:ins w:id="265" w:author="Garrett, Tynekia (DOES)" w:date="2021-07-12T16:49:00Z">
        <w:del w:id="266" w:author="Matthews, Katrina (DOES)" w:date="2021-07-21T14:59:00Z">
          <w:r w:rsidR="004C6AFC" w:rsidDel="00251457">
            <w:rPr>
              <w:rFonts w:ascii="Times New Roman" w:hAnsi="Times New Roman" w:cs="Times New Roman"/>
              <w:sz w:val="24"/>
              <w:szCs w:val="24"/>
            </w:rPr>
            <w:delText>,</w:delText>
          </w:r>
        </w:del>
      </w:ins>
      <w:del w:id="267" w:author="Matthews, Katrina (DOES)" w:date="2021-07-21T14:59:00Z">
        <w:r w:rsidRPr="00434BBF" w:rsidDel="00251457">
          <w:rPr>
            <w:rFonts w:ascii="Times New Roman" w:hAnsi="Times New Roman" w:cs="Times New Roman"/>
            <w:sz w:val="24"/>
            <w:szCs w:val="24"/>
          </w:rPr>
          <w:delText xml:space="preserve"> </w:delText>
        </w:r>
        <w:r w:rsidR="009936BD" w:rsidRPr="00434BBF" w:rsidDel="00251457">
          <w:rPr>
            <w:rFonts w:ascii="Times New Roman" w:hAnsi="Times New Roman" w:cs="Times New Roman"/>
            <w:sz w:val="24"/>
            <w:szCs w:val="24"/>
          </w:rPr>
          <w:delText>the</w:delText>
        </w:r>
        <w:r w:rsidRPr="00434BBF" w:rsidDel="00251457">
          <w:rPr>
            <w:rFonts w:ascii="Times New Roman" w:hAnsi="Times New Roman" w:cs="Times New Roman"/>
            <w:sz w:val="24"/>
            <w:szCs w:val="24"/>
          </w:rPr>
          <w:delText xml:space="preserve"> data</w:delText>
        </w:r>
        <w:r w:rsidR="009936BD" w:rsidRPr="00434BBF" w:rsidDel="00251457">
          <w:rPr>
            <w:rFonts w:ascii="Times New Roman" w:hAnsi="Times New Roman" w:cs="Times New Roman"/>
            <w:sz w:val="24"/>
            <w:szCs w:val="24"/>
          </w:rPr>
          <w:delText xml:space="preserve"> is</w:delText>
        </w:r>
        <w:r w:rsidRPr="00434BBF" w:rsidDel="00251457">
          <w:rPr>
            <w:rFonts w:ascii="Times New Roman" w:hAnsi="Times New Roman" w:cs="Times New Roman"/>
            <w:sz w:val="24"/>
            <w:szCs w:val="24"/>
          </w:rPr>
          <w:delText xml:space="preserve"> broken down</w:delText>
        </w:r>
      </w:del>
      <w:ins w:id="268" w:author="Falcone, Christopher (DOES)" w:date="2021-07-16T09:31:00Z">
        <w:del w:id="269" w:author="Matthews, Katrina (DOES)" w:date="2021-07-21T14:59:00Z">
          <w:r w:rsidR="004F6ABE" w:rsidDel="00251457">
            <w:rPr>
              <w:rFonts w:ascii="Times New Roman" w:hAnsi="Times New Roman" w:cs="Times New Roman"/>
              <w:sz w:val="24"/>
              <w:szCs w:val="24"/>
            </w:rPr>
            <w:delText xml:space="preserve"> by program</w:delText>
          </w:r>
        </w:del>
      </w:ins>
      <w:del w:id="270" w:author="Matthews, Katrina (DOES)" w:date="2021-07-21T14:59:00Z">
        <w:r w:rsidRPr="00434BBF" w:rsidDel="00251457">
          <w:rPr>
            <w:rFonts w:ascii="Times New Roman" w:hAnsi="Times New Roman" w:cs="Times New Roman"/>
            <w:sz w:val="24"/>
            <w:szCs w:val="24"/>
          </w:rPr>
          <w:delText xml:space="preserve"> into two sections</w:delText>
        </w:r>
        <w:r w:rsidR="00AB2172" w:rsidRPr="00434BBF" w:rsidDel="00251457">
          <w:rPr>
            <w:rFonts w:ascii="Times New Roman" w:hAnsi="Times New Roman" w:cs="Times New Roman"/>
            <w:sz w:val="24"/>
            <w:szCs w:val="24"/>
          </w:rPr>
          <w:delText>:</w:delText>
        </w:r>
        <w:r w:rsidRPr="00434BBF" w:rsidDel="00251457">
          <w:rPr>
            <w:rFonts w:ascii="Times New Roman" w:hAnsi="Times New Roman" w:cs="Times New Roman"/>
            <w:sz w:val="24"/>
            <w:szCs w:val="24"/>
          </w:rPr>
          <w:delText xml:space="preserve"> </w:delText>
        </w:r>
        <w:commentRangeStart w:id="271"/>
        <w:r w:rsidRPr="00434BBF" w:rsidDel="00251457">
          <w:rPr>
            <w:rFonts w:ascii="Times New Roman" w:hAnsi="Times New Roman" w:cs="Times New Roman"/>
            <w:sz w:val="24"/>
            <w:szCs w:val="24"/>
          </w:rPr>
          <w:delText>Section A and Section B</w:delText>
        </w:r>
        <w:commentRangeEnd w:id="271"/>
        <w:r w:rsidR="00F94DAF" w:rsidDel="00251457">
          <w:rPr>
            <w:rStyle w:val="CommentReference"/>
          </w:rPr>
          <w:commentReference w:id="271"/>
        </w:r>
        <w:r w:rsidRPr="00434BBF" w:rsidDel="00251457">
          <w:rPr>
            <w:rFonts w:ascii="Times New Roman" w:hAnsi="Times New Roman" w:cs="Times New Roman"/>
            <w:sz w:val="24"/>
            <w:szCs w:val="24"/>
          </w:rPr>
          <w:delText xml:space="preserve">. </w:delText>
        </w:r>
      </w:del>
    </w:p>
    <w:p w14:paraId="47BEA42B" w14:textId="4E11C37C" w:rsidR="00342C23" w:rsidRPr="00A50A57" w:rsidDel="00251457" w:rsidRDefault="00A95D56" w:rsidP="00D06F7F">
      <w:pPr>
        <w:rPr>
          <w:del w:id="272" w:author="Matthews, Katrina (DOES)" w:date="2021-07-21T14:59:00Z"/>
          <w:rFonts w:ascii="Times New Roman" w:hAnsi="Times New Roman" w:cs="Times New Roman"/>
          <w:b/>
          <w:bCs/>
          <w:sz w:val="24"/>
          <w:szCs w:val="24"/>
        </w:rPr>
        <w:pPrChange w:id="273" w:author="Matthews, Katrina (DOES)" w:date="2021-07-21T12:44:00Z">
          <w:pPr>
            <w:jc w:val="center"/>
          </w:pPr>
        </w:pPrChange>
      </w:pPr>
      <w:bookmarkStart w:id="274" w:name="_Hlk69934330"/>
      <w:commentRangeStart w:id="275"/>
      <w:del w:id="276" w:author="Matthews, Katrina (DOES)" w:date="2021-07-21T14:59:00Z">
        <w:r w:rsidRPr="00434BBF" w:rsidDel="00251457">
          <w:rPr>
            <w:rFonts w:ascii="Times New Roman" w:hAnsi="Times New Roman" w:cs="Times New Roman"/>
            <w:b/>
            <w:bCs/>
            <w:sz w:val="24"/>
            <w:szCs w:val="24"/>
          </w:rPr>
          <w:delText>Section A</w:delText>
        </w:r>
        <w:r w:rsidR="00434BBF" w:rsidDel="00251457">
          <w:rPr>
            <w:rFonts w:ascii="Times New Roman" w:hAnsi="Times New Roman" w:cs="Times New Roman"/>
            <w:b/>
            <w:bCs/>
            <w:sz w:val="24"/>
            <w:szCs w:val="24"/>
          </w:rPr>
          <w:delText>-</w:delText>
        </w:r>
        <w:r w:rsidR="00434BBF" w:rsidRPr="00434BBF" w:rsidDel="00251457">
          <w:rPr>
            <w:rFonts w:ascii="Times New Roman" w:hAnsi="Times New Roman" w:cs="Times New Roman"/>
            <w:sz w:val="24"/>
            <w:szCs w:val="24"/>
          </w:rPr>
          <w:delText xml:space="preserve"> </w:delText>
        </w:r>
        <w:r w:rsidR="00434BBF" w:rsidRPr="00434BBF" w:rsidDel="00251457">
          <w:rPr>
            <w:rFonts w:ascii="Times New Roman" w:hAnsi="Times New Roman" w:cs="Times New Roman"/>
            <w:b/>
            <w:bCs/>
            <w:sz w:val="24"/>
            <w:szCs w:val="24"/>
          </w:rPr>
          <w:delText>of D.C. Official Code §</w:delText>
        </w:r>
      </w:del>
      <w:ins w:id="277" w:author="Falcone, Christopher (DOES)" w:date="2021-07-15T14:24:00Z">
        <w:del w:id="278" w:author="Matthews, Katrina (DOES)" w:date="2021-07-21T14:59:00Z">
          <w:r w:rsidR="00111200" w:rsidDel="00251457">
            <w:rPr>
              <w:rFonts w:ascii="Times New Roman" w:hAnsi="Times New Roman" w:cs="Times New Roman"/>
              <w:b/>
              <w:bCs/>
              <w:sz w:val="24"/>
              <w:szCs w:val="24"/>
            </w:rPr>
            <w:delText xml:space="preserve"> </w:delText>
          </w:r>
        </w:del>
      </w:ins>
      <w:del w:id="279" w:author="Matthews, Katrina (DOES)" w:date="2021-07-21T14:59:00Z">
        <w:r w:rsidR="00434BBF" w:rsidRPr="00434BBF" w:rsidDel="00251457">
          <w:rPr>
            <w:rFonts w:ascii="Times New Roman" w:hAnsi="Times New Roman" w:cs="Times New Roman"/>
            <w:b/>
            <w:bCs/>
            <w:sz w:val="24"/>
            <w:szCs w:val="24"/>
          </w:rPr>
          <w:delText>32-771</w:delText>
        </w:r>
        <w:commentRangeEnd w:id="275"/>
        <w:r w:rsidR="004F6ABE" w:rsidDel="00251457">
          <w:rPr>
            <w:rStyle w:val="CommentReference"/>
          </w:rPr>
          <w:commentReference w:id="275"/>
        </w:r>
      </w:del>
    </w:p>
    <w:p w14:paraId="33290BC3" w14:textId="0731193D" w:rsidR="00074216" w:rsidRPr="00A50A57" w:rsidDel="00251457" w:rsidRDefault="009936BD" w:rsidP="00074216">
      <w:pPr>
        <w:contextualSpacing/>
        <w:rPr>
          <w:del w:id="280" w:author="Matthews, Katrina (DOES)" w:date="2021-07-21T14:59:00Z"/>
          <w:rFonts w:ascii="Times New Roman" w:hAnsi="Times New Roman" w:cs="Times New Roman"/>
          <w:sz w:val="24"/>
          <w:szCs w:val="24"/>
        </w:rPr>
      </w:pPr>
      <w:del w:id="281" w:author="Matthews, Katrina (DOES)" w:date="2021-07-21T14:59:00Z">
        <w:r w:rsidRPr="00A50A57" w:rsidDel="00251457">
          <w:rPr>
            <w:rFonts w:ascii="Times New Roman" w:hAnsi="Times New Roman" w:cs="Times New Roman"/>
            <w:sz w:val="24"/>
            <w:szCs w:val="24"/>
          </w:rPr>
          <w:delText>This</w:delText>
        </w:r>
        <w:r w:rsidR="00AB2172" w:rsidRPr="00A50A57" w:rsidDel="00251457">
          <w:rPr>
            <w:rFonts w:ascii="Times New Roman" w:hAnsi="Times New Roman" w:cs="Times New Roman"/>
            <w:sz w:val="24"/>
            <w:szCs w:val="24"/>
          </w:rPr>
          <w:delText xml:space="preserve"> section</w:delText>
        </w:r>
        <w:r w:rsidRPr="00A50A57" w:rsidDel="00251457">
          <w:rPr>
            <w:rFonts w:ascii="Times New Roman" w:hAnsi="Times New Roman" w:cs="Times New Roman"/>
            <w:sz w:val="24"/>
            <w:szCs w:val="24"/>
          </w:rPr>
          <w:delText xml:space="preserve"> provides information requested in section (a) of</w:delText>
        </w:r>
      </w:del>
      <w:ins w:id="282" w:author="Falcone, Christopher (DOES)" w:date="2021-07-16T09:36:00Z">
        <w:del w:id="283" w:author="Matthews, Katrina (DOES)" w:date="2021-07-21T14:59:00Z">
          <w:r w:rsidR="004F6ABE" w:rsidDel="00251457">
            <w:rPr>
              <w:rFonts w:ascii="Times New Roman" w:hAnsi="Times New Roman" w:cs="Times New Roman"/>
              <w:sz w:val="24"/>
              <w:szCs w:val="24"/>
            </w:rPr>
            <w:delText>pursuant to</w:delText>
          </w:r>
        </w:del>
      </w:ins>
      <w:del w:id="284" w:author="Matthews, Katrina (DOES)" w:date="2021-07-21T14:59:00Z">
        <w:r w:rsidRPr="00A50A57" w:rsidDel="00251457">
          <w:rPr>
            <w:rFonts w:ascii="Times New Roman" w:hAnsi="Times New Roman" w:cs="Times New Roman"/>
            <w:sz w:val="24"/>
            <w:szCs w:val="24"/>
          </w:rPr>
          <w:delText xml:space="preserve"> D.C. Official Code §32-771</w:delText>
        </w:r>
      </w:del>
      <w:ins w:id="285" w:author="Falcone, Christopher (DOES)" w:date="2021-07-16T09:36:00Z">
        <w:del w:id="286" w:author="Matthews, Katrina (DOES)" w:date="2021-07-21T14:59:00Z">
          <w:r w:rsidR="004F6ABE" w:rsidDel="00251457">
            <w:rPr>
              <w:rFonts w:ascii="Times New Roman" w:hAnsi="Times New Roman" w:cs="Times New Roman"/>
              <w:sz w:val="24"/>
              <w:szCs w:val="24"/>
            </w:rPr>
            <w:delText>(a)</w:delText>
          </w:r>
        </w:del>
      </w:ins>
      <w:del w:id="287" w:author="Matthews, Katrina (DOES)" w:date="2021-07-21T14:59:00Z">
        <w:r w:rsidRPr="00A50A57" w:rsidDel="00251457">
          <w:rPr>
            <w:rFonts w:ascii="Times New Roman" w:hAnsi="Times New Roman" w:cs="Times New Roman"/>
            <w:sz w:val="24"/>
            <w:szCs w:val="24"/>
          </w:rPr>
          <w:delText>, which shall include the following outcome measures for job training or adult education participants delineated by job training program</w:delText>
        </w:r>
      </w:del>
      <w:ins w:id="288" w:author="Falcone, Christopher (DOES)" w:date="2021-07-16T09:36:00Z">
        <w:del w:id="289" w:author="Matthews, Katrina (DOES)" w:date="2021-07-21T14:59:00Z">
          <w:r w:rsidR="004F6ABE" w:rsidDel="00251457">
            <w:rPr>
              <w:rFonts w:ascii="Times New Roman" w:hAnsi="Times New Roman" w:cs="Times New Roman"/>
              <w:sz w:val="24"/>
              <w:szCs w:val="24"/>
            </w:rPr>
            <w:delText>,</w:delText>
          </w:r>
        </w:del>
      </w:ins>
      <w:del w:id="290" w:author="Matthews, Katrina (DOES)" w:date="2021-07-21T14:59:00Z">
        <w:r w:rsidRPr="00A50A57" w:rsidDel="00251457">
          <w:rPr>
            <w:rFonts w:ascii="Times New Roman" w:hAnsi="Times New Roman" w:cs="Times New Roman"/>
            <w:sz w:val="24"/>
            <w:szCs w:val="24"/>
          </w:rPr>
          <w:delText xml:space="preserve"> and</w:delText>
        </w:r>
      </w:del>
      <w:ins w:id="291" w:author="Falcone, Christopher (DOES)" w:date="2021-07-16T09:36:00Z">
        <w:del w:id="292" w:author="Matthews, Katrina (DOES)" w:date="2021-07-21T14:59:00Z">
          <w:r w:rsidR="004F6ABE" w:rsidDel="00251457">
            <w:rPr>
              <w:rFonts w:ascii="Times New Roman" w:hAnsi="Times New Roman" w:cs="Times New Roman"/>
              <w:sz w:val="24"/>
              <w:szCs w:val="24"/>
            </w:rPr>
            <w:delText xml:space="preserve"> if applicable, by</w:delText>
          </w:r>
        </w:del>
      </w:ins>
      <w:del w:id="293" w:author="Matthews, Katrina (DOES)" w:date="2021-07-21T14:59:00Z">
        <w:r w:rsidRPr="00A50A57" w:rsidDel="00251457">
          <w:rPr>
            <w:rFonts w:ascii="Times New Roman" w:hAnsi="Times New Roman" w:cs="Times New Roman"/>
            <w:sz w:val="24"/>
            <w:szCs w:val="24"/>
          </w:rPr>
          <w:delText xml:space="preserve"> </w:delText>
        </w:r>
        <w:commentRangeStart w:id="294"/>
        <w:r w:rsidRPr="00A50A57" w:rsidDel="00251457">
          <w:rPr>
            <w:rFonts w:ascii="Times New Roman" w:hAnsi="Times New Roman" w:cs="Times New Roman"/>
            <w:sz w:val="24"/>
            <w:szCs w:val="24"/>
          </w:rPr>
          <w:delText>vendor</w:delText>
        </w:r>
        <w:commentRangeEnd w:id="294"/>
        <w:r w:rsidR="00F94DAF" w:rsidDel="00251457">
          <w:rPr>
            <w:rStyle w:val="CommentReference"/>
          </w:rPr>
          <w:commentReference w:id="294"/>
        </w:r>
        <w:r w:rsidRPr="00A50A57" w:rsidDel="00251457">
          <w:rPr>
            <w:rFonts w:ascii="Times New Roman" w:hAnsi="Times New Roman" w:cs="Times New Roman"/>
            <w:sz w:val="24"/>
            <w:szCs w:val="24"/>
          </w:rPr>
          <w:delText>:</w:delText>
        </w:r>
      </w:del>
    </w:p>
    <w:p w14:paraId="48B5095D" w14:textId="64047478" w:rsidR="00074216" w:rsidRPr="00A50A57" w:rsidDel="00251457" w:rsidRDefault="000B3B23" w:rsidP="00074216">
      <w:pPr>
        <w:pStyle w:val="ListParagraph"/>
        <w:numPr>
          <w:ilvl w:val="0"/>
          <w:numId w:val="20"/>
        </w:numPr>
        <w:rPr>
          <w:del w:id="295" w:author="Matthews, Katrina (DOES)" w:date="2021-07-21T14:59:00Z"/>
          <w:rFonts w:ascii="Times New Roman" w:hAnsi="Times New Roman" w:cs="Times New Roman"/>
          <w:sz w:val="24"/>
          <w:szCs w:val="24"/>
        </w:rPr>
      </w:pPr>
      <w:commentRangeStart w:id="296"/>
      <w:del w:id="297" w:author="Matthews, Katrina (DOES)" w:date="2021-07-21T14:59:00Z">
        <w:r w:rsidRPr="00A50A57" w:rsidDel="00251457">
          <w:rPr>
            <w:rFonts w:ascii="Times New Roman" w:hAnsi="Times New Roman" w:cs="Times New Roman"/>
            <w:sz w:val="24"/>
            <w:szCs w:val="24"/>
          </w:rPr>
          <w:delText xml:space="preserve">New Program </w:delText>
        </w:r>
        <w:r w:rsidR="00074216" w:rsidRPr="00A50A57" w:rsidDel="00251457">
          <w:rPr>
            <w:rFonts w:ascii="Times New Roman" w:hAnsi="Times New Roman" w:cs="Times New Roman"/>
            <w:sz w:val="24"/>
            <w:szCs w:val="24"/>
          </w:rPr>
          <w:delText>Enrollment</w:delText>
        </w:r>
      </w:del>
    </w:p>
    <w:p w14:paraId="3BEF55F5" w14:textId="636E934D" w:rsidR="000B3B23" w:rsidRPr="00A50A57" w:rsidDel="00251457" w:rsidRDefault="000B3B23" w:rsidP="00074216">
      <w:pPr>
        <w:pStyle w:val="ListParagraph"/>
        <w:numPr>
          <w:ilvl w:val="0"/>
          <w:numId w:val="20"/>
        </w:numPr>
        <w:rPr>
          <w:del w:id="298" w:author="Matthews, Katrina (DOES)" w:date="2021-07-21T14:59:00Z"/>
          <w:rFonts w:ascii="Times New Roman" w:hAnsi="Times New Roman" w:cs="Times New Roman"/>
          <w:sz w:val="24"/>
          <w:szCs w:val="24"/>
        </w:rPr>
      </w:pPr>
      <w:del w:id="299" w:author="Matthews, Katrina (DOES)" w:date="2021-07-21T14:59:00Z">
        <w:r w:rsidRPr="00A50A57" w:rsidDel="00251457">
          <w:rPr>
            <w:rFonts w:ascii="Times New Roman" w:hAnsi="Times New Roman" w:cs="Times New Roman"/>
            <w:sz w:val="24"/>
            <w:szCs w:val="24"/>
          </w:rPr>
          <w:delText>Continued Program Participation</w:delText>
        </w:r>
        <w:r w:rsidR="006A4F52" w:rsidRPr="00A50A57" w:rsidDel="00251457">
          <w:rPr>
            <w:rFonts w:ascii="Times New Roman" w:hAnsi="Times New Roman" w:cs="Times New Roman"/>
            <w:sz w:val="24"/>
            <w:szCs w:val="24"/>
          </w:rPr>
          <w:delText xml:space="preserve"> (from previous reporting period)</w:delText>
        </w:r>
      </w:del>
    </w:p>
    <w:p w14:paraId="067CA369" w14:textId="759C0201" w:rsidR="000B3B23" w:rsidRPr="00A50A57" w:rsidDel="00251457" w:rsidRDefault="000B3B23" w:rsidP="00074216">
      <w:pPr>
        <w:pStyle w:val="ListParagraph"/>
        <w:numPr>
          <w:ilvl w:val="0"/>
          <w:numId w:val="20"/>
        </w:numPr>
        <w:rPr>
          <w:del w:id="300" w:author="Matthews, Katrina (DOES)" w:date="2021-07-21T14:59:00Z"/>
          <w:rFonts w:ascii="Times New Roman" w:hAnsi="Times New Roman" w:cs="Times New Roman"/>
          <w:sz w:val="24"/>
          <w:szCs w:val="24"/>
        </w:rPr>
      </w:pPr>
      <w:del w:id="301" w:author="Matthews, Katrina (DOES)" w:date="2021-07-21T14:59:00Z">
        <w:r w:rsidRPr="00A50A57" w:rsidDel="00251457">
          <w:rPr>
            <w:rFonts w:ascii="Times New Roman" w:hAnsi="Times New Roman" w:cs="Times New Roman"/>
            <w:sz w:val="24"/>
            <w:szCs w:val="24"/>
          </w:rPr>
          <w:delText>Activity Completion</w:delText>
        </w:r>
      </w:del>
    </w:p>
    <w:p w14:paraId="0FD61DEC" w14:textId="4869D22F" w:rsidR="00434BBF" w:rsidRPr="00434BBF" w:rsidDel="00251457" w:rsidRDefault="000B3B23" w:rsidP="00434BBF">
      <w:pPr>
        <w:pStyle w:val="ListParagraph"/>
        <w:numPr>
          <w:ilvl w:val="0"/>
          <w:numId w:val="20"/>
        </w:numPr>
        <w:rPr>
          <w:del w:id="302" w:author="Matthews, Katrina (DOES)" w:date="2021-07-21T14:59:00Z"/>
          <w:rFonts w:ascii="Times New Roman" w:hAnsi="Times New Roman" w:cs="Times New Roman"/>
          <w:sz w:val="24"/>
          <w:szCs w:val="24"/>
        </w:rPr>
      </w:pPr>
      <w:del w:id="303" w:author="Matthews, Katrina (DOES)" w:date="2021-07-21T14:59:00Z">
        <w:r w:rsidRPr="00434BBF" w:rsidDel="00251457">
          <w:rPr>
            <w:rFonts w:ascii="Times New Roman" w:hAnsi="Times New Roman" w:cs="Times New Roman"/>
            <w:sz w:val="24"/>
            <w:szCs w:val="24"/>
          </w:rPr>
          <w:delText>Program</w:delText>
        </w:r>
        <w:r w:rsidR="00177A00" w:rsidRPr="00434BBF" w:rsidDel="00251457">
          <w:rPr>
            <w:rFonts w:ascii="Times New Roman" w:hAnsi="Times New Roman" w:cs="Times New Roman"/>
            <w:sz w:val="24"/>
            <w:szCs w:val="24"/>
          </w:rPr>
          <w:delText xml:space="preserve"> Exit </w:delText>
        </w:r>
        <w:commentRangeEnd w:id="296"/>
        <w:r w:rsidR="002853CB" w:rsidDel="00251457">
          <w:rPr>
            <w:rStyle w:val="CommentReference"/>
          </w:rPr>
          <w:commentReference w:id="296"/>
        </w:r>
      </w:del>
    </w:p>
    <w:bookmarkEnd w:id="274"/>
    <w:tbl>
      <w:tblPr>
        <w:tblStyle w:val="TableGrid"/>
        <w:tblpPr w:leftFromText="180" w:rightFromText="180" w:vertAnchor="text" w:horzAnchor="margin" w:tblpY="554"/>
        <w:tblW w:w="0" w:type="auto"/>
        <w:tblLook w:val="04A0" w:firstRow="1" w:lastRow="0" w:firstColumn="1" w:lastColumn="0" w:noHBand="0" w:noVBand="1"/>
      </w:tblPr>
      <w:tblGrid>
        <w:gridCol w:w="4674"/>
        <w:gridCol w:w="4676"/>
      </w:tblGrid>
      <w:tr w:rsidR="004371ED" w:rsidRPr="00C20FCC" w:rsidDel="007E515F" w14:paraId="35370BBF" w14:textId="2C01A155" w:rsidTr="008A1557">
        <w:trPr>
          <w:trHeight w:val="557"/>
          <w:del w:id="304" w:author="Matthews, Katrina (DOES)" w:date="2021-07-21T14:35:00Z"/>
        </w:trPr>
        <w:tc>
          <w:tcPr>
            <w:tcW w:w="9350" w:type="dxa"/>
            <w:gridSpan w:val="2"/>
            <w:shd w:val="clear" w:color="auto" w:fill="D9D9D9" w:themeFill="background1" w:themeFillShade="D9"/>
          </w:tcPr>
          <w:p w14:paraId="4E786EDA" w14:textId="5F43E514" w:rsidR="004371ED" w:rsidRPr="00053700" w:rsidDel="007E515F" w:rsidRDefault="004371ED" w:rsidP="008A1557">
            <w:pPr>
              <w:contextualSpacing/>
              <w:rPr>
                <w:del w:id="305" w:author="Matthews, Katrina (DOES)" w:date="2021-07-21T14:35:00Z"/>
                <w:rFonts w:ascii="Times New Roman" w:hAnsi="Times New Roman" w:cs="Times New Roman"/>
                <w:b/>
                <w:sz w:val="15"/>
                <w:szCs w:val="15"/>
              </w:rPr>
            </w:pPr>
          </w:p>
          <w:p w14:paraId="7D4186CB" w14:textId="154832DE" w:rsidR="004371ED" w:rsidRPr="00C20FCC" w:rsidDel="007E515F" w:rsidRDefault="004371ED" w:rsidP="008A1557">
            <w:pPr>
              <w:contextualSpacing/>
              <w:jc w:val="center"/>
              <w:rPr>
                <w:del w:id="306" w:author="Matthews, Katrina (DOES)" w:date="2021-07-21T14:35:00Z"/>
                <w:rFonts w:ascii="Times New Roman" w:hAnsi="Times New Roman" w:cs="Times New Roman"/>
                <w:b/>
                <w:sz w:val="18"/>
                <w:szCs w:val="18"/>
              </w:rPr>
            </w:pPr>
            <w:commentRangeStart w:id="307"/>
            <w:del w:id="308" w:author="Matthews, Katrina (DOES)" w:date="2021-07-21T14:35:00Z">
              <w:r w:rsidRPr="00C20FCC" w:rsidDel="007E515F">
                <w:rPr>
                  <w:rFonts w:ascii="Times New Roman" w:hAnsi="Times New Roman" w:cs="Times New Roman"/>
                  <w:b/>
                  <w:sz w:val="18"/>
                  <w:szCs w:val="18"/>
                </w:rPr>
                <w:delText>Back to Work 50 +</w:delText>
              </w:r>
            </w:del>
          </w:p>
          <w:p w14:paraId="55DD25A3" w14:textId="7447AA0B" w:rsidR="004371ED" w:rsidRPr="00C20FCC" w:rsidDel="007E515F" w:rsidRDefault="004371ED" w:rsidP="008A1557">
            <w:pPr>
              <w:contextualSpacing/>
              <w:jc w:val="center"/>
              <w:rPr>
                <w:del w:id="309" w:author="Matthews, Katrina (DOES)" w:date="2021-07-21T14:35:00Z"/>
                <w:rFonts w:ascii="Times New Roman" w:hAnsi="Times New Roman" w:cs="Times New Roman"/>
                <w:b/>
                <w:sz w:val="18"/>
                <w:szCs w:val="18"/>
              </w:rPr>
            </w:pPr>
            <w:del w:id="310" w:author="Matthews, Katrina (DOES)" w:date="2021-07-21T14:35:00Z">
              <w:r w:rsidRPr="00C20FCC" w:rsidDel="007E515F">
                <w:rPr>
                  <w:rFonts w:ascii="Times New Roman" w:hAnsi="Times New Roman" w:cs="Times New Roman"/>
                  <w:b/>
                  <w:sz w:val="18"/>
                  <w:szCs w:val="18"/>
                </w:rPr>
                <w:delText>Pre-Apprenticeship</w:delText>
              </w:r>
              <w:r w:rsidR="00023615" w:rsidDel="007E515F">
                <w:rPr>
                  <w:rFonts w:ascii="Times New Roman" w:hAnsi="Times New Roman" w:cs="Times New Roman"/>
                  <w:b/>
                  <w:sz w:val="18"/>
                  <w:szCs w:val="18"/>
                </w:rPr>
                <w:delText xml:space="preserve"> Program</w:delText>
              </w:r>
            </w:del>
          </w:p>
          <w:p w14:paraId="1FF9BCDA" w14:textId="22FFEA3F" w:rsidR="004371ED" w:rsidDel="007E515F" w:rsidRDefault="004371ED" w:rsidP="008A1557">
            <w:pPr>
              <w:contextualSpacing/>
              <w:jc w:val="center"/>
              <w:rPr>
                <w:del w:id="311" w:author="Matthews, Katrina (DOES)" w:date="2021-07-21T14:35:00Z"/>
                <w:rFonts w:ascii="Times New Roman" w:hAnsi="Times New Roman" w:cs="Times New Roman"/>
                <w:b/>
                <w:sz w:val="18"/>
                <w:szCs w:val="18"/>
              </w:rPr>
            </w:pPr>
            <w:del w:id="312" w:author="Matthews, Katrina (DOES)" w:date="2021-07-21T14:35:00Z">
              <w:r w:rsidRPr="00C20FCC" w:rsidDel="007E515F">
                <w:rPr>
                  <w:rFonts w:ascii="Times New Roman" w:hAnsi="Times New Roman" w:cs="Times New Roman"/>
                  <w:b/>
                  <w:sz w:val="18"/>
                  <w:szCs w:val="18"/>
                </w:rPr>
                <w:delText>DC Infrastructure Academy</w:delText>
              </w:r>
            </w:del>
          </w:p>
          <w:p w14:paraId="4ACEBA7B" w14:textId="402DE16B" w:rsidR="004371ED" w:rsidDel="007E515F" w:rsidRDefault="004371ED" w:rsidP="008A1557">
            <w:pPr>
              <w:contextualSpacing/>
              <w:jc w:val="center"/>
              <w:rPr>
                <w:del w:id="313" w:author="Matthews, Katrina (DOES)" w:date="2021-07-21T14:35:00Z"/>
                <w:rFonts w:ascii="Times New Roman" w:hAnsi="Times New Roman" w:cs="Times New Roman"/>
                <w:b/>
                <w:sz w:val="18"/>
                <w:szCs w:val="18"/>
              </w:rPr>
            </w:pPr>
            <w:del w:id="314" w:author="Matthews, Katrina (DOES)" w:date="2021-07-21T14:35:00Z">
              <w:r w:rsidDel="007E515F">
                <w:rPr>
                  <w:rFonts w:ascii="Times New Roman" w:hAnsi="Times New Roman" w:cs="Times New Roman"/>
                  <w:b/>
                  <w:sz w:val="18"/>
                  <w:szCs w:val="18"/>
                </w:rPr>
                <w:delText xml:space="preserve">DC Career Connections </w:delText>
              </w:r>
            </w:del>
          </w:p>
          <w:p w14:paraId="77D4DEDE" w14:textId="27A87EA9" w:rsidR="004371ED" w:rsidRPr="00C20FCC" w:rsidDel="007E515F" w:rsidRDefault="004371ED" w:rsidP="008A1557">
            <w:pPr>
              <w:contextualSpacing/>
              <w:jc w:val="center"/>
              <w:rPr>
                <w:del w:id="315" w:author="Matthews, Katrina (DOES)" w:date="2021-07-21T14:35:00Z"/>
                <w:rFonts w:ascii="Times New Roman" w:hAnsi="Times New Roman" w:cs="Times New Roman"/>
                <w:b/>
                <w:sz w:val="18"/>
                <w:szCs w:val="18"/>
              </w:rPr>
            </w:pPr>
            <w:del w:id="316" w:author="Matthews, Katrina (DOES)" w:date="2021-07-21T14:35:00Z">
              <w:r w:rsidDel="007E515F">
                <w:rPr>
                  <w:rFonts w:ascii="Times New Roman" w:hAnsi="Times New Roman" w:cs="Times New Roman"/>
                  <w:b/>
                  <w:sz w:val="18"/>
                  <w:szCs w:val="18"/>
                </w:rPr>
                <w:delText>Transitional Employment Program (TEP)</w:delText>
              </w:r>
              <w:r w:rsidR="000236A7" w:rsidDel="007E515F">
                <w:rPr>
                  <w:rFonts w:ascii="Times New Roman" w:hAnsi="Times New Roman" w:cs="Times New Roman"/>
                  <w:b/>
                  <w:sz w:val="18"/>
                  <w:szCs w:val="18"/>
                </w:rPr>
                <w:delText xml:space="preserve"> – “Project Empowerment”</w:delText>
              </w:r>
              <w:commentRangeEnd w:id="307"/>
              <w:r w:rsidR="002853CB" w:rsidDel="007E515F">
                <w:rPr>
                  <w:rStyle w:val="CommentReference"/>
                </w:rPr>
                <w:commentReference w:id="307"/>
              </w:r>
            </w:del>
          </w:p>
          <w:p w14:paraId="3C76D0DA" w14:textId="060FECF2" w:rsidR="004371ED" w:rsidRPr="00C20FCC" w:rsidDel="007E515F" w:rsidRDefault="004371ED" w:rsidP="008A1557">
            <w:pPr>
              <w:contextualSpacing/>
              <w:rPr>
                <w:del w:id="317" w:author="Matthews, Katrina (DOES)" w:date="2021-07-21T14:35:00Z"/>
                <w:rFonts w:ascii="Times New Roman" w:hAnsi="Times New Roman" w:cs="Times New Roman"/>
                <w:sz w:val="18"/>
                <w:szCs w:val="18"/>
              </w:rPr>
            </w:pPr>
          </w:p>
        </w:tc>
      </w:tr>
      <w:tr w:rsidR="004371ED" w:rsidRPr="00C20FCC" w:rsidDel="007E515F" w14:paraId="037AC84B" w14:textId="4655E28F" w:rsidTr="008A1557">
        <w:trPr>
          <w:trHeight w:val="305"/>
          <w:del w:id="318" w:author="Matthews, Katrina (DOES)" w:date="2021-07-21T14:35:00Z"/>
        </w:trPr>
        <w:tc>
          <w:tcPr>
            <w:tcW w:w="4674" w:type="dxa"/>
            <w:shd w:val="clear" w:color="auto" w:fill="F2F2F2" w:themeFill="background1" w:themeFillShade="F2"/>
          </w:tcPr>
          <w:p w14:paraId="1BCA5BFB" w14:textId="045F7C49" w:rsidR="004371ED" w:rsidRPr="00C20FCC" w:rsidDel="007E515F" w:rsidRDefault="009936BD" w:rsidP="008A1557">
            <w:pPr>
              <w:contextualSpacing/>
              <w:jc w:val="center"/>
              <w:rPr>
                <w:del w:id="319" w:author="Matthews, Katrina (DOES)" w:date="2021-07-21T14:35:00Z"/>
                <w:rFonts w:ascii="Times New Roman" w:hAnsi="Times New Roman" w:cs="Times New Roman"/>
                <w:b/>
                <w:sz w:val="18"/>
                <w:szCs w:val="18"/>
              </w:rPr>
            </w:pPr>
            <w:del w:id="320" w:author="Matthews, Katrina (DOES)" w:date="2021-07-21T14:35:00Z">
              <w:r w:rsidDel="007E515F">
                <w:rPr>
                  <w:rFonts w:ascii="Times New Roman" w:hAnsi="Times New Roman" w:cs="Times New Roman"/>
                  <w:b/>
                  <w:sz w:val="18"/>
                  <w:szCs w:val="18"/>
                </w:rPr>
                <w:delText xml:space="preserve">Funding and </w:delText>
              </w:r>
              <w:r w:rsidR="004371ED" w:rsidDel="007E515F">
                <w:rPr>
                  <w:rFonts w:ascii="Times New Roman" w:hAnsi="Times New Roman" w:cs="Times New Roman"/>
                  <w:b/>
                  <w:sz w:val="18"/>
                  <w:szCs w:val="18"/>
                </w:rPr>
                <w:delText>Program</w:delText>
              </w:r>
              <w:r w:rsidDel="007E515F">
                <w:rPr>
                  <w:rFonts w:ascii="Times New Roman" w:hAnsi="Times New Roman" w:cs="Times New Roman"/>
                  <w:b/>
                  <w:sz w:val="18"/>
                  <w:szCs w:val="18"/>
                </w:rPr>
                <w:delText xml:space="preserve"> Information </w:delText>
              </w:r>
              <w:r w:rsidR="004371ED" w:rsidDel="007E515F">
                <w:rPr>
                  <w:rFonts w:ascii="Times New Roman" w:hAnsi="Times New Roman" w:cs="Times New Roman"/>
                  <w:b/>
                  <w:sz w:val="18"/>
                  <w:szCs w:val="18"/>
                </w:rPr>
                <w:delText xml:space="preserve"> </w:delText>
              </w:r>
            </w:del>
          </w:p>
          <w:p w14:paraId="3D376B80" w14:textId="5E2FA79A" w:rsidR="004371ED" w:rsidRPr="00C20FCC" w:rsidDel="007E515F" w:rsidRDefault="004371ED" w:rsidP="008A1557">
            <w:pPr>
              <w:contextualSpacing/>
              <w:rPr>
                <w:del w:id="321" w:author="Matthews, Katrina (DOES)" w:date="2021-07-21T14:35:00Z"/>
                <w:rFonts w:ascii="Times New Roman" w:hAnsi="Times New Roman" w:cs="Times New Roman"/>
                <w:sz w:val="18"/>
                <w:szCs w:val="18"/>
              </w:rPr>
            </w:pPr>
          </w:p>
        </w:tc>
        <w:tc>
          <w:tcPr>
            <w:tcW w:w="4676" w:type="dxa"/>
            <w:shd w:val="clear" w:color="auto" w:fill="F2F2F2" w:themeFill="background1" w:themeFillShade="F2"/>
          </w:tcPr>
          <w:p w14:paraId="1223D3A3" w14:textId="36145D8E" w:rsidR="004371ED" w:rsidRPr="00C20FCC" w:rsidDel="007E515F" w:rsidRDefault="004371ED" w:rsidP="008A1557">
            <w:pPr>
              <w:tabs>
                <w:tab w:val="left" w:pos="1095"/>
              </w:tabs>
              <w:jc w:val="center"/>
              <w:rPr>
                <w:del w:id="322" w:author="Matthews, Katrina (DOES)" w:date="2021-07-21T14:35:00Z"/>
                <w:rFonts w:ascii="Times New Roman" w:hAnsi="Times New Roman" w:cs="Times New Roman"/>
                <w:b/>
                <w:sz w:val="18"/>
                <w:szCs w:val="18"/>
              </w:rPr>
            </w:pPr>
            <w:del w:id="323" w:author="Matthews, Katrina (DOES)" w:date="2021-07-21T14:35:00Z">
              <w:r w:rsidRPr="00C20FCC" w:rsidDel="007E515F">
                <w:rPr>
                  <w:rFonts w:ascii="Times New Roman" w:hAnsi="Times New Roman" w:cs="Times New Roman"/>
                  <w:b/>
                  <w:sz w:val="18"/>
                  <w:szCs w:val="18"/>
                </w:rPr>
                <w:delText>Outcome</w:delText>
              </w:r>
              <w:r w:rsidDel="007E515F">
                <w:rPr>
                  <w:rFonts w:ascii="Times New Roman" w:hAnsi="Times New Roman" w:cs="Times New Roman"/>
                  <w:b/>
                  <w:sz w:val="18"/>
                  <w:szCs w:val="18"/>
                </w:rPr>
                <w:delText xml:space="preserve"> </w:delText>
              </w:r>
              <w:r w:rsidR="009936BD" w:rsidDel="007E515F">
                <w:rPr>
                  <w:rFonts w:ascii="Times New Roman" w:hAnsi="Times New Roman" w:cs="Times New Roman"/>
                  <w:b/>
                  <w:sz w:val="18"/>
                  <w:szCs w:val="18"/>
                </w:rPr>
                <w:delText>Measures</w:delText>
              </w:r>
            </w:del>
          </w:p>
        </w:tc>
      </w:tr>
      <w:tr w:rsidR="004371ED" w:rsidRPr="00C20FCC" w:rsidDel="007E515F" w14:paraId="37840026" w14:textId="7F0A7BB7" w:rsidTr="008A1557">
        <w:trPr>
          <w:trHeight w:val="620"/>
          <w:del w:id="324" w:author="Matthews, Katrina (DOES)" w:date="2021-07-21T14:35:00Z"/>
        </w:trPr>
        <w:tc>
          <w:tcPr>
            <w:tcW w:w="4674" w:type="dxa"/>
          </w:tcPr>
          <w:p w14:paraId="1862A1F1" w14:textId="5CD41D96" w:rsidR="004371ED" w:rsidRPr="00C20FCC" w:rsidDel="007E515F" w:rsidRDefault="004371ED" w:rsidP="008A1557">
            <w:pPr>
              <w:pStyle w:val="ListParagraph"/>
              <w:numPr>
                <w:ilvl w:val="0"/>
                <w:numId w:val="1"/>
              </w:numPr>
              <w:tabs>
                <w:tab w:val="left" w:pos="1095"/>
              </w:tabs>
              <w:jc w:val="both"/>
              <w:rPr>
                <w:del w:id="325" w:author="Matthews, Katrina (DOES)" w:date="2021-07-21T14:35:00Z"/>
                <w:rFonts w:ascii="Times New Roman" w:hAnsi="Times New Roman" w:cs="Times New Roman"/>
                <w:sz w:val="18"/>
                <w:szCs w:val="18"/>
              </w:rPr>
            </w:pPr>
            <w:commentRangeStart w:id="326"/>
            <w:commentRangeStart w:id="327"/>
            <w:del w:id="328" w:author="Matthews, Katrina (DOES)" w:date="2021-07-21T14:35:00Z">
              <w:r w:rsidRPr="00C20FCC" w:rsidDel="007E515F">
                <w:rPr>
                  <w:rFonts w:ascii="Times New Roman" w:hAnsi="Times New Roman" w:cs="Times New Roman"/>
                  <w:sz w:val="18"/>
                  <w:szCs w:val="18"/>
                </w:rPr>
                <w:delText xml:space="preserve">The amount of funding that the program or vendor, or that both the program and the </w:delText>
              </w:r>
              <w:commentRangeStart w:id="329"/>
              <w:r w:rsidRPr="00C20FCC" w:rsidDel="007E515F">
                <w:rPr>
                  <w:rFonts w:ascii="Times New Roman" w:hAnsi="Times New Roman" w:cs="Times New Roman"/>
                  <w:sz w:val="18"/>
                  <w:szCs w:val="18"/>
                </w:rPr>
                <w:delText xml:space="preserve">vendor, </w:delText>
              </w:r>
              <w:commentRangeEnd w:id="329"/>
              <w:r w:rsidR="004F6ABE" w:rsidDel="007E515F">
                <w:rPr>
                  <w:rStyle w:val="CommentReference"/>
                </w:rPr>
                <w:commentReference w:id="329"/>
              </w:r>
              <w:r w:rsidRPr="00C20FCC" w:rsidDel="007E515F">
                <w:rPr>
                  <w:rFonts w:ascii="Times New Roman" w:hAnsi="Times New Roman" w:cs="Times New Roman"/>
                  <w:sz w:val="18"/>
                  <w:szCs w:val="18"/>
                </w:rPr>
                <w:delText>received</w:delText>
              </w:r>
              <w:r w:rsidR="009936BD" w:rsidDel="007E515F">
                <w:rPr>
                  <w:rFonts w:ascii="Times New Roman" w:hAnsi="Times New Roman" w:cs="Times New Roman"/>
                  <w:sz w:val="18"/>
                  <w:szCs w:val="18"/>
                </w:rPr>
                <w:delText>.</w:delText>
              </w:r>
            </w:del>
          </w:p>
          <w:p w14:paraId="1AEB52F9" w14:textId="507FDAB5" w:rsidR="004371ED" w:rsidDel="007E515F" w:rsidRDefault="004371ED" w:rsidP="008A1557">
            <w:pPr>
              <w:pStyle w:val="ListParagraph"/>
              <w:tabs>
                <w:tab w:val="left" w:pos="1095"/>
              </w:tabs>
              <w:rPr>
                <w:del w:id="330" w:author="Matthews, Katrina (DOES)" w:date="2021-07-21T14:35:00Z"/>
                <w:rFonts w:ascii="Times New Roman" w:hAnsi="Times New Roman" w:cs="Times New Roman"/>
                <w:sz w:val="18"/>
                <w:szCs w:val="18"/>
              </w:rPr>
            </w:pPr>
          </w:p>
          <w:p w14:paraId="50DAEBAE" w14:textId="2FE7C22E" w:rsidR="004371ED" w:rsidRPr="00C20FCC" w:rsidDel="007E515F" w:rsidRDefault="004371ED" w:rsidP="008A1557">
            <w:pPr>
              <w:pStyle w:val="ListParagraph"/>
              <w:numPr>
                <w:ilvl w:val="0"/>
                <w:numId w:val="1"/>
              </w:numPr>
              <w:tabs>
                <w:tab w:val="left" w:pos="1095"/>
              </w:tabs>
              <w:rPr>
                <w:del w:id="331" w:author="Matthews, Katrina (DOES)" w:date="2021-07-21T14:35:00Z"/>
                <w:rFonts w:ascii="Times New Roman" w:hAnsi="Times New Roman" w:cs="Times New Roman"/>
                <w:sz w:val="18"/>
                <w:szCs w:val="18"/>
              </w:rPr>
            </w:pPr>
            <w:del w:id="332" w:author="Matthews, Katrina (DOES)" w:date="2021-07-21T14:35:00Z">
              <w:r w:rsidRPr="00C20FCC" w:rsidDel="007E515F">
                <w:rPr>
                  <w:rFonts w:ascii="Times New Roman" w:hAnsi="Times New Roman" w:cs="Times New Roman"/>
                  <w:sz w:val="18"/>
                  <w:szCs w:val="18"/>
                </w:rPr>
                <w:delText>The number of individuals enrolled in job training or adult education</w:delText>
              </w:r>
              <w:r w:rsidR="009936BD" w:rsidDel="007E515F">
                <w:rPr>
                  <w:rFonts w:ascii="Times New Roman" w:hAnsi="Times New Roman" w:cs="Times New Roman"/>
                  <w:sz w:val="18"/>
                  <w:szCs w:val="18"/>
                </w:rPr>
                <w:delText>.</w:delText>
              </w:r>
            </w:del>
          </w:p>
          <w:p w14:paraId="79904827" w14:textId="691122F8" w:rsidR="004371ED" w:rsidDel="007E515F" w:rsidRDefault="004371ED" w:rsidP="008A1557">
            <w:pPr>
              <w:pStyle w:val="ListParagraph"/>
              <w:tabs>
                <w:tab w:val="left" w:pos="1095"/>
              </w:tabs>
              <w:rPr>
                <w:del w:id="333" w:author="Matthews, Katrina (DOES)" w:date="2021-07-21T14:35:00Z"/>
                <w:rFonts w:ascii="Times New Roman" w:hAnsi="Times New Roman" w:cs="Times New Roman"/>
                <w:sz w:val="18"/>
                <w:szCs w:val="18"/>
              </w:rPr>
            </w:pPr>
          </w:p>
          <w:p w14:paraId="2F2CE71F" w14:textId="7051EA8A" w:rsidR="004371ED" w:rsidRPr="00C20FCC" w:rsidDel="007E515F" w:rsidRDefault="004371ED" w:rsidP="008A1557">
            <w:pPr>
              <w:pStyle w:val="ListParagraph"/>
              <w:numPr>
                <w:ilvl w:val="0"/>
                <w:numId w:val="1"/>
              </w:numPr>
              <w:tabs>
                <w:tab w:val="left" w:pos="1095"/>
              </w:tabs>
              <w:rPr>
                <w:del w:id="334" w:author="Matthews, Katrina (DOES)" w:date="2021-07-21T14:35:00Z"/>
                <w:rFonts w:ascii="Times New Roman" w:hAnsi="Times New Roman" w:cs="Times New Roman"/>
                <w:sz w:val="18"/>
                <w:szCs w:val="18"/>
              </w:rPr>
            </w:pPr>
            <w:del w:id="335" w:author="Matthews, Katrina (DOES)" w:date="2021-07-21T14:35:00Z">
              <w:r w:rsidRPr="00C20FCC" w:rsidDel="007E515F">
                <w:rPr>
                  <w:rFonts w:ascii="Times New Roman" w:hAnsi="Times New Roman" w:cs="Times New Roman"/>
                  <w:sz w:val="18"/>
                  <w:szCs w:val="18"/>
                </w:rPr>
                <w:delText>The classification of instructional program codes for which they were trained</w:delText>
              </w:r>
              <w:r w:rsidR="009936BD" w:rsidDel="007E515F">
                <w:rPr>
                  <w:rFonts w:ascii="Times New Roman" w:hAnsi="Times New Roman" w:cs="Times New Roman"/>
                  <w:sz w:val="18"/>
                  <w:szCs w:val="18"/>
                </w:rPr>
                <w:delText>.</w:delText>
              </w:r>
            </w:del>
          </w:p>
          <w:p w14:paraId="68AB59EA" w14:textId="119F967D" w:rsidR="004371ED" w:rsidRPr="00C20FCC" w:rsidDel="007E515F" w:rsidRDefault="004371ED" w:rsidP="008A1557">
            <w:pPr>
              <w:tabs>
                <w:tab w:val="left" w:pos="1095"/>
              </w:tabs>
              <w:rPr>
                <w:del w:id="336" w:author="Matthews, Katrina (DOES)" w:date="2021-07-21T14:35:00Z"/>
                <w:rFonts w:ascii="Times New Roman" w:hAnsi="Times New Roman" w:cs="Times New Roman"/>
                <w:sz w:val="18"/>
                <w:szCs w:val="18"/>
              </w:rPr>
            </w:pPr>
          </w:p>
          <w:p w14:paraId="10A5550E" w14:textId="7A34B12A" w:rsidR="004371ED" w:rsidRPr="00C20FCC" w:rsidDel="007E515F" w:rsidRDefault="004371ED" w:rsidP="008A1557">
            <w:pPr>
              <w:pStyle w:val="ListParagraph"/>
              <w:numPr>
                <w:ilvl w:val="0"/>
                <w:numId w:val="1"/>
              </w:numPr>
              <w:tabs>
                <w:tab w:val="left" w:pos="1095"/>
              </w:tabs>
              <w:rPr>
                <w:del w:id="337" w:author="Matthews, Katrina (DOES)" w:date="2021-07-21T14:35:00Z"/>
                <w:rFonts w:ascii="Times New Roman" w:hAnsi="Times New Roman" w:cs="Times New Roman"/>
                <w:sz w:val="18"/>
                <w:szCs w:val="18"/>
              </w:rPr>
            </w:pPr>
            <w:del w:id="338" w:author="Matthews, Katrina (DOES)" w:date="2021-07-21T14:35:00Z">
              <w:r w:rsidRPr="00C20FCC" w:rsidDel="007E515F">
                <w:rPr>
                  <w:rFonts w:ascii="Times New Roman" w:hAnsi="Times New Roman" w:cs="Times New Roman"/>
                  <w:sz w:val="18"/>
                  <w:szCs w:val="18"/>
                </w:rPr>
                <w:delText>The number and percentage of those participants who were referred to the job training program or vendor who completed the job training or adult education program</w:delText>
              </w:r>
              <w:r w:rsidR="009936BD" w:rsidDel="007E515F">
                <w:rPr>
                  <w:rFonts w:ascii="Times New Roman" w:hAnsi="Times New Roman" w:cs="Times New Roman"/>
                  <w:sz w:val="18"/>
                  <w:szCs w:val="18"/>
                </w:rPr>
                <w:delText>.</w:delText>
              </w:r>
              <w:commentRangeEnd w:id="326"/>
              <w:r w:rsidR="00CF2760" w:rsidDel="007E515F">
                <w:rPr>
                  <w:rStyle w:val="CommentReference"/>
                </w:rPr>
                <w:commentReference w:id="326"/>
              </w:r>
              <w:commentRangeEnd w:id="327"/>
              <w:r w:rsidR="00111200" w:rsidDel="007E515F">
                <w:rPr>
                  <w:rStyle w:val="CommentReference"/>
                </w:rPr>
                <w:commentReference w:id="327"/>
              </w:r>
            </w:del>
          </w:p>
          <w:p w14:paraId="31BCB4E8" w14:textId="527DA44C" w:rsidR="004371ED" w:rsidRPr="00C20FCC" w:rsidDel="007E515F" w:rsidRDefault="004371ED" w:rsidP="008A1557">
            <w:pPr>
              <w:tabs>
                <w:tab w:val="left" w:pos="1095"/>
              </w:tabs>
              <w:rPr>
                <w:del w:id="339" w:author="Matthews, Katrina (DOES)" w:date="2021-07-21T14:35:00Z"/>
                <w:rFonts w:ascii="Times New Roman" w:hAnsi="Times New Roman" w:cs="Times New Roman"/>
                <w:sz w:val="18"/>
                <w:szCs w:val="18"/>
              </w:rPr>
            </w:pPr>
          </w:p>
        </w:tc>
        <w:tc>
          <w:tcPr>
            <w:tcW w:w="4676" w:type="dxa"/>
          </w:tcPr>
          <w:p w14:paraId="2F74F250" w14:textId="438DC4B4" w:rsidR="004371ED" w:rsidRPr="00587D4E" w:rsidDel="007E515F" w:rsidRDefault="004371ED" w:rsidP="008A1557">
            <w:pPr>
              <w:pStyle w:val="ListParagraph"/>
              <w:numPr>
                <w:ilvl w:val="0"/>
                <w:numId w:val="1"/>
              </w:numPr>
              <w:tabs>
                <w:tab w:val="left" w:pos="1095"/>
              </w:tabs>
              <w:rPr>
                <w:del w:id="340" w:author="Matthews, Katrina (DOES)" w:date="2021-07-21T14:35:00Z"/>
                <w:rFonts w:ascii="Times New Roman" w:hAnsi="Times New Roman" w:cs="Times New Roman"/>
                <w:sz w:val="18"/>
                <w:szCs w:val="18"/>
              </w:rPr>
            </w:pPr>
            <w:del w:id="341" w:author="Matthews, Katrina (DOES)" w:date="2021-07-21T14:35:00Z">
              <w:r w:rsidRPr="00587D4E" w:rsidDel="007E515F">
                <w:rPr>
                  <w:rFonts w:ascii="Times New Roman" w:hAnsi="Times New Roman" w:cs="Times New Roman"/>
                  <w:sz w:val="18"/>
                  <w:szCs w:val="18"/>
                </w:rPr>
                <w:delText xml:space="preserve">The number and percentage of those participants who completed the job training or adult education program who earned a General Educational Diploma, high school diploma, or a noncredit or credit-bearing certificate or degree offered by licensed post-secondary education and training programs or </w:delText>
              </w:r>
              <w:r w:rsidR="00587D4E" w:rsidRPr="00587D4E" w:rsidDel="007E515F">
                <w:rPr>
                  <w:rFonts w:ascii="Times New Roman" w:hAnsi="Times New Roman" w:cs="Times New Roman"/>
                  <w:sz w:val="18"/>
                  <w:szCs w:val="18"/>
                </w:rPr>
                <w:delText>vendors.</w:delText>
              </w:r>
            </w:del>
          </w:p>
          <w:p w14:paraId="3480AC39" w14:textId="27D1FF93" w:rsidR="004371ED" w:rsidRPr="00587D4E" w:rsidDel="007E515F" w:rsidRDefault="004371ED" w:rsidP="008A1557">
            <w:pPr>
              <w:pStyle w:val="ListParagraph"/>
              <w:numPr>
                <w:ilvl w:val="0"/>
                <w:numId w:val="1"/>
              </w:numPr>
              <w:tabs>
                <w:tab w:val="left" w:pos="1095"/>
              </w:tabs>
              <w:rPr>
                <w:del w:id="342" w:author="Matthews, Katrina (DOES)" w:date="2021-07-21T14:35:00Z"/>
                <w:rFonts w:ascii="Times New Roman" w:hAnsi="Times New Roman" w:cs="Times New Roman"/>
                <w:sz w:val="18"/>
                <w:szCs w:val="18"/>
              </w:rPr>
            </w:pPr>
            <w:del w:id="343" w:author="Matthews, Katrina (DOES)" w:date="2021-07-21T14:35:00Z">
              <w:r w:rsidRPr="00587D4E" w:rsidDel="007E515F">
                <w:rPr>
                  <w:rFonts w:ascii="Times New Roman" w:hAnsi="Times New Roman" w:cs="Times New Roman"/>
                  <w:sz w:val="18"/>
                  <w:szCs w:val="18"/>
                </w:rPr>
                <w:delText>Among participants who were unemployed at the start of the program, the number and percentage of participants who completed the job training or adult education program who found employment within 6 months of graduation</w:delText>
              </w:r>
              <w:r w:rsidR="009936BD" w:rsidDel="007E515F">
                <w:rPr>
                  <w:rFonts w:ascii="Times New Roman" w:hAnsi="Times New Roman" w:cs="Times New Roman"/>
                  <w:sz w:val="18"/>
                  <w:szCs w:val="18"/>
                </w:rPr>
                <w:delText>.</w:delText>
              </w:r>
            </w:del>
          </w:p>
          <w:p w14:paraId="475BD349" w14:textId="555295D8" w:rsidR="004371ED" w:rsidRPr="00587D4E" w:rsidDel="007E515F" w:rsidRDefault="004371ED" w:rsidP="008A1557">
            <w:pPr>
              <w:pStyle w:val="ListParagraph"/>
              <w:numPr>
                <w:ilvl w:val="0"/>
                <w:numId w:val="1"/>
              </w:numPr>
              <w:tabs>
                <w:tab w:val="left" w:pos="1095"/>
              </w:tabs>
              <w:rPr>
                <w:del w:id="344" w:author="Matthews, Katrina (DOES)" w:date="2021-07-21T14:35:00Z"/>
                <w:rFonts w:ascii="Times New Roman" w:hAnsi="Times New Roman" w:cs="Times New Roman"/>
                <w:sz w:val="18"/>
                <w:szCs w:val="18"/>
              </w:rPr>
            </w:pPr>
            <w:del w:id="345" w:author="Matthews, Katrina (DOES)" w:date="2021-07-21T14:35:00Z">
              <w:r w:rsidRPr="00587D4E" w:rsidDel="007E515F">
                <w:rPr>
                  <w:rFonts w:ascii="Times New Roman" w:hAnsi="Times New Roman" w:cs="Times New Roman"/>
                  <w:sz w:val="18"/>
                  <w:szCs w:val="18"/>
                </w:rPr>
                <w:delText>Among participants who found employment within 6 months of graduation, the average wage earned</w:delText>
              </w:r>
              <w:r w:rsidR="009936BD" w:rsidDel="007E515F">
                <w:rPr>
                  <w:rFonts w:ascii="Times New Roman" w:hAnsi="Times New Roman" w:cs="Times New Roman"/>
                  <w:sz w:val="18"/>
                  <w:szCs w:val="18"/>
                </w:rPr>
                <w:delText>.</w:delText>
              </w:r>
              <w:r w:rsidRPr="00587D4E" w:rsidDel="007E515F">
                <w:rPr>
                  <w:rFonts w:ascii="Times New Roman" w:hAnsi="Times New Roman" w:cs="Times New Roman"/>
                  <w:sz w:val="18"/>
                  <w:szCs w:val="18"/>
                </w:rPr>
                <w:delText xml:space="preserve"> </w:delText>
              </w:r>
            </w:del>
          </w:p>
          <w:p w14:paraId="28C5636C" w14:textId="6B42DC4E" w:rsidR="004371ED" w:rsidRPr="00666795" w:rsidDel="007E515F" w:rsidRDefault="004371ED" w:rsidP="008A1557">
            <w:pPr>
              <w:pStyle w:val="ListParagraph"/>
              <w:numPr>
                <w:ilvl w:val="0"/>
                <w:numId w:val="1"/>
              </w:numPr>
              <w:tabs>
                <w:tab w:val="left" w:pos="1095"/>
              </w:tabs>
              <w:rPr>
                <w:del w:id="346" w:author="Matthews, Katrina (DOES)" w:date="2021-07-21T14:35:00Z"/>
                <w:rFonts w:ascii="Times New Roman" w:hAnsi="Times New Roman" w:cs="Times New Roman"/>
                <w:sz w:val="20"/>
                <w:szCs w:val="20"/>
              </w:rPr>
            </w:pPr>
            <w:del w:id="347" w:author="Matthews, Katrina (DOES)" w:date="2021-07-21T14:35:00Z">
              <w:r w:rsidRPr="00587D4E" w:rsidDel="007E515F">
                <w:rPr>
                  <w:rFonts w:ascii="Times New Roman" w:hAnsi="Times New Roman" w:cs="Times New Roman"/>
                  <w:sz w:val="18"/>
                  <w:szCs w:val="18"/>
                </w:rPr>
                <w:delText>Among participants who found employment within 6 months of graduation, the number and percentage of participants who retained employment 6 months after their initial start date</w:delText>
              </w:r>
              <w:r w:rsidR="009936BD" w:rsidDel="007E515F">
                <w:rPr>
                  <w:rFonts w:ascii="Times New Roman" w:hAnsi="Times New Roman" w:cs="Times New Roman"/>
                  <w:sz w:val="18"/>
                  <w:szCs w:val="18"/>
                </w:rPr>
                <w:delText>.</w:delText>
              </w:r>
            </w:del>
          </w:p>
        </w:tc>
      </w:tr>
    </w:tbl>
    <w:p w14:paraId="3E823711" w14:textId="14C16D38" w:rsidR="004371ED" w:rsidRPr="00556019" w:rsidDel="00251457" w:rsidRDefault="00434BBF" w:rsidP="001552CE">
      <w:pPr>
        <w:pStyle w:val="Heading1"/>
        <w:rPr>
          <w:del w:id="348" w:author="Matthews, Katrina (DOES)" w:date="2021-07-21T14:59:00Z"/>
        </w:rPr>
      </w:pPr>
      <w:del w:id="349" w:author="Matthews, Katrina (DOES)" w:date="2021-07-21T14:59:00Z">
        <w:r w:rsidDel="00251457">
          <w:delText>S</w:delText>
        </w:r>
        <w:r w:rsidR="004371ED" w:rsidRPr="00556019" w:rsidDel="00251457">
          <w:delText>ection B</w:delText>
        </w:r>
        <w:r w:rsidDel="00251457">
          <w:delText>-</w:delText>
        </w:r>
        <w:r w:rsidRPr="00434BBF" w:rsidDel="00251457">
          <w:delText xml:space="preserve"> </w:delText>
        </w:r>
        <w:r w:rsidRPr="00A50A57" w:rsidDel="00251457">
          <w:delText>of D.C. Official Code §</w:delText>
        </w:r>
      </w:del>
      <w:ins w:id="350" w:author="Falcone, Christopher (DOES)" w:date="2021-07-15T14:24:00Z">
        <w:del w:id="351" w:author="Matthews, Katrina (DOES)" w:date="2021-07-21T14:59:00Z">
          <w:r w:rsidR="00111200" w:rsidDel="00251457">
            <w:delText xml:space="preserve"> </w:delText>
          </w:r>
        </w:del>
      </w:ins>
      <w:del w:id="352" w:author="Matthews, Katrina (DOES)" w:date="2021-07-21T14:59:00Z">
        <w:r w:rsidRPr="00A50A57" w:rsidDel="00251457">
          <w:delText>32-77</w:delText>
        </w:r>
        <w:commentRangeStart w:id="353"/>
        <w:r w:rsidRPr="00A50A57" w:rsidDel="00251457">
          <w:delText>1</w:delText>
        </w:r>
        <w:commentRangeEnd w:id="353"/>
        <w:r w:rsidR="004F6ABE" w:rsidDel="00251457">
          <w:rPr>
            <w:rStyle w:val="CommentReference"/>
            <w:rFonts w:asciiTheme="minorHAnsi" w:eastAsiaTheme="minorHAnsi" w:hAnsiTheme="minorHAnsi" w:cstheme="minorBidi"/>
            <w:b w:val="0"/>
            <w:noProof w:val="0"/>
          </w:rPr>
          <w:commentReference w:id="353"/>
        </w:r>
      </w:del>
    </w:p>
    <w:p w14:paraId="0A3EECCF" w14:textId="6705D71E" w:rsidR="009936BD" w:rsidRPr="00556019" w:rsidDel="00251457" w:rsidRDefault="009936BD" w:rsidP="009936BD">
      <w:pPr>
        <w:contextualSpacing/>
        <w:rPr>
          <w:del w:id="354" w:author="Matthews, Katrina (DOES)" w:date="2021-07-21T14:59:00Z"/>
          <w:rFonts w:ascii="Times New Roman" w:hAnsi="Times New Roman" w:cs="Times New Roman"/>
          <w:bCs/>
          <w:sz w:val="24"/>
          <w:szCs w:val="24"/>
        </w:rPr>
      </w:pPr>
      <w:del w:id="355" w:author="Matthews, Katrina (DOES)" w:date="2021-07-21T14:59:00Z">
        <w:r w:rsidRPr="00556019" w:rsidDel="00251457">
          <w:rPr>
            <w:rFonts w:ascii="Times New Roman" w:hAnsi="Times New Roman" w:cs="Times New Roman"/>
            <w:bCs/>
            <w:sz w:val="24"/>
            <w:szCs w:val="24"/>
          </w:rPr>
          <w:delText>This section provides information requested in section (b) of</w:delText>
        </w:r>
      </w:del>
      <w:ins w:id="356" w:author="Falcone, Christopher (DOES)" w:date="2021-07-16T09:31:00Z">
        <w:del w:id="357" w:author="Matthews, Katrina (DOES)" w:date="2021-07-21T14:59:00Z">
          <w:r w:rsidR="007369B2" w:rsidDel="00251457">
            <w:rPr>
              <w:rFonts w:ascii="Times New Roman" w:hAnsi="Times New Roman" w:cs="Times New Roman"/>
              <w:bCs/>
              <w:sz w:val="24"/>
              <w:szCs w:val="24"/>
            </w:rPr>
            <w:delText>pursuant to</w:delText>
          </w:r>
        </w:del>
      </w:ins>
      <w:del w:id="358" w:author="Matthews, Katrina (DOES)" w:date="2021-07-21T14:59:00Z">
        <w:r w:rsidRPr="00556019" w:rsidDel="00251457">
          <w:rPr>
            <w:rFonts w:ascii="Times New Roman" w:hAnsi="Times New Roman" w:cs="Times New Roman"/>
            <w:bCs/>
            <w:sz w:val="24"/>
            <w:szCs w:val="24"/>
          </w:rPr>
          <w:delText xml:space="preserve"> D.C. Official Code §</w:delText>
        </w:r>
      </w:del>
      <w:ins w:id="359" w:author="Falcone, Christopher (DOES)" w:date="2021-07-16T09:31:00Z">
        <w:del w:id="360" w:author="Matthews, Katrina (DOES)" w:date="2021-07-21T14:59:00Z">
          <w:r w:rsidR="007369B2" w:rsidDel="00251457">
            <w:rPr>
              <w:rFonts w:ascii="Times New Roman" w:hAnsi="Times New Roman" w:cs="Times New Roman"/>
              <w:bCs/>
              <w:sz w:val="24"/>
              <w:szCs w:val="24"/>
            </w:rPr>
            <w:delText xml:space="preserve"> </w:delText>
          </w:r>
        </w:del>
      </w:ins>
      <w:del w:id="361" w:author="Matthews, Katrina (DOES)" w:date="2021-07-21T14:59:00Z">
        <w:r w:rsidRPr="00556019" w:rsidDel="00251457">
          <w:rPr>
            <w:rFonts w:ascii="Times New Roman" w:hAnsi="Times New Roman" w:cs="Times New Roman"/>
            <w:bCs/>
            <w:sz w:val="24"/>
            <w:szCs w:val="24"/>
          </w:rPr>
          <w:delText>32-771</w:delText>
        </w:r>
      </w:del>
      <w:ins w:id="362" w:author="Falcone, Christopher (DOES)" w:date="2021-07-16T09:31:00Z">
        <w:del w:id="363" w:author="Matthews, Katrina (DOES)" w:date="2021-07-21T14:59:00Z">
          <w:r w:rsidR="007369B2" w:rsidDel="00251457">
            <w:rPr>
              <w:rFonts w:ascii="Times New Roman" w:hAnsi="Times New Roman" w:cs="Times New Roman"/>
              <w:bCs/>
              <w:sz w:val="24"/>
              <w:szCs w:val="24"/>
            </w:rPr>
            <w:delText>(b)</w:delText>
          </w:r>
        </w:del>
      </w:ins>
      <w:del w:id="364" w:author="Matthews, Katrina (DOES)" w:date="2021-07-21T14:59:00Z">
        <w:r w:rsidRPr="00556019" w:rsidDel="00251457">
          <w:rPr>
            <w:rFonts w:ascii="Times New Roman" w:hAnsi="Times New Roman" w:cs="Times New Roman"/>
            <w:bCs/>
            <w:sz w:val="24"/>
            <w:szCs w:val="24"/>
          </w:rPr>
          <w:delText>, which shall include the following outcome measures for subsidized employment programs, including the Transitional Employment Program (“TEP”),</w:delText>
        </w:r>
      </w:del>
    </w:p>
    <w:p w14:paraId="2BB09961" w14:textId="22664DD9" w:rsidR="004371ED" w:rsidRPr="00556019" w:rsidDel="00251457" w:rsidRDefault="004371ED" w:rsidP="004371ED">
      <w:pPr>
        <w:pStyle w:val="ListParagraph"/>
        <w:numPr>
          <w:ilvl w:val="0"/>
          <w:numId w:val="21"/>
        </w:numPr>
        <w:rPr>
          <w:del w:id="365" w:author="Matthews, Katrina (DOES)" w:date="2021-07-21T14:59:00Z"/>
          <w:rFonts w:ascii="Times New Roman" w:hAnsi="Times New Roman" w:cs="Times New Roman"/>
          <w:sz w:val="24"/>
          <w:szCs w:val="24"/>
        </w:rPr>
      </w:pPr>
      <w:del w:id="366" w:author="Matthews, Katrina (DOES)" w:date="2021-07-21T14:59:00Z">
        <w:r w:rsidRPr="00556019" w:rsidDel="00251457">
          <w:rPr>
            <w:rFonts w:ascii="Times New Roman" w:hAnsi="Times New Roman" w:cs="Times New Roman"/>
            <w:sz w:val="24"/>
            <w:szCs w:val="24"/>
          </w:rPr>
          <w:delText>Participation by month</w:delText>
        </w:r>
      </w:del>
    </w:p>
    <w:p w14:paraId="30F8D5FC" w14:textId="2FDB9486" w:rsidR="004371ED" w:rsidRPr="00556019" w:rsidDel="00251457" w:rsidRDefault="004371ED" w:rsidP="004371ED">
      <w:pPr>
        <w:pStyle w:val="ListParagraph"/>
        <w:numPr>
          <w:ilvl w:val="0"/>
          <w:numId w:val="21"/>
        </w:numPr>
        <w:rPr>
          <w:del w:id="367" w:author="Matthews, Katrina (DOES)" w:date="2021-07-21T14:59:00Z"/>
          <w:rFonts w:ascii="Times New Roman" w:hAnsi="Times New Roman" w:cs="Times New Roman"/>
          <w:sz w:val="24"/>
          <w:szCs w:val="24"/>
        </w:rPr>
      </w:pPr>
      <w:del w:id="368" w:author="Matthews, Katrina (DOES)" w:date="2021-07-21T14:59:00Z">
        <w:r w:rsidRPr="00556019" w:rsidDel="00251457">
          <w:rPr>
            <w:rFonts w:ascii="Times New Roman" w:hAnsi="Times New Roman" w:cs="Times New Roman"/>
            <w:sz w:val="24"/>
            <w:szCs w:val="24"/>
          </w:rPr>
          <w:delText>Number of private sector employers</w:delText>
        </w:r>
      </w:del>
    </w:p>
    <w:p w14:paraId="553603C8" w14:textId="73617DA5" w:rsidR="004371ED" w:rsidRPr="00556019" w:rsidDel="00251457" w:rsidRDefault="004371ED" w:rsidP="004371ED">
      <w:pPr>
        <w:pStyle w:val="ListParagraph"/>
        <w:numPr>
          <w:ilvl w:val="0"/>
          <w:numId w:val="21"/>
        </w:numPr>
        <w:rPr>
          <w:del w:id="369" w:author="Matthews, Katrina (DOES)" w:date="2021-07-21T14:59:00Z"/>
          <w:rFonts w:ascii="Times New Roman" w:hAnsi="Times New Roman" w:cs="Times New Roman"/>
          <w:sz w:val="24"/>
          <w:szCs w:val="24"/>
        </w:rPr>
      </w:pPr>
      <w:del w:id="370" w:author="Matthews, Katrina (DOES)" w:date="2021-07-21T14:59:00Z">
        <w:r w:rsidRPr="00556019" w:rsidDel="00251457">
          <w:rPr>
            <w:rFonts w:ascii="Times New Roman" w:hAnsi="Times New Roman" w:cs="Times New Roman"/>
            <w:sz w:val="24"/>
            <w:szCs w:val="24"/>
          </w:rPr>
          <w:delText>Average duration of time spent in the training program</w:delText>
        </w:r>
      </w:del>
    </w:p>
    <w:p w14:paraId="2F73B234" w14:textId="7E1E08EA" w:rsidR="004371ED" w:rsidRPr="00547F46" w:rsidDel="00251457" w:rsidRDefault="004371ED" w:rsidP="00547F46">
      <w:pPr>
        <w:pStyle w:val="ListParagraph"/>
        <w:rPr>
          <w:del w:id="371" w:author="Matthews, Katrina (DOES)" w:date="2021-07-21T14:59:00Z"/>
          <w:b/>
        </w:rPr>
      </w:pPr>
    </w:p>
    <w:tbl>
      <w:tblPr>
        <w:tblStyle w:val="TableGrid"/>
        <w:tblW w:w="0" w:type="auto"/>
        <w:tblLook w:val="04A0" w:firstRow="1" w:lastRow="0" w:firstColumn="1" w:lastColumn="0" w:noHBand="0" w:noVBand="1"/>
      </w:tblPr>
      <w:tblGrid>
        <w:gridCol w:w="4675"/>
        <w:gridCol w:w="4675"/>
      </w:tblGrid>
      <w:tr w:rsidR="00342C23" w:rsidRPr="001D66A8" w:rsidDel="00251457" w14:paraId="3BD9D2E7" w14:textId="07DF29DB" w:rsidTr="00A95D56">
        <w:trPr>
          <w:trHeight w:val="917"/>
          <w:del w:id="372" w:author="Matthews, Katrina (DOES)" w:date="2021-07-21T14:59:00Z"/>
        </w:trPr>
        <w:tc>
          <w:tcPr>
            <w:tcW w:w="9350" w:type="dxa"/>
            <w:gridSpan w:val="2"/>
            <w:shd w:val="clear" w:color="auto" w:fill="D9D9D9" w:themeFill="background1" w:themeFillShade="D9"/>
          </w:tcPr>
          <w:p w14:paraId="03F3A84E" w14:textId="61490173" w:rsidR="00342C23" w:rsidDel="00251457" w:rsidRDefault="00342C23" w:rsidP="008A1557">
            <w:pPr>
              <w:contextualSpacing/>
              <w:rPr>
                <w:del w:id="373" w:author="Matthews, Katrina (DOES)" w:date="2021-07-21T14:59:00Z"/>
                <w:rFonts w:ascii="Times New Roman" w:hAnsi="Times New Roman" w:cs="Times New Roman"/>
                <w:b/>
                <w:sz w:val="18"/>
                <w:szCs w:val="18"/>
              </w:rPr>
            </w:pPr>
            <w:commentRangeStart w:id="374"/>
          </w:p>
          <w:p w14:paraId="358C6EBC" w14:textId="48C99023" w:rsidR="00342C23" w:rsidRPr="001D66A8" w:rsidDel="00D06F7F" w:rsidRDefault="00342C23" w:rsidP="008A1557">
            <w:pPr>
              <w:contextualSpacing/>
              <w:jc w:val="center"/>
              <w:rPr>
                <w:del w:id="375" w:author="Matthews, Katrina (DOES)" w:date="2021-07-21T12:50:00Z"/>
                <w:rFonts w:ascii="Times New Roman" w:hAnsi="Times New Roman" w:cs="Times New Roman"/>
                <w:b/>
                <w:sz w:val="18"/>
                <w:szCs w:val="18"/>
              </w:rPr>
            </w:pPr>
            <w:del w:id="376" w:author="Matthews, Katrina (DOES)" w:date="2021-07-21T12:50:00Z">
              <w:r w:rsidRPr="001D66A8" w:rsidDel="00D06F7F">
                <w:rPr>
                  <w:rFonts w:ascii="Times New Roman" w:hAnsi="Times New Roman" w:cs="Times New Roman"/>
                  <w:b/>
                  <w:sz w:val="18"/>
                  <w:szCs w:val="18"/>
                </w:rPr>
                <w:delText>DC Career Connections (DCCC)</w:delText>
              </w:r>
            </w:del>
          </w:p>
          <w:p w14:paraId="6780F730" w14:textId="05631EDF" w:rsidR="00342C23" w:rsidRPr="001D66A8" w:rsidDel="00D06F7F" w:rsidRDefault="00342C23" w:rsidP="008A1557">
            <w:pPr>
              <w:contextualSpacing/>
              <w:jc w:val="center"/>
              <w:rPr>
                <w:del w:id="377" w:author="Matthews, Katrina (DOES)" w:date="2021-07-21T12:50:00Z"/>
                <w:rFonts w:ascii="Times New Roman" w:hAnsi="Times New Roman" w:cs="Times New Roman"/>
                <w:b/>
                <w:sz w:val="18"/>
                <w:szCs w:val="18"/>
              </w:rPr>
            </w:pPr>
            <w:del w:id="378" w:author="Matthews, Katrina (DOES)" w:date="2021-07-21T12:50:00Z">
              <w:r w:rsidRPr="001D66A8" w:rsidDel="00D06F7F">
                <w:rPr>
                  <w:rFonts w:ascii="Times New Roman" w:hAnsi="Times New Roman" w:cs="Times New Roman"/>
                  <w:b/>
                  <w:sz w:val="18"/>
                  <w:szCs w:val="18"/>
                </w:rPr>
                <w:delText>Memorandum of Understanding (MOU) -</w:delText>
              </w:r>
              <w:r w:rsidR="009936BD" w:rsidDel="00D06F7F">
                <w:rPr>
                  <w:rFonts w:ascii="Times New Roman" w:hAnsi="Times New Roman" w:cs="Times New Roman"/>
                  <w:b/>
                  <w:sz w:val="18"/>
                  <w:szCs w:val="18"/>
                </w:rPr>
                <w:delText xml:space="preserve"> </w:delText>
              </w:r>
              <w:r w:rsidRPr="001D66A8" w:rsidDel="00D06F7F">
                <w:rPr>
                  <w:rFonts w:ascii="Times New Roman" w:hAnsi="Times New Roman" w:cs="Times New Roman"/>
                  <w:b/>
                  <w:sz w:val="18"/>
                  <w:szCs w:val="18"/>
                </w:rPr>
                <w:delText>FEMS, MPD, LEAP</w:delText>
              </w:r>
            </w:del>
          </w:p>
          <w:p w14:paraId="5997E4EC" w14:textId="463CD56E" w:rsidR="00342C23" w:rsidRPr="001D66A8" w:rsidDel="00D06F7F" w:rsidRDefault="00342C23" w:rsidP="008A1557">
            <w:pPr>
              <w:contextualSpacing/>
              <w:jc w:val="center"/>
              <w:rPr>
                <w:del w:id="379" w:author="Matthews, Katrina (DOES)" w:date="2021-07-21T12:50:00Z"/>
                <w:rFonts w:ascii="Times New Roman" w:hAnsi="Times New Roman" w:cs="Times New Roman"/>
                <w:b/>
                <w:sz w:val="18"/>
                <w:szCs w:val="18"/>
              </w:rPr>
            </w:pPr>
            <w:del w:id="380" w:author="Matthews, Katrina (DOES)" w:date="2021-07-21T12:50:00Z">
              <w:r w:rsidRPr="001D66A8" w:rsidDel="00D06F7F">
                <w:rPr>
                  <w:rFonts w:ascii="Times New Roman" w:hAnsi="Times New Roman" w:cs="Times New Roman"/>
                  <w:b/>
                  <w:sz w:val="18"/>
                  <w:szCs w:val="18"/>
                </w:rPr>
                <w:delText>Transitional Employment Program (TEP)</w:delText>
              </w:r>
              <w:r w:rsidR="000236A7" w:rsidDel="00D06F7F">
                <w:rPr>
                  <w:rFonts w:ascii="Times New Roman" w:hAnsi="Times New Roman" w:cs="Times New Roman"/>
                  <w:b/>
                  <w:sz w:val="18"/>
                  <w:szCs w:val="18"/>
                </w:rPr>
                <w:delText xml:space="preserve"> – “Project Empowerment”</w:delText>
              </w:r>
              <w:commentRangeEnd w:id="374"/>
              <w:r w:rsidR="00111200" w:rsidDel="00D06F7F">
                <w:rPr>
                  <w:rStyle w:val="CommentReference"/>
                </w:rPr>
                <w:commentReference w:id="374"/>
              </w:r>
            </w:del>
          </w:p>
          <w:p w14:paraId="33360E92" w14:textId="77AB761D" w:rsidR="00D06F7F" w:rsidRPr="001D66A8" w:rsidDel="00251457" w:rsidRDefault="00D06F7F" w:rsidP="008A1557">
            <w:pPr>
              <w:contextualSpacing/>
              <w:rPr>
                <w:del w:id="381" w:author="Matthews, Katrina (DOES)" w:date="2021-07-21T14:59:00Z"/>
                <w:rFonts w:ascii="Times New Roman" w:hAnsi="Times New Roman" w:cs="Times New Roman"/>
                <w:sz w:val="18"/>
                <w:szCs w:val="18"/>
              </w:rPr>
            </w:pPr>
          </w:p>
        </w:tc>
      </w:tr>
      <w:tr w:rsidR="00342C23" w:rsidRPr="001D66A8" w:rsidDel="00251457" w14:paraId="781EAB3E" w14:textId="0EF5F110" w:rsidTr="00A95D56">
        <w:trPr>
          <w:trHeight w:val="305"/>
          <w:del w:id="382" w:author="Matthews, Katrina (DOES)" w:date="2021-07-21T14:59:00Z"/>
        </w:trPr>
        <w:tc>
          <w:tcPr>
            <w:tcW w:w="4675" w:type="dxa"/>
            <w:shd w:val="clear" w:color="auto" w:fill="F2F2F2" w:themeFill="background1" w:themeFillShade="F2"/>
          </w:tcPr>
          <w:p w14:paraId="78738644" w14:textId="4036CAF2" w:rsidR="009936BD" w:rsidRPr="00C20FCC" w:rsidDel="00251457" w:rsidRDefault="009936BD" w:rsidP="009936BD">
            <w:pPr>
              <w:contextualSpacing/>
              <w:jc w:val="center"/>
              <w:rPr>
                <w:del w:id="383" w:author="Matthews, Katrina (DOES)" w:date="2021-07-21T14:59:00Z"/>
                <w:rFonts w:ascii="Times New Roman" w:hAnsi="Times New Roman" w:cs="Times New Roman"/>
                <w:b/>
                <w:sz w:val="18"/>
                <w:szCs w:val="18"/>
              </w:rPr>
            </w:pPr>
            <w:del w:id="384" w:author="Matthews, Katrina (DOES)" w:date="2021-07-21T14:59:00Z">
              <w:r w:rsidDel="00251457">
                <w:rPr>
                  <w:rFonts w:ascii="Times New Roman" w:hAnsi="Times New Roman" w:cs="Times New Roman"/>
                  <w:b/>
                  <w:sz w:val="18"/>
                  <w:szCs w:val="18"/>
                </w:rPr>
                <w:delText>Funding and Program Information</w:delText>
              </w:r>
            </w:del>
          </w:p>
          <w:p w14:paraId="015BD596" w14:textId="11147C4F" w:rsidR="00342C23" w:rsidRPr="001D66A8" w:rsidDel="00251457" w:rsidRDefault="00342C23" w:rsidP="008A1557">
            <w:pPr>
              <w:contextualSpacing/>
              <w:jc w:val="center"/>
              <w:rPr>
                <w:del w:id="385" w:author="Matthews, Katrina (DOES)" w:date="2021-07-21T14:59:00Z"/>
                <w:rFonts w:ascii="Times New Roman" w:hAnsi="Times New Roman" w:cs="Times New Roman"/>
                <w:b/>
                <w:sz w:val="18"/>
                <w:szCs w:val="18"/>
              </w:rPr>
            </w:pPr>
          </w:p>
          <w:p w14:paraId="3B1D8D78" w14:textId="59F1A6BC" w:rsidR="00342C23" w:rsidRPr="001D66A8" w:rsidDel="00251457" w:rsidRDefault="00342C23" w:rsidP="008A1557">
            <w:pPr>
              <w:contextualSpacing/>
              <w:rPr>
                <w:del w:id="386" w:author="Matthews, Katrina (DOES)" w:date="2021-07-21T14:59:00Z"/>
                <w:rFonts w:ascii="Times New Roman" w:hAnsi="Times New Roman" w:cs="Times New Roman"/>
                <w:sz w:val="18"/>
                <w:szCs w:val="18"/>
              </w:rPr>
            </w:pPr>
          </w:p>
        </w:tc>
        <w:tc>
          <w:tcPr>
            <w:tcW w:w="4675" w:type="dxa"/>
            <w:shd w:val="clear" w:color="auto" w:fill="F2F2F2" w:themeFill="background1" w:themeFillShade="F2"/>
          </w:tcPr>
          <w:p w14:paraId="77C9145A" w14:textId="11308F4B" w:rsidR="00342C23" w:rsidRPr="001D66A8" w:rsidDel="00251457" w:rsidRDefault="00342C23" w:rsidP="008A1557">
            <w:pPr>
              <w:tabs>
                <w:tab w:val="left" w:pos="1095"/>
              </w:tabs>
              <w:jc w:val="center"/>
              <w:rPr>
                <w:del w:id="387" w:author="Matthews, Katrina (DOES)" w:date="2021-07-21T14:59:00Z"/>
                <w:rFonts w:ascii="Times New Roman" w:hAnsi="Times New Roman" w:cs="Times New Roman"/>
                <w:b/>
                <w:sz w:val="18"/>
                <w:szCs w:val="18"/>
              </w:rPr>
            </w:pPr>
            <w:del w:id="388" w:author="Matthews, Katrina (DOES)" w:date="2021-07-21T14:59:00Z">
              <w:r w:rsidRPr="001D66A8" w:rsidDel="00251457">
                <w:rPr>
                  <w:rFonts w:ascii="Times New Roman" w:hAnsi="Times New Roman" w:cs="Times New Roman"/>
                  <w:b/>
                  <w:sz w:val="18"/>
                  <w:szCs w:val="18"/>
                </w:rPr>
                <w:delText>Outcome</w:delText>
              </w:r>
              <w:r w:rsidR="009936BD" w:rsidDel="00251457">
                <w:rPr>
                  <w:rFonts w:ascii="Times New Roman" w:hAnsi="Times New Roman" w:cs="Times New Roman"/>
                  <w:b/>
                  <w:sz w:val="18"/>
                  <w:szCs w:val="18"/>
                </w:rPr>
                <w:delText xml:space="preserve"> Measures</w:delText>
              </w:r>
            </w:del>
          </w:p>
        </w:tc>
      </w:tr>
      <w:tr w:rsidR="00342C23" w:rsidRPr="001D66A8" w:rsidDel="00251457" w14:paraId="32FB2226" w14:textId="2A39205A" w:rsidTr="00A95D56">
        <w:trPr>
          <w:trHeight w:val="2573"/>
          <w:del w:id="389" w:author="Matthews, Katrina (DOES)" w:date="2021-07-21T14:59:00Z"/>
        </w:trPr>
        <w:tc>
          <w:tcPr>
            <w:tcW w:w="4675" w:type="dxa"/>
          </w:tcPr>
          <w:p w14:paraId="6512C5CC" w14:textId="6214289E" w:rsidR="009936BD" w:rsidDel="00251457" w:rsidRDefault="00342C23" w:rsidP="008A1557">
            <w:pPr>
              <w:pStyle w:val="ListParagraph"/>
              <w:numPr>
                <w:ilvl w:val="0"/>
                <w:numId w:val="1"/>
              </w:numPr>
              <w:tabs>
                <w:tab w:val="left" w:pos="1095"/>
              </w:tabs>
              <w:jc w:val="both"/>
              <w:rPr>
                <w:del w:id="390" w:author="Matthews, Katrina (DOES)" w:date="2021-07-21T14:59:00Z"/>
                <w:rFonts w:ascii="Times New Roman" w:hAnsi="Times New Roman" w:cs="Times New Roman"/>
                <w:sz w:val="20"/>
                <w:szCs w:val="20"/>
              </w:rPr>
            </w:pPr>
            <w:commentRangeStart w:id="391"/>
            <w:commentRangeStart w:id="392"/>
            <w:del w:id="393" w:author="Matthews, Katrina (DOES)" w:date="2021-07-21T14:59:00Z">
              <w:r w:rsidRPr="003109D9" w:rsidDel="00251457">
                <w:rPr>
                  <w:rFonts w:ascii="Times New Roman" w:hAnsi="Times New Roman" w:cs="Times New Roman"/>
                  <w:sz w:val="20"/>
                  <w:szCs w:val="20"/>
                </w:rPr>
                <w:delText>The numbers of individuals participating, by month</w:delText>
              </w:r>
              <w:r w:rsidR="009936BD" w:rsidDel="00251457">
                <w:rPr>
                  <w:rFonts w:ascii="Times New Roman" w:hAnsi="Times New Roman" w:cs="Times New Roman"/>
                  <w:sz w:val="20"/>
                  <w:szCs w:val="20"/>
                </w:rPr>
                <w:delText>.</w:delText>
              </w:r>
              <w:commentRangeEnd w:id="391"/>
              <w:r w:rsidR="003171DB" w:rsidDel="00251457">
                <w:rPr>
                  <w:rStyle w:val="CommentReference"/>
                </w:rPr>
                <w:commentReference w:id="391"/>
              </w:r>
              <w:commentRangeEnd w:id="392"/>
              <w:r w:rsidR="00111200" w:rsidDel="00251457">
                <w:rPr>
                  <w:rStyle w:val="CommentReference"/>
                </w:rPr>
                <w:commentReference w:id="392"/>
              </w:r>
            </w:del>
          </w:p>
          <w:p w14:paraId="4B9C4EC0" w14:textId="3A6730CE" w:rsidR="00342C23" w:rsidRPr="003109D9" w:rsidDel="00251457" w:rsidRDefault="00342C23" w:rsidP="0086081F">
            <w:pPr>
              <w:pStyle w:val="ListParagraph"/>
              <w:tabs>
                <w:tab w:val="left" w:pos="1095"/>
              </w:tabs>
              <w:jc w:val="both"/>
              <w:rPr>
                <w:del w:id="394" w:author="Matthews, Katrina (DOES)" w:date="2021-07-21T14:59:00Z"/>
                <w:rFonts w:ascii="Times New Roman" w:hAnsi="Times New Roman" w:cs="Times New Roman"/>
                <w:sz w:val="20"/>
                <w:szCs w:val="20"/>
              </w:rPr>
            </w:pPr>
          </w:p>
          <w:p w14:paraId="468604E0" w14:textId="2960F290" w:rsidR="00342C23" w:rsidDel="00251457" w:rsidRDefault="00342C23" w:rsidP="008A1557">
            <w:pPr>
              <w:pStyle w:val="ListParagraph"/>
              <w:numPr>
                <w:ilvl w:val="0"/>
                <w:numId w:val="1"/>
              </w:numPr>
              <w:tabs>
                <w:tab w:val="left" w:pos="1095"/>
              </w:tabs>
              <w:jc w:val="both"/>
              <w:rPr>
                <w:del w:id="395" w:author="Matthews, Katrina (DOES)" w:date="2021-07-21T14:59:00Z"/>
                <w:rFonts w:ascii="Times New Roman" w:hAnsi="Times New Roman" w:cs="Times New Roman"/>
                <w:sz w:val="20"/>
                <w:szCs w:val="20"/>
              </w:rPr>
            </w:pPr>
            <w:del w:id="396" w:author="Matthews, Katrina (DOES)" w:date="2021-07-21T14:59:00Z">
              <w:r w:rsidRPr="003109D9" w:rsidDel="00251457">
                <w:rPr>
                  <w:rFonts w:ascii="Times New Roman" w:hAnsi="Times New Roman" w:cs="Times New Roman"/>
                  <w:sz w:val="20"/>
                  <w:szCs w:val="20"/>
                </w:rPr>
                <w:delText>The number of private-sector employers that hosted a participant</w:delText>
              </w:r>
              <w:r w:rsidR="009936BD" w:rsidDel="00251457">
                <w:rPr>
                  <w:rFonts w:ascii="Times New Roman" w:hAnsi="Times New Roman" w:cs="Times New Roman"/>
                  <w:sz w:val="20"/>
                  <w:szCs w:val="20"/>
                </w:rPr>
                <w:delText>.</w:delText>
              </w:r>
            </w:del>
          </w:p>
          <w:p w14:paraId="37E970FE" w14:textId="07465A67" w:rsidR="009936BD" w:rsidRPr="00320D51" w:rsidDel="00251457" w:rsidRDefault="009936BD" w:rsidP="00320D51">
            <w:pPr>
              <w:tabs>
                <w:tab w:val="left" w:pos="1095"/>
              </w:tabs>
              <w:jc w:val="both"/>
              <w:rPr>
                <w:del w:id="397" w:author="Matthews, Katrina (DOES)" w:date="2021-07-21T14:59:00Z"/>
                <w:rFonts w:ascii="Times New Roman" w:hAnsi="Times New Roman" w:cs="Times New Roman"/>
                <w:sz w:val="20"/>
                <w:szCs w:val="20"/>
              </w:rPr>
            </w:pPr>
          </w:p>
          <w:p w14:paraId="2A183D21" w14:textId="4E81D272" w:rsidR="00342C23" w:rsidRPr="003109D9" w:rsidDel="00251457" w:rsidRDefault="00342C23" w:rsidP="008A1557">
            <w:pPr>
              <w:pStyle w:val="ListParagraph"/>
              <w:numPr>
                <w:ilvl w:val="0"/>
                <w:numId w:val="1"/>
              </w:numPr>
              <w:tabs>
                <w:tab w:val="left" w:pos="1095"/>
              </w:tabs>
              <w:jc w:val="both"/>
              <w:rPr>
                <w:del w:id="398" w:author="Matthews, Katrina (DOES)" w:date="2021-07-21T14:59:00Z"/>
                <w:rFonts w:ascii="Times New Roman" w:hAnsi="Times New Roman" w:cs="Times New Roman"/>
                <w:sz w:val="20"/>
                <w:szCs w:val="20"/>
              </w:rPr>
            </w:pPr>
            <w:del w:id="399" w:author="Matthews, Katrina (DOES)" w:date="2021-07-21T14:59:00Z">
              <w:r w:rsidRPr="003109D9" w:rsidDel="00251457">
                <w:rPr>
                  <w:rFonts w:ascii="Times New Roman" w:hAnsi="Times New Roman" w:cs="Times New Roman"/>
                  <w:sz w:val="20"/>
                  <w:szCs w:val="20"/>
                </w:rPr>
                <w:delText>The average length of placement in the subsidized jobs</w:delText>
              </w:r>
              <w:r w:rsidR="009936BD" w:rsidDel="00251457">
                <w:rPr>
                  <w:rFonts w:ascii="Times New Roman" w:hAnsi="Times New Roman" w:cs="Times New Roman"/>
                  <w:sz w:val="20"/>
                  <w:szCs w:val="20"/>
                </w:rPr>
                <w:delText>.</w:delText>
              </w:r>
            </w:del>
          </w:p>
          <w:p w14:paraId="7EEDE8E9" w14:textId="0FBBCC0C" w:rsidR="00342C23" w:rsidRPr="003109D9" w:rsidDel="00251457" w:rsidRDefault="00342C23" w:rsidP="008A1557">
            <w:pPr>
              <w:tabs>
                <w:tab w:val="left" w:pos="1095"/>
              </w:tabs>
              <w:rPr>
                <w:del w:id="400" w:author="Matthews, Katrina (DOES)" w:date="2021-07-21T14:59:00Z"/>
                <w:rFonts w:ascii="Times New Roman" w:hAnsi="Times New Roman" w:cs="Times New Roman"/>
                <w:sz w:val="20"/>
                <w:szCs w:val="20"/>
              </w:rPr>
            </w:pPr>
            <w:del w:id="401" w:author="Matthews, Katrina (DOES)" w:date="2021-07-21T14:59:00Z">
              <w:r w:rsidRPr="003109D9" w:rsidDel="00251457">
                <w:rPr>
                  <w:rFonts w:ascii="Times New Roman" w:hAnsi="Times New Roman" w:cs="Times New Roman"/>
                  <w:sz w:val="20"/>
                  <w:szCs w:val="20"/>
                </w:rPr>
                <w:delText xml:space="preserve"> </w:delText>
              </w:r>
            </w:del>
          </w:p>
        </w:tc>
        <w:tc>
          <w:tcPr>
            <w:tcW w:w="4675" w:type="dxa"/>
          </w:tcPr>
          <w:p w14:paraId="76B81369" w14:textId="5A4A03CB" w:rsidR="009936BD" w:rsidDel="00251457" w:rsidRDefault="00342C23" w:rsidP="008A1557">
            <w:pPr>
              <w:pStyle w:val="ListParagraph"/>
              <w:numPr>
                <w:ilvl w:val="0"/>
                <w:numId w:val="4"/>
              </w:numPr>
              <w:tabs>
                <w:tab w:val="left" w:pos="1095"/>
              </w:tabs>
              <w:rPr>
                <w:del w:id="402" w:author="Matthews, Katrina (DOES)" w:date="2021-07-21T14:59:00Z"/>
                <w:rFonts w:ascii="Times New Roman" w:hAnsi="Times New Roman" w:cs="Times New Roman"/>
                <w:sz w:val="20"/>
                <w:szCs w:val="20"/>
              </w:rPr>
            </w:pPr>
            <w:bookmarkStart w:id="403" w:name="_Hlk69967336"/>
            <w:del w:id="404" w:author="Matthews, Katrina (DOES)" w:date="2021-07-21T14:59:00Z">
              <w:r w:rsidRPr="003109D9" w:rsidDel="00251457">
                <w:rPr>
                  <w:rFonts w:ascii="Times New Roman" w:hAnsi="Times New Roman" w:cs="Times New Roman"/>
                  <w:sz w:val="20"/>
                  <w:szCs w:val="20"/>
                </w:rPr>
                <w:delText>The number and percentage of participants who have been hired into unsubsidized jobs upon completion of the subsidized component of TEP or within 6 months of participating in the program, and the average wages of those hired</w:delText>
              </w:r>
            </w:del>
          </w:p>
          <w:bookmarkEnd w:id="403"/>
          <w:p w14:paraId="080D2F41" w14:textId="1966F4E4" w:rsidR="00342C23" w:rsidRPr="003109D9" w:rsidDel="00251457" w:rsidRDefault="00342C23" w:rsidP="0086081F">
            <w:pPr>
              <w:pStyle w:val="ListParagraph"/>
              <w:tabs>
                <w:tab w:val="left" w:pos="1095"/>
              </w:tabs>
              <w:rPr>
                <w:del w:id="405" w:author="Matthews, Katrina (DOES)" w:date="2021-07-21T14:59:00Z"/>
                <w:rFonts w:ascii="Times New Roman" w:hAnsi="Times New Roman" w:cs="Times New Roman"/>
                <w:sz w:val="20"/>
                <w:szCs w:val="20"/>
              </w:rPr>
            </w:pPr>
          </w:p>
          <w:p w14:paraId="7CDA86C8" w14:textId="6A0D86F9" w:rsidR="00342C23" w:rsidRPr="003109D9" w:rsidDel="00251457" w:rsidRDefault="00342C23" w:rsidP="008A1557">
            <w:pPr>
              <w:pStyle w:val="ListParagraph"/>
              <w:numPr>
                <w:ilvl w:val="0"/>
                <w:numId w:val="4"/>
              </w:numPr>
              <w:tabs>
                <w:tab w:val="left" w:pos="1095"/>
              </w:tabs>
              <w:rPr>
                <w:del w:id="406" w:author="Matthews, Katrina (DOES)" w:date="2021-07-21T14:59:00Z"/>
                <w:rFonts w:ascii="Times New Roman" w:hAnsi="Times New Roman" w:cs="Times New Roman"/>
                <w:sz w:val="20"/>
                <w:szCs w:val="20"/>
              </w:rPr>
            </w:pPr>
            <w:del w:id="407" w:author="Matthews, Katrina (DOES)" w:date="2021-07-21T14:59:00Z">
              <w:r w:rsidRPr="003109D9" w:rsidDel="00251457">
                <w:rPr>
                  <w:rFonts w:ascii="Times New Roman" w:hAnsi="Times New Roman" w:cs="Times New Roman"/>
                  <w:sz w:val="20"/>
                  <w:szCs w:val="20"/>
                </w:rPr>
                <w:delText>Among program participants who found unsubsidized employment, the number and percentage of participants who retained unsubsidized employment for at least 6 months after their initial unsubsidized start date.</w:delText>
              </w:r>
            </w:del>
          </w:p>
          <w:p w14:paraId="6671B35F" w14:textId="23FFDFCA" w:rsidR="00342C23" w:rsidRPr="003109D9" w:rsidDel="00251457" w:rsidRDefault="00342C23" w:rsidP="008A1557">
            <w:pPr>
              <w:ind w:firstLine="30"/>
              <w:contextualSpacing/>
              <w:rPr>
                <w:del w:id="408" w:author="Matthews, Katrina (DOES)" w:date="2021-07-21T14:59:00Z"/>
                <w:rFonts w:ascii="Times New Roman" w:hAnsi="Times New Roman" w:cs="Times New Roman"/>
                <w:sz w:val="20"/>
                <w:szCs w:val="20"/>
              </w:rPr>
            </w:pPr>
          </w:p>
        </w:tc>
      </w:tr>
    </w:tbl>
    <w:p w14:paraId="56290AD1" w14:textId="6C9AD99C" w:rsidR="00A95D56" w:rsidDel="00251457" w:rsidRDefault="00A95D56" w:rsidP="00A95D56">
      <w:pPr>
        <w:rPr>
          <w:del w:id="409" w:author="Matthews, Katrina (DOES)" w:date="2021-07-21T14:59:00Z"/>
          <w:rFonts w:ascii="Times New Roman" w:hAnsi="Times New Roman" w:cs="Times New Roman"/>
          <w:sz w:val="24"/>
          <w:szCs w:val="24"/>
        </w:rPr>
      </w:pPr>
    </w:p>
    <w:p w14:paraId="2E1BFD64" w14:textId="00F7FEC6" w:rsidR="00074216" w:rsidRPr="00F26ADF" w:rsidRDefault="00074216" w:rsidP="00074216">
      <w:pPr>
        <w:rPr>
          <w:rFonts w:ascii="Times New Roman" w:hAnsi="Times New Roman" w:cs="Times New Roman"/>
          <w:sz w:val="24"/>
          <w:szCs w:val="24"/>
          <w:rPrChange w:id="410" w:author="Falcone, Christopher (DOES)" w:date="2021-07-15T16:17:00Z">
            <w:rPr>
              <w:rFonts w:ascii="Times New Roman" w:hAnsi="Times New Roman" w:cs="Times New Roman"/>
              <w:b/>
              <w:bCs/>
              <w:sz w:val="24"/>
              <w:szCs w:val="24"/>
            </w:rPr>
          </w:rPrChange>
        </w:rPr>
      </w:pPr>
      <w:commentRangeStart w:id="411"/>
      <w:r w:rsidRPr="00F26ADF">
        <w:rPr>
          <w:rFonts w:ascii="Times New Roman" w:hAnsi="Times New Roman" w:cs="Times New Roman"/>
          <w:sz w:val="24"/>
          <w:szCs w:val="24"/>
          <w:rPrChange w:id="412" w:author="Falcone, Christopher (DOES)" w:date="2021-07-15T16:17:00Z">
            <w:rPr>
              <w:rFonts w:ascii="Times New Roman" w:hAnsi="Times New Roman" w:cs="Times New Roman"/>
              <w:b/>
              <w:bCs/>
              <w:sz w:val="24"/>
              <w:szCs w:val="24"/>
            </w:rPr>
          </w:rPrChange>
        </w:rPr>
        <w:t xml:space="preserve">In addition, this report also includes the following </w:t>
      </w:r>
      <w:r w:rsidR="004A0D2E" w:rsidRPr="00F26ADF">
        <w:rPr>
          <w:rFonts w:ascii="Times New Roman" w:hAnsi="Times New Roman" w:cs="Times New Roman"/>
          <w:sz w:val="24"/>
          <w:szCs w:val="24"/>
          <w:rPrChange w:id="413" w:author="Falcone, Christopher (DOES)" w:date="2021-07-15T16:17:00Z">
            <w:rPr>
              <w:rFonts w:ascii="Times New Roman" w:hAnsi="Times New Roman" w:cs="Times New Roman"/>
              <w:b/>
              <w:bCs/>
              <w:sz w:val="24"/>
              <w:szCs w:val="24"/>
            </w:rPr>
          </w:rPrChange>
        </w:rPr>
        <w:t>employment metrics</w:t>
      </w:r>
      <w:commentRangeStart w:id="414"/>
      <w:r w:rsidRPr="00F26ADF">
        <w:rPr>
          <w:rFonts w:ascii="Times New Roman" w:hAnsi="Times New Roman" w:cs="Times New Roman"/>
          <w:sz w:val="24"/>
          <w:szCs w:val="24"/>
          <w:rPrChange w:id="415" w:author="Falcone, Christopher (DOES)" w:date="2021-07-15T16:17:00Z">
            <w:rPr>
              <w:rFonts w:ascii="Times New Roman" w:hAnsi="Times New Roman" w:cs="Times New Roman"/>
              <w:b/>
              <w:bCs/>
              <w:sz w:val="24"/>
              <w:szCs w:val="24"/>
            </w:rPr>
          </w:rPrChange>
        </w:rPr>
        <w:t>:</w:t>
      </w:r>
      <w:commentRangeEnd w:id="414"/>
      <w:r w:rsidR="00F26ADF">
        <w:rPr>
          <w:rStyle w:val="CommentReference"/>
        </w:rPr>
        <w:commentReference w:id="414"/>
      </w:r>
    </w:p>
    <w:p w14:paraId="0BA06518" w14:textId="12D1CA40" w:rsidR="00A95D56" w:rsidRPr="00547F46" w:rsidRDefault="004275CE" w:rsidP="00547F4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Verified </w:t>
      </w:r>
      <w:r w:rsidR="00A95D56" w:rsidRPr="00547F46">
        <w:rPr>
          <w:rFonts w:ascii="Times New Roman" w:hAnsi="Times New Roman" w:cs="Times New Roman"/>
          <w:sz w:val="24"/>
          <w:szCs w:val="24"/>
        </w:rPr>
        <w:t>Employment</w:t>
      </w:r>
    </w:p>
    <w:p w14:paraId="2F862C2D" w14:textId="77777777" w:rsidR="00A50A57" w:rsidRPr="00A50A57" w:rsidRDefault="00A95D56" w:rsidP="0086081F">
      <w:pPr>
        <w:pStyle w:val="ListParagraph"/>
        <w:numPr>
          <w:ilvl w:val="0"/>
          <w:numId w:val="20"/>
        </w:numPr>
      </w:pPr>
      <w:r w:rsidRPr="00666795">
        <w:rPr>
          <w:rFonts w:ascii="Times New Roman" w:hAnsi="Times New Roman" w:cs="Times New Roman"/>
          <w:sz w:val="24"/>
          <w:szCs w:val="24"/>
        </w:rPr>
        <w:t xml:space="preserve">Average and </w:t>
      </w:r>
      <w:r w:rsidR="004275CE">
        <w:rPr>
          <w:rFonts w:ascii="Times New Roman" w:hAnsi="Times New Roman" w:cs="Times New Roman"/>
          <w:sz w:val="24"/>
          <w:szCs w:val="24"/>
        </w:rPr>
        <w:t>M</w:t>
      </w:r>
      <w:r w:rsidRPr="00666795">
        <w:rPr>
          <w:rFonts w:ascii="Times New Roman" w:hAnsi="Times New Roman" w:cs="Times New Roman"/>
          <w:sz w:val="24"/>
          <w:szCs w:val="24"/>
        </w:rPr>
        <w:t xml:space="preserve">edian </w:t>
      </w:r>
      <w:r w:rsidR="004275CE">
        <w:rPr>
          <w:rFonts w:ascii="Times New Roman" w:hAnsi="Times New Roman" w:cs="Times New Roman"/>
          <w:sz w:val="24"/>
          <w:szCs w:val="24"/>
        </w:rPr>
        <w:t>W</w:t>
      </w:r>
      <w:r w:rsidRPr="00666795">
        <w:rPr>
          <w:rFonts w:ascii="Times New Roman" w:hAnsi="Times New Roman" w:cs="Times New Roman"/>
          <w:sz w:val="24"/>
          <w:szCs w:val="24"/>
        </w:rPr>
        <w:t>ages</w:t>
      </w:r>
    </w:p>
    <w:p w14:paraId="51D2BBFA" w14:textId="5724881A" w:rsidR="00BA748B" w:rsidRPr="004028B4" w:rsidRDefault="004275CE" w:rsidP="0086081F">
      <w:pPr>
        <w:pStyle w:val="ListParagraph"/>
        <w:numPr>
          <w:ilvl w:val="0"/>
          <w:numId w:val="20"/>
        </w:numPr>
      </w:pPr>
      <w:r>
        <w:rPr>
          <w:rFonts w:ascii="Times New Roman" w:hAnsi="Times New Roman" w:cs="Times New Roman"/>
          <w:sz w:val="24"/>
          <w:szCs w:val="24"/>
        </w:rPr>
        <w:t xml:space="preserve">Employment </w:t>
      </w:r>
      <w:r w:rsidR="00A95D56" w:rsidRPr="0086081F">
        <w:rPr>
          <w:rFonts w:ascii="Times New Roman" w:hAnsi="Times New Roman" w:cs="Times New Roman"/>
          <w:sz w:val="24"/>
          <w:szCs w:val="24"/>
        </w:rPr>
        <w:t xml:space="preserve">Retention </w:t>
      </w:r>
      <w:r w:rsidR="004371ED" w:rsidRPr="0086081F">
        <w:rPr>
          <w:rFonts w:ascii="Times New Roman" w:hAnsi="Times New Roman" w:cs="Times New Roman"/>
          <w:sz w:val="24"/>
          <w:szCs w:val="24"/>
        </w:rPr>
        <w:t>(Number and percentage of participants who complete and retain employment for six months following program completion)</w:t>
      </w:r>
      <w:r w:rsidR="00DF6038" w:rsidRPr="004028B4">
        <w:rPr>
          <w:noProof/>
        </w:rPr>
        <mc:AlternateContent>
          <mc:Choice Requires="wpg">
            <w:drawing>
              <wp:anchor distT="0" distB="0" distL="114300" distR="114300" simplePos="0" relativeHeight="251661312" behindDoc="1" locked="0" layoutInCell="1" allowOverlap="1" wp14:anchorId="38108CC1" wp14:editId="6DF4931D">
                <wp:simplePos x="0" y="0"/>
                <wp:positionH relativeFrom="page">
                  <wp:posOffset>-8929314</wp:posOffset>
                </wp:positionH>
                <wp:positionV relativeFrom="page">
                  <wp:posOffset>-1160891</wp:posOffset>
                </wp:positionV>
                <wp:extent cx="7772400" cy="1005840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pic:pic xmlns:pic="http://schemas.openxmlformats.org/drawingml/2006/picture">
                        <pic:nvPicPr>
                          <pic:cNvPr id="3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40" cy="1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1" name="Group 30"/>
                        <wpg:cNvGrpSpPr>
                          <a:grpSpLocks/>
                        </wpg:cNvGrpSpPr>
                        <wpg:grpSpPr bwMode="auto">
                          <a:xfrm>
                            <a:off x="931" y="10461"/>
                            <a:ext cx="9652" cy="4133"/>
                            <a:chOff x="931" y="10461"/>
                            <a:chExt cx="9652" cy="4133"/>
                          </a:xfrm>
                        </wpg:grpSpPr>
                        <wps:wsp>
                          <wps:cNvPr id="32" name="Freeform 32"/>
                          <wps:cNvSpPr>
                            <a:spLocks/>
                          </wps:cNvSpPr>
                          <wps:spPr bwMode="auto">
                            <a:xfrm>
                              <a:off x="1657" y="11688"/>
                              <a:ext cx="8926" cy="2906"/>
                            </a:xfrm>
                            <a:custGeom>
                              <a:avLst/>
                              <a:gdLst>
                                <a:gd name="T0" fmla="+- 0 1657 1657"/>
                                <a:gd name="T1" fmla="*/ T0 w 8926"/>
                                <a:gd name="T2" fmla="+- 0 11688 11688"/>
                                <a:gd name="T3" fmla="*/ 11688 h 2906"/>
                                <a:gd name="T4" fmla="+- 0 10583 1657"/>
                                <a:gd name="T5" fmla="*/ T4 w 8926"/>
                                <a:gd name="T6" fmla="+- 0 11688 11688"/>
                                <a:gd name="T7" fmla="*/ 11688 h 2906"/>
                                <a:gd name="T8" fmla="+- 0 10583 1657"/>
                                <a:gd name="T9" fmla="*/ T8 w 8926"/>
                                <a:gd name="T10" fmla="+- 0 14594 11688"/>
                                <a:gd name="T11" fmla="*/ 14594 h 2906"/>
                                <a:gd name="T12" fmla="+- 0 1657 1657"/>
                                <a:gd name="T13" fmla="*/ T12 w 8926"/>
                                <a:gd name="T14" fmla="+- 0 14594 11688"/>
                                <a:gd name="T15" fmla="*/ 14594 h 2906"/>
                                <a:gd name="T16" fmla="+- 0 1657 1657"/>
                                <a:gd name="T17" fmla="*/ T16 w 8926"/>
                                <a:gd name="T18" fmla="+- 0 11688 11688"/>
                                <a:gd name="T19" fmla="*/ 11688 h 2906"/>
                              </a:gdLst>
                              <a:ahLst/>
                              <a:cxnLst>
                                <a:cxn ang="0">
                                  <a:pos x="T1" y="T3"/>
                                </a:cxn>
                                <a:cxn ang="0">
                                  <a:pos x="T5" y="T7"/>
                                </a:cxn>
                                <a:cxn ang="0">
                                  <a:pos x="T9" y="T11"/>
                                </a:cxn>
                                <a:cxn ang="0">
                                  <a:pos x="T13" y="T15"/>
                                </a:cxn>
                                <a:cxn ang="0">
                                  <a:pos x="T17" y="T19"/>
                                </a:cxn>
                              </a:cxnLst>
                              <a:rect l="0" t="0" r="r" b="b"/>
                              <a:pathLst>
                                <a:path w="8926" h="2906">
                                  <a:moveTo>
                                    <a:pt x="0" y="0"/>
                                  </a:moveTo>
                                  <a:lnTo>
                                    <a:pt x="8926" y="0"/>
                                  </a:lnTo>
                                  <a:lnTo>
                                    <a:pt x="8926" y="2906"/>
                                  </a:lnTo>
                                  <a:lnTo>
                                    <a:pt x="0" y="290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31" y="10461"/>
                              <a:ext cx="8925" cy="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67BCA1B1" id="Group 29" o:spid="_x0000_s1026" style="position:absolute;margin-left:-703.1pt;margin-top:-91.4pt;width:612pt;height:11in;z-index:-251655168;mso-position-horizontal-relative:page;mso-position-vertical-relative:page" coordsize="1224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width:12240;height:15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">
                  <v:imagedata r:id="rId14" o:title=""/>
                </v:shape>
                <v:group id="Group 30" o:spid="_x0000_s1028" style="position:absolute;left:931;top:10461;width:9652;height:4133" coordorigin="931,10461" coordsize="9652,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2" o:spid="_x0000_s1029" style="position:absolute;left:1657;top:11688;width:8926;height:2906;visibility:visible;mso-wrap-style:square;v-text-anchor:top" coordsize="8926,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" path="m,l8926,r,2906l,2906,,xe" stroked="f">
                    <v:path arrowok="t" o:connecttype="custom" o:connectlocs="0,11688;8926,11688;8926,14594;0,14594;0,11688" o:connectangles="0,0,0,0,0"/>
                  </v:shape>
                  <v:shape id="Picture 31" o:spid="_x0000_s1030" type="#_x0000_t75" style="position:absolute;left:931;top:10461;width:8925;height:2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">
                    <v:imagedata r:id="rId15" o:title=""/>
                  </v:shape>
                </v:group>
                <w10:wrap anchorx="page" anchory="page"/>
              </v:group>
            </w:pict>
          </mc:Fallback>
        </mc:AlternateContent>
      </w:r>
      <w:commentRangeEnd w:id="411"/>
      <w:r w:rsidR="004F6ABE">
        <w:rPr>
          <w:rStyle w:val="CommentReference"/>
        </w:rPr>
        <w:commentReference w:id="411"/>
      </w:r>
    </w:p>
    <w:p w14:paraId="0CA3E676" w14:textId="77777777" w:rsidR="004A0D2E" w:rsidRDefault="004A0D2E">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7B1D84C9" w14:textId="4A4F87A3" w:rsidR="00342C23" w:rsidRPr="00885A3F" w:rsidRDefault="00885A3F" w:rsidP="00885A3F">
      <w:pPr>
        <w:jc w:val="center"/>
        <w:rPr>
          <w:rFonts w:ascii="Times New Roman" w:hAnsi="Times New Roman" w:cs="Times New Roman"/>
          <w:b/>
          <w:sz w:val="24"/>
          <w:szCs w:val="24"/>
          <w:u w:val="single"/>
        </w:rPr>
      </w:pPr>
      <w:r>
        <w:rPr>
          <w:rFonts w:ascii="Times New Roman" w:hAnsi="Times New Roman" w:cs="Times New Roman"/>
          <w:b/>
          <w:sz w:val="24"/>
          <w:szCs w:val="24"/>
          <w:u w:val="single"/>
        </w:rPr>
        <w:t>AGENCY INFORMATIO</w:t>
      </w:r>
      <w:commentRangeStart w:id="416"/>
      <w:r>
        <w:rPr>
          <w:rFonts w:ascii="Times New Roman" w:hAnsi="Times New Roman" w:cs="Times New Roman"/>
          <w:b/>
          <w:sz w:val="24"/>
          <w:szCs w:val="24"/>
          <w:u w:val="single"/>
        </w:rPr>
        <w:t>N</w:t>
      </w:r>
      <w:commentRangeEnd w:id="416"/>
      <w:r w:rsidR="00F26ADF">
        <w:rPr>
          <w:rStyle w:val="CommentReference"/>
        </w:rPr>
        <w:commentReference w:id="416"/>
      </w:r>
    </w:p>
    <w:p w14:paraId="73EB9AE5" w14:textId="77777777" w:rsidR="00365DFE" w:rsidRPr="00885A3F" w:rsidRDefault="00B134E8" w:rsidP="00B134E8">
      <w:pPr>
        <w:rPr>
          <w:rFonts w:ascii="Times New Roman" w:hAnsi="Times New Roman" w:cs="Times New Roman"/>
          <w:b/>
          <w:bCs/>
          <w:sz w:val="24"/>
          <w:szCs w:val="24"/>
        </w:rPr>
      </w:pPr>
      <w:r w:rsidRPr="00885A3F">
        <w:rPr>
          <w:rFonts w:ascii="Times New Roman" w:hAnsi="Times New Roman" w:cs="Times New Roman"/>
          <w:b/>
          <w:bCs/>
          <w:sz w:val="24"/>
          <w:szCs w:val="24"/>
        </w:rPr>
        <w:t xml:space="preserve">MISSION </w:t>
      </w:r>
    </w:p>
    <w:p w14:paraId="0F18E28C" w14:textId="098CA6E7" w:rsidR="00B134E8" w:rsidRPr="00885A3F" w:rsidRDefault="00B134E8" w:rsidP="00B134E8">
      <w:pPr>
        <w:rPr>
          <w:rFonts w:ascii="Times New Roman" w:hAnsi="Times New Roman" w:cs="Times New Roman"/>
          <w:sz w:val="24"/>
          <w:szCs w:val="24"/>
        </w:rPr>
      </w:pPr>
      <w:r w:rsidRPr="00885A3F">
        <w:rPr>
          <w:rFonts w:ascii="Times New Roman" w:hAnsi="Times New Roman" w:cs="Times New Roman"/>
          <w:sz w:val="24"/>
          <w:szCs w:val="24"/>
        </w:rPr>
        <w:t xml:space="preserve">Our mission is to connect District residents, job seekers, and employers to opportunities and resources that empower fair, safe, and effective working communities. </w:t>
      </w:r>
    </w:p>
    <w:p w14:paraId="5B5C72E2" w14:textId="77777777" w:rsidR="00365DFE" w:rsidRPr="00885A3F" w:rsidRDefault="00B134E8" w:rsidP="00B134E8">
      <w:pPr>
        <w:rPr>
          <w:rFonts w:ascii="Times New Roman" w:hAnsi="Times New Roman" w:cs="Times New Roman"/>
          <w:b/>
          <w:bCs/>
          <w:sz w:val="24"/>
          <w:szCs w:val="24"/>
        </w:rPr>
      </w:pPr>
      <w:r w:rsidRPr="00885A3F">
        <w:rPr>
          <w:rFonts w:ascii="Times New Roman" w:hAnsi="Times New Roman" w:cs="Times New Roman"/>
          <w:b/>
          <w:bCs/>
          <w:sz w:val="24"/>
          <w:szCs w:val="24"/>
        </w:rPr>
        <w:t xml:space="preserve">VISION </w:t>
      </w:r>
    </w:p>
    <w:p w14:paraId="1AA7B860" w14:textId="63B672BB" w:rsidR="00587D4E" w:rsidRPr="00885A3F" w:rsidRDefault="00B134E8" w:rsidP="00B134E8">
      <w:pPr>
        <w:rPr>
          <w:rFonts w:ascii="Times New Roman" w:hAnsi="Times New Roman" w:cs="Times New Roman"/>
          <w:b/>
          <w:sz w:val="24"/>
          <w:szCs w:val="24"/>
          <w:u w:val="single"/>
        </w:rPr>
      </w:pPr>
      <w:r w:rsidRPr="00885A3F">
        <w:rPr>
          <w:rFonts w:ascii="Times New Roman" w:hAnsi="Times New Roman" w:cs="Times New Roman"/>
          <w:sz w:val="24"/>
          <w:szCs w:val="24"/>
        </w:rPr>
        <w:t xml:space="preserve">We provide comprehensive employment services to ensure a competitive workforce, full employment, life-long learning, economic </w:t>
      </w:r>
      <w:r w:rsidR="00365DFE" w:rsidRPr="00885A3F">
        <w:rPr>
          <w:rFonts w:ascii="Times New Roman" w:hAnsi="Times New Roman" w:cs="Times New Roman"/>
          <w:sz w:val="24"/>
          <w:szCs w:val="24"/>
        </w:rPr>
        <w:t>stability,</w:t>
      </w:r>
      <w:r w:rsidRPr="00885A3F">
        <w:rPr>
          <w:rFonts w:ascii="Times New Roman" w:hAnsi="Times New Roman" w:cs="Times New Roman"/>
          <w:sz w:val="24"/>
          <w:szCs w:val="24"/>
        </w:rPr>
        <w:t xml:space="preserve"> and the highest quality of life for all</w:t>
      </w:r>
      <w:r w:rsidR="00FE71D8">
        <w:rPr>
          <w:rFonts w:ascii="Times New Roman" w:hAnsi="Times New Roman" w:cs="Times New Roman"/>
          <w:sz w:val="24"/>
          <w:szCs w:val="24"/>
        </w:rPr>
        <w:t>.</w:t>
      </w:r>
    </w:p>
    <w:p w14:paraId="164AC78F" w14:textId="4F3A5FFA" w:rsidR="00B134E8" w:rsidRPr="00885A3F" w:rsidRDefault="00B134E8" w:rsidP="00384488">
      <w:pPr>
        <w:rPr>
          <w:rFonts w:ascii="Times New Roman" w:hAnsi="Times New Roman" w:cs="Times New Roman"/>
          <w:sz w:val="24"/>
          <w:szCs w:val="24"/>
        </w:rPr>
      </w:pPr>
      <w:r w:rsidRPr="00885A3F">
        <w:rPr>
          <w:rFonts w:ascii="Times New Roman" w:hAnsi="Times New Roman" w:cs="Times New Roman"/>
          <w:sz w:val="24"/>
          <w:szCs w:val="24"/>
        </w:rPr>
        <w:t xml:space="preserve">In March 2020, </w:t>
      </w:r>
      <w:del w:id="417" w:author="Falcone, Christopher (DOES)" w:date="2021-07-15T14:26:00Z">
        <w:r w:rsidRPr="00885A3F" w:rsidDel="00111200">
          <w:rPr>
            <w:rFonts w:ascii="Times New Roman" w:hAnsi="Times New Roman" w:cs="Times New Roman"/>
            <w:sz w:val="24"/>
            <w:szCs w:val="24"/>
          </w:rPr>
          <w:delText>T</w:delText>
        </w:r>
      </w:del>
      <w:ins w:id="418" w:author="Falcone, Christopher (DOES)" w:date="2021-07-15T14:26:00Z">
        <w:r w:rsidR="00111200">
          <w:rPr>
            <w:rFonts w:ascii="Times New Roman" w:hAnsi="Times New Roman" w:cs="Times New Roman"/>
            <w:sz w:val="24"/>
            <w:szCs w:val="24"/>
          </w:rPr>
          <w:t>t</w:t>
        </w:r>
      </w:ins>
      <w:r w:rsidRPr="00885A3F">
        <w:rPr>
          <w:rFonts w:ascii="Times New Roman" w:hAnsi="Times New Roman" w:cs="Times New Roman"/>
          <w:sz w:val="24"/>
          <w:szCs w:val="24"/>
        </w:rPr>
        <w:t>he Department of Employment Services Released its Vision Forward Strategic Plan</w:t>
      </w:r>
      <w:ins w:id="419" w:author="Garrett, Tynekia (DOES)" w:date="2021-07-13T10:09:00Z">
        <w:r w:rsidR="00DF6517">
          <w:rPr>
            <w:rFonts w:ascii="Times New Roman" w:hAnsi="Times New Roman" w:cs="Times New Roman"/>
            <w:sz w:val="24"/>
            <w:szCs w:val="24"/>
          </w:rPr>
          <w:t>,</w:t>
        </w:r>
      </w:ins>
      <w:r w:rsidRPr="00885A3F">
        <w:rPr>
          <w:rFonts w:ascii="Times New Roman" w:hAnsi="Times New Roman" w:cs="Times New Roman"/>
          <w:sz w:val="24"/>
          <w:szCs w:val="24"/>
        </w:rPr>
        <w:t xml:space="preserve"> which outlines our belie</w:t>
      </w:r>
      <w:r w:rsidR="00FE71D8">
        <w:rPr>
          <w:rFonts w:ascii="Times New Roman" w:hAnsi="Times New Roman" w:cs="Times New Roman"/>
          <w:sz w:val="24"/>
          <w:szCs w:val="24"/>
        </w:rPr>
        <w:t>fs</w:t>
      </w:r>
      <w:r w:rsidRPr="00885A3F">
        <w:rPr>
          <w:rFonts w:ascii="Times New Roman" w:hAnsi="Times New Roman" w:cs="Times New Roman"/>
          <w:sz w:val="24"/>
          <w:szCs w:val="24"/>
        </w:rPr>
        <w:t xml:space="preserve">, </w:t>
      </w:r>
      <w:del w:id="420" w:author="Garrett, Tynekia (DOES)" w:date="2021-07-13T10:10:00Z">
        <w:r w:rsidRPr="00885A3F" w:rsidDel="007A6391">
          <w:rPr>
            <w:rFonts w:ascii="Times New Roman" w:hAnsi="Times New Roman" w:cs="Times New Roman"/>
            <w:sz w:val="24"/>
            <w:szCs w:val="24"/>
          </w:rPr>
          <w:delText xml:space="preserve">6 </w:delText>
        </w:r>
      </w:del>
      <w:ins w:id="421" w:author="Garrett, Tynekia (DOES)" w:date="2021-07-13T10:10:00Z">
        <w:r w:rsidR="007A6391">
          <w:rPr>
            <w:rFonts w:ascii="Times New Roman" w:hAnsi="Times New Roman" w:cs="Times New Roman"/>
            <w:sz w:val="24"/>
            <w:szCs w:val="24"/>
          </w:rPr>
          <w:t>six</w:t>
        </w:r>
        <w:r w:rsidR="007A6391" w:rsidRPr="00885A3F">
          <w:rPr>
            <w:rFonts w:ascii="Times New Roman" w:hAnsi="Times New Roman" w:cs="Times New Roman"/>
            <w:sz w:val="24"/>
            <w:szCs w:val="24"/>
          </w:rPr>
          <w:t xml:space="preserve"> </w:t>
        </w:r>
      </w:ins>
      <w:r w:rsidRPr="00885A3F">
        <w:rPr>
          <w:rFonts w:ascii="Times New Roman" w:hAnsi="Times New Roman" w:cs="Times New Roman"/>
          <w:sz w:val="24"/>
          <w:szCs w:val="24"/>
        </w:rPr>
        <w:t>primary goals</w:t>
      </w:r>
      <w:ins w:id="422" w:author="Garrett, Tynekia (DOES)" w:date="2021-07-13T10:10:00Z">
        <w:r w:rsidR="00DF6517">
          <w:rPr>
            <w:rFonts w:ascii="Times New Roman" w:hAnsi="Times New Roman" w:cs="Times New Roman"/>
            <w:sz w:val="24"/>
            <w:szCs w:val="24"/>
          </w:rPr>
          <w:t>,</w:t>
        </w:r>
      </w:ins>
      <w:r w:rsidRPr="00885A3F">
        <w:rPr>
          <w:rFonts w:ascii="Times New Roman" w:hAnsi="Times New Roman" w:cs="Times New Roman"/>
          <w:sz w:val="24"/>
          <w:szCs w:val="24"/>
        </w:rPr>
        <w:t xml:space="preserve"> and </w:t>
      </w:r>
      <w:r w:rsidR="00A13B54" w:rsidRPr="00885A3F">
        <w:rPr>
          <w:rFonts w:ascii="Times New Roman" w:hAnsi="Times New Roman" w:cs="Times New Roman"/>
          <w:sz w:val="24"/>
          <w:szCs w:val="24"/>
        </w:rPr>
        <w:t>focus areas</w:t>
      </w:r>
      <w:r w:rsidRPr="00885A3F">
        <w:rPr>
          <w:rFonts w:ascii="Times New Roman" w:hAnsi="Times New Roman" w:cs="Times New Roman"/>
          <w:sz w:val="24"/>
          <w:szCs w:val="24"/>
        </w:rPr>
        <w:t xml:space="preserve"> aligned with our mission and vision for the next </w:t>
      </w:r>
      <w:del w:id="423" w:author="Garrett, Tynekia (DOES)" w:date="2021-07-13T10:10:00Z">
        <w:r w:rsidRPr="00885A3F" w:rsidDel="00DF6517">
          <w:rPr>
            <w:rFonts w:ascii="Times New Roman" w:hAnsi="Times New Roman" w:cs="Times New Roman"/>
            <w:sz w:val="24"/>
            <w:szCs w:val="24"/>
          </w:rPr>
          <w:delText xml:space="preserve">3 </w:delText>
        </w:r>
      </w:del>
      <w:ins w:id="424" w:author="Garrett, Tynekia (DOES)" w:date="2021-07-13T10:10:00Z">
        <w:r w:rsidR="00DF6517">
          <w:rPr>
            <w:rFonts w:ascii="Times New Roman" w:hAnsi="Times New Roman" w:cs="Times New Roman"/>
            <w:sz w:val="24"/>
            <w:szCs w:val="24"/>
          </w:rPr>
          <w:t>three</w:t>
        </w:r>
        <w:r w:rsidR="00DF6517" w:rsidRPr="00885A3F">
          <w:rPr>
            <w:rFonts w:ascii="Times New Roman" w:hAnsi="Times New Roman" w:cs="Times New Roman"/>
            <w:sz w:val="24"/>
            <w:szCs w:val="24"/>
          </w:rPr>
          <w:t xml:space="preserve"> </w:t>
        </w:r>
      </w:ins>
      <w:r w:rsidRPr="00885A3F">
        <w:rPr>
          <w:rFonts w:ascii="Times New Roman" w:hAnsi="Times New Roman" w:cs="Times New Roman"/>
          <w:sz w:val="24"/>
          <w:szCs w:val="24"/>
        </w:rPr>
        <w:t>years:</w:t>
      </w:r>
    </w:p>
    <w:p w14:paraId="1D2EE6C6" w14:textId="6CFA4266" w:rsidR="00365DFE" w:rsidRPr="00885A3F" w:rsidRDefault="00365DFE" w:rsidP="00384488">
      <w:pPr>
        <w:rPr>
          <w:rFonts w:ascii="Times New Roman" w:hAnsi="Times New Roman" w:cs="Times New Roman"/>
          <w:b/>
          <w:bCs/>
          <w:sz w:val="24"/>
          <w:szCs w:val="24"/>
        </w:rPr>
      </w:pPr>
      <w:r w:rsidRPr="00885A3F">
        <w:rPr>
          <w:rFonts w:ascii="Times New Roman" w:hAnsi="Times New Roman" w:cs="Times New Roman"/>
          <w:b/>
          <w:bCs/>
          <w:sz w:val="24"/>
          <w:szCs w:val="24"/>
        </w:rPr>
        <w:t>WE BELIEVE:</w:t>
      </w:r>
    </w:p>
    <w:p w14:paraId="3F5EBB0A" w14:textId="4F3EE11C" w:rsidR="00365DFE" w:rsidRPr="00885A3F" w:rsidRDefault="00365DFE" w:rsidP="0086081F">
      <w:pPr>
        <w:pStyle w:val="ListParagraph"/>
        <w:numPr>
          <w:ilvl w:val="0"/>
          <w:numId w:val="30"/>
        </w:numPr>
        <w:rPr>
          <w:rFonts w:ascii="Times New Roman" w:hAnsi="Times New Roman" w:cs="Times New Roman"/>
          <w:sz w:val="24"/>
          <w:szCs w:val="24"/>
        </w:rPr>
      </w:pPr>
      <w:del w:id="425" w:author="Garrett, Tynekia (DOES)" w:date="2021-07-13T10:10:00Z">
        <w:r w:rsidRPr="00885A3F" w:rsidDel="007A6391">
          <w:rPr>
            <w:rFonts w:ascii="Times New Roman" w:hAnsi="Times New Roman" w:cs="Times New Roman"/>
            <w:sz w:val="24"/>
            <w:szCs w:val="24"/>
          </w:rPr>
          <w:delText>It is our role</w:delText>
        </w:r>
      </w:del>
      <w:ins w:id="426" w:author="Garrett, Tynekia (DOES)" w:date="2021-07-13T10:11:00Z">
        <w:r w:rsidR="00767554">
          <w:rPr>
            <w:rFonts w:ascii="Times New Roman" w:hAnsi="Times New Roman" w:cs="Times New Roman"/>
            <w:sz w:val="24"/>
            <w:szCs w:val="24"/>
          </w:rPr>
          <w:t xml:space="preserve"> </w:t>
        </w:r>
      </w:ins>
      <w:ins w:id="427" w:author="Garrett, Tynekia (DOES)" w:date="2021-07-13T10:10:00Z">
        <w:r w:rsidR="007A6391">
          <w:rPr>
            <w:rFonts w:ascii="Times New Roman" w:hAnsi="Times New Roman" w:cs="Times New Roman"/>
            <w:sz w:val="24"/>
            <w:szCs w:val="24"/>
          </w:rPr>
          <w:t>Our role is</w:t>
        </w:r>
      </w:ins>
      <w:r w:rsidRPr="00885A3F">
        <w:rPr>
          <w:rFonts w:ascii="Times New Roman" w:hAnsi="Times New Roman" w:cs="Times New Roman"/>
          <w:sz w:val="24"/>
          <w:szCs w:val="24"/>
        </w:rPr>
        <w:t xml:space="preserve"> to serve all residents of the District from all economic, social, and cultural backgrounds. </w:t>
      </w:r>
    </w:p>
    <w:p w14:paraId="1CD2AD19" w14:textId="77777777" w:rsidR="00365DFE" w:rsidRPr="00885A3F" w:rsidRDefault="00365DFE" w:rsidP="0086081F">
      <w:pPr>
        <w:pStyle w:val="ListParagraph"/>
        <w:numPr>
          <w:ilvl w:val="0"/>
          <w:numId w:val="30"/>
        </w:numPr>
        <w:rPr>
          <w:rFonts w:ascii="Times New Roman" w:hAnsi="Times New Roman" w:cs="Times New Roman"/>
          <w:sz w:val="24"/>
          <w:szCs w:val="24"/>
        </w:rPr>
      </w:pPr>
      <w:r w:rsidRPr="00885A3F">
        <w:rPr>
          <w:rFonts w:ascii="Times New Roman" w:hAnsi="Times New Roman" w:cs="Times New Roman"/>
          <w:sz w:val="24"/>
          <w:szCs w:val="24"/>
        </w:rPr>
        <w:t xml:space="preserve">We are responsible for providing excellent service to all of our customers and partners. </w:t>
      </w:r>
    </w:p>
    <w:p w14:paraId="3ED3ABDD" w14:textId="77777777" w:rsidR="00365DFE" w:rsidRPr="00885A3F" w:rsidRDefault="00365DFE" w:rsidP="0086081F">
      <w:pPr>
        <w:pStyle w:val="ListParagraph"/>
        <w:numPr>
          <w:ilvl w:val="0"/>
          <w:numId w:val="30"/>
        </w:numPr>
        <w:rPr>
          <w:rFonts w:ascii="Times New Roman" w:hAnsi="Times New Roman" w:cs="Times New Roman"/>
          <w:sz w:val="24"/>
          <w:szCs w:val="24"/>
        </w:rPr>
      </w:pPr>
      <w:r w:rsidRPr="00885A3F">
        <w:rPr>
          <w:rFonts w:ascii="Times New Roman" w:hAnsi="Times New Roman" w:cs="Times New Roman"/>
          <w:sz w:val="24"/>
          <w:szCs w:val="24"/>
        </w:rPr>
        <w:t xml:space="preserve">We are the partner of choice for all DC employers to find skilled and talented employees in the District. </w:t>
      </w:r>
    </w:p>
    <w:p w14:paraId="57993AA7" w14:textId="77777777" w:rsidR="00365DFE" w:rsidRPr="00885A3F" w:rsidRDefault="00365DFE" w:rsidP="0086081F">
      <w:pPr>
        <w:pStyle w:val="ListParagraph"/>
        <w:numPr>
          <w:ilvl w:val="0"/>
          <w:numId w:val="30"/>
        </w:numPr>
        <w:rPr>
          <w:rFonts w:ascii="Times New Roman" w:hAnsi="Times New Roman" w:cs="Times New Roman"/>
          <w:sz w:val="24"/>
          <w:szCs w:val="24"/>
        </w:rPr>
      </w:pPr>
      <w:r w:rsidRPr="00885A3F">
        <w:rPr>
          <w:rFonts w:ascii="Times New Roman" w:hAnsi="Times New Roman" w:cs="Times New Roman"/>
          <w:sz w:val="24"/>
          <w:szCs w:val="24"/>
        </w:rPr>
        <w:t xml:space="preserve">We must increase equitable opportunities for all DC residents so they may secure jobs that provide livable wages and the opportunity for economic advancement. </w:t>
      </w:r>
    </w:p>
    <w:p w14:paraId="624F484D" w14:textId="77777777" w:rsidR="00365DFE" w:rsidRPr="00885A3F" w:rsidRDefault="00365DFE" w:rsidP="0086081F">
      <w:pPr>
        <w:pStyle w:val="ListParagraph"/>
        <w:numPr>
          <w:ilvl w:val="0"/>
          <w:numId w:val="30"/>
        </w:numPr>
        <w:rPr>
          <w:rFonts w:ascii="Times New Roman" w:hAnsi="Times New Roman" w:cs="Times New Roman"/>
          <w:sz w:val="24"/>
          <w:szCs w:val="24"/>
        </w:rPr>
      </w:pPr>
      <w:r w:rsidRPr="00885A3F">
        <w:rPr>
          <w:rFonts w:ascii="Times New Roman" w:hAnsi="Times New Roman" w:cs="Times New Roman"/>
          <w:sz w:val="24"/>
          <w:szCs w:val="24"/>
        </w:rPr>
        <w:t xml:space="preserve">We must provide training that is responsive to the needs of employees and innovative to meet the needs of employers in our growing city. </w:t>
      </w:r>
    </w:p>
    <w:p w14:paraId="10519F06" w14:textId="1A692861" w:rsidR="00B134E8" w:rsidRPr="00885A3F" w:rsidRDefault="00365DFE" w:rsidP="0086081F">
      <w:pPr>
        <w:pStyle w:val="ListParagraph"/>
        <w:numPr>
          <w:ilvl w:val="0"/>
          <w:numId w:val="30"/>
        </w:numPr>
        <w:rPr>
          <w:rFonts w:ascii="Times New Roman" w:hAnsi="Times New Roman" w:cs="Times New Roman"/>
          <w:sz w:val="24"/>
          <w:szCs w:val="24"/>
        </w:rPr>
      </w:pPr>
      <w:r w:rsidRPr="00885A3F">
        <w:rPr>
          <w:rFonts w:ascii="Times New Roman" w:hAnsi="Times New Roman" w:cs="Times New Roman"/>
          <w:sz w:val="24"/>
          <w:szCs w:val="24"/>
        </w:rPr>
        <w:t xml:space="preserve">The key to our success is to leverage </w:t>
      </w:r>
      <w:del w:id="428" w:author="Garrett, Tynekia (DOES)" w:date="2021-07-13T10:11:00Z">
        <w:r w:rsidRPr="00885A3F" w:rsidDel="00767554">
          <w:rPr>
            <w:rFonts w:ascii="Times New Roman" w:hAnsi="Times New Roman" w:cs="Times New Roman"/>
            <w:sz w:val="24"/>
            <w:szCs w:val="24"/>
          </w:rPr>
          <w:delText>cutting</w:delText>
        </w:r>
        <w:r w:rsidR="00FE71D8" w:rsidDel="00767554">
          <w:rPr>
            <w:rFonts w:ascii="Times New Roman" w:hAnsi="Times New Roman" w:cs="Times New Roman"/>
            <w:sz w:val="24"/>
            <w:szCs w:val="24"/>
          </w:rPr>
          <w:delText xml:space="preserve"> </w:delText>
        </w:r>
      </w:del>
      <w:ins w:id="429" w:author="Garrett, Tynekia (DOES)" w:date="2021-07-13T10:11:00Z">
        <w:r w:rsidR="00767554" w:rsidRPr="00885A3F">
          <w:rPr>
            <w:rFonts w:ascii="Times New Roman" w:hAnsi="Times New Roman" w:cs="Times New Roman"/>
            <w:sz w:val="24"/>
            <w:szCs w:val="24"/>
          </w:rPr>
          <w:t>cutting</w:t>
        </w:r>
        <w:r w:rsidR="00767554">
          <w:rPr>
            <w:rFonts w:ascii="Times New Roman" w:hAnsi="Times New Roman" w:cs="Times New Roman"/>
            <w:sz w:val="24"/>
            <w:szCs w:val="24"/>
          </w:rPr>
          <w:t>-</w:t>
        </w:r>
      </w:ins>
      <w:r w:rsidRPr="00885A3F">
        <w:rPr>
          <w:rFonts w:ascii="Times New Roman" w:hAnsi="Times New Roman" w:cs="Times New Roman"/>
          <w:sz w:val="24"/>
          <w:szCs w:val="24"/>
        </w:rPr>
        <w:t>edge technology to support residents seeking meaningful employment.</w:t>
      </w:r>
    </w:p>
    <w:p w14:paraId="2614B86A" w14:textId="75D735C4" w:rsidR="00B134E8" w:rsidRPr="00885A3F" w:rsidRDefault="00A13B54" w:rsidP="00384488">
      <w:pPr>
        <w:rPr>
          <w:rFonts w:ascii="Times New Roman" w:hAnsi="Times New Roman" w:cs="Times New Roman"/>
          <w:b/>
          <w:bCs/>
          <w:sz w:val="24"/>
          <w:szCs w:val="24"/>
        </w:rPr>
      </w:pPr>
      <w:r w:rsidRPr="00885A3F">
        <w:rPr>
          <w:rFonts w:ascii="Times New Roman" w:hAnsi="Times New Roman" w:cs="Times New Roman"/>
          <w:b/>
          <w:bCs/>
          <w:sz w:val="24"/>
          <w:szCs w:val="24"/>
        </w:rPr>
        <w:t>VISION FORWARD GOALS</w:t>
      </w:r>
    </w:p>
    <w:p w14:paraId="302CEBD4" w14:textId="2A05105A" w:rsidR="00A13B54" w:rsidRPr="00885A3F" w:rsidRDefault="00A13B54" w:rsidP="0086081F">
      <w:pPr>
        <w:pStyle w:val="ListParagraph"/>
        <w:numPr>
          <w:ilvl w:val="0"/>
          <w:numId w:val="31"/>
        </w:numPr>
        <w:rPr>
          <w:rFonts w:ascii="Times New Roman" w:hAnsi="Times New Roman" w:cs="Times New Roman"/>
          <w:sz w:val="24"/>
          <w:szCs w:val="24"/>
        </w:rPr>
      </w:pPr>
      <w:r w:rsidRPr="00885A3F">
        <w:rPr>
          <w:rFonts w:ascii="Times New Roman" w:hAnsi="Times New Roman" w:cs="Times New Roman"/>
          <w:sz w:val="24"/>
          <w:szCs w:val="24"/>
        </w:rPr>
        <w:t xml:space="preserve">Promote the District’s Human Capital </w:t>
      </w:r>
    </w:p>
    <w:p w14:paraId="14A4ABF8" w14:textId="40CDB0BE" w:rsidR="004802C9" w:rsidRPr="00885A3F" w:rsidRDefault="00A13B54" w:rsidP="0086081F">
      <w:pPr>
        <w:pStyle w:val="ListParagraph"/>
        <w:numPr>
          <w:ilvl w:val="0"/>
          <w:numId w:val="31"/>
        </w:numPr>
        <w:rPr>
          <w:rFonts w:ascii="Times New Roman" w:hAnsi="Times New Roman" w:cs="Times New Roman"/>
          <w:sz w:val="24"/>
          <w:szCs w:val="24"/>
        </w:rPr>
      </w:pPr>
      <w:r w:rsidRPr="00885A3F">
        <w:rPr>
          <w:rFonts w:ascii="Times New Roman" w:hAnsi="Times New Roman" w:cs="Times New Roman"/>
          <w:sz w:val="24"/>
          <w:szCs w:val="24"/>
        </w:rPr>
        <w:t xml:space="preserve">Align Workforce with Education </w:t>
      </w:r>
    </w:p>
    <w:p w14:paraId="09CCA6D1" w14:textId="4B5EF332" w:rsidR="00A13B54" w:rsidRPr="00885A3F" w:rsidRDefault="00A13B54" w:rsidP="0086081F">
      <w:pPr>
        <w:pStyle w:val="ListParagraph"/>
        <w:numPr>
          <w:ilvl w:val="0"/>
          <w:numId w:val="31"/>
        </w:numPr>
        <w:rPr>
          <w:rFonts w:ascii="Times New Roman" w:hAnsi="Times New Roman" w:cs="Times New Roman"/>
          <w:sz w:val="24"/>
          <w:szCs w:val="24"/>
        </w:rPr>
      </w:pPr>
      <w:r w:rsidRPr="00885A3F">
        <w:rPr>
          <w:rFonts w:ascii="Times New Roman" w:hAnsi="Times New Roman" w:cs="Times New Roman"/>
          <w:sz w:val="24"/>
          <w:szCs w:val="24"/>
        </w:rPr>
        <w:t xml:space="preserve">Create Equity and Access </w:t>
      </w:r>
    </w:p>
    <w:p w14:paraId="2564E478" w14:textId="7F413D02" w:rsidR="00A13B54" w:rsidRPr="00885A3F" w:rsidRDefault="00A13B54" w:rsidP="0086081F">
      <w:pPr>
        <w:pStyle w:val="ListParagraph"/>
        <w:numPr>
          <w:ilvl w:val="0"/>
          <w:numId w:val="31"/>
        </w:numPr>
        <w:rPr>
          <w:rFonts w:ascii="Times New Roman" w:hAnsi="Times New Roman" w:cs="Times New Roman"/>
          <w:sz w:val="24"/>
          <w:szCs w:val="24"/>
        </w:rPr>
      </w:pPr>
      <w:r w:rsidRPr="00885A3F">
        <w:rPr>
          <w:rFonts w:ascii="Times New Roman" w:hAnsi="Times New Roman" w:cs="Times New Roman"/>
          <w:sz w:val="24"/>
          <w:szCs w:val="24"/>
        </w:rPr>
        <w:t xml:space="preserve">Achieve Excellence in Service Delivery </w:t>
      </w:r>
    </w:p>
    <w:p w14:paraId="7D5D1A49" w14:textId="095BF7FC" w:rsidR="00A13B54" w:rsidRPr="00885A3F" w:rsidRDefault="00A13B54" w:rsidP="0086081F">
      <w:pPr>
        <w:pStyle w:val="ListParagraph"/>
        <w:numPr>
          <w:ilvl w:val="0"/>
          <w:numId w:val="31"/>
        </w:numPr>
        <w:rPr>
          <w:rFonts w:ascii="Times New Roman" w:hAnsi="Times New Roman" w:cs="Times New Roman"/>
          <w:sz w:val="24"/>
          <w:szCs w:val="24"/>
        </w:rPr>
      </w:pPr>
      <w:r w:rsidRPr="00885A3F">
        <w:rPr>
          <w:rFonts w:ascii="Times New Roman" w:hAnsi="Times New Roman" w:cs="Times New Roman"/>
          <w:sz w:val="24"/>
          <w:szCs w:val="24"/>
        </w:rPr>
        <w:t xml:space="preserve">Operate Smart and Effective Systems </w:t>
      </w:r>
    </w:p>
    <w:p w14:paraId="335CB288" w14:textId="1F910C7D" w:rsidR="0002221C" w:rsidRPr="00500513" w:rsidRDefault="00A13B54" w:rsidP="00500513">
      <w:pPr>
        <w:pStyle w:val="ListParagraph"/>
        <w:numPr>
          <w:ilvl w:val="0"/>
          <w:numId w:val="31"/>
        </w:numPr>
        <w:rPr>
          <w:rFonts w:ascii="Times New Roman" w:hAnsi="Times New Roman" w:cs="Times New Roman"/>
          <w:b/>
          <w:bCs/>
          <w:sz w:val="24"/>
          <w:szCs w:val="24"/>
        </w:rPr>
      </w:pPr>
      <w:r w:rsidRPr="00885A3F">
        <w:rPr>
          <w:rFonts w:ascii="Times New Roman" w:hAnsi="Times New Roman" w:cs="Times New Roman"/>
          <w:sz w:val="24"/>
          <w:szCs w:val="24"/>
        </w:rPr>
        <w:t>Provide Best-in-Class Customer Service</w:t>
      </w:r>
    </w:p>
    <w:p w14:paraId="67421BDA" w14:textId="77777777" w:rsidR="004802C9" w:rsidRDefault="004802C9">
      <w:pPr>
        <w:rPr>
          <w:rFonts w:ascii="Times New Roman" w:hAnsi="Times New Roman" w:cs="Times New Roman"/>
          <w:b/>
          <w:bCs/>
        </w:rPr>
      </w:pPr>
      <w:bookmarkStart w:id="430" w:name="_Hlk5625639"/>
      <w:r>
        <w:rPr>
          <w:rFonts w:ascii="Times New Roman" w:hAnsi="Times New Roman" w:cs="Times New Roman"/>
          <w:b/>
          <w:bCs/>
        </w:rPr>
        <w:br w:type="page"/>
      </w:r>
    </w:p>
    <w:p w14:paraId="7FF02D43" w14:textId="47ED8A43" w:rsidR="00C62130" w:rsidRPr="00885A3F" w:rsidRDefault="00384488" w:rsidP="005A7FE9">
      <w:pPr>
        <w:rPr>
          <w:rFonts w:ascii="Times New Roman" w:hAnsi="Times New Roman" w:cs="Times New Roman"/>
          <w:sz w:val="24"/>
          <w:szCs w:val="24"/>
        </w:rPr>
      </w:pPr>
      <w:bookmarkStart w:id="431" w:name="_Hlk71175821"/>
      <w:r w:rsidRPr="00885A3F">
        <w:rPr>
          <w:rFonts w:ascii="Times New Roman" w:hAnsi="Times New Roman" w:cs="Times New Roman"/>
          <w:b/>
          <w:bCs/>
          <w:sz w:val="24"/>
          <w:szCs w:val="24"/>
        </w:rPr>
        <w:t xml:space="preserve">FY2020 Budget for </w:t>
      </w:r>
      <w:r w:rsidR="00556019" w:rsidRPr="00885A3F">
        <w:rPr>
          <w:rFonts w:ascii="Times New Roman" w:hAnsi="Times New Roman" w:cs="Times New Roman"/>
          <w:b/>
          <w:bCs/>
          <w:sz w:val="24"/>
          <w:szCs w:val="24"/>
        </w:rPr>
        <w:t>Local</w:t>
      </w:r>
      <w:r w:rsidR="00556019">
        <w:rPr>
          <w:rFonts w:ascii="Times New Roman" w:hAnsi="Times New Roman" w:cs="Times New Roman"/>
          <w:b/>
          <w:bCs/>
          <w:sz w:val="24"/>
          <w:szCs w:val="24"/>
        </w:rPr>
        <w:t xml:space="preserve">ly </w:t>
      </w:r>
      <w:del w:id="432" w:author="Falcone, Christopher (DOES)" w:date="2021-07-15T16:20:00Z">
        <w:r w:rsidR="00556019" w:rsidDel="00F26ADF">
          <w:rPr>
            <w:rFonts w:ascii="Times New Roman" w:hAnsi="Times New Roman" w:cs="Times New Roman"/>
            <w:b/>
            <w:bCs/>
            <w:sz w:val="24"/>
            <w:szCs w:val="24"/>
          </w:rPr>
          <w:delText>f</w:delText>
        </w:r>
      </w:del>
      <w:ins w:id="433" w:author="Falcone, Christopher (DOES)" w:date="2021-07-15T16:20:00Z">
        <w:r w:rsidR="00F26ADF">
          <w:rPr>
            <w:rFonts w:ascii="Times New Roman" w:hAnsi="Times New Roman" w:cs="Times New Roman"/>
            <w:b/>
            <w:bCs/>
            <w:sz w:val="24"/>
            <w:szCs w:val="24"/>
          </w:rPr>
          <w:t>F</w:t>
        </w:r>
      </w:ins>
      <w:r w:rsidR="00556019">
        <w:rPr>
          <w:rFonts w:ascii="Times New Roman" w:hAnsi="Times New Roman" w:cs="Times New Roman"/>
          <w:b/>
          <w:bCs/>
          <w:sz w:val="24"/>
          <w:szCs w:val="24"/>
        </w:rPr>
        <w:t>unded</w:t>
      </w:r>
      <w:r w:rsidRPr="00885A3F">
        <w:rPr>
          <w:rFonts w:ascii="Times New Roman" w:hAnsi="Times New Roman" w:cs="Times New Roman"/>
          <w:b/>
          <w:bCs/>
          <w:sz w:val="24"/>
          <w:szCs w:val="24"/>
        </w:rPr>
        <w:t xml:space="preserve"> Job Training Program</w:t>
      </w:r>
      <w:commentRangeStart w:id="434"/>
      <w:commentRangeStart w:id="435"/>
      <w:r w:rsidRPr="00885A3F">
        <w:rPr>
          <w:rFonts w:ascii="Times New Roman" w:hAnsi="Times New Roman" w:cs="Times New Roman"/>
          <w:b/>
          <w:bCs/>
          <w:sz w:val="24"/>
          <w:szCs w:val="24"/>
        </w:rPr>
        <w:t>s</w:t>
      </w:r>
      <w:commentRangeEnd w:id="434"/>
      <w:r w:rsidR="004F6ABE">
        <w:rPr>
          <w:rStyle w:val="CommentReference"/>
        </w:rPr>
        <w:commentReference w:id="434"/>
      </w:r>
      <w:commentRangeEnd w:id="435"/>
      <w:r w:rsidR="004F6ABE">
        <w:rPr>
          <w:rStyle w:val="CommentReference"/>
        </w:rPr>
        <w:commentReference w:id="435"/>
      </w:r>
    </w:p>
    <w:tbl>
      <w:tblPr>
        <w:tblStyle w:val="TableGrid"/>
        <w:tblW w:w="9355" w:type="dxa"/>
        <w:tblLook w:val="04A0" w:firstRow="1" w:lastRow="0" w:firstColumn="1" w:lastColumn="0" w:noHBand="0" w:noVBand="1"/>
      </w:tblPr>
      <w:tblGrid>
        <w:gridCol w:w="1736"/>
        <w:gridCol w:w="2378"/>
        <w:gridCol w:w="2043"/>
        <w:gridCol w:w="1153"/>
        <w:gridCol w:w="2045"/>
      </w:tblGrid>
      <w:tr w:rsidR="0013525B" w:rsidRPr="00885A3F" w14:paraId="0031C377" w14:textId="77777777" w:rsidTr="00547F46">
        <w:tc>
          <w:tcPr>
            <w:tcW w:w="1628" w:type="dxa"/>
          </w:tcPr>
          <w:p w14:paraId="1A7CA4C4" w14:textId="10C31A2C" w:rsidR="0013525B" w:rsidRPr="00885A3F" w:rsidRDefault="0013525B">
            <w:pPr>
              <w:rPr>
                <w:rFonts w:ascii="Times New Roman" w:hAnsi="Times New Roman" w:cs="Times New Roman"/>
                <w:b/>
                <w:bCs/>
                <w:noProof/>
                <w:sz w:val="24"/>
                <w:szCs w:val="24"/>
              </w:rPr>
            </w:pPr>
            <w:bookmarkStart w:id="436" w:name="_Hlk64024737"/>
            <w:bookmarkEnd w:id="431"/>
            <w:r w:rsidRPr="00885A3F">
              <w:rPr>
                <w:rFonts w:ascii="Times New Roman" w:hAnsi="Times New Roman" w:cs="Times New Roman"/>
                <w:b/>
                <w:bCs/>
                <w:noProof/>
                <w:sz w:val="24"/>
                <w:szCs w:val="24"/>
              </w:rPr>
              <w:t>Program</w:t>
            </w:r>
            <w:r w:rsidR="004275CE" w:rsidRPr="00885A3F">
              <w:rPr>
                <w:rFonts w:ascii="Times New Roman" w:hAnsi="Times New Roman" w:cs="Times New Roman"/>
                <w:b/>
                <w:bCs/>
                <w:noProof/>
                <w:sz w:val="24"/>
                <w:szCs w:val="24"/>
              </w:rPr>
              <w:t xml:space="preserve"> Name</w:t>
            </w:r>
            <w:r w:rsidRPr="00885A3F">
              <w:rPr>
                <w:rFonts w:ascii="Times New Roman" w:hAnsi="Times New Roman" w:cs="Times New Roman"/>
                <w:b/>
                <w:bCs/>
                <w:noProof/>
                <w:sz w:val="24"/>
                <w:szCs w:val="24"/>
              </w:rPr>
              <w:t xml:space="preserve"> </w:t>
            </w:r>
          </w:p>
        </w:tc>
        <w:tc>
          <w:tcPr>
            <w:tcW w:w="2552" w:type="dxa"/>
          </w:tcPr>
          <w:p w14:paraId="3AC9BE95" w14:textId="3E236E14" w:rsidR="0013525B" w:rsidRPr="00885A3F" w:rsidRDefault="00B134E8">
            <w:pPr>
              <w:rPr>
                <w:rFonts w:ascii="Times New Roman" w:hAnsi="Times New Roman" w:cs="Times New Roman"/>
                <w:b/>
                <w:bCs/>
                <w:noProof/>
                <w:sz w:val="24"/>
                <w:szCs w:val="24"/>
              </w:rPr>
            </w:pPr>
            <w:r w:rsidRPr="00885A3F">
              <w:rPr>
                <w:rFonts w:ascii="Times New Roman" w:hAnsi="Times New Roman" w:cs="Times New Roman"/>
                <w:b/>
                <w:bCs/>
                <w:noProof/>
                <w:sz w:val="24"/>
                <w:szCs w:val="24"/>
              </w:rPr>
              <w:t>Eligible Population</w:t>
            </w:r>
            <w:r w:rsidR="0013525B" w:rsidRPr="00885A3F">
              <w:rPr>
                <w:rFonts w:ascii="Times New Roman" w:hAnsi="Times New Roman" w:cs="Times New Roman"/>
                <w:b/>
                <w:bCs/>
                <w:noProof/>
                <w:sz w:val="24"/>
                <w:szCs w:val="24"/>
              </w:rPr>
              <w:t xml:space="preserve"> </w:t>
            </w:r>
          </w:p>
        </w:tc>
        <w:tc>
          <w:tcPr>
            <w:tcW w:w="1890" w:type="dxa"/>
          </w:tcPr>
          <w:p w14:paraId="68A129A0" w14:textId="5749A160" w:rsidR="0013525B" w:rsidRPr="00885A3F" w:rsidRDefault="0013525B">
            <w:pPr>
              <w:rPr>
                <w:rFonts w:ascii="Times New Roman" w:hAnsi="Times New Roman" w:cs="Times New Roman"/>
                <w:b/>
                <w:bCs/>
                <w:noProof/>
                <w:sz w:val="24"/>
                <w:szCs w:val="24"/>
              </w:rPr>
            </w:pPr>
            <w:r w:rsidRPr="00885A3F">
              <w:rPr>
                <w:rFonts w:ascii="Times New Roman" w:hAnsi="Times New Roman" w:cs="Times New Roman"/>
                <w:b/>
                <w:bCs/>
                <w:noProof/>
                <w:sz w:val="24"/>
                <w:szCs w:val="24"/>
              </w:rPr>
              <w:t>Industry or Occupation</w:t>
            </w:r>
          </w:p>
        </w:tc>
        <w:tc>
          <w:tcPr>
            <w:tcW w:w="1154" w:type="dxa"/>
          </w:tcPr>
          <w:p w14:paraId="09C6D49E" w14:textId="3F48774D" w:rsidR="0013525B" w:rsidRPr="00885A3F" w:rsidRDefault="004275CE">
            <w:pPr>
              <w:rPr>
                <w:rFonts w:ascii="Times New Roman" w:hAnsi="Times New Roman" w:cs="Times New Roman"/>
                <w:b/>
                <w:bCs/>
                <w:noProof/>
                <w:sz w:val="24"/>
                <w:szCs w:val="24"/>
              </w:rPr>
            </w:pPr>
            <w:r w:rsidRPr="00885A3F">
              <w:rPr>
                <w:rFonts w:ascii="Times New Roman" w:hAnsi="Times New Roman" w:cs="Times New Roman"/>
                <w:b/>
                <w:bCs/>
                <w:noProof/>
                <w:sz w:val="24"/>
                <w:szCs w:val="24"/>
              </w:rPr>
              <w:t xml:space="preserve">Program </w:t>
            </w:r>
            <w:r w:rsidR="0013525B" w:rsidRPr="00885A3F">
              <w:rPr>
                <w:rFonts w:ascii="Times New Roman" w:hAnsi="Times New Roman" w:cs="Times New Roman"/>
                <w:b/>
                <w:bCs/>
                <w:noProof/>
                <w:sz w:val="24"/>
                <w:szCs w:val="24"/>
              </w:rPr>
              <w:t>Duration</w:t>
            </w:r>
          </w:p>
        </w:tc>
        <w:tc>
          <w:tcPr>
            <w:tcW w:w="2131" w:type="dxa"/>
          </w:tcPr>
          <w:p w14:paraId="2BD75DAF" w14:textId="32D9FE4D" w:rsidR="0013525B" w:rsidRPr="00885A3F" w:rsidRDefault="0013525B">
            <w:pPr>
              <w:rPr>
                <w:rFonts w:ascii="Times New Roman" w:hAnsi="Times New Roman" w:cs="Times New Roman"/>
                <w:b/>
                <w:bCs/>
                <w:noProof/>
                <w:sz w:val="24"/>
                <w:szCs w:val="24"/>
              </w:rPr>
            </w:pPr>
            <w:r w:rsidRPr="00885A3F">
              <w:rPr>
                <w:rFonts w:ascii="Times New Roman" w:hAnsi="Times New Roman" w:cs="Times New Roman"/>
                <w:b/>
                <w:bCs/>
                <w:noProof/>
                <w:sz w:val="24"/>
                <w:szCs w:val="24"/>
              </w:rPr>
              <w:t xml:space="preserve">FY20 </w:t>
            </w:r>
            <w:r w:rsidR="0068620B">
              <w:rPr>
                <w:rFonts w:ascii="Times New Roman" w:hAnsi="Times New Roman" w:cs="Times New Roman"/>
                <w:b/>
                <w:bCs/>
                <w:noProof/>
                <w:sz w:val="24"/>
                <w:szCs w:val="24"/>
              </w:rPr>
              <w:t>Annual Budge</w:t>
            </w:r>
            <w:commentRangeStart w:id="437"/>
            <w:r w:rsidR="0068620B">
              <w:rPr>
                <w:rFonts w:ascii="Times New Roman" w:hAnsi="Times New Roman" w:cs="Times New Roman"/>
                <w:b/>
                <w:bCs/>
                <w:noProof/>
                <w:sz w:val="24"/>
                <w:szCs w:val="24"/>
              </w:rPr>
              <w:t>t</w:t>
            </w:r>
            <w:commentRangeEnd w:id="437"/>
            <w:r w:rsidR="00111200">
              <w:rPr>
                <w:rStyle w:val="CommentReference"/>
              </w:rPr>
              <w:commentReference w:id="437"/>
            </w:r>
          </w:p>
        </w:tc>
      </w:tr>
      <w:tr w:rsidR="0013525B" w:rsidRPr="00885A3F" w14:paraId="08D668AB" w14:textId="77777777" w:rsidTr="00547F46">
        <w:tc>
          <w:tcPr>
            <w:tcW w:w="1628" w:type="dxa"/>
          </w:tcPr>
          <w:p w14:paraId="10246B40" w14:textId="63633C94"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 xml:space="preserve">Back to Work </w:t>
            </w:r>
            <w:r w:rsidR="00A55AD7" w:rsidRPr="00885A3F">
              <w:rPr>
                <w:rFonts w:ascii="Times New Roman" w:hAnsi="Times New Roman" w:cs="Times New Roman"/>
                <w:noProof/>
                <w:sz w:val="24"/>
                <w:szCs w:val="24"/>
              </w:rPr>
              <w:t>50+</w:t>
            </w:r>
          </w:p>
        </w:tc>
        <w:tc>
          <w:tcPr>
            <w:tcW w:w="2552" w:type="dxa"/>
          </w:tcPr>
          <w:p w14:paraId="60332082" w14:textId="7042C2F7" w:rsidR="0013525B" w:rsidRPr="00885A3F" w:rsidRDefault="004275CE">
            <w:pPr>
              <w:rPr>
                <w:rFonts w:ascii="Times New Roman" w:hAnsi="Times New Roman" w:cs="Times New Roman"/>
                <w:noProof/>
                <w:sz w:val="24"/>
                <w:szCs w:val="24"/>
              </w:rPr>
            </w:pPr>
            <w:r w:rsidRPr="00885A3F">
              <w:rPr>
                <w:rFonts w:ascii="Times New Roman" w:hAnsi="Times New Roman" w:cs="Times New Roman"/>
                <w:noProof/>
                <w:sz w:val="24"/>
                <w:szCs w:val="24"/>
              </w:rPr>
              <w:t>DC Residents</w:t>
            </w:r>
            <w:r w:rsidR="00847FAC" w:rsidRPr="00885A3F">
              <w:rPr>
                <w:rFonts w:ascii="Times New Roman" w:hAnsi="Times New Roman" w:cs="Times New Roman"/>
                <w:noProof/>
                <w:sz w:val="24"/>
                <w:szCs w:val="24"/>
              </w:rPr>
              <w:t xml:space="preserve"> between the </w:t>
            </w:r>
            <w:r w:rsidRPr="00885A3F">
              <w:rPr>
                <w:rFonts w:ascii="Times New Roman" w:hAnsi="Times New Roman" w:cs="Times New Roman"/>
                <w:noProof/>
                <w:sz w:val="24"/>
                <w:szCs w:val="24"/>
              </w:rPr>
              <w:t xml:space="preserve">ages </w:t>
            </w:r>
            <w:r w:rsidR="00847FAC" w:rsidRPr="00885A3F">
              <w:rPr>
                <w:rFonts w:ascii="Times New Roman" w:hAnsi="Times New Roman" w:cs="Times New Roman"/>
                <w:noProof/>
                <w:sz w:val="24"/>
                <w:szCs w:val="24"/>
              </w:rPr>
              <w:t xml:space="preserve">of </w:t>
            </w:r>
            <w:r w:rsidRPr="00885A3F">
              <w:rPr>
                <w:rFonts w:ascii="Times New Roman" w:hAnsi="Times New Roman" w:cs="Times New Roman"/>
                <w:noProof/>
                <w:sz w:val="24"/>
                <w:szCs w:val="24"/>
              </w:rPr>
              <w:t xml:space="preserve">50 </w:t>
            </w:r>
            <w:r w:rsidR="00847FAC" w:rsidRPr="00885A3F">
              <w:rPr>
                <w:rFonts w:ascii="Times New Roman" w:hAnsi="Times New Roman" w:cs="Times New Roman"/>
                <w:noProof/>
                <w:sz w:val="24"/>
                <w:szCs w:val="24"/>
              </w:rPr>
              <w:t>and</w:t>
            </w:r>
            <w:r w:rsidRPr="00885A3F">
              <w:rPr>
                <w:rFonts w:ascii="Times New Roman" w:hAnsi="Times New Roman" w:cs="Times New Roman"/>
                <w:noProof/>
                <w:sz w:val="24"/>
                <w:szCs w:val="24"/>
              </w:rPr>
              <w:t xml:space="preserve"> 64 </w:t>
            </w:r>
          </w:p>
        </w:tc>
        <w:tc>
          <w:tcPr>
            <w:tcW w:w="1890" w:type="dxa"/>
          </w:tcPr>
          <w:p w14:paraId="24731485" w14:textId="0064772F"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Not industry-specific</w:t>
            </w:r>
          </w:p>
        </w:tc>
        <w:tc>
          <w:tcPr>
            <w:tcW w:w="1154" w:type="dxa"/>
          </w:tcPr>
          <w:p w14:paraId="6DE6F094" w14:textId="27BF8C70"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 xml:space="preserve">Duration Varies </w:t>
            </w:r>
          </w:p>
        </w:tc>
        <w:tc>
          <w:tcPr>
            <w:tcW w:w="2131" w:type="dxa"/>
          </w:tcPr>
          <w:p w14:paraId="4FA85BCB" w14:textId="4C3E656E" w:rsidR="0013525B" w:rsidRPr="00885A3F" w:rsidRDefault="00F920E5">
            <w:pPr>
              <w:rPr>
                <w:rFonts w:ascii="Times New Roman" w:hAnsi="Times New Roman" w:cs="Times New Roman"/>
                <w:noProof/>
                <w:sz w:val="24"/>
                <w:szCs w:val="24"/>
              </w:rPr>
            </w:pPr>
            <w:r w:rsidRPr="00885A3F">
              <w:rPr>
                <w:rFonts w:ascii="Times New Roman" w:hAnsi="Times New Roman" w:cs="Times New Roman"/>
                <w:noProof/>
                <w:sz w:val="24"/>
                <w:szCs w:val="24"/>
              </w:rPr>
              <w:t>$55,967</w:t>
            </w:r>
            <w:del w:id="438" w:author="Falcone, Christopher (DOES)" w:date="2021-07-15T14:27:00Z">
              <w:r w:rsidRPr="00885A3F" w:rsidDel="00111200">
                <w:rPr>
                  <w:rFonts w:ascii="Times New Roman" w:hAnsi="Times New Roman" w:cs="Times New Roman"/>
                  <w:noProof/>
                  <w:sz w:val="24"/>
                  <w:szCs w:val="24"/>
                </w:rPr>
                <w:delText>.13</w:delText>
              </w:r>
            </w:del>
            <w:r w:rsidR="0013525B" w:rsidRPr="00885A3F">
              <w:rPr>
                <w:rFonts w:ascii="Times New Roman" w:hAnsi="Times New Roman" w:cs="Times New Roman"/>
                <w:noProof/>
                <w:sz w:val="24"/>
                <w:szCs w:val="24"/>
              </w:rPr>
              <w:t xml:space="preserve"> </w:t>
            </w:r>
          </w:p>
        </w:tc>
      </w:tr>
      <w:tr w:rsidR="0013525B" w:rsidRPr="00885A3F" w14:paraId="01225471" w14:textId="77777777" w:rsidTr="00547F46">
        <w:tc>
          <w:tcPr>
            <w:tcW w:w="1628" w:type="dxa"/>
          </w:tcPr>
          <w:p w14:paraId="247A2D82" w14:textId="7EDE12EA"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 xml:space="preserve">District of Columbia Career Connections </w:t>
            </w:r>
            <w:del w:id="439" w:author="Falcone, Christopher (DOES)" w:date="2021-07-15T16:21:00Z">
              <w:r w:rsidRPr="00885A3F" w:rsidDel="00F26ADF">
                <w:rPr>
                  <w:rFonts w:ascii="Times New Roman" w:hAnsi="Times New Roman" w:cs="Times New Roman"/>
                  <w:noProof/>
                  <w:sz w:val="24"/>
                  <w:szCs w:val="24"/>
                </w:rPr>
                <w:delText>(DCCC</w:delText>
              </w:r>
              <w:commentRangeStart w:id="440"/>
              <w:r w:rsidRPr="00885A3F" w:rsidDel="00F26ADF">
                <w:rPr>
                  <w:rFonts w:ascii="Times New Roman" w:hAnsi="Times New Roman" w:cs="Times New Roman"/>
                  <w:noProof/>
                  <w:sz w:val="24"/>
                  <w:szCs w:val="24"/>
                </w:rPr>
                <w:delText>)</w:delText>
              </w:r>
            </w:del>
            <w:commentRangeEnd w:id="440"/>
            <w:r w:rsidR="00F26ADF">
              <w:rPr>
                <w:rStyle w:val="CommentReference"/>
              </w:rPr>
              <w:commentReference w:id="440"/>
            </w:r>
          </w:p>
        </w:tc>
        <w:tc>
          <w:tcPr>
            <w:tcW w:w="2552" w:type="dxa"/>
          </w:tcPr>
          <w:p w14:paraId="567E0AE3" w14:textId="29F12E29" w:rsidR="0013525B" w:rsidRPr="00885A3F" w:rsidRDefault="004275CE" w:rsidP="0013525B">
            <w:pPr>
              <w:rPr>
                <w:rFonts w:ascii="Times New Roman" w:hAnsi="Times New Roman" w:cs="Times New Roman"/>
                <w:noProof/>
                <w:sz w:val="24"/>
                <w:szCs w:val="24"/>
              </w:rPr>
            </w:pPr>
            <w:r w:rsidRPr="00885A3F">
              <w:rPr>
                <w:rFonts w:ascii="Times New Roman" w:hAnsi="Times New Roman" w:cs="Times New Roman"/>
                <w:noProof/>
                <w:sz w:val="24"/>
                <w:szCs w:val="24"/>
              </w:rPr>
              <w:t>DC Residents</w:t>
            </w:r>
            <w:r w:rsidR="0013525B" w:rsidRPr="00885A3F">
              <w:rPr>
                <w:rFonts w:ascii="Times New Roman" w:hAnsi="Times New Roman" w:cs="Times New Roman"/>
                <w:noProof/>
                <w:sz w:val="24"/>
                <w:szCs w:val="24"/>
              </w:rPr>
              <w:t xml:space="preserve"> between the ages</w:t>
            </w:r>
          </w:p>
          <w:p w14:paraId="3C747CB5" w14:textId="77777777" w:rsidR="0013525B" w:rsidRPr="00885A3F" w:rsidRDefault="0013525B" w:rsidP="0013525B">
            <w:pPr>
              <w:rPr>
                <w:rFonts w:ascii="Times New Roman" w:hAnsi="Times New Roman" w:cs="Times New Roman"/>
                <w:noProof/>
                <w:sz w:val="24"/>
                <w:szCs w:val="24"/>
              </w:rPr>
            </w:pPr>
            <w:r w:rsidRPr="00885A3F">
              <w:rPr>
                <w:rFonts w:ascii="Times New Roman" w:hAnsi="Times New Roman" w:cs="Times New Roman"/>
                <w:noProof/>
                <w:sz w:val="24"/>
                <w:szCs w:val="24"/>
              </w:rPr>
              <w:t>of 20 and 24 who are not</w:t>
            </w:r>
          </w:p>
          <w:p w14:paraId="7E308F57" w14:textId="33095805" w:rsidR="0013525B" w:rsidRPr="00885A3F" w:rsidRDefault="0013525B" w:rsidP="0013525B">
            <w:pPr>
              <w:rPr>
                <w:rFonts w:ascii="Times New Roman" w:hAnsi="Times New Roman" w:cs="Times New Roman"/>
                <w:noProof/>
                <w:sz w:val="24"/>
                <w:szCs w:val="24"/>
              </w:rPr>
            </w:pPr>
            <w:r w:rsidRPr="00885A3F">
              <w:rPr>
                <w:rFonts w:ascii="Times New Roman" w:hAnsi="Times New Roman" w:cs="Times New Roman"/>
                <w:noProof/>
                <w:sz w:val="24"/>
                <w:szCs w:val="24"/>
              </w:rPr>
              <w:t>employed and not in school</w:t>
            </w:r>
          </w:p>
        </w:tc>
        <w:tc>
          <w:tcPr>
            <w:tcW w:w="1890" w:type="dxa"/>
          </w:tcPr>
          <w:p w14:paraId="27F808DF" w14:textId="4364324F"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Not industry-specific</w:t>
            </w:r>
          </w:p>
        </w:tc>
        <w:tc>
          <w:tcPr>
            <w:tcW w:w="1154" w:type="dxa"/>
          </w:tcPr>
          <w:p w14:paraId="71792E0C" w14:textId="4B299B94"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Duration Varies</w:t>
            </w:r>
          </w:p>
        </w:tc>
        <w:tc>
          <w:tcPr>
            <w:tcW w:w="2131" w:type="dxa"/>
          </w:tcPr>
          <w:p w14:paraId="50E876CC" w14:textId="7FCDA597" w:rsidR="0013525B" w:rsidRPr="00885A3F" w:rsidRDefault="00642A28">
            <w:pPr>
              <w:rPr>
                <w:rFonts w:ascii="Times New Roman" w:hAnsi="Times New Roman" w:cs="Times New Roman"/>
                <w:noProof/>
                <w:sz w:val="24"/>
                <w:szCs w:val="24"/>
              </w:rPr>
            </w:pPr>
            <w:r w:rsidRPr="00885A3F">
              <w:rPr>
                <w:rFonts w:ascii="Times New Roman" w:hAnsi="Times New Roman" w:cs="Times New Roman"/>
                <w:noProof/>
                <w:sz w:val="24"/>
                <w:szCs w:val="24"/>
              </w:rPr>
              <w:t>$1,644,02</w:t>
            </w:r>
            <w:ins w:id="441" w:author="Falcone, Christopher (DOES)" w:date="2021-07-15T14:27:00Z">
              <w:r w:rsidR="00111200">
                <w:rPr>
                  <w:rFonts w:ascii="Times New Roman" w:hAnsi="Times New Roman" w:cs="Times New Roman"/>
                  <w:noProof/>
                  <w:sz w:val="24"/>
                  <w:szCs w:val="24"/>
                </w:rPr>
                <w:t>3</w:t>
              </w:r>
            </w:ins>
            <w:del w:id="442" w:author="Falcone, Christopher (DOES)" w:date="2021-07-15T14:27:00Z">
              <w:r w:rsidRPr="00885A3F" w:rsidDel="00111200">
                <w:rPr>
                  <w:rFonts w:ascii="Times New Roman" w:hAnsi="Times New Roman" w:cs="Times New Roman"/>
                  <w:noProof/>
                  <w:sz w:val="24"/>
                  <w:szCs w:val="24"/>
                </w:rPr>
                <w:delText>2.92</w:delText>
              </w:r>
            </w:del>
          </w:p>
        </w:tc>
      </w:tr>
      <w:tr w:rsidR="0013525B" w:rsidRPr="00885A3F" w14:paraId="05F8A8DC" w14:textId="77777777" w:rsidTr="00547F46">
        <w:tc>
          <w:tcPr>
            <w:tcW w:w="1628" w:type="dxa"/>
          </w:tcPr>
          <w:p w14:paraId="1D0E2ED9" w14:textId="7C7970B7"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 xml:space="preserve">District of Columbia Infrastructure Academy </w:t>
            </w:r>
          </w:p>
        </w:tc>
        <w:tc>
          <w:tcPr>
            <w:tcW w:w="2552" w:type="dxa"/>
          </w:tcPr>
          <w:p w14:paraId="4427EC5C" w14:textId="567534FF" w:rsidR="0013525B" w:rsidRPr="00885A3F" w:rsidRDefault="004275CE" w:rsidP="0013525B">
            <w:pPr>
              <w:rPr>
                <w:rFonts w:ascii="Times New Roman" w:hAnsi="Times New Roman" w:cs="Times New Roman"/>
                <w:noProof/>
                <w:sz w:val="24"/>
                <w:szCs w:val="24"/>
              </w:rPr>
            </w:pPr>
            <w:r w:rsidRPr="00885A3F">
              <w:rPr>
                <w:rFonts w:ascii="Times New Roman" w:hAnsi="Times New Roman" w:cs="Times New Roman"/>
                <w:noProof/>
                <w:sz w:val="24"/>
                <w:szCs w:val="24"/>
              </w:rPr>
              <w:t>DC Residents</w:t>
            </w:r>
          </w:p>
        </w:tc>
        <w:tc>
          <w:tcPr>
            <w:tcW w:w="1890" w:type="dxa"/>
          </w:tcPr>
          <w:p w14:paraId="4AA36D3C" w14:textId="6A408042"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 xml:space="preserve">Infrastructure </w:t>
            </w:r>
          </w:p>
        </w:tc>
        <w:tc>
          <w:tcPr>
            <w:tcW w:w="1154" w:type="dxa"/>
          </w:tcPr>
          <w:p w14:paraId="7AA276DA" w14:textId="16425183"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Duration Varies</w:t>
            </w:r>
          </w:p>
        </w:tc>
        <w:tc>
          <w:tcPr>
            <w:tcW w:w="2131" w:type="dxa"/>
          </w:tcPr>
          <w:p w14:paraId="45B68427" w14:textId="697EFEBD" w:rsidR="0013525B" w:rsidRPr="00885A3F" w:rsidRDefault="00642A28">
            <w:pPr>
              <w:rPr>
                <w:rFonts w:ascii="Times New Roman" w:hAnsi="Times New Roman" w:cs="Times New Roman"/>
                <w:noProof/>
                <w:sz w:val="24"/>
                <w:szCs w:val="24"/>
              </w:rPr>
            </w:pPr>
            <w:r w:rsidRPr="00885A3F">
              <w:rPr>
                <w:rFonts w:ascii="Times New Roman" w:hAnsi="Times New Roman" w:cs="Times New Roman"/>
                <w:noProof/>
                <w:sz w:val="24"/>
                <w:szCs w:val="24"/>
              </w:rPr>
              <w:t>$1,067,000</w:t>
            </w:r>
            <w:del w:id="443" w:author="Falcone, Christopher (DOES)" w:date="2021-07-15T14:27:00Z">
              <w:r w:rsidRPr="00885A3F" w:rsidDel="00111200">
                <w:rPr>
                  <w:rFonts w:ascii="Times New Roman" w:hAnsi="Times New Roman" w:cs="Times New Roman"/>
                  <w:noProof/>
                  <w:sz w:val="24"/>
                  <w:szCs w:val="24"/>
                </w:rPr>
                <w:delText>.00</w:delText>
              </w:r>
            </w:del>
          </w:p>
        </w:tc>
      </w:tr>
      <w:tr w:rsidR="0013525B" w:rsidRPr="00885A3F" w14:paraId="6677B1A5" w14:textId="77777777" w:rsidTr="00547F46">
        <w:tc>
          <w:tcPr>
            <w:tcW w:w="1628" w:type="dxa"/>
          </w:tcPr>
          <w:p w14:paraId="09E414A7" w14:textId="28888E66"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 xml:space="preserve">Learn Earn Advance Prosper </w:t>
            </w:r>
            <w:del w:id="444" w:author="Falcone, Christopher (DOES)" w:date="2021-07-15T16:21:00Z">
              <w:r w:rsidRPr="00885A3F" w:rsidDel="00F26ADF">
                <w:rPr>
                  <w:rFonts w:ascii="Times New Roman" w:hAnsi="Times New Roman" w:cs="Times New Roman"/>
                  <w:noProof/>
                  <w:sz w:val="24"/>
                  <w:szCs w:val="24"/>
                </w:rPr>
                <w:delText>(LEAP)</w:delText>
              </w:r>
            </w:del>
          </w:p>
        </w:tc>
        <w:tc>
          <w:tcPr>
            <w:tcW w:w="2552" w:type="dxa"/>
          </w:tcPr>
          <w:p w14:paraId="0DF8F801" w14:textId="47FF8C46"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 xml:space="preserve">Unemployed DC </w:t>
            </w:r>
            <w:r w:rsidR="004275CE" w:rsidRPr="00885A3F">
              <w:rPr>
                <w:rFonts w:ascii="Times New Roman" w:hAnsi="Times New Roman" w:cs="Times New Roman"/>
                <w:noProof/>
                <w:sz w:val="24"/>
                <w:szCs w:val="24"/>
              </w:rPr>
              <w:t>Re</w:t>
            </w:r>
            <w:r w:rsidRPr="00885A3F">
              <w:rPr>
                <w:rFonts w:ascii="Times New Roman" w:hAnsi="Times New Roman" w:cs="Times New Roman"/>
                <w:noProof/>
                <w:sz w:val="24"/>
                <w:szCs w:val="24"/>
              </w:rPr>
              <w:t>sidents</w:t>
            </w:r>
          </w:p>
        </w:tc>
        <w:tc>
          <w:tcPr>
            <w:tcW w:w="1890" w:type="dxa"/>
          </w:tcPr>
          <w:p w14:paraId="234EEDB8" w14:textId="31B53DAF"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 xml:space="preserve">Non-emergency call center operator </w:t>
            </w:r>
          </w:p>
        </w:tc>
        <w:tc>
          <w:tcPr>
            <w:tcW w:w="1154" w:type="dxa"/>
          </w:tcPr>
          <w:p w14:paraId="26027DE4" w14:textId="204A0843"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 xml:space="preserve">12 months </w:t>
            </w:r>
          </w:p>
        </w:tc>
        <w:tc>
          <w:tcPr>
            <w:tcW w:w="2131" w:type="dxa"/>
          </w:tcPr>
          <w:p w14:paraId="48A469B2" w14:textId="110C3DC4" w:rsidR="0013525B" w:rsidRPr="00885A3F" w:rsidRDefault="00F920E5">
            <w:pPr>
              <w:rPr>
                <w:rFonts w:ascii="Times New Roman" w:hAnsi="Times New Roman" w:cs="Times New Roman"/>
                <w:noProof/>
                <w:sz w:val="24"/>
                <w:szCs w:val="24"/>
              </w:rPr>
            </w:pPr>
            <w:r w:rsidRPr="00885A3F">
              <w:rPr>
                <w:rFonts w:ascii="Times New Roman" w:hAnsi="Times New Roman" w:cs="Times New Roman"/>
                <w:noProof/>
                <w:sz w:val="24"/>
                <w:szCs w:val="24"/>
              </w:rPr>
              <w:t>$</w:t>
            </w:r>
            <w:r w:rsidR="00642A28" w:rsidRPr="00885A3F">
              <w:rPr>
                <w:rFonts w:ascii="Times New Roman" w:hAnsi="Times New Roman" w:cs="Times New Roman"/>
                <w:noProof/>
                <w:sz w:val="24"/>
                <w:szCs w:val="24"/>
              </w:rPr>
              <w:t>1,561,000</w:t>
            </w:r>
            <w:del w:id="445" w:author="Falcone, Christopher (DOES)" w:date="2021-07-15T14:27:00Z">
              <w:r w:rsidR="00642A28" w:rsidRPr="00885A3F" w:rsidDel="00111200">
                <w:rPr>
                  <w:rFonts w:ascii="Times New Roman" w:hAnsi="Times New Roman" w:cs="Times New Roman"/>
                  <w:noProof/>
                  <w:sz w:val="24"/>
                  <w:szCs w:val="24"/>
                </w:rPr>
                <w:delText>.00</w:delText>
              </w:r>
            </w:del>
          </w:p>
        </w:tc>
      </w:tr>
      <w:tr w:rsidR="00717C8C" w:rsidRPr="00885A3F" w14:paraId="18E6648B" w14:textId="77777777" w:rsidTr="00547F46">
        <w:tc>
          <w:tcPr>
            <w:tcW w:w="1628" w:type="dxa"/>
          </w:tcPr>
          <w:p w14:paraId="404E9D07" w14:textId="67A838F2" w:rsidR="00717C8C" w:rsidRPr="00885A3F" w:rsidRDefault="00717C8C">
            <w:pPr>
              <w:rPr>
                <w:rFonts w:ascii="Times New Roman" w:hAnsi="Times New Roman" w:cs="Times New Roman"/>
                <w:noProof/>
                <w:sz w:val="24"/>
                <w:szCs w:val="24"/>
              </w:rPr>
            </w:pPr>
            <w:r>
              <w:rPr>
                <w:rFonts w:ascii="Times New Roman" w:hAnsi="Times New Roman" w:cs="Times New Roman"/>
                <w:noProof/>
                <w:sz w:val="24"/>
                <w:szCs w:val="24"/>
              </w:rPr>
              <w:t xml:space="preserve">FEMS </w:t>
            </w:r>
          </w:p>
        </w:tc>
        <w:tc>
          <w:tcPr>
            <w:tcW w:w="2552" w:type="dxa"/>
          </w:tcPr>
          <w:p w14:paraId="22EAEE56" w14:textId="4D9B883D" w:rsidR="00717C8C" w:rsidRPr="00885A3F" w:rsidRDefault="004B285D">
            <w:pPr>
              <w:rPr>
                <w:rFonts w:ascii="Times New Roman" w:hAnsi="Times New Roman" w:cs="Times New Roman"/>
                <w:noProof/>
                <w:sz w:val="24"/>
                <w:szCs w:val="24"/>
              </w:rPr>
            </w:pPr>
            <w:r w:rsidRPr="00885A3F">
              <w:rPr>
                <w:rFonts w:ascii="Times New Roman" w:hAnsi="Times New Roman" w:cs="Times New Roman"/>
                <w:noProof/>
                <w:sz w:val="24"/>
                <w:szCs w:val="24"/>
              </w:rPr>
              <w:t>DC Residents, age 1</w:t>
            </w:r>
            <w:r>
              <w:rPr>
                <w:rFonts w:ascii="Times New Roman" w:hAnsi="Times New Roman" w:cs="Times New Roman"/>
                <w:noProof/>
                <w:sz w:val="24"/>
                <w:szCs w:val="24"/>
              </w:rPr>
              <w:t>8</w:t>
            </w:r>
            <w:r w:rsidRPr="00885A3F">
              <w:rPr>
                <w:rFonts w:ascii="Times New Roman" w:hAnsi="Times New Roman" w:cs="Times New Roman"/>
                <w:noProof/>
                <w:sz w:val="24"/>
                <w:szCs w:val="24"/>
              </w:rPr>
              <w:t xml:space="preserve"> years or older</w:t>
            </w:r>
          </w:p>
        </w:tc>
        <w:tc>
          <w:tcPr>
            <w:tcW w:w="1890" w:type="dxa"/>
          </w:tcPr>
          <w:p w14:paraId="29C61616" w14:textId="6EC8B444" w:rsidR="00717C8C" w:rsidRPr="00885A3F" w:rsidRDefault="004B285D">
            <w:pPr>
              <w:rPr>
                <w:rFonts w:ascii="Times New Roman" w:hAnsi="Times New Roman" w:cs="Times New Roman"/>
                <w:noProof/>
                <w:sz w:val="24"/>
                <w:szCs w:val="24"/>
              </w:rPr>
            </w:pPr>
            <w:r>
              <w:rPr>
                <w:rFonts w:ascii="Times New Roman" w:hAnsi="Times New Roman" w:cs="Times New Roman"/>
                <w:noProof/>
                <w:sz w:val="24"/>
                <w:szCs w:val="24"/>
              </w:rPr>
              <w:t xml:space="preserve">Medical </w:t>
            </w:r>
          </w:p>
        </w:tc>
        <w:tc>
          <w:tcPr>
            <w:tcW w:w="1154" w:type="dxa"/>
          </w:tcPr>
          <w:p w14:paraId="2F4A105A" w14:textId="349CBCCF" w:rsidR="00717C8C" w:rsidRPr="00885A3F" w:rsidRDefault="004B285D">
            <w:pPr>
              <w:rPr>
                <w:rFonts w:ascii="Times New Roman" w:hAnsi="Times New Roman" w:cs="Times New Roman"/>
                <w:noProof/>
                <w:sz w:val="24"/>
                <w:szCs w:val="24"/>
              </w:rPr>
            </w:pPr>
            <w:r>
              <w:rPr>
                <w:rFonts w:ascii="Times New Roman" w:hAnsi="Times New Roman" w:cs="Times New Roman"/>
                <w:noProof/>
                <w:sz w:val="24"/>
                <w:szCs w:val="24"/>
              </w:rPr>
              <w:t xml:space="preserve">12 Months </w:t>
            </w:r>
          </w:p>
        </w:tc>
        <w:tc>
          <w:tcPr>
            <w:tcW w:w="2131" w:type="dxa"/>
          </w:tcPr>
          <w:p w14:paraId="476215AD" w14:textId="16AC79D2" w:rsidR="00717C8C" w:rsidRPr="00885A3F" w:rsidRDefault="004B285D">
            <w:pPr>
              <w:rPr>
                <w:rFonts w:ascii="Times New Roman" w:hAnsi="Times New Roman" w:cs="Times New Roman"/>
                <w:noProof/>
                <w:sz w:val="24"/>
                <w:szCs w:val="24"/>
              </w:rPr>
            </w:pPr>
            <w:r>
              <w:rPr>
                <w:rFonts w:ascii="Times New Roman" w:hAnsi="Times New Roman" w:cs="Times New Roman"/>
                <w:noProof/>
                <w:sz w:val="24"/>
                <w:szCs w:val="24"/>
              </w:rPr>
              <w:t>$500,000</w:t>
            </w:r>
          </w:p>
        </w:tc>
      </w:tr>
      <w:tr w:rsidR="0013525B" w:rsidRPr="00885A3F" w14:paraId="6FE1635C" w14:textId="77777777" w:rsidTr="00547F46">
        <w:tc>
          <w:tcPr>
            <w:tcW w:w="1628" w:type="dxa"/>
          </w:tcPr>
          <w:p w14:paraId="2ACC1217" w14:textId="1166D6F5"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 xml:space="preserve">Pre-Apprenticeship  </w:t>
            </w:r>
          </w:p>
        </w:tc>
        <w:tc>
          <w:tcPr>
            <w:tcW w:w="2552" w:type="dxa"/>
          </w:tcPr>
          <w:p w14:paraId="71DEC2B6" w14:textId="49A29161" w:rsidR="0013525B" w:rsidRPr="00885A3F" w:rsidRDefault="004275CE" w:rsidP="0013525B">
            <w:pPr>
              <w:rPr>
                <w:rFonts w:ascii="Times New Roman" w:hAnsi="Times New Roman" w:cs="Times New Roman"/>
                <w:noProof/>
                <w:sz w:val="24"/>
                <w:szCs w:val="24"/>
              </w:rPr>
            </w:pPr>
            <w:r w:rsidRPr="00885A3F">
              <w:rPr>
                <w:rFonts w:ascii="Times New Roman" w:hAnsi="Times New Roman" w:cs="Times New Roman"/>
                <w:noProof/>
                <w:sz w:val="24"/>
                <w:szCs w:val="24"/>
              </w:rPr>
              <w:t>DC Residents, age</w:t>
            </w:r>
            <w:r w:rsidR="0013525B" w:rsidRPr="00885A3F">
              <w:rPr>
                <w:rFonts w:ascii="Times New Roman" w:hAnsi="Times New Roman" w:cs="Times New Roman"/>
                <w:noProof/>
                <w:sz w:val="24"/>
                <w:szCs w:val="24"/>
              </w:rPr>
              <w:t xml:space="preserve"> 16 </w:t>
            </w:r>
            <w:r w:rsidRPr="00885A3F">
              <w:rPr>
                <w:rFonts w:ascii="Times New Roman" w:hAnsi="Times New Roman" w:cs="Times New Roman"/>
                <w:noProof/>
                <w:sz w:val="24"/>
                <w:szCs w:val="24"/>
              </w:rPr>
              <w:t>years or older</w:t>
            </w:r>
          </w:p>
        </w:tc>
        <w:tc>
          <w:tcPr>
            <w:tcW w:w="1890" w:type="dxa"/>
          </w:tcPr>
          <w:p w14:paraId="78429846" w14:textId="77777777" w:rsidR="0013525B" w:rsidRPr="00885A3F" w:rsidRDefault="0013525B" w:rsidP="0013525B">
            <w:pPr>
              <w:rPr>
                <w:rFonts w:ascii="Times New Roman" w:hAnsi="Times New Roman" w:cs="Times New Roman"/>
                <w:noProof/>
                <w:sz w:val="24"/>
                <w:szCs w:val="24"/>
              </w:rPr>
            </w:pPr>
            <w:r w:rsidRPr="00885A3F">
              <w:rPr>
                <w:rFonts w:ascii="Times New Roman" w:hAnsi="Times New Roman" w:cs="Times New Roman"/>
                <w:noProof/>
                <w:sz w:val="24"/>
                <w:szCs w:val="24"/>
              </w:rPr>
              <w:t>Construction,</w:t>
            </w:r>
          </w:p>
          <w:p w14:paraId="2DD89D0F" w14:textId="77777777" w:rsidR="0013525B" w:rsidRPr="00885A3F" w:rsidRDefault="0013525B" w:rsidP="0013525B">
            <w:pPr>
              <w:rPr>
                <w:rFonts w:ascii="Times New Roman" w:hAnsi="Times New Roman" w:cs="Times New Roman"/>
                <w:noProof/>
                <w:sz w:val="24"/>
                <w:szCs w:val="24"/>
              </w:rPr>
            </w:pPr>
            <w:r w:rsidRPr="00885A3F">
              <w:rPr>
                <w:rFonts w:ascii="Times New Roman" w:hAnsi="Times New Roman" w:cs="Times New Roman"/>
                <w:noProof/>
                <w:sz w:val="24"/>
                <w:szCs w:val="24"/>
              </w:rPr>
              <w:t>design/engineering and</w:t>
            </w:r>
          </w:p>
          <w:p w14:paraId="09E0AF77" w14:textId="6A0E0404" w:rsidR="0013525B" w:rsidRPr="00885A3F" w:rsidRDefault="0013525B" w:rsidP="0013525B">
            <w:pPr>
              <w:rPr>
                <w:rFonts w:ascii="Times New Roman" w:hAnsi="Times New Roman" w:cs="Times New Roman"/>
                <w:noProof/>
                <w:sz w:val="24"/>
                <w:szCs w:val="24"/>
              </w:rPr>
            </w:pPr>
            <w:r w:rsidRPr="00885A3F">
              <w:rPr>
                <w:rFonts w:ascii="Times New Roman" w:hAnsi="Times New Roman" w:cs="Times New Roman"/>
                <w:noProof/>
                <w:sz w:val="24"/>
                <w:szCs w:val="24"/>
              </w:rPr>
              <w:t>consulting</w:t>
            </w:r>
          </w:p>
        </w:tc>
        <w:tc>
          <w:tcPr>
            <w:tcW w:w="1154" w:type="dxa"/>
          </w:tcPr>
          <w:p w14:paraId="0BB818B6" w14:textId="4B6DD791" w:rsidR="0013525B" w:rsidRPr="00885A3F" w:rsidRDefault="0013525B">
            <w:pPr>
              <w:rPr>
                <w:rFonts w:ascii="Times New Roman" w:hAnsi="Times New Roman" w:cs="Times New Roman"/>
                <w:noProof/>
                <w:sz w:val="24"/>
                <w:szCs w:val="24"/>
              </w:rPr>
            </w:pPr>
            <w:r w:rsidRPr="00885A3F">
              <w:rPr>
                <w:rFonts w:ascii="Times New Roman" w:hAnsi="Times New Roman" w:cs="Times New Roman"/>
                <w:noProof/>
                <w:sz w:val="24"/>
                <w:szCs w:val="24"/>
              </w:rPr>
              <w:t xml:space="preserve">Duration Varies </w:t>
            </w:r>
          </w:p>
        </w:tc>
        <w:tc>
          <w:tcPr>
            <w:tcW w:w="2131" w:type="dxa"/>
            <w:shd w:val="clear" w:color="auto" w:fill="auto"/>
          </w:tcPr>
          <w:p w14:paraId="3098C59A" w14:textId="5FFED316" w:rsidR="0013525B" w:rsidRPr="00885A3F" w:rsidRDefault="00D9732A">
            <w:pPr>
              <w:rPr>
                <w:rFonts w:ascii="Times New Roman" w:hAnsi="Times New Roman" w:cs="Times New Roman"/>
                <w:noProof/>
                <w:sz w:val="24"/>
                <w:szCs w:val="24"/>
              </w:rPr>
            </w:pPr>
            <w:r w:rsidRPr="00885A3F">
              <w:rPr>
                <w:rFonts w:ascii="Times New Roman" w:hAnsi="Times New Roman" w:cs="Times New Roman"/>
                <w:noProof/>
                <w:sz w:val="24"/>
                <w:szCs w:val="24"/>
              </w:rPr>
              <w:t>$</w:t>
            </w:r>
            <w:r w:rsidR="00F920E5" w:rsidRPr="00885A3F">
              <w:rPr>
                <w:rFonts w:ascii="Times New Roman" w:hAnsi="Times New Roman" w:cs="Times New Roman"/>
                <w:noProof/>
                <w:sz w:val="24"/>
                <w:szCs w:val="24"/>
              </w:rPr>
              <w:t>1,060539</w:t>
            </w:r>
            <w:del w:id="446" w:author="Falcone, Christopher (DOES)" w:date="2021-07-15T14:27:00Z">
              <w:r w:rsidR="00F920E5" w:rsidRPr="00885A3F" w:rsidDel="00111200">
                <w:rPr>
                  <w:rFonts w:ascii="Times New Roman" w:hAnsi="Times New Roman" w:cs="Times New Roman"/>
                  <w:noProof/>
                  <w:sz w:val="24"/>
                  <w:szCs w:val="24"/>
                </w:rPr>
                <w:delText>.46</w:delText>
              </w:r>
            </w:del>
          </w:p>
        </w:tc>
      </w:tr>
      <w:tr w:rsidR="0013525B" w:rsidRPr="00885A3F" w14:paraId="242BF8E2" w14:textId="77777777" w:rsidTr="00547F46">
        <w:tc>
          <w:tcPr>
            <w:tcW w:w="1628" w:type="dxa"/>
          </w:tcPr>
          <w:p w14:paraId="20D99601" w14:textId="1377B61C" w:rsidR="0013525B" w:rsidRPr="00885A3F" w:rsidRDefault="0013525B" w:rsidP="008A1557">
            <w:pPr>
              <w:rPr>
                <w:rFonts w:ascii="Times New Roman" w:hAnsi="Times New Roman" w:cs="Times New Roman"/>
                <w:noProof/>
                <w:sz w:val="24"/>
                <w:szCs w:val="24"/>
              </w:rPr>
            </w:pPr>
            <w:r w:rsidRPr="00885A3F">
              <w:rPr>
                <w:rFonts w:ascii="Times New Roman" w:hAnsi="Times New Roman" w:cs="Times New Roman"/>
                <w:noProof/>
                <w:sz w:val="24"/>
                <w:szCs w:val="24"/>
              </w:rPr>
              <w:t>Transitional Employment Program</w:t>
            </w:r>
            <w:ins w:id="447" w:author="Falcone, Christopher (DOES)" w:date="2021-07-15T16:21:00Z">
              <w:r w:rsidR="00F26ADF">
                <w:rPr>
                  <w:rFonts w:ascii="Times New Roman" w:hAnsi="Times New Roman" w:cs="Times New Roman"/>
                  <w:noProof/>
                  <w:sz w:val="24"/>
                  <w:szCs w:val="24"/>
                </w:rPr>
                <w:t xml:space="preserve"> or</w:t>
              </w:r>
            </w:ins>
            <w:r w:rsidRPr="00885A3F">
              <w:rPr>
                <w:rFonts w:ascii="Times New Roman" w:hAnsi="Times New Roman" w:cs="Times New Roman"/>
                <w:noProof/>
                <w:sz w:val="24"/>
                <w:szCs w:val="24"/>
              </w:rPr>
              <w:t xml:space="preserve"> </w:t>
            </w:r>
            <w:del w:id="448" w:author="Falcone, Christopher (DOES)" w:date="2021-07-15T16:21:00Z">
              <w:r w:rsidR="004275CE" w:rsidRPr="00885A3F" w:rsidDel="00F26ADF">
                <w:rPr>
                  <w:rFonts w:ascii="Times New Roman" w:hAnsi="Times New Roman" w:cs="Times New Roman"/>
                  <w:noProof/>
                  <w:sz w:val="24"/>
                  <w:szCs w:val="24"/>
                </w:rPr>
                <w:delText>(</w:delText>
              </w:r>
              <w:r w:rsidRPr="00885A3F" w:rsidDel="00F26ADF">
                <w:rPr>
                  <w:rFonts w:ascii="Times New Roman" w:hAnsi="Times New Roman" w:cs="Times New Roman"/>
                  <w:noProof/>
                  <w:sz w:val="24"/>
                  <w:szCs w:val="24"/>
                </w:rPr>
                <w:delText>TEP</w:delText>
              </w:r>
              <w:r w:rsidR="004275CE" w:rsidRPr="00885A3F" w:rsidDel="00F26ADF">
                <w:rPr>
                  <w:rFonts w:ascii="Times New Roman" w:hAnsi="Times New Roman" w:cs="Times New Roman"/>
                  <w:noProof/>
                  <w:sz w:val="24"/>
                  <w:szCs w:val="24"/>
                </w:rPr>
                <w:delText xml:space="preserve">) </w:delText>
              </w:r>
            </w:del>
            <w:r w:rsidR="004275CE" w:rsidRPr="00885A3F">
              <w:rPr>
                <w:rFonts w:ascii="Times New Roman" w:hAnsi="Times New Roman" w:cs="Times New Roman"/>
                <w:noProof/>
                <w:sz w:val="24"/>
                <w:szCs w:val="24"/>
              </w:rPr>
              <w:t>“Project Empowerment”</w:t>
            </w:r>
          </w:p>
        </w:tc>
        <w:tc>
          <w:tcPr>
            <w:tcW w:w="2552" w:type="dxa"/>
          </w:tcPr>
          <w:p w14:paraId="436CA075" w14:textId="7CB000B7" w:rsidR="0013525B" w:rsidRPr="00885A3F" w:rsidRDefault="004275CE" w:rsidP="0013525B">
            <w:pPr>
              <w:rPr>
                <w:rFonts w:ascii="Times New Roman" w:hAnsi="Times New Roman" w:cs="Times New Roman"/>
                <w:noProof/>
                <w:sz w:val="24"/>
                <w:szCs w:val="24"/>
              </w:rPr>
            </w:pPr>
            <w:r w:rsidRPr="00885A3F">
              <w:rPr>
                <w:rFonts w:ascii="Times New Roman" w:hAnsi="Times New Roman" w:cs="Times New Roman"/>
                <w:noProof/>
                <w:sz w:val="24"/>
                <w:szCs w:val="24"/>
              </w:rPr>
              <w:t>DC Residents,</w:t>
            </w:r>
            <w:r w:rsidR="0013525B" w:rsidRPr="00885A3F">
              <w:rPr>
                <w:rFonts w:ascii="Times New Roman" w:hAnsi="Times New Roman" w:cs="Times New Roman"/>
                <w:noProof/>
                <w:sz w:val="24"/>
                <w:szCs w:val="24"/>
              </w:rPr>
              <w:t xml:space="preserve"> between</w:t>
            </w:r>
          </w:p>
          <w:p w14:paraId="3954705C" w14:textId="77777777" w:rsidR="0013525B" w:rsidRPr="00885A3F" w:rsidRDefault="0013525B" w:rsidP="0013525B">
            <w:pPr>
              <w:rPr>
                <w:rFonts w:ascii="Times New Roman" w:hAnsi="Times New Roman" w:cs="Times New Roman"/>
                <w:noProof/>
                <w:sz w:val="24"/>
                <w:szCs w:val="24"/>
              </w:rPr>
            </w:pPr>
            <w:r w:rsidRPr="00885A3F">
              <w:rPr>
                <w:rFonts w:ascii="Times New Roman" w:hAnsi="Times New Roman" w:cs="Times New Roman"/>
                <w:noProof/>
                <w:sz w:val="24"/>
                <w:szCs w:val="24"/>
              </w:rPr>
              <w:t>the ages of 22 and 54 who</w:t>
            </w:r>
          </w:p>
          <w:p w14:paraId="77675AAD" w14:textId="77777777" w:rsidR="0013525B" w:rsidRPr="00885A3F" w:rsidRDefault="0013525B" w:rsidP="0013525B">
            <w:pPr>
              <w:rPr>
                <w:rFonts w:ascii="Times New Roman" w:hAnsi="Times New Roman" w:cs="Times New Roman"/>
                <w:noProof/>
                <w:sz w:val="24"/>
                <w:szCs w:val="24"/>
              </w:rPr>
            </w:pPr>
            <w:r w:rsidRPr="00885A3F">
              <w:rPr>
                <w:rFonts w:ascii="Times New Roman" w:hAnsi="Times New Roman" w:cs="Times New Roman"/>
                <w:noProof/>
                <w:sz w:val="24"/>
                <w:szCs w:val="24"/>
              </w:rPr>
              <w:t>are not receiving</w:t>
            </w:r>
          </w:p>
          <w:p w14:paraId="530E9635" w14:textId="77777777" w:rsidR="0013525B" w:rsidRPr="00885A3F" w:rsidRDefault="0013525B" w:rsidP="0013525B">
            <w:pPr>
              <w:rPr>
                <w:rFonts w:ascii="Times New Roman" w:hAnsi="Times New Roman" w:cs="Times New Roman"/>
                <w:noProof/>
                <w:sz w:val="24"/>
                <w:szCs w:val="24"/>
              </w:rPr>
            </w:pPr>
            <w:r w:rsidRPr="00885A3F">
              <w:rPr>
                <w:rFonts w:ascii="Times New Roman" w:hAnsi="Times New Roman" w:cs="Times New Roman"/>
                <w:noProof/>
                <w:sz w:val="24"/>
                <w:szCs w:val="24"/>
              </w:rPr>
              <w:t>government assistance, such</w:t>
            </w:r>
          </w:p>
          <w:p w14:paraId="71A556BA" w14:textId="77777777" w:rsidR="0013525B" w:rsidRPr="00885A3F" w:rsidRDefault="0013525B" w:rsidP="0013525B">
            <w:pPr>
              <w:rPr>
                <w:rFonts w:ascii="Times New Roman" w:hAnsi="Times New Roman" w:cs="Times New Roman"/>
                <w:noProof/>
                <w:sz w:val="24"/>
                <w:szCs w:val="24"/>
              </w:rPr>
            </w:pPr>
            <w:r w:rsidRPr="00885A3F">
              <w:rPr>
                <w:rFonts w:ascii="Times New Roman" w:hAnsi="Times New Roman" w:cs="Times New Roman"/>
                <w:noProof/>
                <w:sz w:val="24"/>
                <w:szCs w:val="24"/>
              </w:rPr>
              <w:t>as Temporary Assistance for</w:t>
            </w:r>
          </w:p>
          <w:p w14:paraId="6EFD17DA" w14:textId="07185B74" w:rsidR="0013525B" w:rsidRPr="00885A3F" w:rsidRDefault="0013525B" w:rsidP="0013525B">
            <w:pPr>
              <w:rPr>
                <w:rFonts w:ascii="Times New Roman" w:hAnsi="Times New Roman" w:cs="Times New Roman"/>
                <w:noProof/>
                <w:sz w:val="24"/>
                <w:szCs w:val="24"/>
              </w:rPr>
            </w:pPr>
            <w:r w:rsidRPr="00885A3F">
              <w:rPr>
                <w:rFonts w:ascii="Times New Roman" w:hAnsi="Times New Roman" w:cs="Times New Roman"/>
                <w:noProof/>
                <w:sz w:val="24"/>
                <w:szCs w:val="24"/>
              </w:rPr>
              <w:t xml:space="preserve">Needy Families (TANF) </w:t>
            </w:r>
            <w:r w:rsidR="004275CE" w:rsidRPr="00885A3F">
              <w:rPr>
                <w:rFonts w:ascii="Times New Roman" w:hAnsi="Times New Roman" w:cs="Times New Roman"/>
                <w:noProof/>
                <w:sz w:val="24"/>
                <w:szCs w:val="24"/>
              </w:rPr>
              <w:t>or</w:t>
            </w:r>
          </w:p>
          <w:p w14:paraId="565C689F" w14:textId="4C792511" w:rsidR="0013525B" w:rsidRPr="00885A3F" w:rsidRDefault="0013525B" w:rsidP="0013525B">
            <w:pPr>
              <w:rPr>
                <w:rFonts w:ascii="Times New Roman" w:hAnsi="Times New Roman" w:cs="Times New Roman"/>
                <w:noProof/>
                <w:sz w:val="24"/>
                <w:szCs w:val="24"/>
              </w:rPr>
            </w:pPr>
            <w:r w:rsidRPr="00885A3F">
              <w:rPr>
                <w:rFonts w:ascii="Times New Roman" w:hAnsi="Times New Roman" w:cs="Times New Roman"/>
                <w:noProof/>
                <w:sz w:val="24"/>
                <w:szCs w:val="24"/>
              </w:rPr>
              <w:t>Unemployment Comp</w:t>
            </w:r>
            <w:r w:rsidR="004275CE" w:rsidRPr="00885A3F">
              <w:rPr>
                <w:rFonts w:ascii="Times New Roman" w:hAnsi="Times New Roman" w:cs="Times New Roman"/>
                <w:noProof/>
                <w:sz w:val="24"/>
                <w:szCs w:val="24"/>
              </w:rPr>
              <w:t>ensation.</w:t>
            </w:r>
          </w:p>
        </w:tc>
        <w:tc>
          <w:tcPr>
            <w:tcW w:w="1890" w:type="dxa"/>
          </w:tcPr>
          <w:p w14:paraId="322687CF" w14:textId="244158AE" w:rsidR="0013525B" w:rsidRPr="00885A3F" w:rsidRDefault="0013525B" w:rsidP="008A1557">
            <w:pPr>
              <w:rPr>
                <w:rFonts w:ascii="Times New Roman" w:hAnsi="Times New Roman" w:cs="Times New Roman"/>
                <w:noProof/>
                <w:sz w:val="24"/>
                <w:szCs w:val="24"/>
              </w:rPr>
            </w:pPr>
            <w:r w:rsidRPr="00885A3F">
              <w:rPr>
                <w:rFonts w:ascii="Times New Roman" w:hAnsi="Times New Roman" w:cs="Times New Roman"/>
                <w:noProof/>
                <w:sz w:val="24"/>
                <w:szCs w:val="24"/>
              </w:rPr>
              <w:t>Not industry-specific</w:t>
            </w:r>
          </w:p>
        </w:tc>
        <w:tc>
          <w:tcPr>
            <w:tcW w:w="1154" w:type="dxa"/>
          </w:tcPr>
          <w:p w14:paraId="0B34E732" w14:textId="6C5D84D6" w:rsidR="0013525B" w:rsidRPr="00885A3F" w:rsidRDefault="0013525B" w:rsidP="008A1557">
            <w:pPr>
              <w:rPr>
                <w:rFonts w:ascii="Times New Roman" w:hAnsi="Times New Roman" w:cs="Times New Roman"/>
                <w:noProof/>
                <w:sz w:val="24"/>
                <w:szCs w:val="24"/>
              </w:rPr>
            </w:pPr>
            <w:r w:rsidRPr="00885A3F">
              <w:rPr>
                <w:rFonts w:ascii="Times New Roman" w:hAnsi="Times New Roman" w:cs="Times New Roman"/>
                <w:noProof/>
                <w:sz w:val="24"/>
                <w:szCs w:val="24"/>
              </w:rPr>
              <w:t xml:space="preserve">Duration Varies </w:t>
            </w:r>
          </w:p>
        </w:tc>
        <w:tc>
          <w:tcPr>
            <w:tcW w:w="2131" w:type="dxa"/>
          </w:tcPr>
          <w:p w14:paraId="07961839" w14:textId="0F5680C1" w:rsidR="0013525B" w:rsidRPr="00885A3F" w:rsidRDefault="00642A28" w:rsidP="008A1557">
            <w:pPr>
              <w:rPr>
                <w:rFonts w:ascii="Times New Roman" w:hAnsi="Times New Roman" w:cs="Times New Roman"/>
                <w:noProof/>
                <w:sz w:val="24"/>
                <w:szCs w:val="24"/>
              </w:rPr>
            </w:pPr>
            <w:r w:rsidRPr="00885A3F">
              <w:rPr>
                <w:rFonts w:ascii="Times New Roman" w:hAnsi="Times New Roman" w:cs="Times New Roman"/>
                <w:noProof/>
                <w:sz w:val="24"/>
                <w:szCs w:val="24"/>
              </w:rPr>
              <w:t>$5,383,99</w:t>
            </w:r>
            <w:ins w:id="449" w:author="Falcone, Christopher (DOES)" w:date="2021-07-15T14:27:00Z">
              <w:r w:rsidR="00111200">
                <w:rPr>
                  <w:rFonts w:ascii="Times New Roman" w:hAnsi="Times New Roman" w:cs="Times New Roman"/>
                  <w:noProof/>
                  <w:sz w:val="24"/>
                  <w:szCs w:val="24"/>
                </w:rPr>
                <w:t>4</w:t>
              </w:r>
            </w:ins>
            <w:del w:id="450" w:author="Falcone, Christopher (DOES)" w:date="2021-07-15T14:27:00Z">
              <w:r w:rsidRPr="00885A3F" w:rsidDel="00111200">
                <w:rPr>
                  <w:rFonts w:ascii="Times New Roman" w:hAnsi="Times New Roman" w:cs="Times New Roman"/>
                  <w:noProof/>
                  <w:sz w:val="24"/>
                  <w:szCs w:val="24"/>
                </w:rPr>
                <w:delText>3.91</w:delText>
              </w:r>
            </w:del>
          </w:p>
        </w:tc>
      </w:tr>
    </w:tbl>
    <w:p w14:paraId="785B6166" w14:textId="77777777" w:rsidR="005B1769" w:rsidRDefault="005B1769" w:rsidP="0002221C">
      <w:pPr>
        <w:rPr>
          <w:rFonts w:ascii="Times New Roman" w:hAnsi="Times New Roman" w:cs="Times New Roman"/>
          <w:b/>
          <w:bCs/>
          <w:sz w:val="24"/>
          <w:szCs w:val="24"/>
        </w:rPr>
      </w:pPr>
      <w:bookmarkStart w:id="451" w:name="_Hlk6560719"/>
      <w:bookmarkStart w:id="452" w:name="_Hlk8815439"/>
      <w:bookmarkEnd w:id="436"/>
    </w:p>
    <w:p w14:paraId="7AC0989E" w14:textId="77777777" w:rsidR="005B1769" w:rsidRDefault="005B1769" w:rsidP="0002221C">
      <w:pPr>
        <w:rPr>
          <w:rFonts w:ascii="Times New Roman" w:hAnsi="Times New Roman" w:cs="Times New Roman"/>
          <w:b/>
          <w:bCs/>
          <w:sz w:val="24"/>
          <w:szCs w:val="24"/>
        </w:rPr>
      </w:pPr>
    </w:p>
    <w:p w14:paraId="608BCE2C" w14:textId="4DA0A1CB" w:rsidR="005B1769" w:rsidRDefault="005B1769" w:rsidP="0002221C">
      <w:pPr>
        <w:rPr>
          <w:rFonts w:ascii="Times New Roman" w:hAnsi="Times New Roman" w:cs="Times New Roman"/>
          <w:b/>
          <w:bCs/>
          <w:sz w:val="24"/>
          <w:szCs w:val="24"/>
        </w:rPr>
      </w:pPr>
    </w:p>
    <w:p w14:paraId="677B916C" w14:textId="77777777" w:rsidR="00885A3F" w:rsidRDefault="00885A3F">
      <w:pPr>
        <w:rPr>
          <w:rFonts w:ascii="Times New Roman" w:hAnsi="Times New Roman" w:cs="Times New Roman"/>
          <w:b/>
          <w:bCs/>
          <w:sz w:val="24"/>
          <w:szCs w:val="24"/>
        </w:rPr>
      </w:pPr>
      <w:r>
        <w:rPr>
          <w:rFonts w:ascii="Times New Roman" w:hAnsi="Times New Roman" w:cs="Times New Roman"/>
          <w:b/>
          <w:bCs/>
          <w:sz w:val="24"/>
          <w:szCs w:val="24"/>
        </w:rPr>
        <w:br w:type="page"/>
      </w:r>
    </w:p>
    <w:p w14:paraId="53571977" w14:textId="735BF5C6" w:rsidR="0002221C" w:rsidRDefault="0002221C" w:rsidP="00885A3F">
      <w:pPr>
        <w:jc w:val="center"/>
        <w:rPr>
          <w:rFonts w:ascii="Times New Roman" w:hAnsi="Times New Roman" w:cs="Times New Roman"/>
          <w:b/>
          <w:bCs/>
          <w:sz w:val="24"/>
          <w:szCs w:val="24"/>
        </w:rPr>
      </w:pPr>
      <w:r w:rsidRPr="00547F46">
        <w:rPr>
          <w:rFonts w:ascii="Times New Roman" w:hAnsi="Times New Roman" w:cs="Times New Roman"/>
          <w:b/>
          <w:bCs/>
          <w:sz w:val="24"/>
          <w:szCs w:val="24"/>
        </w:rPr>
        <w:t xml:space="preserve">Overview </w:t>
      </w:r>
      <w:r w:rsidR="00222D5F" w:rsidRPr="00547F46">
        <w:rPr>
          <w:rFonts w:ascii="Times New Roman" w:hAnsi="Times New Roman" w:cs="Times New Roman"/>
          <w:b/>
          <w:bCs/>
          <w:sz w:val="24"/>
          <w:szCs w:val="24"/>
        </w:rPr>
        <w:t>o</w:t>
      </w:r>
      <w:r w:rsidR="00222D5F">
        <w:rPr>
          <w:rFonts w:ascii="Times New Roman" w:hAnsi="Times New Roman" w:cs="Times New Roman"/>
          <w:b/>
          <w:bCs/>
          <w:sz w:val="24"/>
          <w:szCs w:val="24"/>
        </w:rPr>
        <w:t>f</w:t>
      </w:r>
      <w:r w:rsidR="00222D5F" w:rsidRPr="00547F46">
        <w:rPr>
          <w:rFonts w:ascii="Times New Roman" w:hAnsi="Times New Roman" w:cs="Times New Roman"/>
          <w:b/>
          <w:bCs/>
          <w:sz w:val="24"/>
          <w:szCs w:val="24"/>
        </w:rPr>
        <w:t xml:space="preserve"> </w:t>
      </w:r>
      <w:ins w:id="453" w:author="Falcone, Christopher (DOES)" w:date="2021-07-15T16:22:00Z">
        <w:r w:rsidR="00F26ADF">
          <w:rPr>
            <w:rFonts w:ascii="Times New Roman" w:hAnsi="Times New Roman" w:cs="Times New Roman"/>
            <w:b/>
            <w:bCs/>
            <w:sz w:val="24"/>
            <w:szCs w:val="24"/>
          </w:rPr>
          <w:t xml:space="preserve">DOES Locally Funded Job </w:t>
        </w:r>
      </w:ins>
      <w:ins w:id="454" w:author="Falcone, Christopher (DOES)" w:date="2021-07-15T16:23:00Z">
        <w:r w:rsidR="00F26ADF">
          <w:rPr>
            <w:rFonts w:ascii="Times New Roman" w:hAnsi="Times New Roman" w:cs="Times New Roman"/>
            <w:b/>
            <w:bCs/>
            <w:sz w:val="24"/>
            <w:szCs w:val="24"/>
          </w:rPr>
          <w:t xml:space="preserve">Training </w:t>
        </w:r>
      </w:ins>
      <w:r w:rsidR="00222D5F" w:rsidRPr="00547F46">
        <w:rPr>
          <w:rFonts w:ascii="Times New Roman" w:hAnsi="Times New Roman" w:cs="Times New Roman"/>
          <w:b/>
          <w:bCs/>
          <w:sz w:val="24"/>
          <w:szCs w:val="24"/>
        </w:rPr>
        <w:t>Programs</w:t>
      </w:r>
    </w:p>
    <w:p w14:paraId="4F78D321" w14:textId="733598B0" w:rsidR="0002221C" w:rsidRPr="00EB617B" w:rsidRDefault="0002221C" w:rsidP="0002221C">
      <w:pPr>
        <w:rPr>
          <w:rFonts w:ascii="Times New Roman" w:hAnsi="Times New Roman" w:cs="Times New Roman"/>
          <w:b/>
          <w:bCs/>
          <w:sz w:val="24"/>
          <w:szCs w:val="24"/>
        </w:rPr>
      </w:pPr>
      <w:r w:rsidRPr="00547F46">
        <w:rPr>
          <w:rFonts w:ascii="Times New Roman" w:hAnsi="Times New Roman" w:cs="Times New Roman"/>
          <w:b/>
          <w:bCs/>
          <w:sz w:val="24"/>
          <w:szCs w:val="24"/>
        </w:rPr>
        <w:t xml:space="preserve">Back to Work 50+ </w:t>
      </w:r>
      <w:del w:id="455" w:author="Falcone, Christopher (DOES)" w:date="2021-07-15T16:21:00Z">
        <w:r w:rsidRPr="00547F46" w:rsidDel="00F26ADF">
          <w:rPr>
            <w:rFonts w:ascii="Times New Roman" w:hAnsi="Times New Roman" w:cs="Times New Roman"/>
            <w:b/>
            <w:bCs/>
            <w:sz w:val="24"/>
            <w:szCs w:val="24"/>
          </w:rPr>
          <w:delText>(BTW50+)</w:delText>
        </w:r>
      </w:del>
    </w:p>
    <w:p w14:paraId="69487E37" w14:textId="4614A586" w:rsidR="0002221C" w:rsidRPr="00547F46" w:rsidRDefault="0002221C" w:rsidP="0002221C">
      <w:pPr>
        <w:rPr>
          <w:rFonts w:ascii="Times New Roman" w:hAnsi="Times New Roman" w:cs="Times New Roman"/>
          <w:sz w:val="24"/>
          <w:szCs w:val="24"/>
        </w:rPr>
      </w:pPr>
      <w:commentRangeStart w:id="456"/>
      <w:r w:rsidRPr="00547F46">
        <w:rPr>
          <w:rFonts w:ascii="Times New Roman" w:hAnsi="Times New Roman" w:cs="Times New Roman"/>
          <w:sz w:val="24"/>
          <w:szCs w:val="24"/>
        </w:rPr>
        <w:t xml:space="preserve">Back to Work 50+ (BTW50+) </w:t>
      </w:r>
      <w:commentRangeEnd w:id="456"/>
      <w:r w:rsidR="00111200">
        <w:rPr>
          <w:rStyle w:val="CommentReference"/>
        </w:rPr>
        <w:commentReference w:id="456"/>
      </w:r>
      <w:r w:rsidRPr="00547F46">
        <w:rPr>
          <w:rFonts w:ascii="Times New Roman" w:hAnsi="Times New Roman" w:cs="Times New Roman"/>
          <w:sz w:val="24"/>
          <w:szCs w:val="24"/>
        </w:rPr>
        <w:t xml:space="preserve">promotes the full reintegration of talented </w:t>
      </w:r>
      <w:del w:id="457" w:author="Garrett, Tynekia (DOES)" w:date="2021-07-13T10:11:00Z">
        <w:r w:rsidRPr="00547F46" w:rsidDel="00767554">
          <w:rPr>
            <w:rFonts w:ascii="Times New Roman" w:hAnsi="Times New Roman" w:cs="Times New Roman"/>
            <w:sz w:val="24"/>
            <w:szCs w:val="24"/>
          </w:rPr>
          <w:delText xml:space="preserve">job </w:delText>
        </w:r>
      </w:del>
      <w:proofErr w:type="gramStart"/>
      <w:ins w:id="458" w:author="Garrett, Tynekia (DOES)" w:date="2021-07-13T10:11:00Z">
        <w:r w:rsidR="00767554" w:rsidRPr="00547F46">
          <w:rPr>
            <w:rFonts w:ascii="Times New Roman" w:hAnsi="Times New Roman" w:cs="Times New Roman"/>
            <w:sz w:val="24"/>
            <w:szCs w:val="24"/>
          </w:rPr>
          <w:t>job</w:t>
        </w:r>
        <w:r w:rsidR="00767554">
          <w:rPr>
            <w:rFonts w:ascii="Times New Roman" w:hAnsi="Times New Roman" w:cs="Times New Roman"/>
            <w:sz w:val="24"/>
            <w:szCs w:val="24"/>
          </w:rPr>
          <w:t>-</w:t>
        </w:r>
      </w:ins>
      <w:r w:rsidRPr="00547F46">
        <w:rPr>
          <w:rFonts w:ascii="Times New Roman" w:hAnsi="Times New Roman" w:cs="Times New Roman"/>
          <w:sz w:val="24"/>
          <w:szCs w:val="24"/>
        </w:rPr>
        <w:t>seekers</w:t>
      </w:r>
      <w:proofErr w:type="gramEnd"/>
      <w:r w:rsidRPr="00547F46">
        <w:rPr>
          <w:rFonts w:ascii="Times New Roman" w:hAnsi="Times New Roman" w:cs="Times New Roman"/>
          <w:sz w:val="24"/>
          <w:szCs w:val="24"/>
        </w:rPr>
        <w:t xml:space="preserve"> between</w:t>
      </w:r>
    </w:p>
    <w:p w14:paraId="1D1EED08" w14:textId="50256031" w:rsidR="0002221C" w:rsidRPr="00547F46" w:rsidRDefault="0002221C" w:rsidP="0002221C">
      <w:pPr>
        <w:rPr>
          <w:rFonts w:ascii="Times New Roman" w:hAnsi="Times New Roman" w:cs="Times New Roman"/>
          <w:sz w:val="24"/>
          <w:szCs w:val="24"/>
        </w:rPr>
      </w:pPr>
      <w:r w:rsidRPr="00547F46">
        <w:rPr>
          <w:rFonts w:ascii="Times New Roman" w:hAnsi="Times New Roman" w:cs="Times New Roman"/>
          <w:sz w:val="24"/>
          <w:szCs w:val="24"/>
        </w:rPr>
        <w:t xml:space="preserve">the ages of 50 to 64 </w:t>
      </w:r>
      <w:r w:rsidR="00AB2172">
        <w:rPr>
          <w:rFonts w:ascii="Times New Roman" w:hAnsi="Times New Roman" w:cs="Times New Roman"/>
          <w:sz w:val="24"/>
          <w:szCs w:val="24"/>
        </w:rPr>
        <w:t xml:space="preserve">who </w:t>
      </w:r>
      <w:r w:rsidRPr="00547F46">
        <w:rPr>
          <w:rFonts w:ascii="Times New Roman" w:hAnsi="Times New Roman" w:cs="Times New Roman"/>
          <w:sz w:val="24"/>
          <w:szCs w:val="24"/>
        </w:rPr>
        <w:t>seek to re-enter the workforce. BTW50+ was created in partnership</w:t>
      </w:r>
    </w:p>
    <w:p w14:paraId="467818B5" w14:textId="68F3532F" w:rsidR="0002221C" w:rsidRPr="00547F46" w:rsidRDefault="0002221C" w:rsidP="0002221C">
      <w:pPr>
        <w:rPr>
          <w:rFonts w:ascii="Times New Roman" w:hAnsi="Times New Roman" w:cs="Times New Roman"/>
          <w:sz w:val="24"/>
          <w:szCs w:val="24"/>
        </w:rPr>
      </w:pPr>
      <w:r w:rsidRPr="00547F46">
        <w:rPr>
          <w:rFonts w:ascii="Times New Roman" w:hAnsi="Times New Roman" w:cs="Times New Roman"/>
          <w:sz w:val="24"/>
          <w:szCs w:val="24"/>
        </w:rPr>
        <w:t xml:space="preserve">with the AARP Foundation </w:t>
      </w:r>
      <w:r w:rsidR="00EB617B" w:rsidRPr="00EB617B">
        <w:rPr>
          <w:rFonts w:ascii="Times New Roman" w:hAnsi="Times New Roman" w:cs="Times New Roman"/>
          <w:sz w:val="24"/>
          <w:szCs w:val="24"/>
        </w:rPr>
        <w:t>to</w:t>
      </w:r>
      <w:r w:rsidRPr="00547F46">
        <w:rPr>
          <w:rFonts w:ascii="Times New Roman" w:hAnsi="Times New Roman" w:cs="Times New Roman"/>
          <w:sz w:val="24"/>
          <w:szCs w:val="24"/>
        </w:rPr>
        <w:t xml:space="preserve"> enhance opportunities for job seekers by broadening</w:t>
      </w:r>
    </w:p>
    <w:p w14:paraId="0858B891" w14:textId="44E8129D" w:rsidR="0002221C" w:rsidRPr="00547F46" w:rsidRDefault="0002221C" w:rsidP="0002221C">
      <w:pPr>
        <w:rPr>
          <w:rFonts w:ascii="Times New Roman" w:hAnsi="Times New Roman" w:cs="Times New Roman"/>
          <w:sz w:val="24"/>
          <w:szCs w:val="24"/>
        </w:rPr>
      </w:pPr>
      <w:r w:rsidRPr="00547F46">
        <w:rPr>
          <w:rFonts w:ascii="Times New Roman" w:hAnsi="Times New Roman" w:cs="Times New Roman"/>
          <w:sz w:val="24"/>
          <w:szCs w:val="24"/>
        </w:rPr>
        <w:t>access to critical employment resources such as resume preparation, job placement</w:t>
      </w:r>
    </w:p>
    <w:p w14:paraId="4EAD39DD" w14:textId="6E0A09B9" w:rsidR="0002221C" w:rsidRDefault="0002221C" w:rsidP="0002221C">
      <w:pPr>
        <w:rPr>
          <w:rFonts w:ascii="Times New Roman" w:hAnsi="Times New Roman" w:cs="Times New Roman"/>
          <w:b/>
          <w:bCs/>
          <w:sz w:val="24"/>
          <w:szCs w:val="24"/>
        </w:rPr>
      </w:pPr>
      <w:r w:rsidRPr="00547F46">
        <w:rPr>
          <w:rFonts w:ascii="Times New Roman" w:hAnsi="Times New Roman" w:cs="Times New Roman"/>
          <w:sz w:val="24"/>
          <w:szCs w:val="24"/>
        </w:rPr>
        <w:t>assistance, and technology training.</w:t>
      </w:r>
    </w:p>
    <w:p w14:paraId="4644D43D" w14:textId="77777777" w:rsidR="00556019" w:rsidRDefault="00556019" w:rsidP="0002221C">
      <w:pPr>
        <w:rPr>
          <w:rFonts w:ascii="Times New Roman" w:hAnsi="Times New Roman" w:cs="Times New Roman"/>
          <w:b/>
          <w:bCs/>
          <w:sz w:val="24"/>
          <w:szCs w:val="24"/>
        </w:rPr>
      </w:pPr>
    </w:p>
    <w:p w14:paraId="0F6F26B1" w14:textId="6A2F8FE5" w:rsidR="005B1769" w:rsidRPr="00547F46" w:rsidRDefault="005B1769" w:rsidP="0002221C">
      <w:pPr>
        <w:rPr>
          <w:rFonts w:ascii="Times New Roman" w:hAnsi="Times New Roman" w:cs="Times New Roman"/>
          <w:b/>
          <w:bCs/>
          <w:sz w:val="24"/>
          <w:szCs w:val="24"/>
        </w:rPr>
      </w:pPr>
      <w:r>
        <w:rPr>
          <w:rFonts w:ascii="Times New Roman" w:hAnsi="Times New Roman" w:cs="Times New Roman"/>
          <w:b/>
          <w:bCs/>
          <w:sz w:val="24"/>
          <w:szCs w:val="24"/>
        </w:rPr>
        <w:t>D</w:t>
      </w:r>
      <w:r w:rsidR="004275CE">
        <w:rPr>
          <w:rFonts w:ascii="Times New Roman" w:hAnsi="Times New Roman" w:cs="Times New Roman"/>
          <w:b/>
          <w:bCs/>
          <w:sz w:val="24"/>
          <w:szCs w:val="24"/>
        </w:rPr>
        <w:t xml:space="preserve">istrict of </w:t>
      </w:r>
      <w:r w:rsidR="00A50A57">
        <w:rPr>
          <w:rFonts w:ascii="Times New Roman" w:hAnsi="Times New Roman" w:cs="Times New Roman"/>
          <w:b/>
          <w:bCs/>
          <w:sz w:val="24"/>
          <w:szCs w:val="24"/>
        </w:rPr>
        <w:t>Columbia Career</w:t>
      </w:r>
      <w:r>
        <w:rPr>
          <w:rFonts w:ascii="Times New Roman" w:hAnsi="Times New Roman" w:cs="Times New Roman"/>
          <w:b/>
          <w:bCs/>
          <w:sz w:val="24"/>
          <w:szCs w:val="24"/>
        </w:rPr>
        <w:t xml:space="preserve"> Connections </w:t>
      </w:r>
      <w:del w:id="459" w:author="Falcone, Christopher (DOES)" w:date="2021-07-15T16:22:00Z">
        <w:r w:rsidDel="00F26ADF">
          <w:rPr>
            <w:rFonts w:ascii="Times New Roman" w:hAnsi="Times New Roman" w:cs="Times New Roman"/>
            <w:b/>
            <w:bCs/>
            <w:sz w:val="24"/>
            <w:szCs w:val="24"/>
          </w:rPr>
          <w:delText>(DCCC)</w:delText>
        </w:r>
      </w:del>
    </w:p>
    <w:p w14:paraId="7DA8966C" w14:textId="77777777" w:rsidR="0002221C" w:rsidRPr="00EB617B" w:rsidRDefault="0002221C" w:rsidP="0002221C">
      <w:pPr>
        <w:rPr>
          <w:rFonts w:ascii="Times New Roman" w:hAnsi="Times New Roman" w:cs="Times New Roman"/>
          <w:sz w:val="24"/>
          <w:szCs w:val="24"/>
        </w:rPr>
      </w:pPr>
      <w:bookmarkStart w:id="460" w:name="_Hlk64374889"/>
      <w:r w:rsidRPr="00EB617B">
        <w:rPr>
          <w:rFonts w:ascii="Times New Roman" w:hAnsi="Times New Roman" w:cs="Times New Roman"/>
          <w:sz w:val="24"/>
          <w:szCs w:val="24"/>
        </w:rPr>
        <w:t>District of Columbia Career Connections (DCCC) is a work readiness training program for</w:t>
      </w:r>
    </w:p>
    <w:p w14:paraId="479FB11C"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District youth between the ages of 20 and 24 who are unemployed and out of school. DCCC</w:t>
      </w:r>
    </w:p>
    <w:p w14:paraId="545A4D05"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serves more than 400 out-of-school youth annually and provides opportunities to gain</w:t>
      </w:r>
    </w:p>
    <w:p w14:paraId="2749AE75"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valuable subsidized work experience, skills, training, individualized coaching, and support</w:t>
      </w:r>
    </w:p>
    <w:p w14:paraId="50B678B9" w14:textId="526BAC70"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 xml:space="preserve">services </w:t>
      </w:r>
      <w:del w:id="461" w:author="Garrett, Tynekia (DOES)" w:date="2021-07-13T10:26:00Z">
        <w:r w:rsidRPr="00EB617B" w:rsidDel="00257C70">
          <w:rPr>
            <w:rFonts w:ascii="Times New Roman" w:hAnsi="Times New Roman" w:cs="Times New Roman"/>
            <w:sz w:val="24"/>
            <w:szCs w:val="24"/>
          </w:rPr>
          <w:delText xml:space="preserve">with the </w:delText>
        </w:r>
        <w:r w:rsidR="00EB617B" w:rsidRPr="00EB617B" w:rsidDel="00257C70">
          <w:rPr>
            <w:rFonts w:ascii="Times New Roman" w:hAnsi="Times New Roman" w:cs="Times New Roman"/>
            <w:sz w:val="24"/>
            <w:szCs w:val="24"/>
          </w:rPr>
          <w:delText>goal</w:delText>
        </w:r>
        <w:r w:rsidRPr="00EB617B" w:rsidDel="00257C70">
          <w:rPr>
            <w:rFonts w:ascii="Times New Roman" w:hAnsi="Times New Roman" w:cs="Times New Roman"/>
            <w:sz w:val="24"/>
            <w:szCs w:val="24"/>
          </w:rPr>
          <w:delText xml:space="preserve"> of securing</w:delText>
        </w:r>
      </w:del>
      <w:ins w:id="462" w:author="Garrett, Tynekia (DOES)" w:date="2021-07-13T10:26:00Z">
        <w:r w:rsidR="00257C70">
          <w:rPr>
            <w:rFonts w:ascii="Times New Roman" w:hAnsi="Times New Roman" w:cs="Times New Roman"/>
            <w:sz w:val="24"/>
            <w:szCs w:val="24"/>
          </w:rPr>
          <w:t xml:space="preserve"> to secure</w:t>
        </w:r>
      </w:ins>
      <w:r w:rsidRPr="00EB617B">
        <w:rPr>
          <w:rFonts w:ascii="Times New Roman" w:hAnsi="Times New Roman" w:cs="Times New Roman"/>
          <w:sz w:val="24"/>
          <w:szCs w:val="24"/>
        </w:rPr>
        <w:t xml:space="preserve"> sustainable, unsubsidized employment. With the</w:t>
      </w:r>
    </w:p>
    <w:p w14:paraId="03423038"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help of local businesses and key community stakeholders, this initiative keeps young people</w:t>
      </w:r>
    </w:p>
    <w:p w14:paraId="19E989B1" w14:textId="16E9FAF6" w:rsidR="00556019" w:rsidRPr="00177A00" w:rsidRDefault="00222D5F" w:rsidP="0002221C">
      <w:pPr>
        <w:rPr>
          <w:rFonts w:ascii="Times New Roman" w:hAnsi="Times New Roman" w:cs="Times New Roman"/>
          <w:sz w:val="24"/>
          <w:szCs w:val="24"/>
        </w:rPr>
      </w:pPr>
      <w:r w:rsidRPr="00EB617B">
        <w:rPr>
          <w:rFonts w:ascii="Times New Roman" w:hAnsi="Times New Roman" w:cs="Times New Roman"/>
          <w:sz w:val="24"/>
          <w:szCs w:val="24"/>
        </w:rPr>
        <w:t xml:space="preserve">engaged </w:t>
      </w:r>
      <w:r>
        <w:rPr>
          <w:rFonts w:ascii="Times New Roman" w:hAnsi="Times New Roman" w:cs="Times New Roman"/>
          <w:sz w:val="24"/>
          <w:szCs w:val="24"/>
        </w:rPr>
        <w:t>and</w:t>
      </w:r>
      <w:r w:rsidR="004275CE">
        <w:rPr>
          <w:rFonts w:ascii="Times New Roman" w:hAnsi="Times New Roman" w:cs="Times New Roman"/>
          <w:sz w:val="24"/>
          <w:szCs w:val="24"/>
        </w:rPr>
        <w:t xml:space="preserve"> employed </w:t>
      </w:r>
      <w:r w:rsidR="0002221C" w:rsidRPr="00EB617B">
        <w:rPr>
          <w:rFonts w:ascii="Times New Roman" w:hAnsi="Times New Roman" w:cs="Times New Roman"/>
          <w:sz w:val="24"/>
          <w:szCs w:val="24"/>
        </w:rPr>
        <w:t xml:space="preserve">while promoting their professional growth and </w:t>
      </w:r>
      <w:r w:rsidR="00847FAC" w:rsidRPr="00EB617B">
        <w:rPr>
          <w:rFonts w:ascii="Times New Roman" w:hAnsi="Times New Roman" w:cs="Times New Roman"/>
          <w:sz w:val="24"/>
          <w:szCs w:val="24"/>
        </w:rPr>
        <w:t>personal achievements</w:t>
      </w:r>
      <w:r w:rsidR="0002221C" w:rsidRPr="00EB617B">
        <w:rPr>
          <w:rFonts w:ascii="Times New Roman" w:hAnsi="Times New Roman" w:cs="Times New Roman"/>
          <w:sz w:val="24"/>
          <w:szCs w:val="24"/>
        </w:rPr>
        <w:t>.</w:t>
      </w:r>
      <w:bookmarkEnd w:id="460"/>
    </w:p>
    <w:p w14:paraId="7B354658" w14:textId="77777777" w:rsidR="00177A00" w:rsidRDefault="00177A00" w:rsidP="0002221C">
      <w:pPr>
        <w:rPr>
          <w:rFonts w:ascii="Times New Roman" w:hAnsi="Times New Roman" w:cs="Times New Roman"/>
          <w:b/>
          <w:bCs/>
          <w:sz w:val="24"/>
          <w:szCs w:val="24"/>
        </w:rPr>
      </w:pPr>
    </w:p>
    <w:p w14:paraId="068F27D5" w14:textId="3DB03D0D" w:rsidR="0002221C" w:rsidRPr="00547F46" w:rsidRDefault="0002221C" w:rsidP="0002221C">
      <w:pPr>
        <w:rPr>
          <w:rFonts w:ascii="Times New Roman" w:hAnsi="Times New Roman" w:cs="Times New Roman"/>
          <w:b/>
          <w:bCs/>
          <w:sz w:val="24"/>
          <w:szCs w:val="24"/>
        </w:rPr>
      </w:pPr>
      <w:r w:rsidRPr="00547F46">
        <w:rPr>
          <w:rFonts w:ascii="Times New Roman" w:hAnsi="Times New Roman" w:cs="Times New Roman"/>
          <w:b/>
          <w:bCs/>
          <w:sz w:val="24"/>
          <w:szCs w:val="24"/>
        </w:rPr>
        <w:t xml:space="preserve">District of Columbia Infrastructure Academy </w:t>
      </w:r>
      <w:del w:id="463" w:author="Falcone, Christopher (DOES)" w:date="2021-07-15T16:22:00Z">
        <w:r w:rsidRPr="00547F46" w:rsidDel="00F26ADF">
          <w:rPr>
            <w:rFonts w:ascii="Times New Roman" w:hAnsi="Times New Roman" w:cs="Times New Roman"/>
            <w:b/>
            <w:bCs/>
            <w:sz w:val="24"/>
            <w:szCs w:val="24"/>
          </w:rPr>
          <w:delText>(DCIA)</w:delText>
        </w:r>
      </w:del>
    </w:p>
    <w:p w14:paraId="3CF7CC41"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District of Columbia Infrastructure Academy (DCIA) provides training and services designed to</w:t>
      </w:r>
    </w:p>
    <w:p w14:paraId="0963A418"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meet the need for skilled infrastructure professionals in Washington, DC. DCIA coordinates,</w:t>
      </w:r>
    </w:p>
    <w:p w14:paraId="4E9AF553" w14:textId="3D763F1A"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 xml:space="preserve">trains, screens, and </w:t>
      </w:r>
      <w:r w:rsidR="00EB617B" w:rsidRPr="00EB617B">
        <w:rPr>
          <w:rFonts w:ascii="Times New Roman" w:hAnsi="Times New Roman" w:cs="Times New Roman"/>
          <w:sz w:val="24"/>
          <w:szCs w:val="24"/>
        </w:rPr>
        <w:t>recruits’</w:t>
      </w:r>
      <w:r w:rsidRPr="00EB617B">
        <w:rPr>
          <w:rFonts w:ascii="Times New Roman" w:hAnsi="Times New Roman" w:cs="Times New Roman"/>
          <w:sz w:val="24"/>
          <w:szCs w:val="24"/>
        </w:rPr>
        <w:t xml:space="preserve"> residents to fulfill the needs of the infrastructure industry and</w:t>
      </w:r>
    </w:p>
    <w:p w14:paraId="1DD2234D" w14:textId="36E587D0"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 xml:space="preserve">infrastructure jobs </w:t>
      </w:r>
      <w:r w:rsidR="00E33DA0">
        <w:rPr>
          <w:rFonts w:ascii="Times New Roman" w:hAnsi="Times New Roman" w:cs="Times New Roman"/>
          <w:sz w:val="24"/>
          <w:szCs w:val="24"/>
        </w:rPr>
        <w:t xml:space="preserve">by cooperating </w:t>
      </w:r>
      <w:r w:rsidRPr="00EB617B">
        <w:rPr>
          <w:rFonts w:ascii="Times New Roman" w:hAnsi="Times New Roman" w:cs="Times New Roman"/>
          <w:sz w:val="24"/>
          <w:szCs w:val="24"/>
        </w:rPr>
        <w:t>with leading companies</w:t>
      </w:r>
      <w:r w:rsidR="004275CE">
        <w:rPr>
          <w:rFonts w:ascii="Times New Roman" w:hAnsi="Times New Roman" w:cs="Times New Roman"/>
          <w:sz w:val="24"/>
          <w:szCs w:val="24"/>
        </w:rPr>
        <w:t>, such as Pepco and Washington Gas,</w:t>
      </w:r>
      <w:r w:rsidRPr="00EB617B">
        <w:rPr>
          <w:rFonts w:ascii="Times New Roman" w:hAnsi="Times New Roman" w:cs="Times New Roman"/>
          <w:sz w:val="24"/>
          <w:szCs w:val="24"/>
        </w:rPr>
        <w:t xml:space="preserve"> in this high-demand field.</w:t>
      </w:r>
    </w:p>
    <w:p w14:paraId="08CA2092" w14:textId="7227DDE9" w:rsidR="00A846EF" w:rsidRPr="003919AA" w:rsidRDefault="00A846EF" w:rsidP="0002221C">
      <w:pPr>
        <w:rPr>
          <w:rFonts w:ascii="Times New Roman" w:hAnsi="Times New Roman" w:cs="Times New Roman"/>
          <w:sz w:val="24"/>
          <w:szCs w:val="24"/>
        </w:rPr>
      </w:pPr>
    </w:p>
    <w:p w14:paraId="3966B393" w14:textId="1223F712" w:rsidR="0002221C" w:rsidRPr="00547F46" w:rsidRDefault="0002221C" w:rsidP="0002221C">
      <w:pPr>
        <w:rPr>
          <w:rFonts w:ascii="Times New Roman" w:hAnsi="Times New Roman" w:cs="Times New Roman"/>
          <w:b/>
          <w:bCs/>
          <w:sz w:val="24"/>
          <w:szCs w:val="24"/>
        </w:rPr>
      </w:pPr>
      <w:bookmarkStart w:id="464" w:name="_Hlk69921192"/>
      <w:r w:rsidRPr="00547F46">
        <w:rPr>
          <w:rFonts w:ascii="Times New Roman" w:hAnsi="Times New Roman" w:cs="Times New Roman"/>
          <w:b/>
          <w:bCs/>
          <w:sz w:val="24"/>
          <w:szCs w:val="24"/>
        </w:rPr>
        <w:t>Fire and Emergency Medical Services (FEMS)</w:t>
      </w:r>
    </w:p>
    <w:bookmarkEnd w:id="464"/>
    <w:p w14:paraId="3403EEE9"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The Fire and Emergency Medical Services (FEMS) Cadet Program recruits and trains District</w:t>
      </w:r>
    </w:p>
    <w:p w14:paraId="15F138B0"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residents between the ages of 18 and 21 who have graduated from a District high school or,</w:t>
      </w:r>
    </w:p>
    <w:p w14:paraId="62187BD2" w14:textId="54D22CEF"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 xml:space="preserve">alternatively, </w:t>
      </w:r>
      <w:del w:id="465" w:author="Garrett, Tynekia (DOES)" w:date="2021-07-13T10:32:00Z">
        <w:r w:rsidRPr="00EB617B" w:rsidDel="00BA5A70">
          <w:rPr>
            <w:rFonts w:ascii="Times New Roman" w:hAnsi="Times New Roman" w:cs="Times New Roman"/>
            <w:sz w:val="24"/>
            <w:szCs w:val="24"/>
          </w:rPr>
          <w:delText xml:space="preserve">who have </w:delText>
        </w:r>
      </w:del>
      <w:r w:rsidRPr="00EB617B">
        <w:rPr>
          <w:rFonts w:ascii="Times New Roman" w:hAnsi="Times New Roman" w:cs="Times New Roman"/>
          <w:sz w:val="24"/>
          <w:szCs w:val="24"/>
        </w:rPr>
        <w:t>received a GED in the District of Columbia. Through this training,</w:t>
      </w:r>
    </w:p>
    <w:p w14:paraId="605316DB"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cadets obtain their National Registry Emergency Medical Technicians (EMT), Firefighter I &amp; II,</w:t>
      </w:r>
    </w:p>
    <w:p w14:paraId="6EA0BB27"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and Hazardous Materials Awareness &amp; Operations certificates. FEMS trainees earn a per</w:t>
      </w:r>
    </w:p>
    <w:p w14:paraId="2738C114" w14:textId="52AF7A5D"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annum salary and fringe benefits, and they receive structured and comprehensive training.</w:t>
      </w:r>
    </w:p>
    <w:p w14:paraId="29B6BA7F" w14:textId="77777777" w:rsidR="00556019" w:rsidRDefault="00556019" w:rsidP="0002221C">
      <w:pPr>
        <w:rPr>
          <w:rFonts w:ascii="Times New Roman" w:hAnsi="Times New Roman" w:cs="Times New Roman"/>
          <w:b/>
          <w:bCs/>
          <w:sz w:val="24"/>
          <w:szCs w:val="24"/>
        </w:rPr>
      </w:pPr>
    </w:p>
    <w:p w14:paraId="4753E41F" w14:textId="444F1A74" w:rsidR="0002221C" w:rsidRPr="00547F46" w:rsidRDefault="0002221C" w:rsidP="0002221C">
      <w:pPr>
        <w:rPr>
          <w:rFonts w:ascii="Times New Roman" w:hAnsi="Times New Roman" w:cs="Times New Roman"/>
          <w:b/>
          <w:bCs/>
          <w:sz w:val="24"/>
          <w:szCs w:val="24"/>
        </w:rPr>
      </w:pPr>
      <w:r w:rsidRPr="00547F46">
        <w:rPr>
          <w:rFonts w:ascii="Times New Roman" w:hAnsi="Times New Roman" w:cs="Times New Roman"/>
          <w:b/>
          <w:bCs/>
          <w:sz w:val="24"/>
          <w:szCs w:val="24"/>
        </w:rPr>
        <w:t>Learn, Earn, Advance, Prosper (LEAP)</w:t>
      </w:r>
    </w:p>
    <w:p w14:paraId="78635A84"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 xml:space="preserve">Learn, Earn, Advance, </w:t>
      </w:r>
      <w:proofErr w:type="gramStart"/>
      <w:r w:rsidRPr="00EB617B">
        <w:rPr>
          <w:rFonts w:ascii="Times New Roman" w:hAnsi="Times New Roman" w:cs="Times New Roman"/>
          <w:sz w:val="24"/>
          <w:szCs w:val="24"/>
        </w:rPr>
        <w:t>Prosper</w:t>
      </w:r>
      <w:proofErr w:type="gramEnd"/>
      <w:r w:rsidRPr="00EB617B">
        <w:rPr>
          <w:rFonts w:ascii="Times New Roman" w:hAnsi="Times New Roman" w:cs="Times New Roman"/>
          <w:sz w:val="24"/>
          <w:szCs w:val="24"/>
        </w:rPr>
        <w:t xml:space="preserve"> (LEAP) was established as a network of interconnected</w:t>
      </w:r>
    </w:p>
    <w:p w14:paraId="16947151"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partners utilizing an earn-and-learn approach that links the District’s unemployed residents</w:t>
      </w:r>
    </w:p>
    <w:p w14:paraId="57CBF18A" w14:textId="183A127A"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with employment, education</w:t>
      </w:r>
      <w:r w:rsidR="00E33DA0">
        <w:rPr>
          <w:rFonts w:ascii="Times New Roman" w:hAnsi="Times New Roman" w:cs="Times New Roman"/>
          <w:sz w:val="24"/>
          <w:szCs w:val="24"/>
        </w:rPr>
        <w:t>,</w:t>
      </w:r>
      <w:r w:rsidRPr="00EB617B">
        <w:rPr>
          <w:rFonts w:ascii="Times New Roman" w:hAnsi="Times New Roman" w:cs="Times New Roman"/>
          <w:sz w:val="24"/>
          <w:szCs w:val="24"/>
        </w:rPr>
        <w:t xml:space="preserve"> and training opportunities. This approach applies the</w:t>
      </w:r>
    </w:p>
    <w:p w14:paraId="45FE0F0D" w14:textId="06E382A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apprenticeship model to skill</w:t>
      </w:r>
      <w:r w:rsidR="00E33DA0">
        <w:rPr>
          <w:rFonts w:ascii="Times New Roman" w:hAnsi="Times New Roman" w:cs="Times New Roman"/>
          <w:sz w:val="24"/>
          <w:szCs w:val="24"/>
        </w:rPr>
        <w:t>s</w:t>
      </w:r>
      <w:r w:rsidRPr="00EB617B">
        <w:rPr>
          <w:rFonts w:ascii="Times New Roman" w:hAnsi="Times New Roman" w:cs="Times New Roman"/>
          <w:sz w:val="24"/>
          <w:szCs w:val="24"/>
        </w:rPr>
        <w:t xml:space="preserve"> development, allowing individuals to earn a wage while</w:t>
      </w:r>
    </w:p>
    <w:p w14:paraId="3E945059"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participating in on-the-job training and receiving technical instruction. LEAP connects</w:t>
      </w:r>
    </w:p>
    <w:p w14:paraId="5ADB2C04"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unemployed and underemployed TANF (Temporary Assistance for Needy Families) customers</w:t>
      </w:r>
    </w:p>
    <w:p w14:paraId="25346C72"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to in-demand jobs within DC government and the private sector to provide a pathway to the</w:t>
      </w:r>
    </w:p>
    <w:p w14:paraId="26545AA3" w14:textId="558B5B02" w:rsidR="005B1769" w:rsidRPr="00713259"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middle class. The program offers training</w:t>
      </w:r>
      <w:del w:id="466" w:author="Garrett, Tynekia (DOES)" w:date="2021-07-13T10:34:00Z">
        <w:r w:rsidRPr="00EB617B" w:rsidDel="00AF197D">
          <w:rPr>
            <w:rFonts w:ascii="Times New Roman" w:hAnsi="Times New Roman" w:cs="Times New Roman"/>
            <w:sz w:val="24"/>
            <w:szCs w:val="24"/>
          </w:rPr>
          <w:delText>s</w:delText>
        </w:r>
      </w:del>
      <w:r w:rsidRPr="00EB617B">
        <w:rPr>
          <w:rFonts w:ascii="Times New Roman" w:hAnsi="Times New Roman" w:cs="Times New Roman"/>
          <w:sz w:val="24"/>
          <w:szCs w:val="24"/>
        </w:rPr>
        <w:t xml:space="preserve"> that span a wide variety of occupations</w:t>
      </w:r>
      <w:commentRangeStart w:id="467"/>
      <w:r w:rsidR="00713259">
        <w:rPr>
          <w:rFonts w:ascii="Times New Roman" w:hAnsi="Times New Roman" w:cs="Times New Roman"/>
          <w:sz w:val="24"/>
          <w:szCs w:val="24"/>
        </w:rPr>
        <w:t>.</w:t>
      </w:r>
      <w:commentRangeEnd w:id="467"/>
      <w:r w:rsidR="00111200">
        <w:rPr>
          <w:rStyle w:val="CommentReference"/>
        </w:rPr>
        <w:commentReference w:id="467"/>
      </w:r>
    </w:p>
    <w:p w14:paraId="486420E7" w14:textId="77777777" w:rsidR="00556019" w:rsidRDefault="00556019" w:rsidP="0002221C">
      <w:pPr>
        <w:rPr>
          <w:rFonts w:ascii="Times New Roman" w:hAnsi="Times New Roman" w:cs="Times New Roman"/>
          <w:b/>
          <w:bCs/>
          <w:sz w:val="24"/>
          <w:szCs w:val="24"/>
        </w:rPr>
      </w:pPr>
    </w:p>
    <w:p w14:paraId="48A3185C" w14:textId="4CB149AC" w:rsidR="0002221C" w:rsidRPr="00547F46" w:rsidRDefault="0002221C" w:rsidP="0002221C">
      <w:pPr>
        <w:rPr>
          <w:rFonts w:ascii="Times New Roman" w:hAnsi="Times New Roman" w:cs="Times New Roman"/>
          <w:b/>
          <w:bCs/>
          <w:sz w:val="24"/>
          <w:szCs w:val="24"/>
        </w:rPr>
      </w:pPr>
      <w:r w:rsidRPr="00547F46">
        <w:rPr>
          <w:rFonts w:ascii="Times New Roman" w:hAnsi="Times New Roman" w:cs="Times New Roman"/>
          <w:b/>
          <w:bCs/>
          <w:sz w:val="24"/>
          <w:szCs w:val="24"/>
        </w:rPr>
        <w:t>Metropolitan Police Department (MPD) Cadet Program</w:t>
      </w:r>
    </w:p>
    <w:p w14:paraId="33EA5FE8"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Metropolitan Police Department (MPD) Cadet Program provides Police Cadet Training to</w:t>
      </w:r>
    </w:p>
    <w:p w14:paraId="416E22FE"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individuals between the ages of 18 to 24 interested in a career in law enforcement. The goal of</w:t>
      </w:r>
    </w:p>
    <w:p w14:paraId="394150B3"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the program is to ensure that there is a steady pool of candidates who meet the educational</w:t>
      </w:r>
    </w:p>
    <w:p w14:paraId="19C1C87C" w14:textId="7B6321E1"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 xml:space="preserve">entrance requirements necessary to become a recruit officer. </w:t>
      </w:r>
      <w:r w:rsidR="00EB617B" w:rsidRPr="00EB617B">
        <w:rPr>
          <w:rFonts w:ascii="Times New Roman" w:hAnsi="Times New Roman" w:cs="Times New Roman"/>
          <w:sz w:val="24"/>
          <w:szCs w:val="24"/>
        </w:rPr>
        <w:t>All</w:t>
      </w:r>
      <w:r w:rsidRPr="00EB617B">
        <w:rPr>
          <w:rFonts w:ascii="Times New Roman" w:hAnsi="Times New Roman" w:cs="Times New Roman"/>
          <w:sz w:val="24"/>
          <w:szCs w:val="24"/>
        </w:rPr>
        <w:t xml:space="preserve"> the cadets attend the</w:t>
      </w:r>
    </w:p>
    <w:p w14:paraId="3A34EE47" w14:textId="77777777" w:rsidR="0002221C" w:rsidRPr="00EB617B" w:rsidRDefault="0002221C" w:rsidP="0002221C">
      <w:pPr>
        <w:rPr>
          <w:rFonts w:ascii="Times New Roman" w:hAnsi="Times New Roman" w:cs="Times New Roman"/>
          <w:sz w:val="24"/>
          <w:szCs w:val="24"/>
        </w:rPr>
      </w:pPr>
      <w:r w:rsidRPr="00EB617B">
        <w:rPr>
          <w:rFonts w:ascii="Times New Roman" w:hAnsi="Times New Roman" w:cs="Times New Roman"/>
          <w:sz w:val="24"/>
          <w:szCs w:val="24"/>
        </w:rPr>
        <w:t>University of the District of Columbia while enrolled in the program and will earn a total of 60</w:t>
      </w:r>
    </w:p>
    <w:p w14:paraId="2C290953" w14:textId="40B3C760" w:rsidR="007C7520" w:rsidRPr="005B1769" w:rsidRDefault="0002221C" w:rsidP="005B1769">
      <w:pPr>
        <w:rPr>
          <w:rFonts w:ascii="Times New Roman" w:hAnsi="Times New Roman" w:cs="Times New Roman"/>
          <w:sz w:val="24"/>
          <w:szCs w:val="24"/>
        </w:rPr>
      </w:pPr>
      <w:r w:rsidRPr="00EB617B">
        <w:rPr>
          <w:rFonts w:ascii="Times New Roman" w:hAnsi="Times New Roman" w:cs="Times New Roman"/>
          <w:sz w:val="24"/>
          <w:szCs w:val="24"/>
        </w:rPr>
        <w:t>college credit hours</w:t>
      </w:r>
      <w:r w:rsidR="00713259">
        <w:rPr>
          <w:rFonts w:ascii="Times New Roman" w:hAnsi="Times New Roman" w:cs="Times New Roman"/>
          <w:sz w:val="24"/>
          <w:szCs w:val="24"/>
        </w:rPr>
        <w:t>.</w:t>
      </w:r>
    </w:p>
    <w:p w14:paraId="173DF1AC" w14:textId="77777777" w:rsidR="00A846EF" w:rsidRDefault="00A846EF" w:rsidP="0002221C">
      <w:pPr>
        <w:spacing w:after="120"/>
        <w:rPr>
          <w:rFonts w:ascii="Times New Roman" w:hAnsi="Times New Roman" w:cs="Times New Roman"/>
          <w:b/>
          <w:bCs/>
          <w:sz w:val="24"/>
          <w:szCs w:val="24"/>
        </w:rPr>
      </w:pPr>
    </w:p>
    <w:p w14:paraId="35467AF7" w14:textId="29946EDC" w:rsidR="0002221C" w:rsidRPr="00547F46" w:rsidRDefault="0002221C" w:rsidP="0002221C">
      <w:pPr>
        <w:spacing w:after="120"/>
        <w:rPr>
          <w:rFonts w:ascii="Times New Roman" w:hAnsi="Times New Roman" w:cs="Times New Roman"/>
          <w:b/>
          <w:bCs/>
          <w:sz w:val="24"/>
          <w:szCs w:val="24"/>
        </w:rPr>
      </w:pPr>
      <w:r w:rsidRPr="00547F46">
        <w:rPr>
          <w:rFonts w:ascii="Times New Roman" w:hAnsi="Times New Roman" w:cs="Times New Roman"/>
          <w:b/>
          <w:bCs/>
          <w:sz w:val="24"/>
          <w:szCs w:val="24"/>
        </w:rPr>
        <w:t>Pre-Apprenticeship</w:t>
      </w:r>
      <w:r w:rsidR="00976390">
        <w:rPr>
          <w:rFonts w:ascii="Times New Roman" w:hAnsi="Times New Roman" w:cs="Times New Roman"/>
          <w:b/>
          <w:bCs/>
          <w:sz w:val="24"/>
          <w:szCs w:val="24"/>
        </w:rPr>
        <w:t xml:space="preserve"> Program</w:t>
      </w:r>
    </w:p>
    <w:p w14:paraId="6BE83736" w14:textId="5A2AAD2C" w:rsidR="0002221C" w:rsidRPr="00547F46" w:rsidRDefault="0002221C" w:rsidP="00547F46">
      <w:pPr>
        <w:spacing w:line="480" w:lineRule="auto"/>
        <w:rPr>
          <w:rFonts w:ascii="Times New Roman" w:hAnsi="Times New Roman" w:cs="Times New Roman"/>
          <w:sz w:val="24"/>
          <w:szCs w:val="24"/>
        </w:rPr>
      </w:pPr>
      <w:r w:rsidRPr="00547F46">
        <w:rPr>
          <w:rFonts w:ascii="Times New Roman" w:hAnsi="Times New Roman" w:cs="Times New Roman"/>
          <w:sz w:val="24"/>
          <w:szCs w:val="24"/>
        </w:rPr>
        <w:t>Pre-Apprenticeship provides District residents with connections to the providers and sponsors they need to receive training for the</w:t>
      </w:r>
      <w:ins w:id="468" w:author="Garrett, Tynekia (DOES)" w:date="2021-07-13T10:35:00Z">
        <w:r w:rsidR="00CD1764">
          <w:rPr>
            <w:rFonts w:ascii="Times New Roman" w:hAnsi="Times New Roman" w:cs="Times New Roman"/>
            <w:sz w:val="24"/>
            <w:szCs w:val="24"/>
          </w:rPr>
          <w:t>ir</w:t>
        </w:r>
      </w:ins>
      <w:r w:rsidRPr="00547F46">
        <w:rPr>
          <w:rFonts w:ascii="Times New Roman" w:hAnsi="Times New Roman" w:cs="Times New Roman"/>
          <w:sz w:val="24"/>
          <w:szCs w:val="24"/>
        </w:rPr>
        <w:t xml:space="preserve"> </w:t>
      </w:r>
      <w:del w:id="469" w:author="Garrett, Tynekia (DOES)" w:date="2021-07-13T10:35:00Z">
        <w:r w:rsidRPr="00547F46" w:rsidDel="00CD1764">
          <w:rPr>
            <w:rFonts w:ascii="Times New Roman" w:hAnsi="Times New Roman" w:cs="Times New Roman"/>
            <w:sz w:val="24"/>
            <w:szCs w:val="24"/>
          </w:rPr>
          <w:delText>workplace of the futur</w:delText>
        </w:r>
      </w:del>
      <w:ins w:id="470" w:author="Garrett, Tynekia (DOES)" w:date="2021-07-13T10:35:00Z">
        <w:r w:rsidR="00CD1764">
          <w:rPr>
            <w:rFonts w:ascii="Times New Roman" w:hAnsi="Times New Roman" w:cs="Times New Roman"/>
            <w:sz w:val="24"/>
            <w:szCs w:val="24"/>
          </w:rPr>
          <w:t xml:space="preserve"> future workplac</w:t>
        </w:r>
      </w:ins>
      <w:r w:rsidRPr="00547F46">
        <w:rPr>
          <w:rFonts w:ascii="Times New Roman" w:hAnsi="Times New Roman" w:cs="Times New Roman"/>
          <w:sz w:val="24"/>
          <w:szCs w:val="24"/>
        </w:rPr>
        <w:t xml:space="preserve">e. </w:t>
      </w:r>
      <w:commentRangeStart w:id="471"/>
      <w:r w:rsidRPr="00547F46">
        <w:rPr>
          <w:rFonts w:ascii="Times New Roman" w:hAnsi="Times New Roman" w:cs="Times New Roman"/>
          <w:sz w:val="24"/>
          <w:szCs w:val="24"/>
        </w:rPr>
        <w:t xml:space="preserve">Apprenticeships </w:t>
      </w:r>
      <w:commentRangeEnd w:id="471"/>
      <w:r w:rsidR="00111200">
        <w:rPr>
          <w:rStyle w:val="CommentReference"/>
        </w:rPr>
        <w:commentReference w:id="471"/>
      </w:r>
      <w:r w:rsidRPr="00547F46">
        <w:rPr>
          <w:rFonts w:ascii="Times New Roman" w:hAnsi="Times New Roman" w:cs="Times New Roman"/>
          <w:sz w:val="24"/>
          <w:szCs w:val="24"/>
        </w:rPr>
        <w:t xml:space="preserve">combine on-the-job learning with classroom instruction, teaching workers the practical and theoretical aspects of highly skilled occupations. </w:t>
      </w:r>
      <w:commentRangeStart w:id="472"/>
      <w:r w:rsidRPr="00547F46">
        <w:rPr>
          <w:rFonts w:ascii="Times New Roman" w:hAnsi="Times New Roman" w:cs="Times New Roman"/>
          <w:sz w:val="24"/>
          <w:szCs w:val="24"/>
        </w:rPr>
        <w:t>Apprenticeship</w:t>
      </w:r>
      <w:commentRangeEnd w:id="472"/>
      <w:r w:rsidR="00111200">
        <w:rPr>
          <w:rStyle w:val="CommentReference"/>
        </w:rPr>
        <w:commentReference w:id="472"/>
      </w:r>
      <w:r w:rsidRPr="00547F46">
        <w:rPr>
          <w:rFonts w:ascii="Times New Roman" w:hAnsi="Times New Roman" w:cs="Times New Roman"/>
          <w:sz w:val="24"/>
          <w:szCs w:val="24"/>
        </w:rPr>
        <w:t xml:space="preserve"> programs are sponsored by employers, labor groups, and employer associations. Participants must be at least 16 years old and meet the sponsor’s qualifications</w:t>
      </w:r>
      <w:r w:rsidR="00713259">
        <w:rPr>
          <w:rFonts w:ascii="Times New Roman" w:hAnsi="Times New Roman" w:cs="Times New Roman"/>
          <w:sz w:val="24"/>
          <w:szCs w:val="24"/>
        </w:rPr>
        <w:t>.</w:t>
      </w:r>
    </w:p>
    <w:p w14:paraId="469AF885" w14:textId="6A461EF8" w:rsidR="0002221C" w:rsidRPr="00EB617B" w:rsidRDefault="0002221C" w:rsidP="0002221C">
      <w:pPr>
        <w:spacing w:after="120"/>
        <w:rPr>
          <w:b/>
          <w:bCs/>
          <w:sz w:val="24"/>
          <w:szCs w:val="24"/>
        </w:rPr>
      </w:pPr>
      <w:r w:rsidRPr="00EB617B">
        <w:rPr>
          <w:rFonts w:ascii="Times New Roman" w:hAnsi="Times New Roman" w:cs="Times New Roman"/>
          <w:b/>
          <w:bCs/>
          <w:sz w:val="24"/>
          <w:szCs w:val="24"/>
        </w:rPr>
        <w:t>The Transitional Employment Program (TEP)</w:t>
      </w:r>
      <w:r w:rsidR="00A55AD7">
        <w:rPr>
          <w:rFonts w:ascii="Times New Roman" w:hAnsi="Times New Roman" w:cs="Times New Roman"/>
          <w:b/>
          <w:bCs/>
          <w:sz w:val="24"/>
          <w:szCs w:val="24"/>
        </w:rPr>
        <w:t xml:space="preserve"> – “Project Empowerment”</w:t>
      </w:r>
    </w:p>
    <w:p w14:paraId="32D46576" w14:textId="073FE129" w:rsidR="0002221C" w:rsidRPr="00EB617B" w:rsidRDefault="0002221C" w:rsidP="00DC19AD">
      <w:pPr>
        <w:spacing w:line="480" w:lineRule="auto"/>
        <w:rPr>
          <w:rFonts w:ascii="Times New Roman" w:hAnsi="Times New Roman" w:cs="Times New Roman"/>
          <w:sz w:val="24"/>
          <w:szCs w:val="24"/>
        </w:rPr>
      </w:pPr>
      <w:r w:rsidRPr="00EB617B">
        <w:rPr>
          <w:rFonts w:ascii="Times New Roman" w:hAnsi="Times New Roman" w:cs="Times New Roman"/>
          <w:sz w:val="24"/>
          <w:szCs w:val="24"/>
        </w:rPr>
        <w:t xml:space="preserve">The Transitional Employment Program (TEP) provides supportive services, adult basic education, job coaching, resources for employability, life skills, job search assistance, and limited vocational training to District residents </w:t>
      </w:r>
      <w:del w:id="473" w:author="Garrett, Tynekia (DOES)" w:date="2021-07-13T10:39:00Z">
        <w:r w:rsidRPr="00EB617B" w:rsidDel="00793F25">
          <w:rPr>
            <w:rFonts w:ascii="Times New Roman" w:hAnsi="Times New Roman" w:cs="Times New Roman"/>
            <w:sz w:val="24"/>
            <w:szCs w:val="24"/>
          </w:rPr>
          <w:delText>who live</w:delText>
        </w:r>
      </w:del>
      <w:ins w:id="474" w:author="Garrett, Tynekia (DOES)" w:date="2021-07-13T10:39:00Z">
        <w:r w:rsidR="00793F25">
          <w:rPr>
            <w:rFonts w:ascii="Times New Roman" w:hAnsi="Times New Roman" w:cs="Times New Roman"/>
            <w:sz w:val="24"/>
            <w:szCs w:val="24"/>
          </w:rPr>
          <w:t xml:space="preserve"> living</w:t>
        </w:r>
      </w:ins>
      <w:r w:rsidRPr="00EB617B">
        <w:rPr>
          <w:rFonts w:ascii="Times New Roman" w:hAnsi="Times New Roman" w:cs="Times New Roman"/>
          <w:sz w:val="24"/>
          <w:szCs w:val="24"/>
        </w:rPr>
        <w:t xml:space="preserve"> in areas with high unemployment, elevated poverty levels</w:t>
      </w:r>
      <w:del w:id="475" w:author="Garrett, Tynekia (DOES)" w:date="2021-07-13T10:39:00Z">
        <w:r w:rsidRPr="00EB617B" w:rsidDel="00793F25">
          <w:rPr>
            <w:rFonts w:ascii="Times New Roman" w:hAnsi="Times New Roman" w:cs="Times New Roman"/>
            <w:sz w:val="24"/>
            <w:szCs w:val="24"/>
          </w:rPr>
          <w:delText>,</w:delText>
        </w:r>
      </w:del>
      <w:r w:rsidRPr="00EB617B">
        <w:rPr>
          <w:rFonts w:ascii="Times New Roman" w:hAnsi="Times New Roman" w:cs="Times New Roman"/>
          <w:sz w:val="24"/>
          <w:szCs w:val="24"/>
        </w:rPr>
        <w:t xml:space="preserve"> and multiple barriers to employment. Through this program, </w:t>
      </w:r>
      <w:ins w:id="476" w:author="Falcone, Christopher (DOES)" w:date="2021-07-15T14:32:00Z">
        <w:r w:rsidR="00111200">
          <w:rPr>
            <w:rFonts w:ascii="Times New Roman" w:hAnsi="Times New Roman" w:cs="Times New Roman"/>
            <w:sz w:val="24"/>
            <w:szCs w:val="24"/>
          </w:rPr>
          <w:t xml:space="preserve">DOES </w:t>
        </w:r>
      </w:ins>
      <w:r w:rsidRPr="00EB617B">
        <w:rPr>
          <w:rFonts w:ascii="Times New Roman" w:hAnsi="Times New Roman" w:cs="Times New Roman"/>
          <w:sz w:val="24"/>
          <w:szCs w:val="24"/>
        </w:rPr>
        <w:t>subsidiz</w:t>
      </w:r>
      <w:del w:id="477" w:author="Garrett, Tynekia (DOES)" w:date="2021-07-13T10:40:00Z">
        <w:r w:rsidRPr="00EB617B" w:rsidDel="00AD6841">
          <w:rPr>
            <w:rFonts w:ascii="Times New Roman" w:hAnsi="Times New Roman" w:cs="Times New Roman"/>
            <w:sz w:val="24"/>
            <w:szCs w:val="24"/>
          </w:rPr>
          <w:delText>ed</w:delText>
        </w:r>
      </w:del>
      <w:ins w:id="478" w:author="Garrett, Tynekia (DOES)" w:date="2021-07-13T10:40:00Z">
        <w:r w:rsidR="00793F25">
          <w:rPr>
            <w:rFonts w:ascii="Times New Roman" w:hAnsi="Times New Roman" w:cs="Times New Roman"/>
            <w:sz w:val="24"/>
            <w:szCs w:val="24"/>
          </w:rPr>
          <w:t>es</w:t>
        </w:r>
      </w:ins>
      <w:r w:rsidRPr="00EB617B">
        <w:rPr>
          <w:rFonts w:ascii="Times New Roman" w:hAnsi="Times New Roman" w:cs="Times New Roman"/>
          <w:sz w:val="24"/>
          <w:szCs w:val="24"/>
        </w:rPr>
        <w:t xml:space="preserve"> wages</w:t>
      </w:r>
      <w:del w:id="479" w:author="Garrett, Tynekia (DOES)" w:date="2021-07-13T10:40:00Z">
        <w:r w:rsidRPr="00EB617B" w:rsidDel="00AD6841">
          <w:rPr>
            <w:rFonts w:ascii="Times New Roman" w:hAnsi="Times New Roman" w:cs="Times New Roman"/>
            <w:sz w:val="24"/>
            <w:szCs w:val="24"/>
          </w:rPr>
          <w:delText xml:space="preserve"> are</w:delText>
        </w:r>
      </w:del>
      <w:r w:rsidRPr="00EB617B">
        <w:rPr>
          <w:rFonts w:ascii="Times New Roman" w:hAnsi="Times New Roman" w:cs="Times New Roman"/>
          <w:sz w:val="24"/>
          <w:szCs w:val="24"/>
        </w:rPr>
        <w:t xml:space="preserve"> paid to participants </w:t>
      </w:r>
      <w:del w:id="480" w:author="Falcone, Christopher (DOES)" w:date="2021-07-15T14:33:00Z">
        <w:r w:rsidRPr="00EB617B" w:rsidDel="00D40E68">
          <w:rPr>
            <w:rFonts w:ascii="Times New Roman" w:hAnsi="Times New Roman" w:cs="Times New Roman"/>
            <w:sz w:val="24"/>
            <w:szCs w:val="24"/>
          </w:rPr>
          <w:delText xml:space="preserve">by DOES </w:delText>
        </w:r>
      </w:del>
      <w:r w:rsidRPr="00EB617B">
        <w:rPr>
          <w:rFonts w:ascii="Times New Roman" w:hAnsi="Times New Roman" w:cs="Times New Roman"/>
          <w:sz w:val="24"/>
          <w:szCs w:val="24"/>
        </w:rPr>
        <w:t>while they are in training and for a period when they are placed in entry-level positions with employers. TEP serves unemployed District residents between the ages of 22 and 54 who are not receiving government assistance, such as Temporary Assistance for Needy Families (TANF) and Unemployment Compensation.</w:t>
      </w:r>
    </w:p>
    <w:p w14:paraId="39141331" w14:textId="6767ECAA" w:rsidR="0067239B" w:rsidRDefault="0067239B" w:rsidP="00DC19AD">
      <w:pPr>
        <w:spacing w:line="480" w:lineRule="auto"/>
        <w:rPr>
          <w:rFonts w:ascii="Times New Roman" w:hAnsi="Times New Roman" w:cs="Times New Roman"/>
          <w:sz w:val="24"/>
          <w:szCs w:val="24"/>
        </w:rPr>
      </w:pPr>
    </w:p>
    <w:p w14:paraId="18EF14EB" w14:textId="667C0EFA" w:rsidR="00477066" w:rsidRDefault="00477066" w:rsidP="00DC19AD">
      <w:pPr>
        <w:spacing w:line="480" w:lineRule="auto"/>
        <w:rPr>
          <w:rFonts w:ascii="Times New Roman" w:hAnsi="Times New Roman" w:cs="Times New Roman"/>
          <w:sz w:val="24"/>
          <w:szCs w:val="24"/>
        </w:rPr>
      </w:pPr>
    </w:p>
    <w:p w14:paraId="0B1726BA" w14:textId="77777777" w:rsidR="00EE3DBE" w:rsidRDefault="00EE3DBE" w:rsidP="00DC19AD">
      <w:pPr>
        <w:spacing w:line="480" w:lineRule="auto"/>
        <w:rPr>
          <w:rFonts w:ascii="Times New Roman" w:hAnsi="Times New Roman" w:cs="Times New Roman"/>
          <w:sz w:val="24"/>
          <w:szCs w:val="24"/>
        </w:rPr>
      </w:pPr>
    </w:p>
    <w:p w14:paraId="09055E01" w14:textId="22FF570D" w:rsidR="00177A00" w:rsidRPr="004B63FE" w:rsidRDefault="00177A00" w:rsidP="00177A00">
      <w:pPr>
        <w:contextualSpacing/>
        <w:rPr>
          <w:rFonts w:ascii="Times New Roman" w:hAnsi="Times New Roman" w:cs="Times New Roman"/>
          <w:sz w:val="24"/>
          <w:szCs w:val="24"/>
        </w:rPr>
      </w:pPr>
      <w:commentRangeStart w:id="481"/>
      <w:r w:rsidRPr="00177A00">
        <w:rPr>
          <w:rFonts w:ascii="Times New Roman" w:hAnsi="Times New Roman" w:cs="Times New Roman"/>
          <w:sz w:val="24"/>
          <w:szCs w:val="24"/>
        </w:rPr>
        <w:t>Th</w:t>
      </w:r>
      <w:commentRangeEnd w:id="481"/>
      <w:r w:rsidR="004F6ABE">
        <w:rPr>
          <w:rStyle w:val="CommentReference"/>
        </w:rPr>
        <w:commentReference w:id="481"/>
      </w:r>
      <w:r w:rsidRPr="00177A00">
        <w:rPr>
          <w:rFonts w:ascii="Times New Roman" w:hAnsi="Times New Roman" w:cs="Times New Roman"/>
          <w:sz w:val="24"/>
          <w:szCs w:val="24"/>
        </w:rPr>
        <w:t>is section</w:t>
      </w:r>
      <w:r w:rsidRPr="004B63FE">
        <w:rPr>
          <w:rFonts w:ascii="Times New Roman" w:hAnsi="Times New Roman" w:cs="Times New Roman"/>
          <w:sz w:val="24"/>
          <w:szCs w:val="24"/>
        </w:rPr>
        <w:t xml:space="preserve"> provides </w:t>
      </w:r>
      <w:proofErr w:type="spellStart"/>
      <w:r w:rsidRPr="004B63FE">
        <w:rPr>
          <w:rFonts w:ascii="Times New Roman" w:hAnsi="Times New Roman" w:cs="Times New Roman"/>
          <w:sz w:val="24"/>
          <w:szCs w:val="24"/>
        </w:rPr>
        <w:t>information</w:t>
      </w:r>
      <w:del w:id="482" w:author="Falcone, Christopher (DOES)" w:date="2021-07-16T09:41:00Z">
        <w:r w:rsidRPr="004B63FE" w:rsidDel="004F6ABE">
          <w:rPr>
            <w:rFonts w:ascii="Times New Roman" w:hAnsi="Times New Roman" w:cs="Times New Roman"/>
            <w:sz w:val="24"/>
            <w:szCs w:val="24"/>
          </w:rPr>
          <w:delText xml:space="preserve"> requested in section (a)</w:delText>
        </w:r>
      </w:del>
      <w:ins w:id="483" w:author="Falcone, Christopher (DOES)" w:date="2021-07-16T09:41:00Z">
        <w:r w:rsidR="004F6ABE">
          <w:rPr>
            <w:rFonts w:ascii="Times New Roman" w:hAnsi="Times New Roman" w:cs="Times New Roman"/>
            <w:sz w:val="24"/>
            <w:szCs w:val="24"/>
          </w:rPr>
          <w:t>pursuant</w:t>
        </w:r>
        <w:proofErr w:type="spellEnd"/>
        <w:r w:rsidR="004F6ABE">
          <w:rPr>
            <w:rFonts w:ascii="Times New Roman" w:hAnsi="Times New Roman" w:cs="Times New Roman"/>
            <w:sz w:val="24"/>
            <w:szCs w:val="24"/>
          </w:rPr>
          <w:t xml:space="preserve"> to</w:t>
        </w:r>
      </w:ins>
      <w:del w:id="484" w:author="Falcone, Christopher (DOES)" w:date="2021-07-16T09:41:00Z">
        <w:r w:rsidRPr="004B63FE" w:rsidDel="004F6ABE">
          <w:rPr>
            <w:rFonts w:ascii="Times New Roman" w:hAnsi="Times New Roman" w:cs="Times New Roman"/>
            <w:sz w:val="24"/>
            <w:szCs w:val="24"/>
          </w:rPr>
          <w:delText xml:space="preserve"> of</w:delText>
        </w:r>
      </w:del>
      <w:r w:rsidRPr="004B63FE">
        <w:rPr>
          <w:rFonts w:ascii="Times New Roman" w:hAnsi="Times New Roman" w:cs="Times New Roman"/>
          <w:sz w:val="24"/>
          <w:szCs w:val="24"/>
        </w:rPr>
        <w:t xml:space="preserve"> D.C. Official Code §32-771</w:t>
      </w:r>
      <w:ins w:id="485" w:author="Falcone, Christopher (DOES)" w:date="2021-07-16T09:41:00Z">
        <w:r w:rsidR="004F6ABE">
          <w:rPr>
            <w:rFonts w:ascii="Times New Roman" w:hAnsi="Times New Roman" w:cs="Times New Roman"/>
            <w:sz w:val="24"/>
            <w:szCs w:val="24"/>
          </w:rPr>
          <w:t>(a)</w:t>
        </w:r>
      </w:ins>
      <w:r w:rsidRPr="004B63FE">
        <w:rPr>
          <w:rFonts w:ascii="Times New Roman" w:hAnsi="Times New Roman" w:cs="Times New Roman"/>
          <w:sz w:val="24"/>
          <w:szCs w:val="24"/>
        </w:rPr>
        <w:t>, which shall include the following outcome measures for job training or adult education participants delineated by job training program</w:t>
      </w:r>
      <w:ins w:id="486" w:author="Falcone, Christopher (DOES)" w:date="2021-07-16T09:41:00Z">
        <w:r w:rsidR="004F6ABE">
          <w:rPr>
            <w:rFonts w:ascii="Times New Roman" w:hAnsi="Times New Roman" w:cs="Times New Roman"/>
            <w:sz w:val="24"/>
            <w:szCs w:val="24"/>
          </w:rPr>
          <w:t>,</w:t>
        </w:r>
      </w:ins>
      <w:r w:rsidRPr="004B63FE">
        <w:rPr>
          <w:rFonts w:ascii="Times New Roman" w:hAnsi="Times New Roman" w:cs="Times New Roman"/>
          <w:sz w:val="24"/>
          <w:szCs w:val="24"/>
        </w:rPr>
        <w:t xml:space="preserve"> and vendor:</w:t>
      </w:r>
    </w:p>
    <w:p w14:paraId="2DF4090E" w14:textId="77777777" w:rsidR="00177A00" w:rsidRPr="004B63FE" w:rsidRDefault="00177A00" w:rsidP="00177A00">
      <w:pPr>
        <w:pStyle w:val="ListParagraph"/>
        <w:numPr>
          <w:ilvl w:val="0"/>
          <w:numId w:val="20"/>
        </w:numPr>
        <w:rPr>
          <w:rFonts w:ascii="Times New Roman" w:hAnsi="Times New Roman" w:cs="Times New Roman"/>
          <w:sz w:val="24"/>
          <w:szCs w:val="24"/>
        </w:rPr>
      </w:pPr>
      <w:commentRangeStart w:id="487"/>
      <w:r w:rsidRPr="004B63FE">
        <w:rPr>
          <w:rFonts w:ascii="Times New Roman" w:hAnsi="Times New Roman" w:cs="Times New Roman"/>
          <w:sz w:val="24"/>
          <w:szCs w:val="24"/>
        </w:rPr>
        <w:t>New Program Enrollment</w:t>
      </w:r>
    </w:p>
    <w:p w14:paraId="060C3CE0" w14:textId="77777777" w:rsidR="00177A00" w:rsidRPr="004B63FE" w:rsidRDefault="00177A00" w:rsidP="00177A00">
      <w:pPr>
        <w:pStyle w:val="ListParagraph"/>
        <w:numPr>
          <w:ilvl w:val="0"/>
          <w:numId w:val="20"/>
        </w:numPr>
        <w:rPr>
          <w:rFonts w:ascii="Times New Roman" w:hAnsi="Times New Roman" w:cs="Times New Roman"/>
          <w:sz w:val="24"/>
          <w:szCs w:val="24"/>
        </w:rPr>
      </w:pPr>
      <w:r w:rsidRPr="004B63FE">
        <w:rPr>
          <w:rFonts w:ascii="Times New Roman" w:hAnsi="Times New Roman" w:cs="Times New Roman"/>
          <w:sz w:val="24"/>
          <w:szCs w:val="24"/>
        </w:rPr>
        <w:t>Continued Program Participation (from previous reporting period</w:t>
      </w:r>
      <w:r w:rsidRPr="00177A00">
        <w:rPr>
          <w:rFonts w:ascii="Times New Roman" w:hAnsi="Times New Roman" w:cs="Times New Roman"/>
          <w:sz w:val="24"/>
          <w:szCs w:val="24"/>
        </w:rPr>
        <w:t>)</w:t>
      </w:r>
    </w:p>
    <w:p w14:paraId="1E88083D" w14:textId="77777777" w:rsidR="00177A00" w:rsidRPr="004B63FE" w:rsidRDefault="00177A00" w:rsidP="00177A00">
      <w:pPr>
        <w:pStyle w:val="ListParagraph"/>
        <w:numPr>
          <w:ilvl w:val="0"/>
          <w:numId w:val="20"/>
        </w:numPr>
        <w:rPr>
          <w:rFonts w:ascii="Times New Roman" w:hAnsi="Times New Roman" w:cs="Times New Roman"/>
          <w:sz w:val="24"/>
          <w:szCs w:val="24"/>
        </w:rPr>
      </w:pPr>
      <w:r w:rsidRPr="004B63FE">
        <w:rPr>
          <w:rFonts w:ascii="Times New Roman" w:hAnsi="Times New Roman" w:cs="Times New Roman"/>
          <w:sz w:val="24"/>
          <w:szCs w:val="24"/>
        </w:rPr>
        <w:t>Activity Completion</w:t>
      </w:r>
    </w:p>
    <w:p w14:paraId="63B0BBBD" w14:textId="77777777" w:rsidR="00177A00" w:rsidRPr="004B63FE" w:rsidRDefault="00177A00" w:rsidP="00177A00">
      <w:pPr>
        <w:pStyle w:val="ListParagraph"/>
        <w:numPr>
          <w:ilvl w:val="0"/>
          <w:numId w:val="20"/>
        </w:numPr>
        <w:rPr>
          <w:rFonts w:ascii="Times New Roman" w:hAnsi="Times New Roman" w:cs="Times New Roman"/>
          <w:sz w:val="24"/>
          <w:szCs w:val="24"/>
        </w:rPr>
      </w:pPr>
      <w:r w:rsidRPr="004B63FE">
        <w:rPr>
          <w:rFonts w:ascii="Times New Roman" w:hAnsi="Times New Roman" w:cs="Times New Roman"/>
          <w:sz w:val="24"/>
          <w:szCs w:val="24"/>
        </w:rPr>
        <w:t xml:space="preserve">Program Exit </w:t>
      </w:r>
      <w:commentRangeEnd w:id="487"/>
      <w:r w:rsidR="00D40E68">
        <w:rPr>
          <w:rStyle w:val="CommentReference"/>
        </w:rPr>
        <w:commentReference w:id="487"/>
      </w:r>
    </w:p>
    <w:p w14:paraId="653B8527" w14:textId="77777777" w:rsidR="00A846EF" w:rsidRDefault="00A846EF" w:rsidP="003109D9">
      <w:pPr>
        <w:spacing w:after="120"/>
        <w:rPr>
          <w:rFonts w:ascii="Times New Roman" w:hAnsi="Times New Roman" w:cs="Times New Roman"/>
          <w:b/>
          <w:sz w:val="24"/>
          <w:szCs w:val="24"/>
        </w:rPr>
      </w:pPr>
    </w:p>
    <w:p w14:paraId="2C752638" w14:textId="6FFDA949" w:rsidR="003308EE" w:rsidRDefault="0067239B" w:rsidP="003109D9">
      <w:pPr>
        <w:spacing w:after="120"/>
        <w:rPr>
          <w:rFonts w:ascii="Times New Roman" w:hAnsi="Times New Roman" w:cs="Times New Roman"/>
          <w:b/>
          <w:sz w:val="24"/>
          <w:szCs w:val="24"/>
          <w:u w:val="single"/>
        </w:rPr>
      </w:pPr>
      <w:r w:rsidRPr="0067239B">
        <w:rPr>
          <w:rFonts w:ascii="Times New Roman" w:hAnsi="Times New Roman" w:cs="Times New Roman"/>
          <w:b/>
          <w:sz w:val="24"/>
          <w:szCs w:val="24"/>
          <w:u w:val="single"/>
        </w:rPr>
        <w:t>Back to Work 50+</w:t>
      </w:r>
      <w:commentRangeStart w:id="488"/>
      <w:r w:rsidR="0068620B">
        <w:rPr>
          <w:rFonts w:ascii="Times New Roman" w:hAnsi="Times New Roman" w:cs="Times New Roman"/>
          <w:b/>
          <w:sz w:val="24"/>
          <w:szCs w:val="24"/>
          <w:u w:val="single"/>
        </w:rPr>
        <w:t>*</w:t>
      </w:r>
      <w:commentRangeEnd w:id="488"/>
      <w:r w:rsidR="005D0607">
        <w:rPr>
          <w:rStyle w:val="CommentReference"/>
        </w:rPr>
        <w:commentReference w:id="488"/>
      </w:r>
    </w:p>
    <w:p w14:paraId="54118666" w14:textId="4FD762B8" w:rsidR="003308EE" w:rsidRPr="005479EE" w:rsidRDefault="003308EE" w:rsidP="003109D9">
      <w:pPr>
        <w:spacing w:after="120"/>
        <w:rPr>
          <w:rFonts w:ascii="Times New Roman" w:hAnsi="Times New Roman" w:cs="Times New Roman"/>
          <w:b/>
          <w:sz w:val="24"/>
          <w:szCs w:val="24"/>
        </w:rPr>
      </w:pPr>
      <w:r w:rsidRPr="00EB617B">
        <w:rPr>
          <w:rFonts w:ascii="Times New Roman" w:hAnsi="Times New Roman" w:cs="Times New Roman"/>
          <w:b/>
          <w:sz w:val="24"/>
          <w:szCs w:val="24"/>
        </w:rPr>
        <w:t xml:space="preserve">Program </w:t>
      </w:r>
      <w:r>
        <w:rPr>
          <w:rFonts w:ascii="Times New Roman" w:hAnsi="Times New Roman" w:cs="Times New Roman"/>
          <w:b/>
          <w:sz w:val="24"/>
          <w:szCs w:val="24"/>
        </w:rPr>
        <w:t>Service Level Detail</w:t>
      </w:r>
      <w:commentRangeStart w:id="489"/>
      <w:r>
        <w:rPr>
          <w:rFonts w:ascii="Times New Roman" w:hAnsi="Times New Roman" w:cs="Times New Roman"/>
          <w:b/>
          <w:sz w:val="24"/>
          <w:szCs w:val="24"/>
        </w:rPr>
        <w:t>s</w:t>
      </w:r>
      <w:commentRangeEnd w:id="489"/>
      <w:r w:rsidR="005D0607">
        <w:rPr>
          <w:rStyle w:val="CommentReference"/>
        </w:rPr>
        <w:commentReference w:id="489"/>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1167"/>
        <w:gridCol w:w="1444"/>
        <w:gridCol w:w="2315"/>
        <w:gridCol w:w="2829"/>
      </w:tblGrid>
      <w:tr w:rsidR="00C03F59" w:rsidRPr="00A571D9" w14:paraId="6C8D691F" w14:textId="77777777" w:rsidTr="00973FBF">
        <w:trPr>
          <w:trHeight w:val="251"/>
        </w:trPr>
        <w:tc>
          <w:tcPr>
            <w:tcW w:w="5000" w:type="pct"/>
            <w:gridSpan w:val="5"/>
            <w:shd w:val="clear" w:color="auto" w:fill="FDE9D9" w:themeFill="accent6" w:themeFillTint="33"/>
            <w:vAlign w:val="center"/>
          </w:tcPr>
          <w:p w14:paraId="7B399EC8" w14:textId="47AB494A" w:rsidR="00C03F59" w:rsidRPr="00A571D9" w:rsidRDefault="00784471" w:rsidP="00F945F9">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color w:val="000000"/>
                <w:sz w:val="18"/>
                <w:szCs w:val="18"/>
              </w:rPr>
              <w:t>FY20</w:t>
            </w:r>
            <w:r w:rsidR="00A6753C">
              <w:rPr>
                <w:rFonts w:ascii="Times New Roman" w:eastAsia="Times New Roman" w:hAnsi="Times New Roman" w:cs="Times New Roman"/>
                <w:b/>
                <w:bCs/>
                <w:color w:val="000000"/>
                <w:sz w:val="18"/>
                <w:szCs w:val="18"/>
              </w:rPr>
              <w:t xml:space="preserve">20 </w:t>
            </w:r>
            <w:r w:rsidR="002302EC">
              <w:rPr>
                <w:rFonts w:ascii="Times New Roman" w:eastAsia="Times New Roman" w:hAnsi="Times New Roman" w:cs="Times New Roman"/>
                <w:b/>
                <w:bCs/>
                <w:color w:val="000000"/>
                <w:sz w:val="18"/>
                <w:szCs w:val="18"/>
              </w:rPr>
              <w:t>Q1</w:t>
            </w:r>
            <w:r w:rsidR="00C03F59" w:rsidRPr="00F21907">
              <w:rPr>
                <w:rFonts w:ascii="Times New Roman" w:eastAsia="Times New Roman" w:hAnsi="Times New Roman" w:cs="Times New Roman"/>
                <w:b/>
                <w:bCs/>
                <w:color w:val="000000"/>
                <w:sz w:val="18"/>
                <w:szCs w:val="18"/>
              </w:rPr>
              <w:t xml:space="preserve"> </w:t>
            </w:r>
            <w:r>
              <w:rPr>
                <w:rFonts w:ascii="Times New Roman" w:eastAsia="Times New Roman" w:hAnsi="Times New Roman" w:cs="Times New Roman"/>
                <w:b/>
                <w:bCs/>
                <w:color w:val="000000"/>
                <w:sz w:val="18"/>
                <w:szCs w:val="18"/>
              </w:rPr>
              <w:t>(10/01/2019-12/30/201</w:t>
            </w:r>
            <w:commentRangeStart w:id="490"/>
            <w:r>
              <w:rPr>
                <w:rFonts w:ascii="Times New Roman" w:eastAsia="Times New Roman" w:hAnsi="Times New Roman" w:cs="Times New Roman"/>
                <w:b/>
                <w:bCs/>
                <w:color w:val="000000"/>
                <w:sz w:val="18"/>
                <w:szCs w:val="18"/>
              </w:rPr>
              <w:t xml:space="preserve">9) </w:t>
            </w:r>
            <w:commentRangeEnd w:id="490"/>
            <w:r w:rsidR="005D0607">
              <w:rPr>
                <w:rStyle w:val="CommentReference"/>
              </w:rPr>
              <w:commentReference w:id="490"/>
            </w:r>
          </w:p>
        </w:tc>
      </w:tr>
      <w:tr w:rsidR="002F362F" w:rsidRPr="00A571D9" w14:paraId="2DA15C92" w14:textId="77777777" w:rsidTr="00834340">
        <w:trPr>
          <w:trHeight w:val="917"/>
        </w:trPr>
        <w:tc>
          <w:tcPr>
            <w:tcW w:w="853" w:type="pct"/>
            <w:vMerge w:val="restart"/>
            <w:shd w:val="clear" w:color="000000" w:fill="D9E1F2"/>
            <w:vAlign w:val="center"/>
            <w:hideMark/>
          </w:tcPr>
          <w:p w14:paraId="7326898A" w14:textId="027840FB" w:rsidR="002F362F" w:rsidRPr="00A571D9" w:rsidRDefault="002F362F" w:rsidP="00F945F9">
            <w:pPr>
              <w:spacing w:after="0" w:line="240" w:lineRule="auto"/>
              <w:jc w:val="center"/>
              <w:rPr>
                <w:rFonts w:ascii="Times New Roman" w:eastAsia="Times New Roman" w:hAnsi="Times New Roman" w:cs="Times New Roman"/>
                <w:b/>
                <w:bCs/>
                <w:i/>
                <w:iCs/>
                <w:color w:val="000000"/>
                <w:sz w:val="18"/>
                <w:szCs w:val="18"/>
              </w:rPr>
            </w:pPr>
            <w:bookmarkStart w:id="491" w:name="_Hlk7511678"/>
            <w:bookmarkEnd w:id="451"/>
            <w:r w:rsidRPr="00A571D9">
              <w:rPr>
                <w:rFonts w:ascii="Times New Roman" w:eastAsia="Times New Roman" w:hAnsi="Times New Roman" w:cs="Times New Roman"/>
                <w:b/>
                <w:bCs/>
                <w:i/>
                <w:iCs/>
                <w:color w:val="000000"/>
                <w:sz w:val="18"/>
                <w:szCs w:val="18"/>
              </w:rPr>
              <w:t xml:space="preserve">New Program Enrollments </w:t>
            </w:r>
          </w:p>
        </w:tc>
        <w:tc>
          <w:tcPr>
            <w:tcW w:w="624" w:type="pct"/>
            <w:vMerge w:val="restart"/>
            <w:shd w:val="clear" w:color="000000" w:fill="D9E1F2"/>
            <w:vAlign w:val="center"/>
            <w:hideMark/>
          </w:tcPr>
          <w:p w14:paraId="28776B78" w14:textId="5A617DDA" w:rsidR="002F362F" w:rsidRPr="00A571D9" w:rsidRDefault="002F362F" w:rsidP="00F945F9">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 xml:space="preserve">Active Participants </w:t>
            </w:r>
          </w:p>
        </w:tc>
        <w:tc>
          <w:tcPr>
            <w:tcW w:w="3523" w:type="pct"/>
            <w:gridSpan w:val="3"/>
            <w:shd w:val="clear" w:color="000000" w:fill="D9E1F2"/>
            <w:vAlign w:val="center"/>
            <w:hideMark/>
          </w:tcPr>
          <w:p w14:paraId="4C12EA9E" w14:textId="77777777" w:rsidR="002F362F" w:rsidRPr="00A571D9" w:rsidRDefault="002F362F" w:rsidP="00F945F9">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Participants Completing JRT Program</w:t>
            </w:r>
          </w:p>
        </w:tc>
      </w:tr>
      <w:tr w:rsidR="002F362F" w:rsidRPr="00A571D9" w14:paraId="2F2BB69D" w14:textId="77777777" w:rsidTr="00973FBF">
        <w:trPr>
          <w:trHeight w:val="125"/>
        </w:trPr>
        <w:tc>
          <w:tcPr>
            <w:tcW w:w="853" w:type="pct"/>
            <w:vMerge/>
            <w:vAlign w:val="center"/>
            <w:hideMark/>
          </w:tcPr>
          <w:p w14:paraId="22692130" w14:textId="77777777" w:rsidR="002F362F" w:rsidRPr="00A571D9" w:rsidRDefault="002F362F" w:rsidP="00F945F9">
            <w:pPr>
              <w:spacing w:after="0" w:line="240" w:lineRule="auto"/>
              <w:rPr>
                <w:rFonts w:ascii="Times New Roman" w:eastAsia="Times New Roman" w:hAnsi="Times New Roman" w:cs="Times New Roman"/>
                <w:b/>
                <w:bCs/>
                <w:i/>
                <w:iCs/>
                <w:color w:val="000000"/>
                <w:sz w:val="18"/>
                <w:szCs w:val="18"/>
              </w:rPr>
            </w:pPr>
          </w:p>
        </w:tc>
        <w:tc>
          <w:tcPr>
            <w:tcW w:w="624" w:type="pct"/>
            <w:vMerge/>
            <w:vAlign w:val="center"/>
            <w:hideMark/>
          </w:tcPr>
          <w:p w14:paraId="362AE13D" w14:textId="77777777" w:rsidR="002F362F" w:rsidRPr="00A571D9" w:rsidRDefault="002F362F" w:rsidP="00F945F9">
            <w:pPr>
              <w:spacing w:after="0" w:line="240" w:lineRule="auto"/>
              <w:rPr>
                <w:rFonts w:ascii="Times New Roman" w:eastAsia="Times New Roman" w:hAnsi="Times New Roman" w:cs="Times New Roman"/>
                <w:b/>
                <w:bCs/>
                <w:i/>
                <w:iCs/>
                <w:color w:val="000000"/>
                <w:sz w:val="18"/>
                <w:szCs w:val="18"/>
              </w:rPr>
            </w:pPr>
          </w:p>
        </w:tc>
        <w:tc>
          <w:tcPr>
            <w:tcW w:w="772" w:type="pct"/>
            <w:shd w:val="clear" w:color="000000" w:fill="D9E1F2"/>
            <w:noWrap/>
            <w:vAlign w:val="bottom"/>
            <w:hideMark/>
          </w:tcPr>
          <w:p w14:paraId="4565F696" w14:textId="65C610C5" w:rsidR="002F362F" w:rsidRPr="00A571D9" w:rsidRDefault="00834340" w:rsidP="00F12FCB">
            <w:pPr>
              <w:spacing w:after="0" w:line="240" w:lineRule="auto"/>
              <w:jc w:val="center"/>
              <w:rPr>
                <w:rFonts w:ascii="Times New Roman" w:eastAsia="Times New Roman" w:hAnsi="Times New Roman" w:cs="Times New Roman"/>
                <w:b/>
                <w:bCs/>
                <w:color w:val="000000"/>
                <w:sz w:val="18"/>
                <w:szCs w:val="18"/>
                <w:u w:val="single"/>
              </w:rPr>
            </w:pPr>
            <w:r>
              <w:rPr>
                <w:rFonts w:ascii="Times New Roman" w:eastAsia="Times New Roman" w:hAnsi="Times New Roman" w:cs="Times New Roman"/>
                <w:b/>
                <w:bCs/>
                <w:color w:val="000000"/>
                <w:sz w:val="18"/>
                <w:szCs w:val="18"/>
                <w:u w:val="single"/>
              </w:rPr>
              <w:t>Credentials</w:t>
            </w:r>
            <w:r w:rsidR="006B55D3">
              <w:rPr>
                <w:rFonts w:ascii="Times New Roman" w:eastAsia="Times New Roman" w:hAnsi="Times New Roman" w:cs="Times New Roman"/>
                <w:b/>
                <w:bCs/>
                <w:color w:val="000000"/>
                <w:sz w:val="18"/>
                <w:szCs w:val="18"/>
                <w:u w:val="single"/>
              </w:rPr>
              <w:t xml:space="preserve"> Earned</w:t>
            </w:r>
          </w:p>
        </w:tc>
        <w:tc>
          <w:tcPr>
            <w:tcW w:w="1238" w:type="pct"/>
            <w:shd w:val="clear" w:color="000000" w:fill="D9E1F2"/>
            <w:vAlign w:val="bottom"/>
          </w:tcPr>
          <w:p w14:paraId="73B1A358" w14:textId="11277D98" w:rsidR="002F362F" w:rsidRPr="00A571D9" w:rsidRDefault="006B55D3" w:rsidP="00F945F9">
            <w:pPr>
              <w:spacing w:after="0" w:line="240" w:lineRule="auto"/>
              <w:jc w:val="center"/>
              <w:rPr>
                <w:rFonts w:ascii="Times New Roman" w:eastAsia="Times New Roman" w:hAnsi="Times New Roman" w:cs="Times New Roman"/>
                <w:b/>
                <w:bCs/>
                <w:color w:val="000000"/>
                <w:sz w:val="18"/>
                <w:szCs w:val="18"/>
                <w:u w:val="single"/>
              </w:rPr>
            </w:pPr>
            <w:commentRangeStart w:id="492"/>
            <w:r>
              <w:rPr>
                <w:rFonts w:ascii="Times New Roman" w:eastAsia="Times New Roman" w:hAnsi="Times New Roman" w:cs="Times New Roman"/>
                <w:b/>
                <w:bCs/>
                <w:color w:val="000000"/>
                <w:sz w:val="18"/>
                <w:szCs w:val="18"/>
                <w:u w:val="single"/>
              </w:rPr>
              <w:t>Program Exits</w:t>
            </w:r>
            <w:commentRangeEnd w:id="492"/>
            <w:r w:rsidR="005D0607">
              <w:rPr>
                <w:rStyle w:val="CommentReference"/>
              </w:rPr>
              <w:commentReference w:id="492"/>
            </w:r>
          </w:p>
        </w:tc>
        <w:tc>
          <w:tcPr>
            <w:tcW w:w="1513" w:type="pct"/>
            <w:shd w:val="clear" w:color="000000" w:fill="D9E1F2"/>
            <w:noWrap/>
            <w:vAlign w:val="bottom"/>
            <w:hideMark/>
          </w:tcPr>
          <w:p w14:paraId="00D4526C" w14:textId="77777777" w:rsidR="002F362F" w:rsidRPr="00A571D9" w:rsidRDefault="002F362F" w:rsidP="00F945F9">
            <w:pPr>
              <w:spacing w:after="0" w:line="240" w:lineRule="auto"/>
              <w:jc w:val="center"/>
              <w:rPr>
                <w:rFonts w:ascii="Times New Roman" w:eastAsia="Times New Roman" w:hAnsi="Times New Roman" w:cs="Times New Roman"/>
                <w:b/>
                <w:bCs/>
                <w:color w:val="000000"/>
                <w:sz w:val="18"/>
                <w:szCs w:val="18"/>
                <w:u w:val="single"/>
              </w:rPr>
            </w:pPr>
            <w:r w:rsidRPr="00A571D9">
              <w:rPr>
                <w:rFonts w:ascii="Times New Roman" w:eastAsia="Times New Roman" w:hAnsi="Times New Roman" w:cs="Times New Roman"/>
                <w:b/>
                <w:bCs/>
                <w:color w:val="000000"/>
                <w:sz w:val="18"/>
                <w:szCs w:val="18"/>
                <w:u w:val="single"/>
              </w:rPr>
              <w:t>Percentage</w:t>
            </w:r>
          </w:p>
        </w:tc>
      </w:tr>
      <w:tr w:rsidR="002F362F" w:rsidRPr="00A571D9" w14:paraId="5FBCCBD7" w14:textId="77777777" w:rsidTr="00973FBF">
        <w:trPr>
          <w:trHeight w:val="600"/>
        </w:trPr>
        <w:tc>
          <w:tcPr>
            <w:tcW w:w="853" w:type="pct"/>
            <w:shd w:val="clear" w:color="auto" w:fill="auto"/>
            <w:noWrap/>
            <w:vAlign w:val="center"/>
            <w:hideMark/>
          </w:tcPr>
          <w:p w14:paraId="3B0980E6" w14:textId="32D566F6" w:rsidR="002F362F" w:rsidRPr="00A571D9" w:rsidRDefault="00834340" w:rsidP="00F945F9">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c>
          <w:tcPr>
            <w:tcW w:w="624" w:type="pct"/>
            <w:shd w:val="clear" w:color="auto" w:fill="auto"/>
            <w:noWrap/>
            <w:vAlign w:val="center"/>
            <w:hideMark/>
          </w:tcPr>
          <w:p w14:paraId="76A2C58D" w14:textId="561029C3" w:rsidR="002F362F" w:rsidRPr="00A571D9" w:rsidRDefault="00834340" w:rsidP="00F945F9">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67</w:t>
            </w:r>
          </w:p>
        </w:tc>
        <w:tc>
          <w:tcPr>
            <w:tcW w:w="772" w:type="pct"/>
            <w:shd w:val="clear" w:color="auto" w:fill="auto"/>
            <w:noWrap/>
            <w:vAlign w:val="center"/>
            <w:hideMark/>
          </w:tcPr>
          <w:p w14:paraId="54282B73" w14:textId="0F4112F9" w:rsidR="002F362F" w:rsidRPr="00A571D9" w:rsidRDefault="00834340" w:rsidP="00F945F9">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N/A</w:t>
            </w:r>
          </w:p>
        </w:tc>
        <w:tc>
          <w:tcPr>
            <w:tcW w:w="1238" w:type="pct"/>
            <w:shd w:val="clear" w:color="auto" w:fill="auto"/>
            <w:vAlign w:val="center"/>
          </w:tcPr>
          <w:p w14:paraId="2417BA8A" w14:textId="0CBE2FE4" w:rsidR="002F362F" w:rsidRPr="00A571D9" w:rsidRDefault="001C57FB" w:rsidP="0083434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513" w:type="pct"/>
            <w:shd w:val="clear" w:color="auto" w:fill="auto"/>
            <w:noWrap/>
            <w:vAlign w:val="center"/>
            <w:hideMark/>
          </w:tcPr>
          <w:p w14:paraId="3D5BF8DB" w14:textId="43F9335F" w:rsidR="002F362F" w:rsidRPr="00A571D9" w:rsidRDefault="000A62D5" w:rsidP="00F945F9">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bl>
    <w:p w14:paraId="3B99539D" w14:textId="718D876D" w:rsidR="003C50EC" w:rsidRPr="00A869F3" w:rsidRDefault="003C50EC" w:rsidP="003C50EC">
      <w:pPr>
        <w:rPr>
          <w:rFonts w:ascii="Times New Roman" w:hAnsi="Times New Roman" w:cs="Times New Roman"/>
          <w:sz w:val="16"/>
          <w:szCs w:val="16"/>
        </w:rPr>
      </w:pPr>
      <w:bookmarkStart w:id="493" w:name="_Hlk55238297"/>
      <w:bookmarkEnd w:id="491"/>
      <w:commentRangeStart w:id="494"/>
      <w:r w:rsidRPr="003109D9">
        <w:rPr>
          <w:rFonts w:ascii="Times New Roman" w:hAnsi="Times New Roman" w:cs="Times New Roman"/>
          <w:sz w:val="16"/>
          <w:szCs w:val="16"/>
        </w:rPr>
        <w:t xml:space="preserve">Source: </w:t>
      </w:r>
      <w:r w:rsidR="0068620B">
        <w:rPr>
          <w:rFonts w:ascii="Times New Roman" w:hAnsi="Times New Roman" w:cs="Times New Roman"/>
          <w:sz w:val="16"/>
          <w:szCs w:val="16"/>
        </w:rPr>
        <w:t>DC Networks</w:t>
      </w:r>
      <w:r w:rsidR="006723CB">
        <w:rPr>
          <w:rFonts w:ascii="Times New Roman" w:hAnsi="Times New Roman" w:cs="Times New Roman"/>
          <w:sz w:val="16"/>
          <w:szCs w:val="16"/>
        </w:rPr>
        <w:t xml:space="preserve">. </w:t>
      </w:r>
      <w:r w:rsidR="0068620B">
        <w:rPr>
          <w:rFonts w:ascii="Times New Roman" w:hAnsi="Times New Roman" w:cs="Times New Roman"/>
          <w:sz w:val="16"/>
          <w:szCs w:val="16"/>
        </w:rPr>
        <w:t>The table adheres to the Data Suppression policy (DS)</w:t>
      </w:r>
      <w:ins w:id="495" w:author="Garrett, Tynekia (DOES)" w:date="2021-07-13T10:45:00Z">
        <w:r w:rsidR="00337D20">
          <w:rPr>
            <w:rFonts w:ascii="Times New Roman" w:hAnsi="Times New Roman" w:cs="Times New Roman"/>
            <w:sz w:val="16"/>
            <w:szCs w:val="16"/>
          </w:rPr>
          <w:t>.</w:t>
        </w:r>
      </w:ins>
      <w:r w:rsidR="0068620B">
        <w:rPr>
          <w:rFonts w:ascii="Times New Roman" w:hAnsi="Times New Roman" w:cs="Times New Roman"/>
          <w:sz w:val="16"/>
          <w:szCs w:val="16"/>
        </w:rPr>
        <w:t xml:space="preserve"> </w:t>
      </w:r>
      <w:r w:rsidR="006723CB">
        <w:rPr>
          <w:rFonts w:ascii="Times New Roman" w:hAnsi="Times New Roman" w:cs="Times New Roman"/>
          <w:sz w:val="16"/>
          <w:szCs w:val="16"/>
        </w:rPr>
        <w:t xml:space="preserve">Definition of DS is provided in the terms and definition section at the end of the report </w:t>
      </w:r>
      <w:commentRangeEnd w:id="494"/>
      <w:r w:rsidR="00D40E68">
        <w:rPr>
          <w:rStyle w:val="CommentReference"/>
        </w:rPr>
        <w:commentReference w:id="494"/>
      </w:r>
    </w:p>
    <w:p w14:paraId="16A16D54" w14:textId="68073E73" w:rsidR="003308EE" w:rsidRPr="00EB617B" w:rsidRDefault="003308EE" w:rsidP="003308EE">
      <w:pPr>
        <w:spacing w:after="120"/>
        <w:rPr>
          <w:rFonts w:ascii="Times New Roman" w:hAnsi="Times New Roman" w:cs="Times New Roman"/>
          <w:b/>
          <w:sz w:val="24"/>
          <w:szCs w:val="24"/>
        </w:rPr>
      </w:pPr>
      <w:bookmarkStart w:id="496" w:name="_Hlk69134433"/>
      <w:bookmarkEnd w:id="493"/>
      <w:commentRangeStart w:id="497"/>
      <w:r>
        <w:rPr>
          <w:rFonts w:ascii="Times New Roman" w:hAnsi="Times New Roman" w:cs="Times New Roman"/>
          <w:b/>
          <w:sz w:val="24"/>
          <w:szCs w:val="24"/>
        </w:rPr>
        <w:t xml:space="preserve">Explanation of </w:t>
      </w:r>
      <w:r w:rsidRPr="00EB617B">
        <w:rPr>
          <w:rFonts w:ascii="Times New Roman" w:hAnsi="Times New Roman" w:cs="Times New Roman"/>
          <w:b/>
          <w:sz w:val="24"/>
          <w:szCs w:val="24"/>
        </w:rPr>
        <w:t xml:space="preserve">Program </w:t>
      </w:r>
      <w:r>
        <w:rPr>
          <w:rFonts w:ascii="Times New Roman" w:hAnsi="Times New Roman" w:cs="Times New Roman"/>
          <w:b/>
          <w:sz w:val="24"/>
          <w:szCs w:val="24"/>
        </w:rPr>
        <w:t xml:space="preserve">Service Level </w:t>
      </w:r>
      <w:r w:rsidRPr="00EB617B">
        <w:rPr>
          <w:rFonts w:ascii="Times New Roman" w:hAnsi="Times New Roman" w:cs="Times New Roman"/>
          <w:b/>
          <w:sz w:val="24"/>
          <w:szCs w:val="24"/>
        </w:rPr>
        <w:t>Data</w:t>
      </w:r>
      <w:bookmarkEnd w:id="496"/>
      <w:commentRangeEnd w:id="497"/>
      <w:r w:rsidR="005D0607">
        <w:rPr>
          <w:rStyle w:val="CommentReference"/>
        </w:rPr>
        <w:commentReference w:id="497"/>
      </w:r>
    </w:p>
    <w:p w14:paraId="53B4DCAE" w14:textId="039FCB24" w:rsidR="005B1769" w:rsidRPr="0086081F" w:rsidRDefault="005B1769" w:rsidP="0086081F">
      <w:pPr>
        <w:rPr>
          <w:rFonts w:ascii="Times New Roman" w:hAnsi="Times New Roman" w:cs="Times New Roman"/>
          <w:bCs/>
          <w:sz w:val="24"/>
          <w:szCs w:val="24"/>
        </w:rPr>
      </w:pPr>
      <w:del w:id="498" w:author="Falcone, Christopher (DOES)" w:date="2021-07-15T14:40:00Z">
        <w:r w:rsidRPr="0086081F" w:rsidDel="00D40E68">
          <w:rPr>
            <w:rFonts w:ascii="Times New Roman" w:hAnsi="Times New Roman" w:cs="Times New Roman"/>
            <w:bCs/>
            <w:sz w:val="24"/>
            <w:szCs w:val="24"/>
          </w:rPr>
          <w:delText xml:space="preserve">BTW 50+ FY20 enrollment number is low due to the </w:delText>
        </w:r>
        <w:r w:rsidR="002302EC" w:rsidRPr="0086081F" w:rsidDel="00D40E68">
          <w:rPr>
            <w:rFonts w:ascii="Times New Roman" w:hAnsi="Times New Roman" w:cs="Times New Roman"/>
            <w:bCs/>
            <w:sz w:val="24"/>
            <w:szCs w:val="24"/>
          </w:rPr>
          <w:delText>l</w:delText>
        </w:r>
      </w:del>
      <w:ins w:id="499" w:author="Falcone, Christopher (DOES)" w:date="2021-07-15T14:40:00Z">
        <w:r w:rsidR="00D40E68">
          <w:rPr>
            <w:rFonts w:ascii="Times New Roman" w:hAnsi="Times New Roman" w:cs="Times New Roman"/>
            <w:bCs/>
            <w:sz w:val="24"/>
            <w:szCs w:val="24"/>
          </w:rPr>
          <w:t>L</w:t>
        </w:r>
      </w:ins>
      <w:r w:rsidR="002302EC" w:rsidRPr="0086081F">
        <w:rPr>
          <w:rFonts w:ascii="Times New Roman" w:hAnsi="Times New Roman" w:cs="Times New Roman"/>
          <w:bCs/>
          <w:sz w:val="24"/>
          <w:szCs w:val="24"/>
        </w:rPr>
        <w:t>ocal fund</w:t>
      </w:r>
      <w:del w:id="500" w:author="Falcone, Christopher (DOES)" w:date="2021-07-15T14:40:00Z">
        <w:r w:rsidR="002302EC" w:rsidRPr="0086081F" w:rsidDel="00D40E68">
          <w:rPr>
            <w:rFonts w:ascii="Times New Roman" w:hAnsi="Times New Roman" w:cs="Times New Roman"/>
            <w:bCs/>
            <w:sz w:val="24"/>
            <w:szCs w:val="24"/>
          </w:rPr>
          <w:delText>s</w:delText>
        </w:r>
      </w:del>
      <w:ins w:id="501" w:author="Falcone, Christopher (DOES)" w:date="2021-07-15T14:40:00Z">
        <w:r w:rsidR="00D40E68">
          <w:rPr>
            <w:rFonts w:ascii="Times New Roman" w:hAnsi="Times New Roman" w:cs="Times New Roman"/>
            <w:bCs/>
            <w:sz w:val="24"/>
            <w:szCs w:val="24"/>
          </w:rPr>
          <w:t>ing</w:t>
        </w:r>
      </w:ins>
      <w:r w:rsidR="002302EC" w:rsidRPr="0086081F">
        <w:rPr>
          <w:rFonts w:ascii="Times New Roman" w:hAnsi="Times New Roman" w:cs="Times New Roman"/>
          <w:bCs/>
          <w:sz w:val="24"/>
          <w:szCs w:val="24"/>
        </w:rPr>
        <w:t xml:space="preserve"> </w:t>
      </w:r>
      <w:del w:id="502" w:author="Falcone, Christopher (DOES)" w:date="2021-07-15T14:40:00Z">
        <w:r w:rsidR="002302EC" w:rsidRPr="0086081F" w:rsidDel="00D40E68">
          <w:rPr>
            <w:rFonts w:ascii="Times New Roman" w:hAnsi="Times New Roman" w:cs="Times New Roman"/>
            <w:bCs/>
            <w:sz w:val="24"/>
            <w:szCs w:val="24"/>
          </w:rPr>
          <w:delText>being</w:delText>
        </w:r>
      </w:del>
      <w:ins w:id="503" w:author="Falcone, Christopher (DOES)" w:date="2021-07-15T14:40:00Z">
        <w:r w:rsidR="00D40E68">
          <w:rPr>
            <w:rFonts w:ascii="Times New Roman" w:hAnsi="Times New Roman" w:cs="Times New Roman"/>
            <w:bCs/>
            <w:sz w:val="24"/>
            <w:szCs w:val="24"/>
          </w:rPr>
          <w:t>for BTW 50+</w:t>
        </w:r>
      </w:ins>
      <w:ins w:id="504" w:author="Falcone, Christopher (DOES)" w:date="2021-07-15T14:41:00Z">
        <w:r w:rsidR="00D40E68">
          <w:rPr>
            <w:rFonts w:ascii="Times New Roman" w:hAnsi="Times New Roman" w:cs="Times New Roman"/>
            <w:bCs/>
            <w:sz w:val="24"/>
            <w:szCs w:val="24"/>
          </w:rPr>
          <w:t xml:space="preserve"> was</w:t>
        </w:r>
      </w:ins>
      <w:r w:rsidR="002302EC" w:rsidRPr="0086081F">
        <w:rPr>
          <w:rFonts w:ascii="Times New Roman" w:hAnsi="Times New Roman" w:cs="Times New Roman"/>
          <w:bCs/>
          <w:sz w:val="24"/>
          <w:szCs w:val="24"/>
        </w:rPr>
        <w:t xml:space="preserve"> discontinued on 12/31/2019. </w:t>
      </w:r>
      <w:del w:id="505" w:author="Falcone, Christopher (DOES)" w:date="2021-07-15T14:41:00Z">
        <w:r w:rsidR="002302EC" w:rsidRPr="0086081F" w:rsidDel="00D40E68">
          <w:rPr>
            <w:rFonts w:ascii="Times New Roman" w:hAnsi="Times New Roman" w:cs="Times New Roman"/>
            <w:bCs/>
            <w:sz w:val="24"/>
            <w:szCs w:val="24"/>
          </w:rPr>
          <w:delText xml:space="preserve"> </w:delText>
        </w:r>
      </w:del>
      <w:r w:rsidRPr="0086081F">
        <w:rPr>
          <w:rFonts w:ascii="Times New Roman" w:hAnsi="Times New Roman" w:cs="Times New Roman"/>
          <w:bCs/>
          <w:sz w:val="24"/>
          <w:szCs w:val="24"/>
        </w:rPr>
        <w:t xml:space="preserve"> All </w:t>
      </w:r>
      <w:r w:rsidR="002302EC" w:rsidRPr="0086081F">
        <w:rPr>
          <w:rFonts w:ascii="Times New Roman" w:hAnsi="Times New Roman" w:cs="Times New Roman"/>
          <w:bCs/>
          <w:sz w:val="24"/>
          <w:szCs w:val="24"/>
        </w:rPr>
        <w:t xml:space="preserve">eligible </w:t>
      </w:r>
      <w:r w:rsidRPr="0086081F">
        <w:rPr>
          <w:rFonts w:ascii="Times New Roman" w:hAnsi="Times New Roman" w:cs="Times New Roman"/>
          <w:bCs/>
          <w:sz w:val="24"/>
          <w:szCs w:val="24"/>
        </w:rPr>
        <w:t xml:space="preserve">participants transitioned to a </w:t>
      </w:r>
      <w:r w:rsidR="002302EC" w:rsidRPr="0086081F">
        <w:rPr>
          <w:rFonts w:ascii="Times New Roman" w:hAnsi="Times New Roman" w:cs="Times New Roman"/>
          <w:bCs/>
          <w:sz w:val="24"/>
          <w:szCs w:val="24"/>
        </w:rPr>
        <w:t>federally funded program.</w:t>
      </w:r>
    </w:p>
    <w:p w14:paraId="0362332B" w14:textId="3292DAF5" w:rsidR="00452E6C" w:rsidRDefault="00A6753C" w:rsidP="00452E6C">
      <w:pPr>
        <w:rPr>
          <w:rFonts w:ascii="Times New Roman" w:hAnsi="Times New Roman" w:cs="Times New Roman"/>
          <w:b/>
          <w:sz w:val="24"/>
          <w:szCs w:val="24"/>
        </w:rPr>
      </w:pPr>
      <w:bookmarkStart w:id="506" w:name="_Hlk8815452"/>
      <w:bookmarkEnd w:id="452"/>
      <w:r>
        <w:rPr>
          <w:rFonts w:ascii="Times New Roman" w:hAnsi="Times New Roman" w:cs="Times New Roman"/>
          <w:b/>
          <w:sz w:val="24"/>
          <w:szCs w:val="24"/>
        </w:rPr>
        <w:t xml:space="preserve">Program </w:t>
      </w:r>
      <w:r w:rsidR="00452E6C" w:rsidRPr="00452E6C">
        <w:rPr>
          <w:rFonts w:ascii="Times New Roman" w:hAnsi="Times New Roman" w:cs="Times New Roman"/>
          <w:b/>
          <w:sz w:val="24"/>
          <w:szCs w:val="24"/>
        </w:rPr>
        <w:t>Outcom</w:t>
      </w:r>
      <w:r>
        <w:rPr>
          <w:rFonts w:ascii="Times New Roman" w:hAnsi="Times New Roman" w:cs="Times New Roman"/>
          <w:b/>
          <w:sz w:val="24"/>
          <w:szCs w:val="24"/>
        </w:rPr>
        <w:t>es</w:t>
      </w:r>
      <w:r w:rsidR="00177A00">
        <w:rPr>
          <w:rFonts w:ascii="Times New Roman" w:hAnsi="Times New Roman" w:cs="Times New Roman"/>
          <w:b/>
          <w:sz w:val="24"/>
          <w:szCs w:val="24"/>
        </w:rPr>
        <w:t xml:space="preserve"> include </w:t>
      </w:r>
    </w:p>
    <w:p w14:paraId="17EB020F" w14:textId="77777777" w:rsidR="00177A00" w:rsidRPr="00547F46" w:rsidRDefault="00177A00" w:rsidP="00177A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Verified </w:t>
      </w:r>
      <w:r w:rsidRPr="00547F46">
        <w:rPr>
          <w:rFonts w:ascii="Times New Roman" w:hAnsi="Times New Roman" w:cs="Times New Roman"/>
          <w:sz w:val="24"/>
          <w:szCs w:val="24"/>
        </w:rPr>
        <w:t>Employment</w:t>
      </w:r>
    </w:p>
    <w:p w14:paraId="2DBAB9D0" w14:textId="77777777" w:rsidR="00177A00" w:rsidRPr="00A50A57" w:rsidRDefault="00177A00" w:rsidP="00177A00">
      <w:pPr>
        <w:pStyle w:val="ListParagraph"/>
        <w:numPr>
          <w:ilvl w:val="0"/>
          <w:numId w:val="20"/>
        </w:numPr>
      </w:pPr>
      <w:commentRangeStart w:id="507"/>
      <w:r w:rsidRPr="00666795">
        <w:rPr>
          <w:rFonts w:ascii="Times New Roman" w:hAnsi="Times New Roman" w:cs="Times New Roman"/>
          <w:sz w:val="24"/>
          <w:szCs w:val="24"/>
        </w:rPr>
        <w:t xml:space="preserve">Average and </w:t>
      </w:r>
      <w:r>
        <w:rPr>
          <w:rFonts w:ascii="Times New Roman" w:hAnsi="Times New Roman" w:cs="Times New Roman"/>
          <w:sz w:val="24"/>
          <w:szCs w:val="24"/>
        </w:rPr>
        <w:t>M</w:t>
      </w:r>
      <w:r w:rsidRPr="00666795">
        <w:rPr>
          <w:rFonts w:ascii="Times New Roman" w:hAnsi="Times New Roman" w:cs="Times New Roman"/>
          <w:sz w:val="24"/>
          <w:szCs w:val="24"/>
        </w:rPr>
        <w:t xml:space="preserve">edian </w:t>
      </w:r>
      <w:r>
        <w:rPr>
          <w:rFonts w:ascii="Times New Roman" w:hAnsi="Times New Roman" w:cs="Times New Roman"/>
          <w:sz w:val="24"/>
          <w:szCs w:val="24"/>
        </w:rPr>
        <w:t>W</w:t>
      </w:r>
      <w:r w:rsidRPr="00666795">
        <w:rPr>
          <w:rFonts w:ascii="Times New Roman" w:hAnsi="Times New Roman" w:cs="Times New Roman"/>
          <w:sz w:val="24"/>
          <w:szCs w:val="24"/>
        </w:rPr>
        <w:t>ages</w:t>
      </w:r>
      <w:commentRangeEnd w:id="507"/>
      <w:r w:rsidR="00F26ADF">
        <w:rPr>
          <w:rStyle w:val="CommentReference"/>
        </w:rPr>
        <w:commentReference w:id="507"/>
      </w:r>
    </w:p>
    <w:p w14:paraId="46E6BC66" w14:textId="6BED57B4" w:rsidR="00177A00" w:rsidRPr="00177A00" w:rsidRDefault="00177A00" w:rsidP="004B63FE">
      <w:pPr>
        <w:pStyle w:val="ListParagraph"/>
        <w:numPr>
          <w:ilvl w:val="0"/>
          <w:numId w:val="20"/>
        </w:numPr>
      </w:pPr>
      <w:r>
        <w:rPr>
          <w:rFonts w:ascii="Times New Roman" w:hAnsi="Times New Roman" w:cs="Times New Roman"/>
          <w:sz w:val="24"/>
          <w:szCs w:val="24"/>
        </w:rPr>
        <w:t xml:space="preserve">Employment </w:t>
      </w:r>
      <w:r w:rsidRPr="0086081F">
        <w:rPr>
          <w:rFonts w:ascii="Times New Roman" w:hAnsi="Times New Roman" w:cs="Times New Roman"/>
          <w:sz w:val="24"/>
          <w:szCs w:val="24"/>
        </w:rPr>
        <w:t xml:space="preserve">Retention (Number and percentage of participants who complete and retain employment for six months following </w:t>
      </w:r>
      <w:commentRangeStart w:id="508"/>
      <w:ins w:id="509" w:author="Falcone, Christopher (DOES)" w:date="2021-07-15T14:43:00Z">
        <w:r w:rsidR="00795B92">
          <w:rPr>
            <w:rFonts w:ascii="Times New Roman" w:hAnsi="Times New Roman" w:cs="Times New Roman"/>
            <w:sz w:val="24"/>
            <w:szCs w:val="24"/>
          </w:rPr>
          <w:t xml:space="preserve">successful </w:t>
        </w:r>
      </w:ins>
      <w:r w:rsidRPr="0086081F">
        <w:rPr>
          <w:rFonts w:ascii="Times New Roman" w:hAnsi="Times New Roman" w:cs="Times New Roman"/>
          <w:sz w:val="24"/>
          <w:szCs w:val="24"/>
        </w:rPr>
        <w:t>program completion</w:t>
      </w:r>
      <w:commentRangeEnd w:id="508"/>
      <w:r w:rsidR="00795B92">
        <w:rPr>
          <w:rStyle w:val="CommentReference"/>
        </w:rPr>
        <w:commentReference w:id="508"/>
      </w:r>
      <w:r w:rsidRPr="0086081F">
        <w:rPr>
          <w:rFonts w:ascii="Times New Roman" w:hAnsi="Times New Roman" w:cs="Times New Roman"/>
          <w:sz w:val="24"/>
          <w:szCs w:val="24"/>
        </w:rPr>
        <w:t>)</w:t>
      </w:r>
      <w:r w:rsidRPr="004028B4">
        <w:rPr>
          <w:noProof/>
        </w:rPr>
        <mc:AlternateContent>
          <mc:Choice Requires="wpg">
            <w:drawing>
              <wp:anchor distT="0" distB="0" distL="114300" distR="114300" simplePos="0" relativeHeight="251663360" behindDoc="1" locked="0" layoutInCell="1" allowOverlap="1" wp14:anchorId="4C337126" wp14:editId="6C88A72D">
                <wp:simplePos x="0" y="0"/>
                <wp:positionH relativeFrom="page">
                  <wp:posOffset>-8929314</wp:posOffset>
                </wp:positionH>
                <wp:positionV relativeFrom="page">
                  <wp:posOffset>-1160891</wp:posOffset>
                </wp:positionV>
                <wp:extent cx="7772400" cy="100584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pic:pic xmlns:pic="http://schemas.openxmlformats.org/drawingml/2006/picture">
                        <pic:nvPicPr>
                          <pic:cNvPr id="2"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40" cy="1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 name="Group 30"/>
                        <wpg:cNvGrpSpPr>
                          <a:grpSpLocks/>
                        </wpg:cNvGrpSpPr>
                        <wpg:grpSpPr bwMode="auto">
                          <a:xfrm>
                            <a:off x="931" y="10461"/>
                            <a:ext cx="9652" cy="4133"/>
                            <a:chOff x="931" y="10461"/>
                            <a:chExt cx="9652" cy="4133"/>
                          </a:xfrm>
                        </wpg:grpSpPr>
                        <wps:wsp>
                          <wps:cNvPr id="4" name="Freeform 32"/>
                          <wps:cNvSpPr>
                            <a:spLocks/>
                          </wps:cNvSpPr>
                          <wps:spPr bwMode="auto">
                            <a:xfrm>
                              <a:off x="1657" y="11688"/>
                              <a:ext cx="8926" cy="2906"/>
                            </a:xfrm>
                            <a:custGeom>
                              <a:avLst/>
                              <a:gdLst>
                                <a:gd name="T0" fmla="+- 0 1657 1657"/>
                                <a:gd name="T1" fmla="*/ T0 w 8926"/>
                                <a:gd name="T2" fmla="+- 0 11688 11688"/>
                                <a:gd name="T3" fmla="*/ 11688 h 2906"/>
                                <a:gd name="T4" fmla="+- 0 10583 1657"/>
                                <a:gd name="T5" fmla="*/ T4 w 8926"/>
                                <a:gd name="T6" fmla="+- 0 11688 11688"/>
                                <a:gd name="T7" fmla="*/ 11688 h 2906"/>
                                <a:gd name="T8" fmla="+- 0 10583 1657"/>
                                <a:gd name="T9" fmla="*/ T8 w 8926"/>
                                <a:gd name="T10" fmla="+- 0 14594 11688"/>
                                <a:gd name="T11" fmla="*/ 14594 h 2906"/>
                                <a:gd name="T12" fmla="+- 0 1657 1657"/>
                                <a:gd name="T13" fmla="*/ T12 w 8926"/>
                                <a:gd name="T14" fmla="+- 0 14594 11688"/>
                                <a:gd name="T15" fmla="*/ 14594 h 2906"/>
                                <a:gd name="T16" fmla="+- 0 1657 1657"/>
                                <a:gd name="T17" fmla="*/ T16 w 8926"/>
                                <a:gd name="T18" fmla="+- 0 11688 11688"/>
                                <a:gd name="T19" fmla="*/ 11688 h 2906"/>
                              </a:gdLst>
                              <a:ahLst/>
                              <a:cxnLst>
                                <a:cxn ang="0">
                                  <a:pos x="T1" y="T3"/>
                                </a:cxn>
                                <a:cxn ang="0">
                                  <a:pos x="T5" y="T7"/>
                                </a:cxn>
                                <a:cxn ang="0">
                                  <a:pos x="T9" y="T11"/>
                                </a:cxn>
                                <a:cxn ang="0">
                                  <a:pos x="T13" y="T15"/>
                                </a:cxn>
                                <a:cxn ang="0">
                                  <a:pos x="T17" y="T19"/>
                                </a:cxn>
                              </a:cxnLst>
                              <a:rect l="0" t="0" r="r" b="b"/>
                              <a:pathLst>
                                <a:path w="8926" h="2906">
                                  <a:moveTo>
                                    <a:pt x="0" y="0"/>
                                  </a:moveTo>
                                  <a:lnTo>
                                    <a:pt x="8926" y="0"/>
                                  </a:lnTo>
                                  <a:lnTo>
                                    <a:pt x="8926" y="2906"/>
                                  </a:lnTo>
                                  <a:lnTo>
                                    <a:pt x="0" y="290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31" y="10461"/>
                              <a:ext cx="8925" cy="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018C6AEC" id="Group 1" o:spid="_x0000_s1026" style="position:absolute;margin-left:-703.1pt;margin-top:-91.4pt;width:612pt;height:11in;z-index:-251653120;mso-position-horizontal-relative:page;mso-position-vertical-relative:page" coordsize="1224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">
                <v:shape id="Picture 33" o:spid="_x0000_s1027" type="#_x0000_t75" style="position:absolute;width:12240;height:15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">
                  <v:imagedata r:id="rId14" o:title=""/>
                </v:shape>
                <v:group id="Group 30" o:spid="_x0000_s1028" style="position:absolute;left:931;top:10461;width:9652;height:4133" coordorigin="931,10461" coordsize="9652,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32" o:spid="_x0000_s1029" style="position:absolute;left:1657;top:11688;width:8926;height:2906;visibility:visible;mso-wrap-style:square;v-text-anchor:top" coordsize="8926,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" path="m,l8926,r,2906l,2906,,xe" stroked="f">
                    <v:path arrowok="t" o:connecttype="custom" o:connectlocs="0,11688;8926,11688;8926,14594;0,14594;0,11688" o:connectangles="0,0,0,0,0"/>
                  </v:shape>
                  <v:shape id="Picture 31" o:spid="_x0000_s1030" type="#_x0000_t75" style="position:absolute;left:931;top:10461;width:8925;height:2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">
                    <v:imagedata r:id="rId15" o:title=""/>
                  </v:shape>
                </v:group>
                <w10:wrap anchorx="page" anchory="page"/>
              </v:group>
            </w:pict>
          </mc:Fallback>
        </mc:AlternateContent>
      </w:r>
    </w:p>
    <w:tbl>
      <w:tblPr>
        <w:tblW w:w="5121" w:type="pct"/>
        <w:jc w:val="center"/>
        <w:tblLook w:val="04A0" w:firstRow="1" w:lastRow="0" w:firstColumn="1" w:lastColumn="0" w:noHBand="0" w:noVBand="1"/>
      </w:tblPr>
      <w:tblGrid>
        <w:gridCol w:w="1412"/>
        <w:gridCol w:w="1400"/>
        <w:gridCol w:w="1241"/>
        <w:gridCol w:w="2070"/>
        <w:gridCol w:w="2210"/>
        <w:gridCol w:w="1243"/>
      </w:tblGrid>
      <w:tr w:rsidR="00C03F59" w:rsidRPr="00A571D9" w14:paraId="3EDEA27A" w14:textId="77777777" w:rsidTr="00C03F59">
        <w:trPr>
          <w:trHeight w:val="170"/>
          <w:jc w:val="center"/>
        </w:trPr>
        <w:tc>
          <w:tcPr>
            <w:tcW w:w="5000" w:type="pct"/>
            <w:gridSpan w:val="6"/>
            <w:tcBorders>
              <w:top w:val="single" w:sz="4" w:space="0" w:color="auto"/>
              <w:left w:val="single" w:sz="4" w:space="0" w:color="auto"/>
              <w:bottom w:val="single" w:sz="4" w:space="0" w:color="auto"/>
              <w:right w:val="single" w:sz="4" w:space="0" w:color="000000"/>
            </w:tcBorders>
            <w:shd w:val="clear" w:color="auto" w:fill="FDE9D9" w:themeFill="accent6" w:themeFillTint="33"/>
            <w:vAlign w:val="center"/>
          </w:tcPr>
          <w:p w14:paraId="3DB75FAF" w14:textId="28CB80DC" w:rsidR="00C03F59" w:rsidRPr="00A571D9" w:rsidRDefault="00500D65" w:rsidP="000A23EE">
            <w:pPr>
              <w:spacing w:after="0" w:line="240" w:lineRule="auto"/>
              <w:jc w:val="center"/>
              <w:rPr>
                <w:rFonts w:ascii="Times New Roman" w:eastAsia="Times New Roman" w:hAnsi="Times New Roman" w:cs="Times New Roman"/>
                <w:b/>
                <w:bCs/>
                <w:iCs/>
                <w:color w:val="000000"/>
                <w:sz w:val="18"/>
                <w:szCs w:val="18"/>
              </w:rPr>
            </w:pPr>
            <w:bookmarkStart w:id="510" w:name="_Hlk54865095"/>
            <w:r w:rsidRPr="00F21907">
              <w:rPr>
                <w:rFonts w:ascii="Times New Roman" w:eastAsia="Times New Roman" w:hAnsi="Times New Roman" w:cs="Times New Roman"/>
                <w:b/>
                <w:bCs/>
                <w:color w:val="000000"/>
                <w:sz w:val="18"/>
                <w:szCs w:val="18"/>
              </w:rPr>
              <w:t>Placement Date (</w:t>
            </w:r>
            <w:r>
              <w:rPr>
                <w:rFonts w:ascii="Times New Roman" w:eastAsia="Times New Roman" w:hAnsi="Times New Roman" w:cs="Times New Roman"/>
                <w:b/>
                <w:bCs/>
                <w:color w:val="000000"/>
                <w:sz w:val="18"/>
                <w:szCs w:val="18"/>
              </w:rPr>
              <w:t>10/01/2018-09/30/2019</w:t>
            </w:r>
            <w:r w:rsidRPr="00F21907">
              <w:rPr>
                <w:rFonts w:ascii="Times New Roman" w:eastAsia="Times New Roman" w:hAnsi="Times New Roman" w:cs="Times New Roman"/>
                <w:b/>
                <w:bCs/>
                <w:color w:val="000000"/>
                <w:sz w:val="18"/>
                <w:szCs w:val="18"/>
              </w:rPr>
              <w:t>) Retention Date (</w:t>
            </w:r>
            <w:r>
              <w:rPr>
                <w:rFonts w:ascii="Times New Roman" w:eastAsia="Times New Roman" w:hAnsi="Times New Roman" w:cs="Times New Roman"/>
                <w:b/>
                <w:bCs/>
                <w:color w:val="000000"/>
                <w:sz w:val="18"/>
                <w:szCs w:val="18"/>
              </w:rPr>
              <w:t>04/01/2019-03/31/2020</w:t>
            </w:r>
            <w:r w:rsidRPr="00F21907">
              <w:rPr>
                <w:rFonts w:ascii="Times New Roman" w:eastAsia="Times New Roman" w:hAnsi="Times New Roman" w:cs="Times New Roman"/>
                <w:b/>
                <w:bCs/>
                <w:color w:val="000000"/>
                <w:sz w:val="18"/>
                <w:szCs w:val="18"/>
              </w:rPr>
              <w:t>)</w:t>
            </w:r>
          </w:p>
        </w:tc>
      </w:tr>
      <w:tr w:rsidR="00C03F59" w:rsidRPr="00A571D9" w14:paraId="12CBF502" w14:textId="77777777" w:rsidTr="00C03F59">
        <w:trPr>
          <w:trHeight w:val="287"/>
          <w:jc w:val="center"/>
        </w:trPr>
        <w:tc>
          <w:tcPr>
            <w:tcW w:w="2116" w:type="pct"/>
            <w:gridSpan w:val="3"/>
            <w:tcBorders>
              <w:top w:val="single" w:sz="4" w:space="0" w:color="auto"/>
              <w:left w:val="single" w:sz="4" w:space="0" w:color="auto"/>
              <w:bottom w:val="single" w:sz="4" w:space="0" w:color="auto"/>
              <w:right w:val="single" w:sz="4" w:space="0" w:color="000000"/>
            </w:tcBorders>
            <w:shd w:val="clear" w:color="000000" w:fill="D9E1F2"/>
            <w:vAlign w:val="center"/>
            <w:hideMark/>
          </w:tcPr>
          <w:p w14:paraId="7E0BFD5B" w14:textId="1B5EEC9C" w:rsidR="00C03F59" w:rsidRPr="00A571D9" w:rsidRDefault="0061405E" w:rsidP="000A23EE">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i/>
                <w:iCs/>
                <w:color w:val="000000"/>
                <w:sz w:val="18"/>
                <w:szCs w:val="18"/>
              </w:rPr>
              <w:t xml:space="preserve">Job </w:t>
            </w:r>
            <w:r w:rsidR="00C03F59" w:rsidRPr="00A571D9">
              <w:rPr>
                <w:rFonts w:ascii="Times New Roman" w:eastAsia="Times New Roman" w:hAnsi="Times New Roman" w:cs="Times New Roman"/>
                <w:b/>
                <w:bCs/>
                <w:i/>
                <w:iCs/>
                <w:color w:val="000000"/>
                <w:sz w:val="18"/>
                <w:szCs w:val="18"/>
              </w:rPr>
              <w:t xml:space="preserve">Placement within Six Months (6) of </w:t>
            </w:r>
            <w:r>
              <w:rPr>
                <w:rFonts w:ascii="Times New Roman" w:eastAsia="Times New Roman" w:hAnsi="Times New Roman" w:cs="Times New Roman"/>
                <w:b/>
                <w:bCs/>
                <w:i/>
                <w:iCs/>
                <w:color w:val="000000"/>
                <w:sz w:val="18"/>
                <w:szCs w:val="18"/>
              </w:rPr>
              <w:t>C</w:t>
            </w:r>
            <w:r w:rsidR="00C03F59" w:rsidRPr="00A571D9">
              <w:rPr>
                <w:rFonts w:ascii="Times New Roman" w:eastAsia="Times New Roman" w:hAnsi="Times New Roman" w:cs="Times New Roman"/>
                <w:b/>
                <w:bCs/>
                <w:i/>
                <w:iCs/>
                <w:color w:val="000000"/>
                <w:sz w:val="18"/>
                <w:szCs w:val="18"/>
              </w:rPr>
              <w:t xml:space="preserve">ompletion </w:t>
            </w:r>
          </w:p>
        </w:tc>
        <w:tc>
          <w:tcPr>
            <w:tcW w:w="1081" w:type="pct"/>
            <w:vMerge w:val="restart"/>
            <w:tcBorders>
              <w:top w:val="single" w:sz="4" w:space="0" w:color="auto"/>
              <w:left w:val="single" w:sz="4" w:space="0" w:color="auto"/>
              <w:bottom w:val="single" w:sz="4" w:space="0" w:color="000000"/>
              <w:right w:val="single" w:sz="4" w:space="0" w:color="000000"/>
            </w:tcBorders>
            <w:shd w:val="clear" w:color="000000" w:fill="D9E1F2"/>
            <w:vAlign w:val="center"/>
            <w:hideMark/>
          </w:tcPr>
          <w:p w14:paraId="2D038080" w14:textId="23A7CA9B" w:rsidR="00C03F59" w:rsidRPr="00A571D9" w:rsidRDefault="00C03F59" w:rsidP="000A23EE">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Average Wage</w:t>
            </w:r>
            <w:r w:rsidR="0061405E">
              <w:rPr>
                <w:rFonts w:ascii="Times New Roman" w:eastAsia="Times New Roman" w:hAnsi="Times New Roman" w:cs="Times New Roman"/>
                <w:b/>
                <w:bCs/>
                <w:i/>
                <w:iCs/>
                <w:color w:val="000000"/>
                <w:sz w:val="18"/>
                <w:szCs w:val="18"/>
              </w:rPr>
              <w:t>s</w:t>
            </w:r>
            <w:r w:rsidRPr="00A571D9">
              <w:rPr>
                <w:rFonts w:ascii="Times New Roman" w:eastAsia="Times New Roman" w:hAnsi="Times New Roman" w:cs="Times New Roman"/>
                <w:b/>
                <w:bCs/>
                <w:i/>
                <w:iCs/>
                <w:color w:val="000000"/>
                <w:sz w:val="18"/>
                <w:szCs w:val="18"/>
              </w:rPr>
              <w:t xml:space="preserve"> Earned</w:t>
            </w:r>
          </w:p>
          <w:p w14:paraId="7A656C76" w14:textId="77777777" w:rsidR="00C03F59" w:rsidRPr="00A571D9" w:rsidRDefault="00C03F59" w:rsidP="000A23EE">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 xml:space="preserve">(Hourly) </w:t>
            </w:r>
          </w:p>
        </w:tc>
        <w:tc>
          <w:tcPr>
            <w:tcW w:w="1803" w:type="pct"/>
            <w:gridSpan w:val="2"/>
            <w:tcBorders>
              <w:top w:val="single" w:sz="4" w:space="0" w:color="auto"/>
              <w:left w:val="nil"/>
              <w:bottom w:val="single" w:sz="4" w:space="0" w:color="auto"/>
              <w:right w:val="single" w:sz="4" w:space="0" w:color="000000"/>
            </w:tcBorders>
            <w:shd w:val="clear" w:color="000000" w:fill="D9E1F2"/>
            <w:vAlign w:val="center"/>
            <w:hideMark/>
          </w:tcPr>
          <w:p w14:paraId="1FFEF364" w14:textId="77777777" w:rsidR="00C03F59" w:rsidRPr="00A571D9" w:rsidRDefault="00C03F59" w:rsidP="000A23EE">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Retained Employment Six (6) Months after Placement Date</w:t>
            </w:r>
          </w:p>
        </w:tc>
      </w:tr>
      <w:tr w:rsidR="00C03F59" w:rsidRPr="00A571D9" w14:paraId="6631F2E5" w14:textId="77777777" w:rsidTr="00834340">
        <w:trPr>
          <w:trHeight w:val="300"/>
          <w:jc w:val="center"/>
        </w:trPr>
        <w:tc>
          <w:tcPr>
            <w:tcW w:w="737" w:type="pct"/>
            <w:tcBorders>
              <w:top w:val="nil"/>
              <w:left w:val="single" w:sz="4" w:space="0" w:color="auto"/>
              <w:bottom w:val="single" w:sz="4" w:space="0" w:color="auto"/>
              <w:right w:val="single" w:sz="4" w:space="0" w:color="auto"/>
            </w:tcBorders>
            <w:shd w:val="clear" w:color="000000" w:fill="D9E1F2"/>
            <w:noWrap/>
            <w:vAlign w:val="bottom"/>
            <w:hideMark/>
          </w:tcPr>
          <w:p w14:paraId="3583119D" w14:textId="66B4E518" w:rsidR="00C03F59" w:rsidRPr="00A571D9" w:rsidRDefault="0061405E" w:rsidP="000A23EE">
            <w:pP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Program Exits</w:t>
            </w:r>
          </w:p>
        </w:tc>
        <w:tc>
          <w:tcPr>
            <w:tcW w:w="731" w:type="pct"/>
            <w:tcBorders>
              <w:top w:val="nil"/>
              <w:left w:val="single" w:sz="4" w:space="0" w:color="auto"/>
              <w:bottom w:val="single" w:sz="4" w:space="0" w:color="auto"/>
              <w:right w:val="single" w:sz="4" w:space="0" w:color="auto"/>
            </w:tcBorders>
            <w:shd w:val="clear" w:color="000000" w:fill="D9E1F2"/>
            <w:vAlign w:val="bottom"/>
          </w:tcPr>
          <w:p w14:paraId="00477D3F" w14:textId="77777777" w:rsidR="00C03F59" w:rsidRPr="00A571D9" w:rsidRDefault="00C03F59" w:rsidP="000A23EE">
            <w:pPr>
              <w:spacing w:after="0" w:line="240" w:lineRule="auto"/>
              <w:jc w:val="center"/>
              <w:rPr>
                <w:rFonts w:ascii="Times New Roman" w:eastAsia="Times New Roman" w:hAnsi="Times New Roman" w:cs="Times New Roman"/>
                <w:b/>
                <w:bCs/>
                <w:color w:val="000000"/>
                <w:sz w:val="18"/>
                <w:szCs w:val="18"/>
              </w:rPr>
            </w:pPr>
            <w:commentRangeStart w:id="511"/>
            <w:r w:rsidRPr="00A571D9">
              <w:rPr>
                <w:rFonts w:ascii="Times New Roman" w:eastAsia="Times New Roman" w:hAnsi="Times New Roman" w:cs="Times New Roman"/>
                <w:b/>
                <w:bCs/>
                <w:color w:val="000000"/>
                <w:sz w:val="18"/>
                <w:szCs w:val="18"/>
              </w:rPr>
              <w:t>Number</w:t>
            </w:r>
            <w:commentRangeEnd w:id="511"/>
            <w:r w:rsidR="00D40E68">
              <w:rPr>
                <w:rStyle w:val="CommentReference"/>
              </w:rPr>
              <w:commentReference w:id="511"/>
            </w:r>
          </w:p>
        </w:tc>
        <w:tc>
          <w:tcPr>
            <w:tcW w:w="648" w:type="pct"/>
            <w:tcBorders>
              <w:top w:val="nil"/>
              <w:left w:val="nil"/>
              <w:bottom w:val="single" w:sz="4" w:space="0" w:color="auto"/>
              <w:right w:val="single" w:sz="4" w:space="0" w:color="auto"/>
            </w:tcBorders>
            <w:shd w:val="clear" w:color="000000" w:fill="D9E1F2"/>
            <w:noWrap/>
            <w:vAlign w:val="bottom"/>
            <w:hideMark/>
          </w:tcPr>
          <w:p w14:paraId="519C78C2" w14:textId="77777777" w:rsidR="00C03F59" w:rsidRPr="00A571D9" w:rsidRDefault="00C03F59" w:rsidP="000A23EE">
            <w:pPr>
              <w:spacing w:after="0" w:line="240" w:lineRule="auto"/>
              <w:rPr>
                <w:rFonts w:ascii="Times New Roman" w:eastAsia="Times New Roman" w:hAnsi="Times New Roman" w:cs="Times New Roman"/>
                <w:b/>
                <w:bCs/>
                <w:color w:val="000000"/>
                <w:sz w:val="18"/>
                <w:szCs w:val="18"/>
              </w:rPr>
            </w:pPr>
            <w:r w:rsidRPr="00A571D9">
              <w:rPr>
                <w:rFonts w:ascii="Times New Roman" w:eastAsia="Times New Roman" w:hAnsi="Times New Roman" w:cs="Times New Roman"/>
                <w:b/>
                <w:bCs/>
                <w:color w:val="000000"/>
                <w:sz w:val="18"/>
                <w:szCs w:val="18"/>
              </w:rPr>
              <w:t>Percentage</w:t>
            </w:r>
          </w:p>
        </w:tc>
        <w:tc>
          <w:tcPr>
            <w:tcW w:w="1081" w:type="pct"/>
            <w:vMerge/>
            <w:tcBorders>
              <w:top w:val="nil"/>
              <w:left w:val="nil"/>
              <w:bottom w:val="single" w:sz="4" w:space="0" w:color="auto"/>
              <w:right w:val="single" w:sz="4" w:space="0" w:color="auto"/>
            </w:tcBorders>
            <w:vAlign w:val="center"/>
            <w:hideMark/>
          </w:tcPr>
          <w:p w14:paraId="7AD17E05" w14:textId="77777777" w:rsidR="00C03F59" w:rsidRPr="00A571D9" w:rsidRDefault="00C03F59" w:rsidP="000A23EE">
            <w:pPr>
              <w:spacing w:after="0" w:line="240" w:lineRule="auto"/>
              <w:rPr>
                <w:rFonts w:ascii="Times New Roman" w:eastAsia="Times New Roman" w:hAnsi="Times New Roman" w:cs="Times New Roman"/>
                <w:b/>
                <w:bCs/>
                <w:i/>
                <w:iCs/>
                <w:color w:val="000000"/>
                <w:sz w:val="18"/>
                <w:szCs w:val="18"/>
              </w:rPr>
            </w:pPr>
          </w:p>
        </w:tc>
        <w:tc>
          <w:tcPr>
            <w:tcW w:w="1154" w:type="pct"/>
            <w:tcBorders>
              <w:top w:val="nil"/>
              <w:left w:val="nil"/>
              <w:bottom w:val="single" w:sz="4" w:space="0" w:color="auto"/>
              <w:right w:val="single" w:sz="4" w:space="0" w:color="auto"/>
            </w:tcBorders>
            <w:shd w:val="clear" w:color="000000" w:fill="D9E1F2"/>
            <w:noWrap/>
            <w:vAlign w:val="bottom"/>
            <w:hideMark/>
          </w:tcPr>
          <w:p w14:paraId="51DC8259" w14:textId="77777777" w:rsidR="00C03F59" w:rsidRPr="00A571D9" w:rsidRDefault="00C03F59" w:rsidP="000A23EE">
            <w:pPr>
              <w:spacing w:after="0" w:line="240" w:lineRule="auto"/>
              <w:jc w:val="center"/>
              <w:rPr>
                <w:rFonts w:ascii="Times New Roman" w:eastAsia="Times New Roman" w:hAnsi="Times New Roman" w:cs="Times New Roman"/>
                <w:b/>
                <w:bCs/>
                <w:color w:val="000000"/>
                <w:sz w:val="18"/>
                <w:szCs w:val="18"/>
              </w:rPr>
            </w:pPr>
            <w:r w:rsidRPr="00A571D9">
              <w:rPr>
                <w:rFonts w:ascii="Times New Roman" w:eastAsia="Times New Roman" w:hAnsi="Times New Roman" w:cs="Times New Roman"/>
                <w:b/>
                <w:bCs/>
                <w:color w:val="000000"/>
                <w:sz w:val="18"/>
                <w:szCs w:val="18"/>
              </w:rPr>
              <w:t>Number</w:t>
            </w:r>
          </w:p>
        </w:tc>
        <w:tc>
          <w:tcPr>
            <w:tcW w:w="649" w:type="pct"/>
            <w:tcBorders>
              <w:top w:val="nil"/>
              <w:left w:val="nil"/>
              <w:bottom w:val="single" w:sz="4" w:space="0" w:color="auto"/>
              <w:right w:val="single" w:sz="4" w:space="0" w:color="auto"/>
            </w:tcBorders>
            <w:shd w:val="clear" w:color="000000" w:fill="D9E1F2"/>
            <w:noWrap/>
            <w:vAlign w:val="bottom"/>
            <w:hideMark/>
          </w:tcPr>
          <w:p w14:paraId="138165FA" w14:textId="77777777" w:rsidR="00C03F59" w:rsidRPr="00A571D9" w:rsidRDefault="00C03F59" w:rsidP="000A23EE">
            <w:pPr>
              <w:spacing w:after="0" w:line="240" w:lineRule="auto"/>
              <w:rPr>
                <w:rFonts w:ascii="Times New Roman" w:eastAsia="Times New Roman" w:hAnsi="Times New Roman" w:cs="Times New Roman"/>
                <w:b/>
                <w:bCs/>
                <w:color w:val="000000"/>
                <w:sz w:val="18"/>
                <w:szCs w:val="18"/>
              </w:rPr>
            </w:pPr>
            <w:r w:rsidRPr="00A571D9">
              <w:rPr>
                <w:rFonts w:ascii="Times New Roman" w:eastAsia="Times New Roman" w:hAnsi="Times New Roman" w:cs="Times New Roman"/>
                <w:b/>
                <w:bCs/>
                <w:color w:val="000000"/>
                <w:sz w:val="18"/>
                <w:szCs w:val="18"/>
              </w:rPr>
              <w:t>Percentage</w:t>
            </w:r>
          </w:p>
        </w:tc>
      </w:tr>
      <w:tr w:rsidR="00C03F59" w:rsidRPr="00A571D9" w14:paraId="4D00454A" w14:textId="77777777" w:rsidTr="00834340">
        <w:trPr>
          <w:trHeight w:val="278"/>
          <w:jc w:val="center"/>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14:paraId="25403B8C" w14:textId="4FD1B91D" w:rsidR="00C03F59" w:rsidRPr="00A571D9" w:rsidRDefault="00DA030A" w:rsidP="000A23E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51</w:t>
            </w:r>
          </w:p>
        </w:tc>
        <w:tc>
          <w:tcPr>
            <w:tcW w:w="731" w:type="pct"/>
            <w:tcBorders>
              <w:top w:val="nil"/>
              <w:left w:val="single" w:sz="4" w:space="0" w:color="auto"/>
              <w:bottom w:val="single" w:sz="4" w:space="0" w:color="auto"/>
              <w:right w:val="single" w:sz="4" w:space="0" w:color="auto"/>
            </w:tcBorders>
            <w:shd w:val="clear" w:color="auto" w:fill="auto"/>
            <w:vAlign w:val="bottom"/>
          </w:tcPr>
          <w:p w14:paraId="2C39231B" w14:textId="185DE4AD" w:rsidR="00C03F59" w:rsidRPr="00A571D9" w:rsidRDefault="00834340" w:rsidP="000A23E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w:t>
            </w:r>
          </w:p>
        </w:tc>
        <w:tc>
          <w:tcPr>
            <w:tcW w:w="648" w:type="pct"/>
            <w:tcBorders>
              <w:top w:val="nil"/>
              <w:left w:val="nil"/>
              <w:bottom w:val="single" w:sz="4" w:space="0" w:color="auto"/>
              <w:right w:val="single" w:sz="4" w:space="0" w:color="auto"/>
            </w:tcBorders>
            <w:shd w:val="clear" w:color="auto" w:fill="auto"/>
            <w:noWrap/>
            <w:vAlign w:val="bottom"/>
            <w:hideMark/>
          </w:tcPr>
          <w:p w14:paraId="270493F5" w14:textId="52C53A70" w:rsidR="00C03F59" w:rsidRPr="00A571D9" w:rsidRDefault="00834340" w:rsidP="000A23E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61%</w:t>
            </w:r>
          </w:p>
        </w:tc>
        <w:tc>
          <w:tcPr>
            <w:tcW w:w="1081" w:type="pct"/>
            <w:tcBorders>
              <w:top w:val="single" w:sz="4" w:space="0" w:color="auto"/>
              <w:left w:val="nil"/>
              <w:bottom w:val="single" w:sz="4" w:space="0" w:color="auto"/>
              <w:right w:val="single" w:sz="4" w:space="0" w:color="000000"/>
            </w:tcBorders>
            <w:shd w:val="clear" w:color="auto" w:fill="auto"/>
            <w:noWrap/>
            <w:vAlign w:val="bottom"/>
            <w:hideMark/>
          </w:tcPr>
          <w:p w14:paraId="75ACECFA" w14:textId="26DF141E" w:rsidR="00C03F59" w:rsidRPr="00A571D9" w:rsidRDefault="00C03F59" w:rsidP="000A23EE">
            <w:pPr>
              <w:spacing w:after="0" w:line="240" w:lineRule="auto"/>
              <w:jc w:val="center"/>
              <w:rPr>
                <w:rFonts w:ascii="Times New Roman" w:eastAsia="Times New Roman" w:hAnsi="Times New Roman" w:cs="Times New Roman"/>
                <w:color w:val="000000"/>
                <w:sz w:val="18"/>
                <w:szCs w:val="18"/>
              </w:rPr>
            </w:pPr>
            <w:r w:rsidRPr="005B1769">
              <w:rPr>
                <w:rFonts w:ascii="Times New Roman" w:eastAsia="Times New Roman" w:hAnsi="Times New Roman" w:cs="Times New Roman"/>
                <w:color w:val="000000"/>
                <w:sz w:val="18"/>
                <w:szCs w:val="18"/>
              </w:rPr>
              <w:t>$19.10</w:t>
            </w:r>
          </w:p>
        </w:tc>
        <w:tc>
          <w:tcPr>
            <w:tcW w:w="1154" w:type="pct"/>
            <w:tcBorders>
              <w:top w:val="nil"/>
              <w:left w:val="nil"/>
              <w:bottom w:val="single" w:sz="4" w:space="0" w:color="auto"/>
              <w:right w:val="single" w:sz="4" w:space="0" w:color="auto"/>
            </w:tcBorders>
            <w:shd w:val="clear" w:color="auto" w:fill="auto"/>
            <w:noWrap/>
            <w:vAlign w:val="bottom"/>
            <w:hideMark/>
          </w:tcPr>
          <w:p w14:paraId="060C1DE6" w14:textId="77147E5B" w:rsidR="00C03F59" w:rsidRPr="00A571D9" w:rsidRDefault="00D022CD" w:rsidP="000A23E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w:t>
            </w:r>
          </w:p>
        </w:tc>
        <w:tc>
          <w:tcPr>
            <w:tcW w:w="649" w:type="pct"/>
            <w:tcBorders>
              <w:top w:val="nil"/>
              <w:left w:val="nil"/>
              <w:bottom w:val="single" w:sz="4" w:space="0" w:color="auto"/>
              <w:right w:val="single" w:sz="4" w:space="0" w:color="auto"/>
            </w:tcBorders>
            <w:shd w:val="clear" w:color="auto" w:fill="auto"/>
            <w:noWrap/>
            <w:vAlign w:val="bottom"/>
            <w:hideMark/>
          </w:tcPr>
          <w:p w14:paraId="19E3A366" w14:textId="08070982" w:rsidR="00C03F59" w:rsidRPr="00A571D9" w:rsidRDefault="00D022CD" w:rsidP="000A23E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58</w:t>
            </w:r>
            <w:r w:rsidR="00C03F59" w:rsidRPr="00A571D9">
              <w:rPr>
                <w:rFonts w:ascii="Times New Roman" w:eastAsia="Times New Roman" w:hAnsi="Times New Roman" w:cs="Times New Roman"/>
                <w:color w:val="000000"/>
                <w:sz w:val="18"/>
                <w:szCs w:val="18"/>
              </w:rPr>
              <w:t xml:space="preserve">% </w:t>
            </w:r>
          </w:p>
        </w:tc>
      </w:tr>
    </w:tbl>
    <w:p w14:paraId="31147680" w14:textId="62E7FA26" w:rsidR="003C50EC" w:rsidRPr="00A869F3" w:rsidRDefault="003C50EC" w:rsidP="003C50EC">
      <w:pPr>
        <w:rPr>
          <w:rFonts w:ascii="Times New Roman" w:hAnsi="Times New Roman" w:cs="Times New Roman"/>
          <w:sz w:val="16"/>
          <w:szCs w:val="16"/>
        </w:rPr>
      </w:pPr>
      <w:bookmarkStart w:id="512" w:name="_Hlk55238375"/>
      <w:bookmarkEnd w:id="510"/>
      <w:r w:rsidRPr="003109D9">
        <w:rPr>
          <w:rFonts w:ascii="Times New Roman" w:hAnsi="Times New Roman" w:cs="Times New Roman"/>
          <w:sz w:val="16"/>
          <w:szCs w:val="16"/>
        </w:rPr>
        <w:t xml:space="preserve">Source: </w:t>
      </w:r>
      <w:r w:rsidR="00277278">
        <w:rPr>
          <w:rFonts w:ascii="Times New Roman" w:hAnsi="Times New Roman" w:cs="Times New Roman"/>
          <w:sz w:val="16"/>
          <w:szCs w:val="16"/>
        </w:rPr>
        <w:t>DC</w:t>
      </w:r>
      <w:ins w:id="513" w:author="Falcone, Christopher (DOES)" w:date="2021-07-15T14:39:00Z">
        <w:r w:rsidR="00D40E68">
          <w:rPr>
            <w:rFonts w:ascii="Times New Roman" w:hAnsi="Times New Roman" w:cs="Times New Roman"/>
            <w:sz w:val="16"/>
            <w:szCs w:val="16"/>
          </w:rPr>
          <w:t xml:space="preserve"> </w:t>
        </w:r>
      </w:ins>
      <w:r w:rsidR="00277278">
        <w:rPr>
          <w:rFonts w:ascii="Times New Roman" w:hAnsi="Times New Roman" w:cs="Times New Roman"/>
          <w:sz w:val="16"/>
          <w:szCs w:val="16"/>
        </w:rPr>
        <w:t>Networks</w:t>
      </w:r>
      <w:r>
        <w:rPr>
          <w:rFonts w:ascii="Times New Roman" w:hAnsi="Times New Roman" w:cs="Times New Roman"/>
          <w:sz w:val="16"/>
          <w:szCs w:val="16"/>
        </w:rPr>
        <w:t xml:space="preserve"> </w:t>
      </w:r>
    </w:p>
    <w:p w14:paraId="29C23E72" w14:textId="77777777" w:rsidR="00177A00" w:rsidRDefault="00177A00" w:rsidP="0086081F">
      <w:pPr>
        <w:rPr>
          <w:rFonts w:ascii="Times New Roman" w:hAnsi="Times New Roman" w:cs="Times New Roman"/>
          <w:b/>
          <w:sz w:val="24"/>
          <w:szCs w:val="24"/>
        </w:rPr>
      </w:pPr>
    </w:p>
    <w:p w14:paraId="0E9CEEB1" w14:textId="77777777" w:rsidR="00177A00" w:rsidRDefault="00177A00" w:rsidP="0086081F">
      <w:pPr>
        <w:rPr>
          <w:rFonts w:ascii="Times New Roman" w:hAnsi="Times New Roman" w:cs="Times New Roman"/>
          <w:b/>
          <w:sz w:val="24"/>
          <w:szCs w:val="24"/>
        </w:rPr>
      </w:pPr>
    </w:p>
    <w:p w14:paraId="71B597B9" w14:textId="0F06D873" w:rsidR="00A50A57" w:rsidRDefault="003308EE" w:rsidP="0086081F">
      <w:pPr>
        <w:rPr>
          <w:rFonts w:ascii="Times New Roman" w:hAnsi="Times New Roman" w:cs="Times New Roman"/>
          <w:b/>
          <w:sz w:val="24"/>
          <w:szCs w:val="24"/>
        </w:rPr>
      </w:pPr>
      <w:r>
        <w:rPr>
          <w:rFonts w:ascii="Times New Roman" w:hAnsi="Times New Roman" w:cs="Times New Roman"/>
          <w:b/>
          <w:sz w:val="24"/>
          <w:szCs w:val="24"/>
        </w:rPr>
        <w:t>Highlights and Accomplishments</w:t>
      </w:r>
    </w:p>
    <w:p w14:paraId="30E045E5" w14:textId="0BA95C04" w:rsidR="005B1769" w:rsidRPr="0086081F" w:rsidRDefault="006723CB" w:rsidP="0086081F">
      <w:pPr>
        <w:rPr>
          <w:rFonts w:ascii="Times New Roman" w:hAnsi="Times New Roman" w:cs="Times New Roman"/>
          <w:b/>
          <w:sz w:val="24"/>
          <w:szCs w:val="24"/>
        </w:rPr>
      </w:pPr>
      <w:commentRangeStart w:id="514"/>
      <w:r>
        <w:rPr>
          <w:rFonts w:ascii="Times New Roman" w:hAnsi="Times New Roman" w:cs="Times New Roman"/>
          <w:bCs/>
          <w:sz w:val="24"/>
          <w:szCs w:val="24"/>
        </w:rPr>
        <w:t xml:space="preserve">Based on an </w:t>
      </w:r>
      <w:r w:rsidR="000455AC">
        <w:rPr>
          <w:rFonts w:ascii="Times New Roman" w:hAnsi="Times New Roman" w:cs="Times New Roman"/>
          <w:bCs/>
          <w:sz w:val="24"/>
          <w:szCs w:val="24"/>
        </w:rPr>
        <w:t>economics</w:t>
      </w:r>
      <w:r w:rsidR="00065AB3">
        <w:rPr>
          <w:rFonts w:ascii="Times New Roman" w:hAnsi="Times New Roman" w:cs="Times New Roman"/>
          <w:bCs/>
          <w:sz w:val="24"/>
          <w:szCs w:val="24"/>
        </w:rPr>
        <w:t xml:space="preserve"> </w:t>
      </w:r>
      <w:r>
        <w:rPr>
          <w:rFonts w:ascii="Times New Roman" w:hAnsi="Times New Roman" w:cs="Times New Roman"/>
          <w:bCs/>
          <w:sz w:val="24"/>
          <w:szCs w:val="24"/>
        </w:rPr>
        <w:t>article published by statisa.com</w:t>
      </w:r>
      <w:r w:rsidR="00065AB3">
        <w:rPr>
          <w:rFonts w:ascii="Times New Roman" w:hAnsi="Times New Roman" w:cs="Times New Roman"/>
          <w:bCs/>
          <w:sz w:val="24"/>
          <w:szCs w:val="24"/>
        </w:rPr>
        <w:t xml:space="preserve">, </w:t>
      </w:r>
      <w:commentRangeEnd w:id="514"/>
      <w:r w:rsidR="00795B92">
        <w:rPr>
          <w:rStyle w:val="CommentReference"/>
        </w:rPr>
        <w:commentReference w:id="514"/>
      </w:r>
      <w:r w:rsidR="00065AB3">
        <w:rPr>
          <w:rFonts w:ascii="Times New Roman" w:hAnsi="Times New Roman" w:cs="Times New Roman"/>
          <w:bCs/>
          <w:sz w:val="24"/>
          <w:szCs w:val="24"/>
        </w:rPr>
        <w:t>i</w:t>
      </w:r>
      <w:r w:rsidR="005B1769" w:rsidRPr="0086081F">
        <w:rPr>
          <w:rFonts w:ascii="Times New Roman" w:hAnsi="Times New Roman" w:cs="Times New Roman"/>
          <w:bCs/>
          <w:sz w:val="24"/>
          <w:szCs w:val="24"/>
        </w:rPr>
        <w:t xml:space="preserve">n 2020, the </w:t>
      </w:r>
      <w:r w:rsidR="009F334E">
        <w:rPr>
          <w:rFonts w:ascii="Times New Roman" w:hAnsi="Times New Roman" w:cs="Times New Roman"/>
          <w:bCs/>
          <w:sz w:val="24"/>
          <w:szCs w:val="24"/>
        </w:rPr>
        <w:t xml:space="preserve">national </w:t>
      </w:r>
      <w:r w:rsidR="005B1769" w:rsidRPr="0086081F">
        <w:rPr>
          <w:rFonts w:ascii="Times New Roman" w:hAnsi="Times New Roman" w:cs="Times New Roman"/>
          <w:bCs/>
          <w:sz w:val="24"/>
          <w:szCs w:val="24"/>
        </w:rPr>
        <w:t xml:space="preserve">employment rate of the workforce of 55 years and older </w:t>
      </w:r>
      <w:r w:rsidR="009F334E" w:rsidRPr="001552CE">
        <w:rPr>
          <w:rFonts w:ascii="Times New Roman" w:hAnsi="Times New Roman" w:cs="Times New Roman"/>
          <w:bCs/>
          <w:sz w:val="24"/>
          <w:szCs w:val="24"/>
        </w:rPr>
        <w:t>was</w:t>
      </w:r>
      <w:r w:rsidR="005B1769" w:rsidRPr="001552CE">
        <w:rPr>
          <w:rFonts w:ascii="Times New Roman" w:hAnsi="Times New Roman" w:cs="Times New Roman"/>
          <w:bCs/>
          <w:sz w:val="24"/>
          <w:szCs w:val="24"/>
        </w:rPr>
        <w:t xml:space="preserve"> 36.4 percent</w:t>
      </w:r>
      <w:del w:id="515" w:author="Garrett, Tynekia (DOES)" w:date="2021-07-13T10:54:00Z">
        <w:r w:rsidR="005B1769" w:rsidRPr="001552CE" w:rsidDel="00960BDF">
          <w:rPr>
            <w:rFonts w:ascii="Times New Roman" w:hAnsi="Times New Roman" w:cs="Times New Roman"/>
            <w:bCs/>
            <w:sz w:val="24"/>
            <w:szCs w:val="24"/>
          </w:rPr>
          <w:delText>,</w:delText>
        </w:r>
        <w:r w:rsidR="005B1769" w:rsidRPr="0086081F" w:rsidDel="00960BDF">
          <w:rPr>
            <w:rFonts w:ascii="Times New Roman" w:hAnsi="Times New Roman" w:cs="Times New Roman"/>
            <w:bCs/>
            <w:sz w:val="24"/>
            <w:szCs w:val="24"/>
          </w:rPr>
          <w:delText xml:space="preserve"> </w:delText>
        </w:r>
      </w:del>
      <w:ins w:id="516" w:author="Garrett, Tynekia (DOES)" w:date="2021-07-13T10:54:00Z">
        <w:r w:rsidR="00960BDF">
          <w:rPr>
            <w:rFonts w:ascii="Times New Roman" w:hAnsi="Times New Roman" w:cs="Times New Roman"/>
            <w:bCs/>
            <w:sz w:val="24"/>
            <w:szCs w:val="24"/>
          </w:rPr>
          <w:t>;</w:t>
        </w:r>
        <w:r w:rsidR="00960BDF" w:rsidRPr="0086081F">
          <w:rPr>
            <w:rFonts w:ascii="Times New Roman" w:hAnsi="Times New Roman" w:cs="Times New Roman"/>
            <w:bCs/>
            <w:sz w:val="24"/>
            <w:szCs w:val="24"/>
          </w:rPr>
          <w:t xml:space="preserve"> </w:t>
        </w:r>
      </w:ins>
      <w:r w:rsidR="005B1769" w:rsidRPr="0086081F">
        <w:rPr>
          <w:rFonts w:ascii="Times New Roman" w:hAnsi="Times New Roman" w:cs="Times New Roman"/>
          <w:bCs/>
          <w:sz w:val="24"/>
          <w:szCs w:val="24"/>
        </w:rPr>
        <w:t xml:space="preserve">however, </w:t>
      </w:r>
      <w:r w:rsidR="009F334E" w:rsidRPr="0086081F">
        <w:rPr>
          <w:rFonts w:ascii="Times New Roman" w:hAnsi="Times New Roman" w:cs="Times New Roman"/>
          <w:bCs/>
          <w:sz w:val="24"/>
          <w:szCs w:val="24"/>
        </w:rPr>
        <w:t xml:space="preserve">BTW 50+ participants employment rate </w:t>
      </w:r>
      <w:ins w:id="517" w:author="Falcone, Christopher (DOES)" w:date="2021-07-15T14:45:00Z">
        <w:r w:rsidR="00795B92">
          <w:rPr>
            <w:rFonts w:ascii="Times New Roman" w:hAnsi="Times New Roman" w:cs="Times New Roman"/>
            <w:bCs/>
            <w:sz w:val="24"/>
            <w:szCs w:val="24"/>
          </w:rPr>
          <w:t>wa</w:t>
        </w:r>
      </w:ins>
      <w:del w:id="518" w:author="Falcone, Christopher (DOES)" w:date="2021-07-15T14:45:00Z">
        <w:r w:rsidR="009F334E" w:rsidDel="00795B92">
          <w:rPr>
            <w:rFonts w:ascii="Times New Roman" w:hAnsi="Times New Roman" w:cs="Times New Roman"/>
            <w:bCs/>
            <w:sz w:val="24"/>
            <w:szCs w:val="24"/>
          </w:rPr>
          <w:delText>i</w:delText>
        </w:r>
      </w:del>
      <w:r w:rsidR="009F334E">
        <w:rPr>
          <w:rFonts w:ascii="Times New Roman" w:hAnsi="Times New Roman" w:cs="Times New Roman"/>
          <w:bCs/>
          <w:sz w:val="24"/>
          <w:szCs w:val="24"/>
        </w:rPr>
        <w:t>s 61%</w:t>
      </w:r>
      <w:ins w:id="519" w:author="Falcone, Christopher (DOES)" w:date="2021-07-15T14:45:00Z">
        <w:r w:rsidR="00795B92">
          <w:rPr>
            <w:rFonts w:ascii="Times New Roman" w:hAnsi="Times New Roman" w:cs="Times New Roman"/>
            <w:bCs/>
            <w:sz w:val="24"/>
            <w:szCs w:val="24"/>
          </w:rPr>
          <w:t>,</w:t>
        </w:r>
      </w:ins>
      <w:r w:rsidR="009F334E">
        <w:rPr>
          <w:rFonts w:ascii="Times New Roman" w:hAnsi="Times New Roman" w:cs="Times New Roman"/>
          <w:bCs/>
          <w:sz w:val="24"/>
          <w:szCs w:val="24"/>
        </w:rPr>
        <w:t xml:space="preserve"> </w:t>
      </w:r>
      <w:del w:id="520" w:author="Falcone, Christopher (DOES)" w:date="2021-07-15T14:45:00Z">
        <w:r w:rsidR="009F334E" w:rsidDel="00795B92">
          <w:rPr>
            <w:rFonts w:ascii="Times New Roman" w:hAnsi="Times New Roman" w:cs="Times New Roman"/>
            <w:bCs/>
            <w:sz w:val="24"/>
            <w:szCs w:val="24"/>
          </w:rPr>
          <w:delText>which is</w:delText>
        </w:r>
        <w:r w:rsidR="009F334E" w:rsidRPr="0086081F" w:rsidDel="00795B92">
          <w:rPr>
            <w:rFonts w:ascii="Times New Roman" w:hAnsi="Times New Roman" w:cs="Times New Roman"/>
            <w:bCs/>
            <w:sz w:val="24"/>
            <w:szCs w:val="24"/>
          </w:rPr>
          <w:delText xml:space="preserve"> </w:delText>
        </w:r>
      </w:del>
      <w:r w:rsidR="009F334E" w:rsidRPr="0086081F">
        <w:rPr>
          <w:rFonts w:ascii="Times New Roman" w:hAnsi="Times New Roman" w:cs="Times New Roman"/>
          <w:bCs/>
          <w:sz w:val="24"/>
          <w:szCs w:val="24"/>
        </w:rPr>
        <w:t>well above the national average for this target population</w:t>
      </w:r>
      <w:r w:rsidR="00FA53AC" w:rsidRPr="0086081F">
        <w:rPr>
          <w:rFonts w:ascii="Times New Roman" w:hAnsi="Times New Roman" w:cs="Times New Roman"/>
          <w:bCs/>
          <w:sz w:val="24"/>
          <w:szCs w:val="24"/>
        </w:rPr>
        <w:t xml:space="preserve">. </w:t>
      </w:r>
      <w:ins w:id="521" w:author="Falcone, Christopher (DOES)" w:date="2021-07-15T14:44:00Z">
        <w:r w:rsidR="00795B92">
          <w:rPr>
            <w:rFonts w:ascii="Times New Roman" w:hAnsi="Times New Roman" w:cs="Times New Roman"/>
            <w:bCs/>
            <w:sz w:val="24"/>
            <w:szCs w:val="24"/>
          </w:rPr>
          <w:t xml:space="preserve">The </w:t>
        </w:r>
      </w:ins>
      <w:r w:rsidR="009F334E">
        <w:rPr>
          <w:rFonts w:ascii="Times New Roman" w:hAnsi="Times New Roman" w:cs="Times New Roman"/>
          <w:bCs/>
          <w:sz w:val="24"/>
          <w:szCs w:val="24"/>
        </w:rPr>
        <w:t>BTW 50+ program was</w:t>
      </w:r>
      <w:r w:rsidR="00FA53AC" w:rsidRPr="0086081F">
        <w:rPr>
          <w:rFonts w:ascii="Times New Roman" w:hAnsi="Times New Roman" w:cs="Times New Roman"/>
          <w:bCs/>
          <w:sz w:val="24"/>
          <w:szCs w:val="24"/>
        </w:rPr>
        <w:t xml:space="preserve"> design</w:t>
      </w:r>
      <w:r w:rsidR="009F334E">
        <w:rPr>
          <w:rFonts w:ascii="Times New Roman" w:hAnsi="Times New Roman" w:cs="Times New Roman"/>
          <w:bCs/>
          <w:sz w:val="24"/>
          <w:szCs w:val="24"/>
        </w:rPr>
        <w:t>ed</w:t>
      </w:r>
      <w:r w:rsidR="00FA53AC" w:rsidRPr="0086081F">
        <w:rPr>
          <w:rFonts w:ascii="Times New Roman" w:hAnsi="Times New Roman" w:cs="Times New Roman"/>
          <w:bCs/>
          <w:sz w:val="24"/>
          <w:szCs w:val="24"/>
        </w:rPr>
        <w:t xml:space="preserve"> to ensure our participants gain and retain the skills needed in today’s technological</w:t>
      </w:r>
      <w:r w:rsidR="00636847" w:rsidRPr="0086081F">
        <w:rPr>
          <w:rFonts w:ascii="Times New Roman" w:hAnsi="Times New Roman" w:cs="Times New Roman"/>
          <w:bCs/>
          <w:sz w:val="24"/>
          <w:szCs w:val="24"/>
        </w:rPr>
        <w:t>ly</w:t>
      </w:r>
      <w:r w:rsidR="00FA53AC" w:rsidRPr="0086081F">
        <w:rPr>
          <w:rFonts w:ascii="Times New Roman" w:hAnsi="Times New Roman" w:cs="Times New Roman"/>
          <w:bCs/>
          <w:sz w:val="24"/>
          <w:szCs w:val="24"/>
        </w:rPr>
        <w:t xml:space="preserve"> diverse workforce. </w:t>
      </w:r>
    </w:p>
    <w:bookmarkEnd w:id="430"/>
    <w:bookmarkEnd w:id="506"/>
    <w:bookmarkEnd w:id="512"/>
    <w:p w14:paraId="430C7CD2" w14:textId="77777777" w:rsidR="00784471" w:rsidRDefault="00784471" w:rsidP="003109D9">
      <w:pPr>
        <w:spacing w:after="0"/>
        <w:jc w:val="both"/>
        <w:rPr>
          <w:rFonts w:ascii="Times New Roman" w:hAnsi="Times New Roman" w:cs="Times New Roman"/>
          <w:b/>
          <w:sz w:val="28"/>
          <w:szCs w:val="28"/>
          <w:u w:val="single"/>
        </w:rPr>
      </w:pPr>
    </w:p>
    <w:p w14:paraId="70C7919A" w14:textId="77777777" w:rsidR="00784471" w:rsidRDefault="00784471" w:rsidP="003109D9">
      <w:pPr>
        <w:spacing w:after="0"/>
        <w:jc w:val="both"/>
        <w:rPr>
          <w:rFonts w:ascii="Times New Roman" w:hAnsi="Times New Roman" w:cs="Times New Roman"/>
          <w:b/>
          <w:sz w:val="28"/>
          <w:szCs w:val="28"/>
          <w:u w:val="single"/>
        </w:rPr>
      </w:pPr>
    </w:p>
    <w:p w14:paraId="63EF2008" w14:textId="77777777" w:rsidR="00784471" w:rsidRDefault="00784471" w:rsidP="003109D9">
      <w:pPr>
        <w:spacing w:after="0"/>
        <w:jc w:val="both"/>
        <w:rPr>
          <w:rFonts w:ascii="Times New Roman" w:hAnsi="Times New Roman" w:cs="Times New Roman"/>
          <w:b/>
          <w:sz w:val="28"/>
          <w:szCs w:val="28"/>
          <w:u w:val="single"/>
        </w:rPr>
      </w:pPr>
    </w:p>
    <w:p w14:paraId="6AAD5C0B" w14:textId="77777777" w:rsidR="00784471" w:rsidRDefault="00784471" w:rsidP="003109D9">
      <w:pPr>
        <w:spacing w:after="0"/>
        <w:jc w:val="both"/>
        <w:rPr>
          <w:rFonts w:ascii="Times New Roman" w:hAnsi="Times New Roman" w:cs="Times New Roman"/>
          <w:b/>
          <w:sz w:val="28"/>
          <w:szCs w:val="28"/>
          <w:u w:val="single"/>
        </w:rPr>
      </w:pPr>
    </w:p>
    <w:p w14:paraId="7AE9902D" w14:textId="77777777" w:rsidR="00784471" w:rsidRDefault="00784471" w:rsidP="003109D9">
      <w:pPr>
        <w:spacing w:after="0"/>
        <w:jc w:val="both"/>
        <w:rPr>
          <w:rFonts w:ascii="Times New Roman" w:hAnsi="Times New Roman" w:cs="Times New Roman"/>
          <w:b/>
          <w:sz w:val="28"/>
          <w:szCs w:val="28"/>
          <w:u w:val="single"/>
        </w:rPr>
      </w:pPr>
    </w:p>
    <w:p w14:paraId="3F4B3385" w14:textId="77777777" w:rsidR="00784471" w:rsidRDefault="00784471" w:rsidP="003109D9">
      <w:pPr>
        <w:spacing w:after="0"/>
        <w:jc w:val="both"/>
        <w:rPr>
          <w:rFonts w:ascii="Times New Roman" w:hAnsi="Times New Roman" w:cs="Times New Roman"/>
          <w:b/>
          <w:sz w:val="28"/>
          <w:szCs w:val="28"/>
          <w:u w:val="single"/>
        </w:rPr>
      </w:pPr>
    </w:p>
    <w:p w14:paraId="17ADFF96" w14:textId="77777777" w:rsidR="00784471" w:rsidRDefault="00784471" w:rsidP="003109D9">
      <w:pPr>
        <w:spacing w:after="0"/>
        <w:jc w:val="both"/>
        <w:rPr>
          <w:rFonts w:ascii="Times New Roman" w:hAnsi="Times New Roman" w:cs="Times New Roman"/>
          <w:b/>
          <w:sz w:val="28"/>
          <w:szCs w:val="28"/>
          <w:u w:val="single"/>
        </w:rPr>
      </w:pPr>
    </w:p>
    <w:p w14:paraId="62719F51" w14:textId="77777777" w:rsidR="007C7520" w:rsidRDefault="007C7520" w:rsidP="000B7633">
      <w:pPr>
        <w:spacing w:after="0"/>
        <w:jc w:val="both"/>
        <w:rPr>
          <w:rFonts w:ascii="Times New Roman" w:hAnsi="Times New Roman" w:cs="Times New Roman"/>
          <w:b/>
          <w:sz w:val="32"/>
          <w:szCs w:val="32"/>
          <w:u w:val="single"/>
        </w:rPr>
      </w:pPr>
    </w:p>
    <w:p w14:paraId="5DC011F7" w14:textId="1BE2728F" w:rsidR="00A9531D" w:rsidRDefault="00A9531D" w:rsidP="005479EE">
      <w:pPr>
        <w:spacing w:after="0"/>
        <w:jc w:val="both"/>
        <w:rPr>
          <w:rFonts w:ascii="Times New Roman" w:hAnsi="Times New Roman" w:cs="Times New Roman"/>
          <w:b/>
          <w:sz w:val="32"/>
          <w:szCs w:val="32"/>
          <w:u w:val="single"/>
        </w:rPr>
      </w:pPr>
    </w:p>
    <w:p w14:paraId="595194F1" w14:textId="7364E67A" w:rsidR="00177A00" w:rsidRDefault="00177A00" w:rsidP="005479EE">
      <w:pPr>
        <w:spacing w:after="0"/>
        <w:jc w:val="both"/>
        <w:rPr>
          <w:rFonts w:ascii="Times New Roman" w:hAnsi="Times New Roman" w:cs="Times New Roman"/>
          <w:b/>
          <w:sz w:val="32"/>
          <w:szCs w:val="32"/>
          <w:u w:val="single"/>
        </w:rPr>
      </w:pPr>
    </w:p>
    <w:p w14:paraId="00EAD58E" w14:textId="4C0F462F" w:rsidR="00177A00" w:rsidRDefault="00177A00" w:rsidP="005479EE">
      <w:pPr>
        <w:spacing w:after="0"/>
        <w:jc w:val="both"/>
        <w:rPr>
          <w:rFonts w:ascii="Times New Roman" w:hAnsi="Times New Roman" w:cs="Times New Roman"/>
          <w:b/>
          <w:sz w:val="32"/>
          <w:szCs w:val="32"/>
          <w:u w:val="single"/>
        </w:rPr>
      </w:pPr>
    </w:p>
    <w:p w14:paraId="01044941" w14:textId="1C7AE8D4" w:rsidR="00177A00" w:rsidRDefault="00177A00" w:rsidP="005479EE">
      <w:pPr>
        <w:spacing w:after="0"/>
        <w:jc w:val="both"/>
        <w:rPr>
          <w:rFonts w:ascii="Times New Roman" w:hAnsi="Times New Roman" w:cs="Times New Roman"/>
          <w:b/>
          <w:sz w:val="32"/>
          <w:szCs w:val="32"/>
          <w:u w:val="single"/>
        </w:rPr>
      </w:pPr>
    </w:p>
    <w:p w14:paraId="3242D8EC" w14:textId="498894C9" w:rsidR="00177A00" w:rsidRDefault="00177A00" w:rsidP="005479EE">
      <w:pPr>
        <w:spacing w:after="0"/>
        <w:jc w:val="both"/>
        <w:rPr>
          <w:rFonts w:ascii="Times New Roman" w:hAnsi="Times New Roman" w:cs="Times New Roman"/>
          <w:b/>
          <w:sz w:val="32"/>
          <w:szCs w:val="32"/>
          <w:u w:val="single"/>
        </w:rPr>
      </w:pPr>
    </w:p>
    <w:p w14:paraId="17C0CA50" w14:textId="5A1E0E6A" w:rsidR="00177A00" w:rsidRDefault="00177A00" w:rsidP="005479EE">
      <w:pPr>
        <w:spacing w:after="0"/>
        <w:jc w:val="both"/>
        <w:rPr>
          <w:rFonts w:ascii="Times New Roman" w:hAnsi="Times New Roman" w:cs="Times New Roman"/>
          <w:b/>
          <w:sz w:val="32"/>
          <w:szCs w:val="32"/>
          <w:u w:val="single"/>
        </w:rPr>
      </w:pPr>
    </w:p>
    <w:p w14:paraId="4E1BF0EB" w14:textId="20F63D3E" w:rsidR="00177A00" w:rsidRDefault="00177A00" w:rsidP="005479EE">
      <w:pPr>
        <w:spacing w:after="0"/>
        <w:jc w:val="both"/>
        <w:rPr>
          <w:rFonts w:ascii="Times New Roman" w:hAnsi="Times New Roman" w:cs="Times New Roman"/>
          <w:b/>
          <w:sz w:val="32"/>
          <w:szCs w:val="32"/>
          <w:u w:val="single"/>
        </w:rPr>
      </w:pPr>
    </w:p>
    <w:p w14:paraId="21982D25" w14:textId="6608B211" w:rsidR="00177A00" w:rsidRDefault="00177A00" w:rsidP="005479EE">
      <w:pPr>
        <w:spacing w:after="0"/>
        <w:jc w:val="both"/>
        <w:rPr>
          <w:rFonts w:ascii="Times New Roman" w:hAnsi="Times New Roman" w:cs="Times New Roman"/>
          <w:b/>
          <w:sz w:val="32"/>
          <w:szCs w:val="32"/>
          <w:u w:val="single"/>
        </w:rPr>
      </w:pPr>
    </w:p>
    <w:p w14:paraId="76A416E8" w14:textId="100FAF3B" w:rsidR="00177A00" w:rsidRDefault="00177A00" w:rsidP="005479EE">
      <w:pPr>
        <w:spacing w:after="0"/>
        <w:jc w:val="both"/>
        <w:rPr>
          <w:rFonts w:ascii="Times New Roman" w:hAnsi="Times New Roman" w:cs="Times New Roman"/>
          <w:b/>
          <w:sz w:val="32"/>
          <w:szCs w:val="32"/>
          <w:u w:val="single"/>
        </w:rPr>
      </w:pPr>
    </w:p>
    <w:p w14:paraId="44C2221B" w14:textId="66A33E12" w:rsidR="00177A00" w:rsidRDefault="00177A00" w:rsidP="005479EE">
      <w:pPr>
        <w:spacing w:after="0"/>
        <w:jc w:val="both"/>
        <w:rPr>
          <w:rFonts w:ascii="Times New Roman" w:hAnsi="Times New Roman" w:cs="Times New Roman"/>
          <w:b/>
          <w:sz w:val="32"/>
          <w:szCs w:val="32"/>
          <w:u w:val="single"/>
        </w:rPr>
      </w:pPr>
    </w:p>
    <w:p w14:paraId="1F9137B2" w14:textId="21126482" w:rsidR="00177A00" w:rsidRDefault="00177A00" w:rsidP="005479EE">
      <w:pPr>
        <w:spacing w:after="0"/>
        <w:jc w:val="both"/>
        <w:rPr>
          <w:rFonts w:ascii="Times New Roman" w:hAnsi="Times New Roman" w:cs="Times New Roman"/>
          <w:b/>
          <w:sz w:val="32"/>
          <w:szCs w:val="32"/>
          <w:u w:val="single"/>
        </w:rPr>
      </w:pPr>
    </w:p>
    <w:p w14:paraId="59A69595" w14:textId="66C56478" w:rsidR="00177A00" w:rsidRDefault="00177A00" w:rsidP="005479EE">
      <w:pPr>
        <w:spacing w:after="0"/>
        <w:jc w:val="both"/>
        <w:rPr>
          <w:rFonts w:ascii="Times New Roman" w:hAnsi="Times New Roman" w:cs="Times New Roman"/>
          <w:b/>
          <w:sz w:val="32"/>
          <w:szCs w:val="32"/>
          <w:u w:val="single"/>
        </w:rPr>
      </w:pPr>
    </w:p>
    <w:p w14:paraId="3DAC4CA6" w14:textId="16055C37" w:rsidR="00177A00" w:rsidRDefault="00177A00" w:rsidP="005479EE">
      <w:pPr>
        <w:spacing w:after="0"/>
        <w:jc w:val="both"/>
        <w:rPr>
          <w:rFonts w:ascii="Times New Roman" w:hAnsi="Times New Roman" w:cs="Times New Roman"/>
          <w:b/>
          <w:sz w:val="32"/>
          <w:szCs w:val="32"/>
          <w:u w:val="single"/>
        </w:rPr>
      </w:pPr>
    </w:p>
    <w:p w14:paraId="66AF70A3" w14:textId="73810211" w:rsidR="00177A00" w:rsidRDefault="00177A00" w:rsidP="005479EE">
      <w:pPr>
        <w:spacing w:after="0"/>
        <w:jc w:val="both"/>
        <w:rPr>
          <w:rFonts w:ascii="Times New Roman" w:hAnsi="Times New Roman" w:cs="Times New Roman"/>
          <w:b/>
          <w:sz w:val="32"/>
          <w:szCs w:val="32"/>
          <w:u w:val="single"/>
        </w:rPr>
      </w:pPr>
    </w:p>
    <w:p w14:paraId="373932BF" w14:textId="285CAADF" w:rsidR="00177A00" w:rsidRDefault="00177A00" w:rsidP="005479EE">
      <w:pPr>
        <w:spacing w:after="0"/>
        <w:jc w:val="both"/>
        <w:rPr>
          <w:rFonts w:ascii="Times New Roman" w:hAnsi="Times New Roman" w:cs="Times New Roman"/>
          <w:b/>
          <w:sz w:val="32"/>
          <w:szCs w:val="32"/>
          <w:u w:val="single"/>
        </w:rPr>
      </w:pPr>
    </w:p>
    <w:p w14:paraId="10B7B06B" w14:textId="77777777" w:rsidR="00177A00" w:rsidRDefault="00177A00" w:rsidP="005479EE">
      <w:pPr>
        <w:spacing w:after="0"/>
        <w:jc w:val="both"/>
        <w:rPr>
          <w:rFonts w:ascii="Times New Roman" w:hAnsi="Times New Roman" w:cs="Times New Roman"/>
          <w:b/>
          <w:sz w:val="32"/>
          <w:szCs w:val="32"/>
          <w:u w:val="single"/>
        </w:rPr>
      </w:pPr>
    </w:p>
    <w:p w14:paraId="7D94A189" w14:textId="0F955591" w:rsidR="00177A00" w:rsidRPr="00A50A57" w:rsidDel="005D0607" w:rsidRDefault="00177A00" w:rsidP="00177A00">
      <w:pPr>
        <w:contextualSpacing/>
        <w:rPr>
          <w:del w:id="522" w:author="Falcone, Christopher (DOES)" w:date="2021-07-16T09:46:00Z"/>
          <w:rFonts w:ascii="Times New Roman" w:hAnsi="Times New Roman" w:cs="Times New Roman"/>
          <w:sz w:val="24"/>
          <w:szCs w:val="24"/>
        </w:rPr>
      </w:pPr>
      <w:commentRangeStart w:id="523"/>
      <w:del w:id="524" w:author="Falcone, Christopher (DOES)" w:date="2021-07-16T09:46:00Z">
        <w:r w:rsidRPr="00A50A57" w:rsidDel="005D0607">
          <w:rPr>
            <w:rFonts w:ascii="Times New Roman" w:hAnsi="Times New Roman" w:cs="Times New Roman"/>
            <w:sz w:val="24"/>
            <w:szCs w:val="24"/>
          </w:rPr>
          <w:delText>This section provides information requested in section (a) of D.C. Official Code §32-771, which shall include the following outcome measures for job training or adult education participants delineated by job training program and vendor:</w:delText>
        </w:r>
      </w:del>
    </w:p>
    <w:p w14:paraId="4A0602E0" w14:textId="7CC65BDC" w:rsidR="00177A00" w:rsidRPr="00A50A57" w:rsidDel="005D0607" w:rsidRDefault="00177A00" w:rsidP="00177A00">
      <w:pPr>
        <w:pStyle w:val="ListParagraph"/>
        <w:numPr>
          <w:ilvl w:val="0"/>
          <w:numId w:val="20"/>
        </w:numPr>
        <w:rPr>
          <w:del w:id="525" w:author="Falcone, Christopher (DOES)" w:date="2021-07-16T09:46:00Z"/>
          <w:rFonts w:ascii="Times New Roman" w:hAnsi="Times New Roman" w:cs="Times New Roman"/>
          <w:sz w:val="24"/>
          <w:szCs w:val="24"/>
        </w:rPr>
      </w:pPr>
      <w:del w:id="526" w:author="Falcone, Christopher (DOES)" w:date="2021-07-16T09:46:00Z">
        <w:r w:rsidRPr="00A50A57" w:rsidDel="005D0607">
          <w:rPr>
            <w:rFonts w:ascii="Times New Roman" w:hAnsi="Times New Roman" w:cs="Times New Roman"/>
            <w:sz w:val="24"/>
            <w:szCs w:val="24"/>
          </w:rPr>
          <w:delText>New Program Enrollment</w:delText>
        </w:r>
      </w:del>
    </w:p>
    <w:p w14:paraId="63A919D3" w14:textId="19310304" w:rsidR="00177A00" w:rsidRPr="00A50A57" w:rsidDel="005D0607" w:rsidRDefault="00177A00" w:rsidP="00177A00">
      <w:pPr>
        <w:pStyle w:val="ListParagraph"/>
        <w:numPr>
          <w:ilvl w:val="0"/>
          <w:numId w:val="20"/>
        </w:numPr>
        <w:rPr>
          <w:del w:id="527" w:author="Falcone, Christopher (DOES)" w:date="2021-07-16T09:46:00Z"/>
          <w:rFonts w:ascii="Times New Roman" w:hAnsi="Times New Roman" w:cs="Times New Roman"/>
          <w:sz w:val="24"/>
          <w:szCs w:val="24"/>
        </w:rPr>
      </w:pPr>
      <w:del w:id="528" w:author="Falcone, Christopher (DOES)" w:date="2021-07-16T09:46:00Z">
        <w:r w:rsidRPr="00A50A57" w:rsidDel="005D0607">
          <w:rPr>
            <w:rFonts w:ascii="Times New Roman" w:hAnsi="Times New Roman" w:cs="Times New Roman"/>
            <w:sz w:val="24"/>
            <w:szCs w:val="24"/>
          </w:rPr>
          <w:delText>Continued Program Participation (from previous reporting period)</w:delText>
        </w:r>
      </w:del>
    </w:p>
    <w:p w14:paraId="6950944F" w14:textId="1DB73F59" w:rsidR="00177A00" w:rsidRPr="00A50A57" w:rsidDel="005D0607" w:rsidRDefault="00177A00" w:rsidP="00177A00">
      <w:pPr>
        <w:pStyle w:val="ListParagraph"/>
        <w:numPr>
          <w:ilvl w:val="0"/>
          <w:numId w:val="20"/>
        </w:numPr>
        <w:rPr>
          <w:del w:id="529" w:author="Falcone, Christopher (DOES)" w:date="2021-07-16T09:46:00Z"/>
          <w:rFonts w:ascii="Times New Roman" w:hAnsi="Times New Roman" w:cs="Times New Roman"/>
          <w:sz w:val="24"/>
          <w:szCs w:val="24"/>
        </w:rPr>
      </w:pPr>
      <w:del w:id="530" w:author="Falcone, Christopher (DOES)" w:date="2021-07-16T09:46:00Z">
        <w:r w:rsidRPr="00A50A57" w:rsidDel="005D0607">
          <w:rPr>
            <w:rFonts w:ascii="Times New Roman" w:hAnsi="Times New Roman" w:cs="Times New Roman"/>
            <w:sz w:val="24"/>
            <w:szCs w:val="24"/>
          </w:rPr>
          <w:delText>Activity Completion</w:delText>
        </w:r>
      </w:del>
    </w:p>
    <w:p w14:paraId="30EFE0ED" w14:textId="01463D08" w:rsidR="00177A00" w:rsidRPr="004B63FE" w:rsidDel="005D0607" w:rsidRDefault="00177A00" w:rsidP="004B63FE">
      <w:pPr>
        <w:pStyle w:val="ListParagraph"/>
        <w:numPr>
          <w:ilvl w:val="0"/>
          <w:numId w:val="20"/>
        </w:numPr>
        <w:rPr>
          <w:del w:id="531" w:author="Falcone, Christopher (DOES)" w:date="2021-07-16T09:46:00Z"/>
          <w:rFonts w:ascii="Times New Roman" w:hAnsi="Times New Roman" w:cs="Times New Roman"/>
          <w:sz w:val="24"/>
          <w:szCs w:val="24"/>
        </w:rPr>
      </w:pPr>
      <w:del w:id="532" w:author="Falcone, Christopher (DOES)" w:date="2021-07-16T09:46:00Z">
        <w:r w:rsidRPr="00A50A57" w:rsidDel="005D0607">
          <w:rPr>
            <w:rFonts w:ascii="Times New Roman" w:hAnsi="Times New Roman" w:cs="Times New Roman"/>
            <w:sz w:val="24"/>
            <w:szCs w:val="24"/>
          </w:rPr>
          <w:delText>Program</w:delText>
        </w:r>
        <w:r w:rsidDel="005D0607">
          <w:rPr>
            <w:rFonts w:ascii="Times New Roman" w:hAnsi="Times New Roman" w:cs="Times New Roman"/>
            <w:sz w:val="24"/>
            <w:szCs w:val="24"/>
          </w:rPr>
          <w:delText xml:space="preserve"> Exit </w:delText>
        </w:r>
        <w:commentRangeEnd w:id="523"/>
        <w:r w:rsidR="00795B92" w:rsidDel="005D0607">
          <w:rPr>
            <w:rStyle w:val="CommentReference"/>
          </w:rPr>
          <w:commentReference w:id="523"/>
        </w:r>
      </w:del>
    </w:p>
    <w:p w14:paraId="019A7AAC" w14:textId="357DAA02" w:rsidR="00636847" w:rsidRPr="0068620B" w:rsidRDefault="008F3CFA" w:rsidP="005479EE">
      <w:pPr>
        <w:spacing w:after="0"/>
        <w:jc w:val="both"/>
        <w:rPr>
          <w:rFonts w:ascii="Times New Roman" w:hAnsi="Times New Roman" w:cs="Times New Roman"/>
          <w:b/>
          <w:sz w:val="24"/>
          <w:szCs w:val="24"/>
          <w:u w:val="single"/>
        </w:rPr>
      </w:pPr>
      <w:r w:rsidRPr="0068620B">
        <w:rPr>
          <w:rFonts w:ascii="Times New Roman" w:hAnsi="Times New Roman" w:cs="Times New Roman"/>
          <w:b/>
          <w:sz w:val="24"/>
          <w:szCs w:val="24"/>
          <w:u w:val="single"/>
        </w:rPr>
        <w:t xml:space="preserve">DC Infrastructure Academy (DCIA) </w:t>
      </w:r>
    </w:p>
    <w:p w14:paraId="022737F8" w14:textId="59C4E307" w:rsidR="00587D4E" w:rsidRDefault="00587D4E" w:rsidP="00477066">
      <w:pPr>
        <w:rPr>
          <w:rFonts w:ascii="Times New Roman" w:hAnsi="Times New Roman" w:cs="Times New Roman"/>
          <w:b/>
          <w:sz w:val="24"/>
          <w:szCs w:val="24"/>
        </w:rPr>
      </w:pPr>
      <w:r>
        <w:rPr>
          <w:rFonts w:ascii="Times New Roman" w:hAnsi="Times New Roman" w:cs="Times New Roman"/>
          <w:b/>
          <w:sz w:val="24"/>
          <w:szCs w:val="24"/>
        </w:rPr>
        <w:t>DCIA</w:t>
      </w:r>
      <w:r w:rsidR="00636847">
        <w:rPr>
          <w:rFonts w:ascii="Times New Roman" w:hAnsi="Times New Roman" w:cs="Times New Roman"/>
          <w:b/>
          <w:sz w:val="24"/>
          <w:szCs w:val="24"/>
        </w:rPr>
        <w:t xml:space="preserve"> Program</w:t>
      </w:r>
      <w:r>
        <w:rPr>
          <w:rFonts w:ascii="Times New Roman" w:hAnsi="Times New Roman" w:cs="Times New Roman"/>
          <w:b/>
          <w:sz w:val="24"/>
          <w:szCs w:val="24"/>
        </w:rPr>
        <w:t xml:space="preserve"> </w:t>
      </w:r>
      <w:r w:rsidRPr="00973FBF">
        <w:rPr>
          <w:rFonts w:ascii="Times New Roman" w:hAnsi="Times New Roman" w:cs="Times New Roman"/>
          <w:b/>
          <w:sz w:val="24"/>
          <w:szCs w:val="24"/>
        </w:rPr>
        <w:t>PARTNERS</w:t>
      </w:r>
      <w:r w:rsidR="00636847">
        <w:rPr>
          <w:rFonts w:ascii="Times New Roman" w:hAnsi="Times New Roman" w:cs="Times New Roman"/>
          <w:b/>
          <w:sz w:val="24"/>
          <w:szCs w:val="24"/>
        </w:rPr>
        <w:t xml:space="preserve"> </w:t>
      </w:r>
      <w:bookmarkStart w:id="533" w:name="_Hlk6562267"/>
    </w:p>
    <w:tbl>
      <w:tblPr>
        <w:tblStyle w:val="TableGrid"/>
        <w:tblpPr w:leftFromText="180" w:rightFromText="180" w:vertAnchor="text" w:horzAnchor="margin" w:tblpY="412"/>
        <w:tblOverlap w:val="never"/>
        <w:tblW w:w="10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7"/>
        <w:gridCol w:w="5052"/>
      </w:tblGrid>
      <w:tr w:rsidR="00477066" w:rsidRPr="000B7633" w14:paraId="777E3EFB" w14:textId="77777777" w:rsidTr="00477066">
        <w:trPr>
          <w:trHeight w:val="140"/>
        </w:trPr>
        <w:tc>
          <w:tcPr>
            <w:tcW w:w="5457" w:type="dxa"/>
            <w:vAlign w:val="center"/>
          </w:tcPr>
          <w:p w14:paraId="004E6908" w14:textId="77777777" w:rsidR="00477066" w:rsidRPr="000B7633" w:rsidRDefault="00477066" w:rsidP="00177A00">
            <w:pPr>
              <w:pStyle w:val="ListParagraph"/>
              <w:numPr>
                <w:ilvl w:val="0"/>
                <w:numId w:val="15"/>
              </w:numPr>
              <w:rPr>
                <w:rFonts w:ascii="Times New Roman" w:hAnsi="Times New Roman" w:cs="Times New Roman"/>
                <w:sz w:val="20"/>
                <w:szCs w:val="20"/>
              </w:rPr>
            </w:pPr>
            <w:bookmarkStart w:id="534" w:name="_Hlk69916138"/>
            <w:r w:rsidRPr="000B7633">
              <w:rPr>
                <w:rFonts w:ascii="Times New Roman" w:hAnsi="Times New Roman" w:cs="Times New Roman"/>
                <w:sz w:val="20"/>
                <w:szCs w:val="20"/>
              </w:rPr>
              <w:t>PEPCO (An EXCELON COMPANY)</w:t>
            </w:r>
          </w:p>
        </w:tc>
        <w:tc>
          <w:tcPr>
            <w:tcW w:w="5052" w:type="dxa"/>
            <w:vAlign w:val="center"/>
          </w:tcPr>
          <w:p w14:paraId="5B200C21" w14:textId="77777777" w:rsidR="00477066" w:rsidRPr="000B7633" w:rsidRDefault="00477066" w:rsidP="00177A00">
            <w:pPr>
              <w:pStyle w:val="ListParagraph"/>
              <w:numPr>
                <w:ilvl w:val="0"/>
                <w:numId w:val="15"/>
              </w:numPr>
              <w:rPr>
                <w:rFonts w:ascii="Times New Roman" w:hAnsi="Times New Roman" w:cs="Times New Roman"/>
                <w:sz w:val="20"/>
                <w:szCs w:val="20"/>
              </w:rPr>
            </w:pPr>
            <w:r w:rsidRPr="000B7633">
              <w:rPr>
                <w:rFonts w:ascii="Times New Roman" w:hAnsi="Times New Roman" w:cs="Times New Roman"/>
                <w:sz w:val="20"/>
                <w:szCs w:val="20"/>
              </w:rPr>
              <w:t>WASHINGTON GAS</w:t>
            </w:r>
          </w:p>
        </w:tc>
      </w:tr>
      <w:tr w:rsidR="00477066" w:rsidRPr="000B7633" w14:paraId="2575F799" w14:textId="77777777" w:rsidTr="00477066">
        <w:trPr>
          <w:trHeight w:val="438"/>
        </w:trPr>
        <w:tc>
          <w:tcPr>
            <w:tcW w:w="5457" w:type="dxa"/>
          </w:tcPr>
          <w:p w14:paraId="4143081D" w14:textId="77777777" w:rsidR="00477066" w:rsidRPr="00477066" w:rsidRDefault="00477066" w:rsidP="00177A00">
            <w:pPr>
              <w:pStyle w:val="ListParagraph"/>
              <w:numPr>
                <w:ilvl w:val="0"/>
                <w:numId w:val="33"/>
              </w:numPr>
              <w:rPr>
                <w:rFonts w:ascii="Times New Roman" w:hAnsi="Times New Roman" w:cs="Times New Roman"/>
                <w:sz w:val="20"/>
                <w:szCs w:val="20"/>
              </w:rPr>
            </w:pPr>
            <w:commentRangeStart w:id="535"/>
            <w:r w:rsidRPr="00477066">
              <w:rPr>
                <w:rFonts w:ascii="Times New Roman" w:hAnsi="Times New Roman" w:cs="Times New Roman"/>
                <w:sz w:val="20"/>
                <w:szCs w:val="20"/>
              </w:rPr>
              <w:t xml:space="preserve">UNIVERSITY OF THE DISTRICT OF COLUMBIA </w:t>
            </w:r>
          </w:p>
          <w:p w14:paraId="439B0DC9" w14:textId="77777777" w:rsidR="00477066" w:rsidRPr="00477066" w:rsidRDefault="00477066" w:rsidP="00177A00">
            <w:pPr>
              <w:pStyle w:val="ListParagraph"/>
              <w:numPr>
                <w:ilvl w:val="0"/>
                <w:numId w:val="33"/>
              </w:numPr>
              <w:rPr>
                <w:rFonts w:ascii="Times New Roman" w:hAnsi="Times New Roman" w:cs="Times New Roman"/>
                <w:sz w:val="20"/>
                <w:szCs w:val="20"/>
              </w:rPr>
            </w:pPr>
            <w:r w:rsidRPr="00477066">
              <w:rPr>
                <w:rFonts w:ascii="Times New Roman" w:hAnsi="Times New Roman" w:cs="Times New Roman"/>
                <w:sz w:val="20"/>
                <w:szCs w:val="20"/>
              </w:rPr>
              <w:t>DC WATER</w:t>
            </w:r>
          </w:p>
          <w:p w14:paraId="2E6CBC46" w14:textId="1F91592D" w:rsidR="00477066" w:rsidRPr="00477066" w:rsidRDefault="00477066" w:rsidP="00177A00">
            <w:pPr>
              <w:pStyle w:val="ListParagraph"/>
              <w:numPr>
                <w:ilvl w:val="0"/>
                <w:numId w:val="33"/>
              </w:numPr>
              <w:rPr>
                <w:rFonts w:ascii="Times New Roman" w:hAnsi="Times New Roman" w:cs="Times New Roman"/>
                <w:sz w:val="20"/>
                <w:szCs w:val="20"/>
              </w:rPr>
            </w:pPr>
            <w:r w:rsidRPr="00477066">
              <w:rPr>
                <w:rFonts w:ascii="Times New Roman" w:hAnsi="Times New Roman" w:cs="Times New Roman"/>
                <w:sz w:val="20"/>
                <w:szCs w:val="20"/>
              </w:rPr>
              <w:t xml:space="preserve">DEPARTMENT OF ENERGY AND </w:t>
            </w:r>
            <w:del w:id="536" w:author="Garrett, Tynekia (DOES)" w:date="2021-07-13T10:54:00Z">
              <w:r w:rsidRPr="00477066" w:rsidDel="0074456B">
                <w:rPr>
                  <w:rFonts w:ascii="Times New Roman" w:hAnsi="Times New Roman" w:cs="Times New Roman"/>
                  <w:sz w:val="20"/>
                  <w:szCs w:val="20"/>
                </w:rPr>
                <w:delText xml:space="preserve">ENVIRNOMENT </w:delText>
              </w:r>
            </w:del>
            <w:ins w:id="537" w:author="Garrett, Tynekia (DOES)" w:date="2021-07-13T10:54:00Z">
              <w:r w:rsidR="0074456B" w:rsidRPr="00477066">
                <w:rPr>
                  <w:rFonts w:ascii="Times New Roman" w:hAnsi="Times New Roman" w:cs="Times New Roman"/>
                  <w:sz w:val="20"/>
                  <w:szCs w:val="20"/>
                </w:rPr>
                <w:t>ENVIR</w:t>
              </w:r>
              <w:r w:rsidR="0074456B">
                <w:rPr>
                  <w:rFonts w:ascii="Times New Roman" w:hAnsi="Times New Roman" w:cs="Times New Roman"/>
                  <w:sz w:val="20"/>
                  <w:szCs w:val="20"/>
                </w:rPr>
                <w:t>ON</w:t>
              </w:r>
              <w:r w:rsidR="0074456B" w:rsidRPr="00477066">
                <w:rPr>
                  <w:rFonts w:ascii="Times New Roman" w:hAnsi="Times New Roman" w:cs="Times New Roman"/>
                  <w:sz w:val="20"/>
                  <w:szCs w:val="20"/>
                </w:rPr>
                <w:t xml:space="preserve">MENT </w:t>
              </w:r>
            </w:ins>
          </w:p>
        </w:tc>
        <w:tc>
          <w:tcPr>
            <w:tcW w:w="5052" w:type="dxa"/>
            <w:vAlign w:val="center"/>
          </w:tcPr>
          <w:p w14:paraId="1C7FA49F" w14:textId="2936FD3B" w:rsidR="00477066" w:rsidRDefault="00477066" w:rsidP="00177A00">
            <w:pPr>
              <w:pStyle w:val="ListParagraph"/>
              <w:numPr>
                <w:ilvl w:val="0"/>
                <w:numId w:val="15"/>
              </w:numPr>
              <w:rPr>
                <w:rFonts w:ascii="Times New Roman" w:hAnsi="Times New Roman" w:cs="Times New Roman"/>
                <w:sz w:val="20"/>
                <w:szCs w:val="20"/>
              </w:rPr>
            </w:pPr>
            <w:r w:rsidRPr="000B7633">
              <w:rPr>
                <w:rFonts w:ascii="Times New Roman" w:hAnsi="Times New Roman" w:cs="Times New Roman"/>
                <w:sz w:val="20"/>
                <w:szCs w:val="20"/>
              </w:rPr>
              <w:t>WASHINGTON METROPOLITAN AREA TRANSIT AUTHORITY</w:t>
            </w:r>
            <w:ins w:id="538" w:author="Falcone, Christopher (DOES)" w:date="2021-07-15T14:46:00Z">
              <w:r w:rsidR="00795B92">
                <w:rPr>
                  <w:rFonts w:ascii="Times New Roman" w:hAnsi="Times New Roman" w:cs="Times New Roman"/>
                  <w:sz w:val="20"/>
                  <w:szCs w:val="20"/>
                </w:rPr>
                <w:t xml:space="preserve"> (WMATA)</w:t>
              </w:r>
            </w:ins>
          </w:p>
          <w:p w14:paraId="67DB1D69" w14:textId="77777777" w:rsidR="00477066" w:rsidRDefault="00477066" w:rsidP="00177A00">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DEPARTMENT OF TRANSPORTATION</w:t>
            </w:r>
            <w:commentRangeEnd w:id="535"/>
            <w:r w:rsidR="00D95378">
              <w:rPr>
                <w:rStyle w:val="CommentReference"/>
              </w:rPr>
              <w:commentReference w:id="535"/>
            </w:r>
          </w:p>
          <w:p w14:paraId="5C042115" w14:textId="77777777" w:rsidR="00477066" w:rsidRPr="000B7633" w:rsidRDefault="00477066" w:rsidP="00177A00">
            <w:pPr>
              <w:pStyle w:val="ListParagraph"/>
              <w:rPr>
                <w:rFonts w:ascii="Times New Roman" w:hAnsi="Times New Roman" w:cs="Times New Roman"/>
                <w:sz w:val="20"/>
                <w:szCs w:val="20"/>
              </w:rPr>
            </w:pPr>
          </w:p>
        </w:tc>
      </w:tr>
      <w:bookmarkEnd w:id="534"/>
    </w:tbl>
    <w:p w14:paraId="4701E5EC" w14:textId="77777777" w:rsidR="00477066" w:rsidRDefault="00477066" w:rsidP="003308EE">
      <w:pPr>
        <w:spacing w:after="120"/>
        <w:rPr>
          <w:rFonts w:ascii="Times New Roman" w:hAnsi="Times New Roman" w:cs="Times New Roman"/>
          <w:b/>
          <w:sz w:val="24"/>
          <w:szCs w:val="24"/>
        </w:rPr>
      </w:pPr>
    </w:p>
    <w:p w14:paraId="6EA430D0" w14:textId="4F032727" w:rsidR="003308EE" w:rsidRPr="00EB617B" w:rsidRDefault="003308EE" w:rsidP="003308EE">
      <w:pPr>
        <w:spacing w:after="120"/>
        <w:rPr>
          <w:rFonts w:ascii="Times New Roman" w:hAnsi="Times New Roman" w:cs="Times New Roman"/>
          <w:b/>
          <w:sz w:val="24"/>
          <w:szCs w:val="24"/>
        </w:rPr>
      </w:pPr>
      <w:r w:rsidRPr="00EB617B">
        <w:rPr>
          <w:rFonts w:ascii="Times New Roman" w:hAnsi="Times New Roman" w:cs="Times New Roman"/>
          <w:b/>
          <w:sz w:val="24"/>
          <w:szCs w:val="24"/>
        </w:rPr>
        <w:t xml:space="preserve">Program </w:t>
      </w:r>
      <w:r>
        <w:rPr>
          <w:rFonts w:ascii="Times New Roman" w:hAnsi="Times New Roman" w:cs="Times New Roman"/>
          <w:b/>
          <w:sz w:val="24"/>
          <w:szCs w:val="24"/>
        </w:rPr>
        <w:t xml:space="preserve">Service Level </w:t>
      </w:r>
      <w:r w:rsidRPr="00EB617B">
        <w:rPr>
          <w:rFonts w:ascii="Times New Roman" w:hAnsi="Times New Roman" w:cs="Times New Roman"/>
          <w:b/>
          <w:sz w:val="24"/>
          <w:szCs w:val="24"/>
        </w:rPr>
        <w:t>D</w:t>
      </w:r>
      <w:r>
        <w:rPr>
          <w:rFonts w:ascii="Times New Roman" w:hAnsi="Times New Roman" w:cs="Times New Roman"/>
          <w:b/>
          <w:sz w:val="24"/>
          <w:szCs w:val="24"/>
        </w:rPr>
        <w:t>etai</w:t>
      </w:r>
      <w:commentRangeStart w:id="539"/>
      <w:r>
        <w:rPr>
          <w:rFonts w:ascii="Times New Roman" w:hAnsi="Times New Roman" w:cs="Times New Roman"/>
          <w:b/>
          <w:sz w:val="24"/>
          <w:szCs w:val="24"/>
        </w:rPr>
        <w:t>ls</w:t>
      </w:r>
      <w:commentRangeEnd w:id="539"/>
      <w:r w:rsidR="005D0607">
        <w:rPr>
          <w:rStyle w:val="CommentReference"/>
        </w:rPr>
        <w:commentReference w:id="539"/>
      </w:r>
    </w:p>
    <w:bookmarkEnd w:id="53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1325"/>
        <w:gridCol w:w="969"/>
        <w:gridCol w:w="1236"/>
        <w:gridCol w:w="623"/>
        <w:gridCol w:w="1171"/>
        <w:gridCol w:w="724"/>
        <w:gridCol w:w="1977"/>
      </w:tblGrid>
      <w:tr w:rsidR="0074255D" w:rsidRPr="000B7633" w14:paraId="755081DD" w14:textId="77777777" w:rsidTr="0074255D">
        <w:trPr>
          <w:trHeight w:val="215"/>
          <w:jc w:val="center"/>
        </w:trPr>
        <w:tc>
          <w:tcPr>
            <w:tcW w:w="709" w:type="pct"/>
            <w:shd w:val="clear" w:color="auto" w:fill="FDE9D9" w:themeFill="accent6" w:themeFillTint="33"/>
          </w:tcPr>
          <w:p w14:paraId="373F9161" w14:textId="77777777" w:rsidR="0074255D" w:rsidRPr="000B7633" w:rsidRDefault="0074255D" w:rsidP="00F945F9">
            <w:pPr>
              <w:jc w:val="center"/>
              <w:rPr>
                <w:rFonts w:ascii="Times New Roman" w:hAnsi="Times New Roman" w:cs="Times New Roman"/>
                <w:b/>
                <w:sz w:val="18"/>
                <w:szCs w:val="18"/>
              </w:rPr>
            </w:pPr>
          </w:p>
        </w:tc>
        <w:tc>
          <w:tcPr>
            <w:tcW w:w="4291" w:type="pct"/>
            <w:gridSpan w:val="7"/>
            <w:shd w:val="clear" w:color="auto" w:fill="FDE9D9" w:themeFill="accent6" w:themeFillTint="33"/>
            <w:noWrap/>
            <w:vAlign w:val="bottom"/>
            <w:hideMark/>
          </w:tcPr>
          <w:p w14:paraId="072ED2BD" w14:textId="64449CC8" w:rsidR="0074255D" w:rsidRPr="000B7633" w:rsidRDefault="0074255D" w:rsidP="00F945F9">
            <w:pPr>
              <w:jc w:val="center"/>
              <w:rPr>
                <w:rFonts w:ascii="Times New Roman" w:hAnsi="Times New Roman" w:cs="Times New Roman"/>
                <w:sz w:val="18"/>
                <w:szCs w:val="18"/>
              </w:rPr>
            </w:pPr>
            <w:r w:rsidRPr="000B7633">
              <w:rPr>
                <w:rFonts w:ascii="Times New Roman" w:hAnsi="Times New Roman" w:cs="Times New Roman"/>
                <w:b/>
                <w:sz w:val="18"/>
                <w:szCs w:val="18"/>
              </w:rPr>
              <w:t>FY20</w:t>
            </w:r>
            <w:r>
              <w:rPr>
                <w:rFonts w:ascii="Times New Roman" w:hAnsi="Times New Roman" w:cs="Times New Roman"/>
                <w:b/>
                <w:sz w:val="18"/>
                <w:szCs w:val="18"/>
              </w:rPr>
              <w:t>20</w:t>
            </w:r>
            <w:r w:rsidRPr="000B7633">
              <w:rPr>
                <w:rFonts w:ascii="Times New Roman" w:hAnsi="Times New Roman" w:cs="Times New Roman"/>
                <w:b/>
                <w:sz w:val="18"/>
                <w:szCs w:val="18"/>
              </w:rPr>
              <w:t xml:space="preserve"> </w:t>
            </w:r>
          </w:p>
          <w:p w14:paraId="2A5761D2" w14:textId="77777777" w:rsidR="0074255D" w:rsidRPr="000B7633" w:rsidRDefault="0074255D" w:rsidP="00F945F9">
            <w:pPr>
              <w:spacing w:after="0" w:line="240" w:lineRule="auto"/>
              <w:rPr>
                <w:rFonts w:ascii="Times New Roman" w:eastAsia="Times New Roman" w:hAnsi="Times New Roman" w:cs="Times New Roman"/>
                <w:b/>
                <w:bCs/>
                <w:sz w:val="18"/>
                <w:szCs w:val="18"/>
              </w:rPr>
            </w:pPr>
          </w:p>
        </w:tc>
      </w:tr>
      <w:tr w:rsidR="0074255D" w:rsidRPr="000B7633" w14:paraId="11C6CDA2" w14:textId="77777777" w:rsidTr="001F5BCB">
        <w:trPr>
          <w:trHeight w:val="600"/>
          <w:jc w:val="center"/>
        </w:trPr>
        <w:tc>
          <w:tcPr>
            <w:tcW w:w="709" w:type="pct"/>
            <w:vMerge w:val="restart"/>
            <w:shd w:val="clear" w:color="000000" w:fill="D9E1F2"/>
            <w:vAlign w:val="center"/>
          </w:tcPr>
          <w:p w14:paraId="0023DE0A" w14:textId="6DD1E95B" w:rsidR="0074255D" w:rsidRPr="000B7633" w:rsidRDefault="0074255D" w:rsidP="00F945F9">
            <w:pPr>
              <w:spacing w:after="0" w:line="240" w:lineRule="auto"/>
              <w:jc w:val="center"/>
              <w:rPr>
                <w:rFonts w:ascii="Times New Roman" w:eastAsia="Times New Roman" w:hAnsi="Times New Roman" w:cs="Times New Roman"/>
                <w:b/>
                <w:bCs/>
                <w:i/>
                <w:iCs/>
                <w:color w:val="000000"/>
                <w:sz w:val="18"/>
                <w:szCs w:val="18"/>
              </w:rPr>
            </w:pPr>
            <w:r w:rsidRPr="0074255D">
              <w:rPr>
                <w:rFonts w:ascii="Times New Roman" w:eastAsia="Times New Roman" w:hAnsi="Times New Roman" w:cs="Times New Roman"/>
                <w:b/>
                <w:bCs/>
                <w:i/>
                <w:iCs/>
                <w:color w:val="000000"/>
                <w:sz w:val="18"/>
                <w:szCs w:val="18"/>
              </w:rPr>
              <w:t xml:space="preserve">Vendor name  </w:t>
            </w:r>
          </w:p>
        </w:tc>
        <w:tc>
          <w:tcPr>
            <w:tcW w:w="709" w:type="pct"/>
            <w:vMerge w:val="restart"/>
            <w:shd w:val="clear" w:color="000000" w:fill="D9E1F2"/>
            <w:vAlign w:val="center"/>
            <w:hideMark/>
          </w:tcPr>
          <w:p w14:paraId="2C92ED8D" w14:textId="7E77956F" w:rsidR="0074255D" w:rsidRPr="000B7633" w:rsidRDefault="003919AA" w:rsidP="00F945F9">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i/>
                <w:iCs/>
                <w:color w:val="000000"/>
                <w:sz w:val="18"/>
                <w:szCs w:val="18"/>
              </w:rPr>
              <w:t xml:space="preserve">Course Description </w:t>
            </w:r>
            <w:r w:rsidR="0074255D" w:rsidRPr="000B7633">
              <w:rPr>
                <w:rFonts w:ascii="Times New Roman" w:eastAsia="Times New Roman" w:hAnsi="Times New Roman" w:cs="Times New Roman"/>
                <w:b/>
                <w:bCs/>
                <w:i/>
                <w:iCs/>
                <w:color w:val="000000"/>
                <w:sz w:val="18"/>
                <w:szCs w:val="18"/>
              </w:rPr>
              <w:t xml:space="preserve"> </w:t>
            </w:r>
          </w:p>
        </w:tc>
        <w:tc>
          <w:tcPr>
            <w:tcW w:w="518" w:type="pct"/>
            <w:vMerge w:val="restart"/>
            <w:shd w:val="clear" w:color="000000" w:fill="D9E1F2"/>
            <w:vAlign w:val="center"/>
            <w:hideMark/>
          </w:tcPr>
          <w:p w14:paraId="1BB01437" w14:textId="5E3A5843" w:rsidR="0074255D" w:rsidRPr="000B7633" w:rsidRDefault="0074255D" w:rsidP="00F945F9">
            <w:pPr>
              <w:spacing w:after="0" w:line="240" w:lineRule="auto"/>
              <w:jc w:val="center"/>
              <w:rPr>
                <w:rFonts w:ascii="Times New Roman" w:eastAsia="Times New Roman" w:hAnsi="Times New Roman" w:cs="Times New Roman"/>
                <w:b/>
                <w:bCs/>
                <w:i/>
                <w:iCs/>
                <w:color w:val="000000"/>
                <w:sz w:val="18"/>
                <w:szCs w:val="18"/>
              </w:rPr>
            </w:pPr>
            <w:r w:rsidRPr="000B7633">
              <w:rPr>
                <w:rFonts w:ascii="Times New Roman" w:eastAsia="Times New Roman" w:hAnsi="Times New Roman" w:cs="Times New Roman"/>
                <w:b/>
                <w:bCs/>
                <w:i/>
                <w:iCs/>
                <w:color w:val="000000"/>
                <w:sz w:val="18"/>
                <w:szCs w:val="18"/>
              </w:rPr>
              <w:t xml:space="preserve">New Program Enrollments </w:t>
            </w:r>
          </w:p>
        </w:tc>
        <w:tc>
          <w:tcPr>
            <w:tcW w:w="661" w:type="pct"/>
            <w:vMerge w:val="restart"/>
            <w:shd w:val="clear" w:color="000000" w:fill="D9E1F2"/>
            <w:vAlign w:val="center"/>
            <w:hideMark/>
          </w:tcPr>
          <w:p w14:paraId="3660F138" w14:textId="1C3240F6" w:rsidR="0074255D" w:rsidRPr="000B7633" w:rsidRDefault="001F5BCB" w:rsidP="00F945F9">
            <w:pPr>
              <w:spacing w:after="0" w:line="240" w:lineRule="auto"/>
              <w:jc w:val="center"/>
              <w:rPr>
                <w:rFonts w:ascii="Times New Roman" w:eastAsia="Times New Roman" w:hAnsi="Times New Roman" w:cs="Times New Roman"/>
                <w:b/>
                <w:bCs/>
                <w:i/>
                <w:iCs/>
                <w:color w:val="000000"/>
                <w:sz w:val="18"/>
                <w:szCs w:val="18"/>
              </w:rPr>
            </w:pPr>
            <w:commentRangeStart w:id="540"/>
            <w:r>
              <w:rPr>
                <w:rFonts w:ascii="Times New Roman" w:eastAsia="Times New Roman" w:hAnsi="Times New Roman" w:cs="Times New Roman"/>
                <w:b/>
                <w:bCs/>
                <w:i/>
                <w:iCs/>
                <w:color w:val="000000"/>
                <w:sz w:val="18"/>
                <w:szCs w:val="18"/>
              </w:rPr>
              <w:t xml:space="preserve">Occupational Codes </w:t>
            </w:r>
            <w:r w:rsidR="0074255D" w:rsidRPr="000B7633">
              <w:rPr>
                <w:rFonts w:ascii="Times New Roman" w:eastAsia="Times New Roman" w:hAnsi="Times New Roman" w:cs="Times New Roman"/>
                <w:b/>
                <w:bCs/>
                <w:i/>
                <w:iCs/>
                <w:color w:val="000000"/>
                <w:sz w:val="18"/>
                <w:szCs w:val="18"/>
              </w:rPr>
              <w:t xml:space="preserve"> </w:t>
            </w:r>
            <w:commentRangeEnd w:id="540"/>
            <w:r w:rsidR="00D95378">
              <w:rPr>
                <w:rStyle w:val="CommentReference"/>
              </w:rPr>
              <w:commentReference w:id="540"/>
            </w:r>
          </w:p>
        </w:tc>
        <w:tc>
          <w:tcPr>
            <w:tcW w:w="959" w:type="pct"/>
            <w:gridSpan w:val="2"/>
            <w:shd w:val="clear" w:color="000000" w:fill="D9E1F2"/>
            <w:vAlign w:val="center"/>
            <w:hideMark/>
          </w:tcPr>
          <w:p w14:paraId="4012C052" w14:textId="77777777" w:rsidR="0074255D" w:rsidRPr="000B7633" w:rsidRDefault="0074255D" w:rsidP="00F945F9">
            <w:pPr>
              <w:spacing w:after="0" w:line="240" w:lineRule="auto"/>
              <w:jc w:val="center"/>
              <w:rPr>
                <w:rFonts w:ascii="Times New Roman" w:eastAsia="Times New Roman" w:hAnsi="Times New Roman" w:cs="Times New Roman"/>
                <w:b/>
                <w:bCs/>
                <w:i/>
                <w:iCs/>
                <w:color w:val="000000"/>
                <w:sz w:val="18"/>
                <w:szCs w:val="18"/>
              </w:rPr>
            </w:pPr>
            <w:commentRangeStart w:id="541"/>
            <w:r w:rsidRPr="000B7633">
              <w:rPr>
                <w:rFonts w:ascii="Times New Roman" w:eastAsia="Times New Roman" w:hAnsi="Times New Roman" w:cs="Times New Roman"/>
                <w:b/>
                <w:bCs/>
                <w:i/>
                <w:iCs/>
                <w:color w:val="000000"/>
                <w:sz w:val="18"/>
                <w:szCs w:val="18"/>
              </w:rPr>
              <w:t xml:space="preserve">Participants Completing Program </w:t>
            </w:r>
            <w:commentRangeEnd w:id="541"/>
            <w:r w:rsidR="00222BC4">
              <w:rPr>
                <w:rStyle w:val="CommentReference"/>
              </w:rPr>
              <w:commentReference w:id="541"/>
            </w:r>
          </w:p>
        </w:tc>
        <w:tc>
          <w:tcPr>
            <w:tcW w:w="1444" w:type="pct"/>
            <w:gridSpan w:val="2"/>
            <w:shd w:val="clear" w:color="000000" w:fill="D9E1F2"/>
            <w:vAlign w:val="center"/>
            <w:hideMark/>
          </w:tcPr>
          <w:p w14:paraId="2A68CE80" w14:textId="77777777" w:rsidR="0074255D" w:rsidRPr="000B7633" w:rsidRDefault="0074255D" w:rsidP="00F945F9">
            <w:pPr>
              <w:spacing w:after="0" w:line="240" w:lineRule="auto"/>
              <w:jc w:val="center"/>
              <w:rPr>
                <w:rFonts w:ascii="Times New Roman" w:eastAsia="Times New Roman" w:hAnsi="Times New Roman" w:cs="Times New Roman"/>
                <w:b/>
                <w:bCs/>
                <w:i/>
                <w:iCs/>
                <w:color w:val="000000"/>
                <w:sz w:val="18"/>
                <w:szCs w:val="18"/>
              </w:rPr>
            </w:pPr>
            <w:r w:rsidRPr="000B7633">
              <w:rPr>
                <w:rFonts w:ascii="Times New Roman" w:eastAsia="Times New Roman" w:hAnsi="Times New Roman" w:cs="Times New Roman"/>
                <w:b/>
                <w:bCs/>
                <w:i/>
                <w:iCs/>
                <w:color w:val="000000"/>
                <w:sz w:val="18"/>
                <w:szCs w:val="18"/>
              </w:rPr>
              <w:t>Credentials Earned</w:t>
            </w:r>
          </w:p>
        </w:tc>
      </w:tr>
      <w:tr w:rsidR="0074255D" w:rsidRPr="000B7633" w14:paraId="59B915AF" w14:textId="77777777" w:rsidTr="001F5BCB">
        <w:trPr>
          <w:trHeight w:val="70"/>
          <w:jc w:val="center"/>
        </w:trPr>
        <w:tc>
          <w:tcPr>
            <w:tcW w:w="709" w:type="pct"/>
            <w:vMerge/>
          </w:tcPr>
          <w:p w14:paraId="44C3AE5F" w14:textId="77777777" w:rsidR="0074255D" w:rsidRPr="000B7633" w:rsidRDefault="0074255D" w:rsidP="00F945F9">
            <w:pPr>
              <w:spacing w:after="0" w:line="240" w:lineRule="auto"/>
              <w:rPr>
                <w:rFonts w:ascii="Times New Roman" w:eastAsia="Times New Roman" w:hAnsi="Times New Roman" w:cs="Times New Roman"/>
                <w:b/>
                <w:bCs/>
                <w:i/>
                <w:iCs/>
                <w:color w:val="000000"/>
                <w:sz w:val="18"/>
                <w:szCs w:val="18"/>
              </w:rPr>
            </w:pPr>
          </w:p>
        </w:tc>
        <w:tc>
          <w:tcPr>
            <w:tcW w:w="709" w:type="pct"/>
            <w:vMerge/>
            <w:vAlign w:val="center"/>
            <w:hideMark/>
          </w:tcPr>
          <w:p w14:paraId="12CB7E1F" w14:textId="7B09DF2D" w:rsidR="0074255D" w:rsidRPr="000B7633" w:rsidRDefault="0074255D" w:rsidP="00F945F9">
            <w:pPr>
              <w:spacing w:after="0" w:line="240" w:lineRule="auto"/>
              <w:rPr>
                <w:rFonts w:ascii="Times New Roman" w:eastAsia="Times New Roman" w:hAnsi="Times New Roman" w:cs="Times New Roman"/>
                <w:b/>
                <w:bCs/>
                <w:i/>
                <w:iCs/>
                <w:color w:val="000000"/>
                <w:sz w:val="18"/>
                <w:szCs w:val="18"/>
              </w:rPr>
            </w:pPr>
          </w:p>
        </w:tc>
        <w:tc>
          <w:tcPr>
            <w:tcW w:w="518" w:type="pct"/>
            <w:vMerge/>
            <w:vAlign w:val="center"/>
            <w:hideMark/>
          </w:tcPr>
          <w:p w14:paraId="23B21C91" w14:textId="77777777" w:rsidR="0074255D" w:rsidRPr="000B7633" w:rsidRDefault="0074255D" w:rsidP="00F945F9">
            <w:pPr>
              <w:spacing w:after="0" w:line="240" w:lineRule="auto"/>
              <w:rPr>
                <w:rFonts w:ascii="Times New Roman" w:eastAsia="Times New Roman" w:hAnsi="Times New Roman" w:cs="Times New Roman"/>
                <w:b/>
                <w:bCs/>
                <w:i/>
                <w:iCs/>
                <w:color w:val="000000"/>
                <w:sz w:val="18"/>
                <w:szCs w:val="18"/>
              </w:rPr>
            </w:pPr>
          </w:p>
        </w:tc>
        <w:tc>
          <w:tcPr>
            <w:tcW w:w="661" w:type="pct"/>
            <w:vMerge/>
            <w:vAlign w:val="center"/>
            <w:hideMark/>
          </w:tcPr>
          <w:p w14:paraId="7F693970" w14:textId="77777777" w:rsidR="0074255D" w:rsidRPr="000B7633" w:rsidRDefault="0074255D" w:rsidP="00F945F9">
            <w:pPr>
              <w:spacing w:after="0" w:line="240" w:lineRule="auto"/>
              <w:rPr>
                <w:rFonts w:ascii="Times New Roman" w:eastAsia="Times New Roman" w:hAnsi="Times New Roman" w:cs="Times New Roman"/>
                <w:b/>
                <w:bCs/>
                <w:i/>
                <w:iCs/>
                <w:color w:val="000000"/>
                <w:sz w:val="18"/>
                <w:szCs w:val="18"/>
              </w:rPr>
            </w:pPr>
          </w:p>
        </w:tc>
        <w:tc>
          <w:tcPr>
            <w:tcW w:w="333" w:type="pct"/>
            <w:shd w:val="clear" w:color="000000" w:fill="D9E1F2"/>
            <w:noWrap/>
            <w:vAlign w:val="bottom"/>
            <w:hideMark/>
          </w:tcPr>
          <w:p w14:paraId="02CD676B" w14:textId="7FC6E5C1" w:rsidR="0074255D" w:rsidRPr="000B7633" w:rsidRDefault="001F5BCB" w:rsidP="001F5BCB">
            <w:pPr>
              <w:spacing w:after="0" w:line="240" w:lineRule="auto"/>
              <w:rPr>
                <w:rFonts w:ascii="Times New Roman" w:eastAsia="Times New Roman" w:hAnsi="Times New Roman" w:cs="Times New Roman"/>
                <w:b/>
                <w:bCs/>
                <w:color w:val="000000"/>
                <w:sz w:val="18"/>
                <w:szCs w:val="18"/>
                <w:u w:val="single"/>
              </w:rPr>
            </w:pPr>
            <w:r>
              <w:rPr>
                <w:rFonts w:ascii="Times New Roman" w:eastAsia="Times New Roman" w:hAnsi="Times New Roman" w:cs="Times New Roman"/>
                <w:b/>
                <w:bCs/>
                <w:color w:val="000000"/>
                <w:sz w:val="18"/>
                <w:szCs w:val="18"/>
                <w:u w:val="single"/>
              </w:rPr>
              <w:t>#</w:t>
            </w:r>
          </w:p>
        </w:tc>
        <w:tc>
          <w:tcPr>
            <w:tcW w:w="626" w:type="pct"/>
            <w:shd w:val="clear" w:color="000000" w:fill="D9E1F2"/>
            <w:noWrap/>
            <w:vAlign w:val="bottom"/>
            <w:hideMark/>
          </w:tcPr>
          <w:p w14:paraId="1D05234E" w14:textId="77777777" w:rsidR="0074255D" w:rsidRPr="000B7633" w:rsidRDefault="0074255D" w:rsidP="00F945F9">
            <w:pPr>
              <w:spacing w:after="0" w:line="240" w:lineRule="auto"/>
              <w:jc w:val="center"/>
              <w:rPr>
                <w:rFonts w:ascii="Times New Roman" w:eastAsia="Times New Roman" w:hAnsi="Times New Roman" w:cs="Times New Roman"/>
                <w:b/>
                <w:bCs/>
                <w:color w:val="000000"/>
                <w:sz w:val="18"/>
                <w:szCs w:val="18"/>
                <w:u w:val="single"/>
              </w:rPr>
            </w:pPr>
            <w:r w:rsidRPr="000B7633">
              <w:rPr>
                <w:rFonts w:ascii="Times New Roman" w:eastAsia="Times New Roman" w:hAnsi="Times New Roman" w:cs="Times New Roman"/>
                <w:b/>
                <w:bCs/>
                <w:color w:val="000000"/>
                <w:sz w:val="18"/>
                <w:szCs w:val="18"/>
                <w:u w:val="single"/>
              </w:rPr>
              <w:t>Percentage</w:t>
            </w:r>
          </w:p>
        </w:tc>
        <w:tc>
          <w:tcPr>
            <w:tcW w:w="387" w:type="pct"/>
            <w:shd w:val="clear" w:color="000000" w:fill="D9E1F2"/>
            <w:noWrap/>
            <w:vAlign w:val="bottom"/>
            <w:hideMark/>
          </w:tcPr>
          <w:p w14:paraId="692819FD" w14:textId="35043BDD" w:rsidR="0074255D" w:rsidRPr="000B7633" w:rsidRDefault="001F5BCB" w:rsidP="003526E8">
            <w:pPr>
              <w:spacing w:after="0" w:line="240" w:lineRule="auto"/>
              <w:jc w:val="center"/>
              <w:rPr>
                <w:rFonts w:ascii="Times New Roman" w:eastAsia="Times New Roman" w:hAnsi="Times New Roman" w:cs="Times New Roman"/>
                <w:b/>
                <w:bCs/>
                <w:color w:val="000000"/>
                <w:sz w:val="18"/>
                <w:szCs w:val="18"/>
                <w:u w:val="single"/>
              </w:rPr>
            </w:pPr>
            <w:r>
              <w:rPr>
                <w:rFonts w:ascii="Times New Roman" w:eastAsia="Times New Roman" w:hAnsi="Times New Roman" w:cs="Times New Roman"/>
                <w:b/>
                <w:bCs/>
                <w:color w:val="000000"/>
                <w:sz w:val="18"/>
                <w:szCs w:val="18"/>
                <w:u w:val="single"/>
              </w:rPr>
              <w:t>#</w:t>
            </w:r>
          </w:p>
        </w:tc>
        <w:tc>
          <w:tcPr>
            <w:tcW w:w="1057" w:type="pct"/>
            <w:shd w:val="clear" w:color="000000" w:fill="D9E1F2"/>
            <w:noWrap/>
            <w:vAlign w:val="bottom"/>
            <w:hideMark/>
          </w:tcPr>
          <w:p w14:paraId="4279E7A9" w14:textId="77777777" w:rsidR="0074255D" w:rsidRPr="000B7633" w:rsidRDefault="0074255D" w:rsidP="003526E8">
            <w:pPr>
              <w:spacing w:after="0" w:line="240" w:lineRule="auto"/>
              <w:jc w:val="center"/>
              <w:rPr>
                <w:rFonts w:ascii="Times New Roman" w:eastAsia="Times New Roman" w:hAnsi="Times New Roman" w:cs="Times New Roman"/>
                <w:b/>
                <w:bCs/>
                <w:color w:val="000000"/>
                <w:sz w:val="18"/>
                <w:szCs w:val="18"/>
                <w:u w:val="single"/>
              </w:rPr>
            </w:pPr>
            <w:r w:rsidRPr="000B7633">
              <w:rPr>
                <w:rFonts w:ascii="Times New Roman" w:eastAsia="Times New Roman" w:hAnsi="Times New Roman" w:cs="Times New Roman"/>
                <w:b/>
                <w:bCs/>
                <w:color w:val="000000"/>
                <w:sz w:val="18"/>
                <w:szCs w:val="18"/>
                <w:u w:val="single"/>
              </w:rPr>
              <w:t>Percentage</w:t>
            </w:r>
          </w:p>
        </w:tc>
      </w:tr>
      <w:tr w:rsidR="0074255D" w:rsidRPr="000B7633" w14:paraId="3E7FA4B0" w14:textId="77777777" w:rsidTr="001F5BCB">
        <w:trPr>
          <w:trHeight w:val="332"/>
          <w:jc w:val="center"/>
        </w:trPr>
        <w:tc>
          <w:tcPr>
            <w:tcW w:w="709" w:type="pct"/>
          </w:tcPr>
          <w:p w14:paraId="3E60809D" w14:textId="76E110EA"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commentRangeStart w:id="542"/>
            <w:r w:rsidRPr="0074255D">
              <w:rPr>
                <w:rFonts w:ascii="Times New Roman" w:eastAsia="Times New Roman" w:hAnsi="Times New Roman" w:cs="Times New Roman"/>
                <w:color w:val="000000"/>
                <w:sz w:val="18"/>
                <w:szCs w:val="18"/>
              </w:rPr>
              <w:t>The Training Zone of the DMV</w:t>
            </w:r>
            <w:commentRangeEnd w:id="542"/>
            <w:r w:rsidR="005D0607">
              <w:rPr>
                <w:rStyle w:val="CommentReference"/>
              </w:rPr>
              <w:commentReference w:id="542"/>
            </w:r>
          </w:p>
        </w:tc>
        <w:tc>
          <w:tcPr>
            <w:tcW w:w="709" w:type="pct"/>
            <w:shd w:val="clear" w:color="auto" w:fill="auto"/>
            <w:noWrap/>
            <w:vAlign w:val="bottom"/>
          </w:tcPr>
          <w:p w14:paraId="71A9AD83" w14:textId="22053F77"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 xml:space="preserve">Flagger/OSHA </w:t>
            </w:r>
          </w:p>
        </w:tc>
        <w:tc>
          <w:tcPr>
            <w:tcW w:w="518" w:type="pct"/>
            <w:shd w:val="clear" w:color="auto" w:fill="auto"/>
            <w:noWrap/>
            <w:vAlign w:val="bottom"/>
          </w:tcPr>
          <w:p w14:paraId="1572727A" w14:textId="613DDCAA"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13</w:t>
            </w:r>
          </w:p>
        </w:tc>
        <w:tc>
          <w:tcPr>
            <w:tcW w:w="661" w:type="pct"/>
            <w:shd w:val="clear" w:color="auto" w:fill="auto"/>
            <w:noWrap/>
            <w:vAlign w:val="bottom"/>
          </w:tcPr>
          <w:p w14:paraId="754BEB65" w14:textId="77777777"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47-4051.00</w:t>
            </w:r>
          </w:p>
        </w:tc>
        <w:tc>
          <w:tcPr>
            <w:tcW w:w="333" w:type="pct"/>
            <w:shd w:val="clear" w:color="auto" w:fill="auto"/>
            <w:noWrap/>
            <w:vAlign w:val="bottom"/>
          </w:tcPr>
          <w:p w14:paraId="7C92730E" w14:textId="08659EE0"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DS</w:t>
            </w:r>
          </w:p>
        </w:tc>
        <w:tc>
          <w:tcPr>
            <w:tcW w:w="626" w:type="pct"/>
            <w:shd w:val="clear" w:color="auto" w:fill="auto"/>
            <w:noWrap/>
            <w:vAlign w:val="bottom"/>
          </w:tcPr>
          <w:p w14:paraId="1954D98C" w14:textId="3BD4504B"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Greater than 95%</w:t>
            </w:r>
          </w:p>
        </w:tc>
        <w:tc>
          <w:tcPr>
            <w:tcW w:w="387" w:type="pct"/>
            <w:shd w:val="clear" w:color="auto" w:fill="auto"/>
            <w:noWrap/>
            <w:vAlign w:val="bottom"/>
          </w:tcPr>
          <w:p w14:paraId="672A9444" w14:textId="7A89D424"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DS</w:t>
            </w:r>
          </w:p>
        </w:tc>
        <w:tc>
          <w:tcPr>
            <w:tcW w:w="1057" w:type="pct"/>
            <w:shd w:val="clear" w:color="auto" w:fill="auto"/>
            <w:noWrap/>
            <w:vAlign w:val="bottom"/>
          </w:tcPr>
          <w:p w14:paraId="6786EEAF" w14:textId="342CE4C4"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Greater than 95%</w:t>
            </w:r>
          </w:p>
        </w:tc>
      </w:tr>
      <w:tr w:rsidR="0074255D" w:rsidRPr="000B7633" w14:paraId="2620223E" w14:textId="77777777" w:rsidTr="001F5BCB">
        <w:trPr>
          <w:trHeight w:val="107"/>
          <w:jc w:val="center"/>
        </w:trPr>
        <w:tc>
          <w:tcPr>
            <w:tcW w:w="709" w:type="pct"/>
          </w:tcPr>
          <w:p w14:paraId="12D6267C" w14:textId="34361FC0"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74255D">
              <w:rPr>
                <w:rFonts w:ascii="Times New Roman" w:eastAsia="Times New Roman" w:hAnsi="Times New Roman" w:cs="Times New Roman"/>
                <w:color w:val="000000"/>
                <w:sz w:val="18"/>
                <w:szCs w:val="18"/>
              </w:rPr>
              <w:t>The Training Zone of the DMV</w:t>
            </w:r>
          </w:p>
        </w:tc>
        <w:tc>
          <w:tcPr>
            <w:tcW w:w="709" w:type="pct"/>
            <w:shd w:val="clear" w:color="auto" w:fill="auto"/>
            <w:noWrap/>
            <w:vAlign w:val="bottom"/>
          </w:tcPr>
          <w:p w14:paraId="4BD487E3" w14:textId="1732CC59"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OSHA 10/30</w:t>
            </w:r>
          </w:p>
        </w:tc>
        <w:tc>
          <w:tcPr>
            <w:tcW w:w="518" w:type="pct"/>
            <w:shd w:val="clear" w:color="auto" w:fill="auto"/>
            <w:noWrap/>
            <w:vAlign w:val="bottom"/>
          </w:tcPr>
          <w:p w14:paraId="336DE256" w14:textId="64702B72"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49</w:t>
            </w:r>
          </w:p>
        </w:tc>
        <w:tc>
          <w:tcPr>
            <w:tcW w:w="661" w:type="pct"/>
            <w:shd w:val="clear" w:color="auto" w:fill="auto"/>
            <w:noWrap/>
            <w:vAlign w:val="bottom"/>
          </w:tcPr>
          <w:p w14:paraId="1990D30A" w14:textId="7C80D9BC"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47-4051.00</w:t>
            </w:r>
          </w:p>
        </w:tc>
        <w:tc>
          <w:tcPr>
            <w:tcW w:w="333" w:type="pct"/>
            <w:shd w:val="clear" w:color="auto" w:fill="auto"/>
            <w:noWrap/>
            <w:vAlign w:val="bottom"/>
          </w:tcPr>
          <w:p w14:paraId="63FCD948" w14:textId="538ED48F"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43</w:t>
            </w:r>
          </w:p>
        </w:tc>
        <w:tc>
          <w:tcPr>
            <w:tcW w:w="626" w:type="pct"/>
            <w:shd w:val="clear" w:color="auto" w:fill="auto"/>
            <w:noWrap/>
            <w:vAlign w:val="bottom"/>
          </w:tcPr>
          <w:p w14:paraId="76289743" w14:textId="3E1BC688"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88%</w:t>
            </w:r>
          </w:p>
        </w:tc>
        <w:tc>
          <w:tcPr>
            <w:tcW w:w="387" w:type="pct"/>
            <w:shd w:val="clear" w:color="auto" w:fill="auto"/>
            <w:noWrap/>
            <w:vAlign w:val="bottom"/>
          </w:tcPr>
          <w:p w14:paraId="0E3FEC10" w14:textId="1EBFAC6B"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DS</w:t>
            </w:r>
          </w:p>
        </w:tc>
        <w:tc>
          <w:tcPr>
            <w:tcW w:w="1057" w:type="pct"/>
            <w:shd w:val="clear" w:color="auto" w:fill="auto"/>
            <w:noWrap/>
            <w:vAlign w:val="bottom"/>
          </w:tcPr>
          <w:p w14:paraId="454FEC11" w14:textId="712CC1AE"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Greater than 95%</w:t>
            </w:r>
          </w:p>
        </w:tc>
      </w:tr>
      <w:tr w:rsidR="0074255D" w:rsidRPr="000B7633" w14:paraId="79901A7B" w14:textId="77777777" w:rsidTr="001F5BCB">
        <w:trPr>
          <w:trHeight w:val="107"/>
          <w:jc w:val="center"/>
        </w:trPr>
        <w:tc>
          <w:tcPr>
            <w:tcW w:w="709" w:type="pct"/>
          </w:tcPr>
          <w:p w14:paraId="5ACCC86A" w14:textId="1C03FC17"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74255D">
              <w:rPr>
                <w:rFonts w:ascii="Times New Roman" w:eastAsia="Times New Roman" w:hAnsi="Times New Roman" w:cs="Times New Roman"/>
                <w:color w:val="000000"/>
                <w:sz w:val="18"/>
                <w:szCs w:val="18"/>
              </w:rPr>
              <w:t>GRID Alternatives Mid-Atlantic</w:t>
            </w:r>
          </w:p>
        </w:tc>
        <w:tc>
          <w:tcPr>
            <w:tcW w:w="709" w:type="pct"/>
            <w:shd w:val="clear" w:color="auto" w:fill="auto"/>
            <w:noWrap/>
            <w:vAlign w:val="bottom"/>
            <w:hideMark/>
          </w:tcPr>
          <w:p w14:paraId="41DDCA1B" w14:textId="3C8F26B5"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Solar Works</w:t>
            </w:r>
          </w:p>
        </w:tc>
        <w:tc>
          <w:tcPr>
            <w:tcW w:w="518" w:type="pct"/>
            <w:shd w:val="clear" w:color="auto" w:fill="auto"/>
            <w:noWrap/>
            <w:vAlign w:val="bottom"/>
          </w:tcPr>
          <w:p w14:paraId="749F434D" w14:textId="26A2BB06"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24</w:t>
            </w:r>
          </w:p>
        </w:tc>
        <w:tc>
          <w:tcPr>
            <w:tcW w:w="661" w:type="pct"/>
            <w:shd w:val="clear" w:color="auto" w:fill="auto"/>
            <w:noWrap/>
            <w:vAlign w:val="bottom"/>
            <w:hideMark/>
          </w:tcPr>
          <w:p w14:paraId="35AF5E8D" w14:textId="77777777"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47-2231.00</w:t>
            </w:r>
          </w:p>
        </w:tc>
        <w:tc>
          <w:tcPr>
            <w:tcW w:w="333" w:type="pct"/>
            <w:shd w:val="clear" w:color="auto" w:fill="auto"/>
            <w:noWrap/>
            <w:vAlign w:val="bottom"/>
          </w:tcPr>
          <w:p w14:paraId="23CB2615" w14:textId="5A78D838" w:rsidR="0074255D" w:rsidRPr="000B7633" w:rsidRDefault="00733C38" w:rsidP="00F945F9">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DS</w:t>
            </w:r>
          </w:p>
        </w:tc>
        <w:tc>
          <w:tcPr>
            <w:tcW w:w="626" w:type="pct"/>
            <w:shd w:val="clear" w:color="auto" w:fill="auto"/>
            <w:noWrap/>
            <w:vAlign w:val="bottom"/>
            <w:hideMark/>
          </w:tcPr>
          <w:p w14:paraId="4380CBD2" w14:textId="1552B76F" w:rsidR="0074255D" w:rsidRPr="000B7633" w:rsidRDefault="0074255D" w:rsidP="001C57FB">
            <w:pPr>
              <w:spacing w:after="0" w:line="36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Greater than 95%</w:t>
            </w:r>
          </w:p>
        </w:tc>
        <w:tc>
          <w:tcPr>
            <w:tcW w:w="387" w:type="pct"/>
            <w:shd w:val="clear" w:color="auto" w:fill="auto"/>
            <w:noWrap/>
            <w:vAlign w:val="bottom"/>
          </w:tcPr>
          <w:p w14:paraId="3F18091C" w14:textId="0F235074" w:rsidR="0074255D" w:rsidRPr="000B7633" w:rsidRDefault="00733C38"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DS</w:t>
            </w:r>
          </w:p>
        </w:tc>
        <w:tc>
          <w:tcPr>
            <w:tcW w:w="1057" w:type="pct"/>
            <w:shd w:val="clear" w:color="auto" w:fill="auto"/>
            <w:noWrap/>
            <w:vAlign w:val="bottom"/>
          </w:tcPr>
          <w:p w14:paraId="18225E80" w14:textId="2909581E"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Greater than 95%</w:t>
            </w:r>
          </w:p>
        </w:tc>
      </w:tr>
      <w:tr w:rsidR="0074255D" w:rsidRPr="000B7633" w14:paraId="5DD509FC" w14:textId="77777777" w:rsidTr="001F5BCB">
        <w:trPr>
          <w:trHeight w:val="300"/>
          <w:jc w:val="center"/>
        </w:trPr>
        <w:tc>
          <w:tcPr>
            <w:tcW w:w="709" w:type="pct"/>
          </w:tcPr>
          <w:p w14:paraId="6F670803" w14:textId="79B6D2A2"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74255D">
              <w:rPr>
                <w:rFonts w:ascii="Times New Roman" w:eastAsia="Times New Roman" w:hAnsi="Times New Roman" w:cs="Times New Roman"/>
                <w:color w:val="000000"/>
                <w:sz w:val="18"/>
                <w:szCs w:val="18"/>
              </w:rPr>
              <w:t>University of the District of Columbia (UDC)</w:t>
            </w:r>
          </w:p>
        </w:tc>
        <w:tc>
          <w:tcPr>
            <w:tcW w:w="709" w:type="pct"/>
            <w:shd w:val="clear" w:color="auto" w:fill="auto"/>
            <w:noWrap/>
            <w:vAlign w:val="bottom"/>
            <w:hideMark/>
          </w:tcPr>
          <w:p w14:paraId="2854D38D" w14:textId="7D318277"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Fundamentals to Energy</w:t>
            </w:r>
          </w:p>
        </w:tc>
        <w:tc>
          <w:tcPr>
            <w:tcW w:w="518" w:type="pct"/>
            <w:shd w:val="clear" w:color="auto" w:fill="auto"/>
            <w:noWrap/>
            <w:vAlign w:val="bottom"/>
          </w:tcPr>
          <w:p w14:paraId="59448D3B" w14:textId="4E851313"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45</w:t>
            </w:r>
          </w:p>
        </w:tc>
        <w:tc>
          <w:tcPr>
            <w:tcW w:w="661" w:type="pct"/>
            <w:shd w:val="clear" w:color="auto" w:fill="auto"/>
            <w:noWrap/>
            <w:vAlign w:val="bottom"/>
            <w:hideMark/>
          </w:tcPr>
          <w:p w14:paraId="11D69DD6" w14:textId="77777777"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48-9051.00</w:t>
            </w:r>
          </w:p>
        </w:tc>
        <w:tc>
          <w:tcPr>
            <w:tcW w:w="333" w:type="pct"/>
            <w:shd w:val="clear" w:color="auto" w:fill="auto"/>
            <w:noWrap/>
            <w:vAlign w:val="bottom"/>
          </w:tcPr>
          <w:p w14:paraId="7171CD8A" w14:textId="46EA5F2D"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39</w:t>
            </w:r>
          </w:p>
        </w:tc>
        <w:tc>
          <w:tcPr>
            <w:tcW w:w="626" w:type="pct"/>
            <w:shd w:val="clear" w:color="auto" w:fill="auto"/>
            <w:noWrap/>
            <w:vAlign w:val="bottom"/>
            <w:hideMark/>
          </w:tcPr>
          <w:p w14:paraId="35E72D2E" w14:textId="6B89634C"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87%</w:t>
            </w:r>
          </w:p>
        </w:tc>
        <w:tc>
          <w:tcPr>
            <w:tcW w:w="387" w:type="pct"/>
            <w:shd w:val="clear" w:color="auto" w:fill="auto"/>
            <w:noWrap/>
            <w:vAlign w:val="bottom"/>
          </w:tcPr>
          <w:p w14:paraId="00BD15E8" w14:textId="54AE609A" w:rsidR="0074255D" w:rsidRPr="000B7633" w:rsidRDefault="000A62D5"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DS</w:t>
            </w:r>
          </w:p>
        </w:tc>
        <w:tc>
          <w:tcPr>
            <w:tcW w:w="1057" w:type="pct"/>
            <w:shd w:val="clear" w:color="auto" w:fill="auto"/>
            <w:noWrap/>
            <w:vAlign w:val="bottom"/>
          </w:tcPr>
          <w:p w14:paraId="70FE10BD" w14:textId="489AE26E"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Greater than 95%</w:t>
            </w:r>
          </w:p>
        </w:tc>
      </w:tr>
      <w:tr w:rsidR="0074255D" w:rsidRPr="000B7633" w14:paraId="7D215A36" w14:textId="77777777" w:rsidTr="001F5BCB">
        <w:trPr>
          <w:trHeight w:val="300"/>
          <w:jc w:val="center"/>
        </w:trPr>
        <w:tc>
          <w:tcPr>
            <w:tcW w:w="709" w:type="pct"/>
          </w:tcPr>
          <w:p w14:paraId="6DBAAAEC" w14:textId="453C5359" w:rsidR="0074255D" w:rsidRPr="000B7633" w:rsidRDefault="0074255D" w:rsidP="002040DE">
            <w:pPr>
              <w:spacing w:after="0" w:line="240" w:lineRule="auto"/>
              <w:rPr>
                <w:rFonts w:ascii="Times New Roman" w:eastAsia="Times New Roman" w:hAnsi="Times New Roman" w:cs="Times New Roman"/>
                <w:color w:val="000000"/>
                <w:sz w:val="18"/>
                <w:szCs w:val="18"/>
              </w:rPr>
            </w:pPr>
            <w:r w:rsidRPr="0074255D">
              <w:rPr>
                <w:rFonts w:ascii="Times New Roman" w:eastAsia="Times New Roman" w:hAnsi="Times New Roman" w:cs="Times New Roman"/>
                <w:color w:val="000000"/>
                <w:sz w:val="18"/>
                <w:szCs w:val="18"/>
              </w:rPr>
              <w:t>CNI, LLC</w:t>
            </w:r>
          </w:p>
        </w:tc>
        <w:tc>
          <w:tcPr>
            <w:tcW w:w="709" w:type="pct"/>
            <w:shd w:val="clear" w:color="auto" w:fill="auto"/>
            <w:noWrap/>
            <w:vAlign w:val="bottom"/>
          </w:tcPr>
          <w:p w14:paraId="15A5365D" w14:textId="5EAB53CC" w:rsidR="0074255D" w:rsidRPr="000B7633" w:rsidRDefault="0074255D" w:rsidP="002040DE">
            <w:pPr>
              <w:spacing w:after="0" w:line="240" w:lineRule="auto"/>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 xml:space="preserve">Washington Gas </w:t>
            </w:r>
          </w:p>
        </w:tc>
        <w:tc>
          <w:tcPr>
            <w:tcW w:w="518" w:type="pct"/>
            <w:shd w:val="clear" w:color="auto" w:fill="auto"/>
            <w:noWrap/>
            <w:vAlign w:val="bottom"/>
          </w:tcPr>
          <w:p w14:paraId="7E2357E3" w14:textId="6D1BFC4B"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commentRangeStart w:id="543"/>
            <w:r w:rsidRPr="000B7633">
              <w:rPr>
                <w:rFonts w:ascii="Times New Roman" w:eastAsia="Times New Roman" w:hAnsi="Times New Roman" w:cs="Times New Roman"/>
                <w:color w:val="000000"/>
                <w:sz w:val="18"/>
                <w:szCs w:val="18"/>
              </w:rPr>
              <w:t>23</w:t>
            </w:r>
            <w:commentRangeEnd w:id="543"/>
            <w:r w:rsidR="00222BC4">
              <w:rPr>
                <w:rStyle w:val="CommentReference"/>
              </w:rPr>
              <w:commentReference w:id="543"/>
            </w:r>
          </w:p>
        </w:tc>
        <w:tc>
          <w:tcPr>
            <w:tcW w:w="661" w:type="pct"/>
            <w:shd w:val="clear" w:color="auto" w:fill="auto"/>
            <w:noWrap/>
            <w:vAlign w:val="bottom"/>
          </w:tcPr>
          <w:p w14:paraId="2CEF91F5" w14:textId="2446892F"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48-9051.00</w:t>
            </w:r>
          </w:p>
        </w:tc>
        <w:tc>
          <w:tcPr>
            <w:tcW w:w="333" w:type="pct"/>
            <w:shd w:val="clear" w:color="auto" w:fill="auto"/>
            <w:noWrap/>
            <w:vAlign w:val="bottom"/>
          </w:tcPr>
          <w:p w14:paraId="7DBF2C75" w14:textId="253C4792"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commentRangeStart w:id="544"/>
            <w:r w:rsidRPr="000B7633">
              <w:rPr>
                <w:rFonts w:ascii="Times New Roman" w:eastAsia="Times New Roman" w:hAnsi="Times New Roman" w:cs="Times New Roman"/>
                <w:color w:val="000000"/>
                <w:sz w:val="18"/>
                <w:szCs w:val="18"/>
              </w:rPr>
              <w:t>16</w:t>
            </w:r>
          </w:p>
        </w:tc>
        <w:tc>
          <w:tcPr>
            <w:tcW w:w="626" w:type="pct"/>
            <w:shd w:val="clear" w:color="auto" w:fill="auto"/>
            <w:noWrap/>
            <w:vAlign w:val="bottom"/>
          </w:tcPr>
          <w:p w14:paraId="2A197725" w14:textId="74759473"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70%</w:t>
            </w:r>
            <w:commentRangeEnd w:id="544"/>
            <w:r w:rsidR="00222BC4">
              <w:rPr>
                <w:rStyle w:val="CommentReference"/>
              </w:rPr>
              <w:commentReference w:id="544"/>
            </w:r>
          </w:p>
        </w:tc>
        <w:tc>
          <w:tcPr>
            <w:tcW w:w="387" w:type="pct"/>
            <w:shd w:val="clear" w:color="auto" w:fill="auto"/>
            <w:noWrap/>
            <w:vAlign w:val="bottom"/>
          </w:tcPr>
          <w:p w14:paraId="2DFC9CFC" w14:textId="2C3B8FE7" w:rsidR="0074255D" w:rsidRPr="000B7633" w:rsidRDefault="000A62D5"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DS</w:t>
            </w:r>
          </w:p>
        </w:tc>
        <w:tc>
          <w:tcPr>
            <w:tcW w:w="1057" w:type="pct"/>
            <w:shd w:val="clear" w:color="auto" w:fill="auto"/>
            <w:noWrap/>
            <w:vAlign w:val="bottom"/>
          </w:tcPr>
          <w:p w14:paraId="4F1F4185" w14:textId="46295131"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Greater than 95%</w:t>
            </w:r>
          </w:p>
        </w:tc>
      </w:tr>
      <w:tr w:rsidR="0074255D" w:rsidRPr="000B7633" w14:paraId="25576749" w14:textId="77777777" w:rsidTr="001F5BCB">
        <w:trPr>
          <w:trHeight w:val="323"/>
          <w:jc w:val="center"/>
        </w:trPr>
        <w:tc>
          <w:tcPr>
            <w:tcW w:w="709" w:type="pct"/>
          </w:tcPr>
          <w:p w14:paraId="7620B1D3" w14:textId="72CCD78A"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74255D">
              <w:rPr>
                <w:rFonts w:ascii="Times New Roman" w:eastAsia="Times New Roman" w:hAnsi="Times New Roman" w:cs="Times New Roman"/>
                <w:color w:val="000000"/>
                <w:sz w:val="18"/>
                <w:szCs w:val="18"/>
              </w:rPr>
              <w:t>Excel Automotive Institute</w:t>
            </w:r>
          </w:p>
        </w:tc>
        <w:tc>
          <w:tcPr>
            <w:tcW w:w="709" w:type="pct"/>
            <w:shd w:val="clear" w:color="auto" w:fill="auto"/>
            <w:noWrap/>
            <w:vAlign w:val="bottom"/>
            <w:hideMark/>
          </w:tcPr>
          <w:p w14:paraId="50ED0082" w14:textId="2D3C1C91"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Automotive- Steering &amp; Suspension</w:t>
            </w:r>
          </w:p>
        </w:tc>
        <w:tc>
          <w:tcPr>
            <w:tcW w:w="518" w:type="pct"/>
            <w:shd w:val="clear" w:color="auto" w:fill="auto"/>
            <w:noWrap/>
            <w:vAlign w:val="bottom"/>
          </w:tcPr>
          <w:p w14:paraId="2F394DA6" w14:textId="256CB96C"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shd w:val="clear" w:color="auto" w:fill="auto"/>
            <w:noWrap/>
            <w:vAlign w:val="bottom"/>
            <w:hideMark/>
          </w:tcPr>
          <w:p w14:paraId="6519F10B" w14:textId="77777777"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49-3023.00</w:t>
            </w:r>
          </w:p>
        </w:tc>
        <w:tc>
          <w:tcPr>
            <w:tcW w:w="333" w:type="pct"/>
            <w:shd w:val="clear" w:color="auto" w:fill="auto"/>
            <w:noWrap/>
            <w:vAlign w:val="bottom"/>
          </w:tcPr>
          <w:p w14:paraId="2F4128DC" w14:textId="0B54D513"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26" w:type="pct"/>
            <w:shd w:val="clear" w:color="auto" w:fill="auto"/>
            <w:noWrap/>
            <w:vAlign w:val="bottom"/>
            <w:hideMark/>
          </w:tcPr>
          <w:p w14:paraId="71C94F0B" w14:textId="06603A9D"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Greater than 95%</w:t>
            </w:r>
          </w:p>
        </w:tc>
        <w:tc>
          <w:tcPr>
            <w:tcW w:w="387" w:type="pct"/>
            <w:shd w:val="clear" w:color="auto" w:fill="auto"/>
            <w:noWrap/>
            <w:vAlign w:val="bottom"/>
          </w:tcPr>
          <w:p w14:paraId="52EA5201" w14:textId="1A3E15B8"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bottom"/>
          </w:tcPr>
          <w:p w14:paraId="0258D7B2" w14:textId="74EDE30B"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Greater than 95%</w:t>
            </w:r>
          </w:p>
        </w:tc>
      </w:tr>
      <w:tr w:rsidR="0074255D" w:rsidRPr="000B7633" w14:paraId="69C48AA9" w14:textId="77777777" w:rsidTr="001F5BCB">
        <w:trPr>
          <w:trHeight w:val="350"/>
          <w:jc w:val="center"/>
        </w:trPr>
        <w:tc>
          <w:tcPr>
            <w:tcW w:w="709" w:type="pct"/>
          </w:tcPr>
          <w:p w14:paraId="0C401619" w14:textId="0F479BF8"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74255D">
              <w:rPr>
                <w:rFonts w:ascii="Times New Roman" w:eastAsia="Times New Roman" w:hAnsi="Times New Roman" w:cs="Times New Roman"/>
                <w:color w:val="000000"/>
                <w:sz w:val="18"/>
                <w:szCs w:val="18"/>
              </w:rPr>
              <w:t>Opportunities Industrialization Center of Washington-OIC/DC</w:t>
            </w:r>
          </w:p>
        </w:tc>
        <w:tc>
          <w:tcPr>
            <w:tcW w:w="709" w:type="pct"/>
            <w:shd w:val="clear" w:color="auto" w:fill="auto"/>
            <w:noWrap/>
            <w:vAlign w:val="bottom"/>
            <w:hideMark/>
          </w:tcPr>
          <w:p w14:paraId="25222807" w14:textId="507C4A61"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CC-Prep (Help Desk- COMPTIA A+</w:t>
            </w:r>
            <w:ins w:id="545" w:author="Falcone, Christopher (DOES)" w:date="2021-07-16T09:48:00Z">
              <w:r w:rsidR="005D0607">
                <w:rPr>
                  <w:rFonts w:ascii="Times New Roman" w:eastAsia="Times New Roman" w:hAnsi="Times New Roman" w:cs="Times New Roman"/>
                  <w:color w:val="000000"/>
                  <w:sz w:val="18"/>
                  <w:szCs w:val="18"/>
                </w:rPr>
                <w:t>)</w:t>
              </w:r>
            </w:ins>
          </w:p>
        </w:tc>
        <w:tc>
          <w:tcPr>
            <w:tcW w:w="518" w:type="pct"/>
            <w:shd w:val="clear" w:color="auto" w:fill="auto"/>
            <w:noWrap/>
            <w:vAlign w:val="bottom"/>
          </w:tcPr>
          <w:p w14:paraId="2A664A1E" w14:textId="374BBCF5"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45</w:t>
            </w:r>
          </w:p>
        </w:tc>
        <w:tc>
          <w:tcPr>
            <w:tcW w:w="661" w:type="pct"/>
            <w:shd w:val="clear" w:color="auto" w:fill="auto"/>
            <w:vAlign w:val="bottom"/>
            <w:hideMark/>
          </w:tcPr>
          <w:p w14:paraId="07BD5EBE" w14:textId="77777777"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15-1151.00 or 15-1152.0</w:t>
            </w:r>
          </w:p>
        </w:tc>
        <w:tc>
          <w:tcPr>
            <w:tcW w:w="333" w:type="pct"/>
            <w:shd w:val="clear" w:color="auto" w:fill="auto"/>
            <w:noWrap/>
            <w:vAlign w:val="bottom"/>
          </w:tcPr>
          <w:p w14:paraId="06E85161" w14:textId="4675A5ED"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38</w:t>
            </w:r>
          </w:p>
        </w:tc>
        <w:tc>
          <w:tcPr>
            <w:tcW w:w="626" w:type="pct"/>
            <w:shd w:val="clear" w:color="auto" w:fill="auto"/>
            <w:noWrap/>
            <w:vAlign w:val="bottom"/>
            <w:hideMark/>
          </w:tcPr>
          <w:p w14:paraId="1986AC1D" w14:textId="1E428680"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84%</w:t>
            </w:r>
          </w:p>
        </w:tc>
        <w:tc>
          <w:tcPr>
            <w:tcW w:w="387" w:type="pct"/>
            <w:shd w:val="clear" w:color="auto" w:fill="auto"/>
            <w:noWrap/>
            <w:vAlign w:val="bottom"/>
          </w:tcPr>
          <w:p w14:paraId="5E859F03" w14:textId="6FD4EF31"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bottom"/>
          </w:tcPr>
          <w:p w14:paraId="4732250F" w14:textId="3267616E"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5%</w:t>
            </w:r>
          </w:p>
        </w:tc>
      </w:tr>
      <w:tr w:rsidR="0074255D" w:rsidRPr="000B7633" w14:paraId="5B2AC92F" w14:textId="77777777" w:rsidTr="001F5BCB">
        <w:trPr>
          <w:trHeight w:val="440"/>
          <w:jc w:val="center"/>
        </w:trPr>
        <w:tc>
          <w:tcPr>
            <w:tcW w:w="709" w:type="pct"/>
          </w:tcPr>
          <w:p w14:paraId="3A6E85EC" w14:textId="2AA4FF5C"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74255D">
              <w:rPr>
                <w:rFonts w:ascii="Times New Roman" w:eastAsia="Times New Roman" w:hAnsi="Times New Roman" w:cs="Times New Roman"/>
                <w:color w:val="000000"/>
                <w:sz w:val="18"/>
                <w:szCs w:val="18"/>
              </w:rPr>
              <w:t>University of the District of Columbia (UDC)</w:t>
            </w:r>
          </w:p>
        </w:tc>
        <w:tc>
          <w:tcPr>
            <w:tcW w:w="709" w:type="pct"/>
            <w:shd w:val="clear" w:color="auto" w:fill="auto"/>
            <w:vAlign w:val="bottom"/>
            <w:hideMark/>
          </w:tcPr>
          <w:p w14:paraId="340869E9" w14:textId="119C762E"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UDC Fundamentals of IT</w:t>
            </w:r>
          </w:p>
        </w:tc>
        <w:tc>
          <w:tcPr>
            <w:tcW w:w="518" w:type="pct"/>
            <w:shd w:val="clear" w:color="auto" w:fill="auto"/>
            <w:noWrap/>
            <w:vAlign w:val="bottom"/>
          </w:tcPr>
          <w:p w14:paraId="41D3D46E" w14:textId="79EFE1F8"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46</w:t>
            </w:r>
          </w:p>
        </w:tc>
        <w:tc>
          <w:tcPr>
            <w:tcW w:w="661" w:type="pct"/>
            <w:shd w:val="clear" w:color="auto" w:fill="auto"/>
            <w:vAlign w:val="bottom"/>
            <w:hideMark/>
          </w:tcPr>
          <w:p w14:paraId="0CD12FF6" w14:textId="77777777"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15-1151.00 or 15-1152.0</w:t>
            </w:r>
          </w:p>
        </w:tc>
        <w:tc>
          <w:tcPr>
            <w:tcW w:w="333" w:type="pct"/>
            <w:shd w:val="clear" w:color="auto" w:fill="auto"/>
            <w:noWrap/>
            <w:vAlign w:val="bottom"/>
          </w:tcPr>
          <w:p w14:paraId="5029A20B" w14:textId="37FBDAD4" w:rsidR="0074255D" w:rsidRPr="000B7633" w:rsidRDefault="000A62D5" w:rsidP="008E191F">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DS</w:t>
            </w:r>
          </w:p>
        </w:tc>
        <w:tc>
          <w:tcPr>
            <w:tcW w:w="626" w:type="pct"/>
            <w:shd w:val="clear" w:color="auto" w:fill="auto"/>
            <w:noWrap/>
            <w:vAlign w:val="bottom"/>
            <w:hideMark/>
          </w:tcPr>
          <w:p w14:paraId="683A6A3E" w14:textId="145932BA" w:rsidR="0074255D" w:rsidRPr="000B7633" w:rsidRDefault="0074255D" w:rsidP="008E191F">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Greater than 95%</w:t>
            </w:r>
          </w:p>
        </w:tc>
        <w:tc>
          <w:tcPr>
            <w:tcW w:w="387" w:type="pct"/>
            <w:shd w:val="clear" w:color="auto" w:fill="auto"/>
            <w:noWrap/>
            <w:vAlign w:val="bottom"/>
          </w:tcPr>
          <w:p w14:paraId="240ABC18" w14:textId="432F46F7"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23</w:t>
            </w:r>
          </w:p>
        </w:tc>
        <w:tc>
          <w:tcPr>
            <w:tcW w:w="1057" w:type="pct"/>
            <w:shd w:val="clear" w:color="auto" w:fill="auto"/>
            <w:noWrap/>
            <w:vAlign w:val="bottom"/>
          </w:tcPr>
          <w:p w14:paraId="4ADEA9F4" w14:textId="7417F25F"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51%</w:t>
            </w:r>
          </w:p>
        </w:tc>
      </w:tr>
      <w:tr w:rsidR="0074255D" w:rsidRPr="000B7633" w14:paraId="42A093CD" w14:textId="77777777" w:rsidTr="001F5BCB">
        <w:trPr>
          <w:trHeight w:val="90"/>
          <w:jc w:val="center"/>
        </w:trPr>
        <w:tc>
          <w:tcPr>
            <w:tcW w:w="709" w:type="pct"/>
          </w:tcPr>
          <w:p w14:paraId="5763A599" w14:textId="005ADEA2"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74255D">
              <w:rPr>
                <w:rFonts w:ascii="Times New Roman" w:eastAsia="Times New Roman" w:hAnsi="Times New Roman" w:cs="Times New Roman"/>
                <w:color w:val="000000"/>
                <w:sz w:val="18"/>
                <w:szCs w:val="18"/>
              </w:rPr>
              <w:t>Art and Soul Solutions, Inc.</w:t>
            </w:r>
          </w:p>
        </w:tc>
        <w:tc>
          <w:tcPr>
            <w:tcW w:w="709" w:type="pct"/>
            <w:shd w:val="clear" w:color="auto" w:fill="auto"/>
            <w:vAlign w:val="bottom"/>
            <w:hideMark/>
          </w:tcPr>
          <w:p w14:paraId="1374FE39" w14:textId="3D1485F4"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Work Readiness Training</w:t>
            </w:r>
          </w:p>
        </w:tc>
        <w:tc>
          <w:tcPr>
            <w:tcW w:w="518" w:type="pct"/>
            <w:shd w:val="clear" w:color="auto" w:fill="auto"/>
            <w:noWrap/>
            <w:vAlign w:val="bottom"/>
          </w:tcPr>
          <w:p w14:paraId="0A4984A3" w14:textId="59C51250"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139</w:t>
            </w:r>
          </w:p>
        </w:tc>
        <w:tc>
          <w:tcPr>
            <w:tcW w:w="661" w:type="pct"/>
            <w:shd w:val="clear" w:color="auto" w:fill="auto"/>
            <w:vAlign w:val="bottom"/>
            <w:hideMark/>
          </w:tcPr>
          <w:p w14:paraId="4FDB841F" w14:textId="77777777"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N/A</w:t>
            </w:r>
          </w:p>
        </w:tc>
        <w:tc>
          <w:tcPr>
            <w:tcW w:w="333" w:type="pct"/>
            <w:shd w:val="clear" w:color="auto" w:fill="auto"/>
            <w:noWrap/>
            <w:vAlign w:val="bottom"/>
          </w:tcPr>
          <w:p w14:paraId="336869BC" w14:textId="3EF2D2FD"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118</w:t>
            </w:r>
          </w:p>
        </w:tc>
        <w:tc>
          <w:tcPr>
            <w:tcW w:w="626" w:type="pct"/>
            <w:shd w:val="clear" w:color="auto" w:fill="auto"/>
            <w:noWrap/>
            <w:vAlign w:val="bottom"/>
            <w:hideMark/>
          </w:tcPr>
          <w:p w14:paraId="47AD2E48" w14:textId="630FC083" w:rsidR="0074255D" w:rsidRPr="000B7633" w:rsidRDefault="0074255D" w:rsidP="00F945F9">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85%</w:t>
            </w:r>
          </w:p>
        </w:tc>
        <w:tc>
          <w:tcPr>
            <w:tcW w:w="387" w:type="pct"/>
            <w:shd w:val="clear" w:color="auto" w:fill="auto"/>
            <w:noWrap/>
            <w:vAlign w:val="bottom"/>
          </w:tcPr>
          <w:p w14:paraId="59D569F4" w14:textId="64F5608B" w:rsidR="0074255D" w:rsidRPr="000B7633" w:rsidRDefault="0074255D" w:rsidP="003526E8">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90</w:t>
            </w:r>
          </w:p>
        </w:tc>
        <w:tc>
          <w:tcPr>
            <w:tcW w:w="1057" w:type="pct"/>
            <w:shd w:val="clear" w:color="auto" w:fill="auto"/>
            <w:noWrap/>
            <w:vAlign w:val="bottom"/>
          </w:tcPr>
          <w:p w14:paraId="6B4EA1C3" w14:textId="20360676" w:rsidR="0074255D" w:rsidRPr="000B7633" w:rsidRDefault="0074255D" w:rsidP="0084781D">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76%</w:t>
            </w:r>
          </w:p>
        </w:tc>
      </w:tr>
      <w:tr w:rsidR="00762AD3" w:rsidRPr="000B7633" w14:paraId="6626C949" w14:textId="77777777" w:rsidTr="00762AD3">
        <w:trPr>
          <w:trHeight w:val="170"/>
          <w:jc w:val="center"/>
        </w:trPr>
        <w:tc>
          <w:tcPr>
            <w:tcW w:w="709" w:type="pct"/>
          </w:tcPr>
          <w:p w14:paraId="1400C761" w14:textId="4E1F6EEA" w:rsidR="00762AD3" w:rsidRPr="000B7633" w:rsidRDefault="00762AD3" w:rsidP="00F945F9">
            <w:pPr>
              <w:spacing w:after="0" w:line="240" w:lineRule="auto"/>
              <w:jc w:val="center"/>
              <w:rPr>
                <w:rFonts w:ascii="Times New Roman" w:eastAsia="Times New Roman" w:hAnsi="Times New Roman" w:cs="Times New Roman"/>
                <w:b/>
                <w:bCs/>
                <w:color w:val="000000"/>
                <w:sz w:val="18"/>
                <w:szCs w:val="18"/>
              </w:rPr>
            </w:pPr>
            <w:r w:rsidRPr="000B7633">
              <w:rPr>
                <w:rFonts w:ascii="Times New Roman" w:eastAsia="Times New Roman" w:hAnsi="Times New Roman" w:cs="Times New Roman"/>
                <w:b/>
                <w:bCs/>
                <w:color w:val="000000"/>
                <w:sz w:val="18"/>
                <w:szCs w:val="18"/>
              </w:rPr>
              <w:t>Total</w:t>
            </w:r>
          </w:p>
        </w:tc>
        <w:tc>
          <w:tcPr>
            <w:tcW w:w="2847" w:type="pct"/>
            <w:gridSpan w:val="5"/>
            <w:shd w:val="clear" w:color="auto" w:fill="auto"/>
            <w:vAlign w:val="bottom"/>
          </w:tcPr>
          <w:p w14:paraId="602CA86F" w14:textId="34D6F048" w:rsidR="00762AD3" w:rsidRPr="000B7633" w:rsidRDefault="00762AD3" w:rsidP="00F945F9">
            <w:pPr>
              <w:spacing w:after="0" w:line="240" w:lineRule="auto"/>
              <w:jc w:val="center"/>
              <w:rPr>
                <w:rFonts w:ascii="Times New Roman" w:eastAsia="Times New Roman" w:hAnsi="Times New Roman" w:cs="Times New Roman"/>
                <w:b/>
                <w:bCs/>
                <w:color w:val="000000"/>
                <w:sz w:val="18"/>
                <w:szCs w:val="18"/>
              </w:rPr>
            </w:pPr>
            <w:commentRangeStart w:id="546"/>
            <w:r w:rsidRPr="000B7633">
              <w:rPr>
                <w:rFonts w:ascii="Times New Roman" w:eastAsia="Times New Roman" w:hAnsi="Times New Roman" w:cs="Times New Roman"/>
                <w:b/>
                <w:bCs/>
                <w:color w:val="000000"/>
                <w:sz w:val="18"/>
                <w:szCs w:val="18"/>
              </w:rPr>
              <w:t>86%</w:t>
            </w:r>
            <w:commentRangeEnd w:id="546"/>
            <w:r w:rsidR="005D0607">
              <w:rPr>
                <w:rStyle w:val="CommentReference"/>
              </w:rPr>
              <w:commentReference w:id="546"/>
            </w:r>
          </w:p>
        </w:tc>
        <w:tc>
          <w:tcPr>
            <w:tcW w:w="1444" w:type="pct"/>
            <w:gridSpan w:val="2"/>
            <w:shd w:val="clear" w:color="auto" w:fill="auto"/>
            <w:noWrap/>
            <w:vAlign w:val="bottom"/>
            <w:hideMark/>
          </w:tcPr>
          <w:p w14:paraId="2C7380F4" w14:textId="050344F7" w:rsidR="00762AD3" w:rsidRPr="000B7633" w:rsidRDefault="00762AD3" w:rsidP="00F945F9">
            <w:pPr>
              <w:spacing w:after="0" w:line="240" w:lineRule="auto"/>
              <w:jc w:val="center"/>
              <w:rPr>
                <w:rFonts w:ascii="Times New Roman" w:eastAsia="Times New Roman" w:hAnsi="Times New Roman" w:cs="Times New Roman"/>
                <w:sz w:val="18"/>
                <w:szCs w:val="18"/>
              </w:rPr>
            </w:pPr>
            <w:r w:rsidRPr="000B7633">
              <w:rPr>
                <w:rFonts w:ascii="Times New Roman" w:eastAsia="Times New Roman" w:hAnsi="Times New Roman" w:cs="Times New Roman"/>
                <w:sz w:val="18"/>
                <w:szCs w:val="18"/>
              </w:rPr>
              <w:t>73%</w:t>
            </w:r>
          </w:p>
        </w:tc>
      </w:tr>
    </w:tbl>
    <w:p w14:paraId="3D9AF28E" w14:textId="77777777" w:rsidR="0068620B" w:rsidRPr="00A869F3" w:rsidRDefault="0068620B" w:rsidP="0068620B">
      <w:pPr>
        <w:rPr>
          <w:rFonts w:ascii="Times New Roman" w:hAnsi="Times New Roman" w:cs="Times New Roman"/>
          <w:sz w:val="16"/>
          <w:szCs w:val="16"/>
        </w:rPr>
      </w:pPr>
      <w:bookmarkStart w:id="547" w:name="_Hlk5192774"/>
      <w:bookmarkStart w:id="548" w:name="_Hlk5622151"/>
      <w:r w:rsidRPr="003109D9">
        <w:rPr>
          <w:rFonts w:ascii="Times New Roman" w:hAnsi="Times New Roman" w:cs="Times New Roman"/>
          <w:sz w:val="16"/>
          <w:szCs w:val="16"/>
        </w:rPr>
        <w:t xml:space="preserve">Source: </w:t>
      </w:r>
      <w:r>
        <w:rPr>
          <w:rFonts w:ascii="Times New Roman" w:hAnsi="Times New Roman" w:cs="Times New Roman"/>
          <w:sz w:val="16"/>
          <w:szCs w:val="16"/>
        </w:rPr>
        <w:t xml:space="preserve">DC Networks. </w:t>
      </w:r>
      <w:commentRangeStart w:id="549"/>
      <w:r>
        <w:rPr>
          <w:rFonts w:ascii="Times New Roman" w:hAnsi="Times New Roman" w:cs="Times New Roman"/>
          <w:sz w:val="16"/>
          <w:szCs w:val="16"/>
        </w:rPr>
        <w:t xml:space="preserve">The table adheres to the Data Suppression policy (DS) Definition of DS is provided in the terms and definition section at the end of the report </w:t>
      </w:r>
      <w:commentRangeEnd w:id="549"/>
      <w:r w:rsidR="00D95378">
        <w:rPr>
          <w:rStyle w:val="CommentReference"/>
        </w:rPr>
        <w:commentReference w:id="549"/>
      </w:r>
    </w:p>
    <w:p w14:paraId="3B3B0B10" w14:textId="77777777" w:rsidR="007E515F" w:rsidRDefault="007E515F" w:rsidP="005479EE">
      <w:pPr>
        <w:spacing w:after="120"/>
        <w:rPr>
          <w:ins w:id="550" w:author="Matthews, Katrina (DOES)" w:date="2021-07-21T14:37:00Z"/>
          <w:rFonts w:ascii="Times New Roman" w:hAnsi="Times New Roman" w:cs="Times New Roman"/>
          <w:b/>
          <w:sz w:val="24"/>
          <w:szCs w:val="24"/>
        </w:rPr>
      </w:pPr>
    </w:p>
    <w:p w14:paraId="3A643C32" w14:textId="50392486" w:rsidR="005479EE" w:rsidRDefault="003308EE" w:rsidP="005479EE">
      <w:pPr>
        <w:spacing w:after="120"/>
        <w:rPr>
          <w:rFonts w:ascii="Times New Roman" w:hAnsi="Times New Roman" w:cs="Times New Roman"/>
          <w:b/>
          <w:sz w:val="24"/>
          <w:szCs w:val="24"/>
        </w:rPr>
      </w:pPr>
      <w:r w:rsidRPr="005479EE">
        <w:rPr>
          <w:rFonts w:ascii="Times New Roman" w:hAnsi="Times New Roman" w:cs="Times New Roman"/>
          <w:b/>
          <w:sz w:val="24"/>
          <w:szCs w:val="24"/>
        </w:rPr>
        <w:t>Explanation of Program Service Level Data</w:t>
      </w:r>
      <w:r w:rsidRPr="005479EE" w:rsidDel="003308EE">
        <w:rPr>
          <w:rFonts w:ascii="Times New Roman" w:hAnsi="Times New Roman" w:cs="Times New Roman"/>
          <w:b/>
          <w:sz w:val="24"/>
          <w:szCs w:val="24"/>
        </w:rPr>
        <w:t xml:space="preserve"> </w:t>
      </w:r>
    </w:p>
    <w:p w14:paraId="01C89923" w14:textId="7E70C81A" w:rsidR="00D95378" w:rsidRPr="00D95378" w:rsidRDefault="00476F5B" w:rsidP="00D95378">
      <w:pPr>
        <w:spacing w:after="120"/>
        <w:rPr>
          <w:ins w:id="551" w:author="Falcone, Christopher (DOES)" w:date="2021-07-15T14:59:00Z"/>
          <w:b/>
          <w:bCs/>
        </w:rPr>
      </w:pPr>
      <w:commentRangeStart w:id="552"/>
      <w:r w:rsidRPr="005479EE">
        <w:rPr>
          <w:rFonts w:ascii="Times New Roman" w:hAnsi="Times New Roman" w:cs="Times New Roman"/>
          <w:bCs/>
          <w:sz w:val="24"/>
          <w:szCs w:val="24"/>
        </w:rPr>
        <w:t xml:space="preserve">DCIA partnered with the </w:t>
      </w:r>
      <w:ins w:id="553" w:author="Falcone, Christopher (DOES)" w:date="2021-07-15T14:55:00Z">
        <w:r w:rsidR="00D95378">
          <w:rPr>
            <w:rFonts w:ascii="Times New Roman" w:hAnsi="Times New Roman" w:cs="Times New Roman"/>
            <w:bCs/>
            <w:sz w:val="24"/>
            <w:szCs w:val="24"/>
          </w:rPr>
          <w:t>Office of Talent and Client Services (</w:t>
        </w:r>
      </w:ins>
      <w:r w:rsidRPr="005479EE">
        <w:rPr>
          <w:rFonts w:ascii="Times New Roman" w:hAnsi="Times New Roman" w:cs="Times New Roman"/>
          <w:bCs/>
          <w:sz w:val="24"/>
          <w:szCs w:val="24"/>
        </w:rPr>
        <w:t>OTCS</w:t>
      </w:r>
      <w:ins w:id="554" w:author="Falcone, Christopher (DOES)" w:date="2021-07-15T14:55:00Z">
        <w:r w:rsidR="00D95378">
          <w:rPr>
            <w:rFonts w:ascii="Times New Roman" w:hAnsi="Times New Roman" w:cs="Times New Roman"/>
            <w:bCs/>
            <w:sz w:val="24"/>
            <w:szCs w:val="24"/>
          </w:rPr>
          <w:t>)</w:t>
        </w:r>
      </w:ins>
      <w:r w:rsidRPr="005479EE">
        <w:rPr>
          <w:rFonts w:ascii="Times New Roman" w:hAnsi="Times New Roman" w:cs="Times New Roman"/>
          <w:bCs/>
          <w:sz w:val="24"/>
          <w:szCs w:val="24"/>
        </w:rPr>
        <w:t xml:space="preserve"> to host two industry sessions in the technology and transportation sectors. These events sought to enhance our curriculum and widen our access to industry experts. </w:t>
      </w:r>
      <w:commentRangeStart w:id="555"/>
      <w:r w:rsidRPr="005479EE">
        <w:rPr>
          <w:rFonts w:ascii="Times New Roman" w:hAnsi="Times New Roman" w:cs="Times New Roman"/>
          <w:bCs/>
          <w:sz w:val="24"/>
          <w:szCs w:val="24"/>
        </w:rPr>
        <w:t xml:space="preserve">These sessions led to partnerships with premier companies such as Yelp, Facebook, and Lyft. </w:t>
      </w:r>
      <w:commentRangeEnd w:id="555"/>
      <w:r w:rsidR="00222BC4">
        <w:rPr>
          <w:rStyle w:val="CommentReference"/>
        </w:rPr>
        <w:commentReference w:id="555"/>
      </w:r>
      <w:r w:rsidRPr="005479EE">
        <w:rPr>
          <w:rFonts w:ascii="Times New Roman" w:hAnsi="Times New Roman" w:cs="Times New Roman"/>
          <w:bCs/>
          <w:sz w:val="24"/>
          <w:szCs w:val="24"/>
        </w:rPr>
        <w:t>DCIA's forward-thinking approach positions the Director to quickly respond to the Council of the District of Columbia's (Council) requirements in the D</w:t>
      </w:r>
      <w:del w:id="556" w:author="Falcone, Christopher (DOES)" w:date="2021-07-15T14:59:00Z">
        <w:r w:rsidRPr="005479EE" w:rsidDel="00D95378">
          <w:rPr>
            <w:rFonts w:ascii="Times New Roman" w:hAnsi="Times New Roman" w:cs="Times New Roman"/>
            <w:bCs/>
            <w:sz w:val="24"/>
            <w:szCs w:val="24"/>
          </w:rPr>
          <w:delText>.</w:delText>
        </w:r>
      </w:del>
      <w:r w:rsidRPr="005479EE">
        <w:rPr>
          <w:rFonts w:ascii="Times New Roman" w:hAnsi="Times New Roman" w:cs="Times New Roman"/>
          <w:bCs/>
          <w:sz w:val="24"/>
          <w:szCs w:val="24"/>
        </w:rPr>
        <w:t>C</w:t>
      </w:r>
      <w:del w:id="557" w:author="Falcone, Christopher (DOES)" w:date="2021-07-15T14:59:00Z">
        <w:r w:rsidRPr="005479EE" w:rsidDel="00D95378">
          <w:rPr>
            <w:rFonts w:ascii="Times New Roman" w:hAnsi="Times New Roman" w:cs="Times New Roman"/>
            <w:bCs/>
            <w:sz w:val="24"/>
            <w:szCs w:val="24"/>
          </w:rPr>
          <w:delText>.</w:delText>
        </w:r>
      </w:del>
      <w:r w:rsidRPr="005479EE">
        <w:rPr>
          <w:rFonts w:ascii="Times New Roman" w:hAnsi="Times New Roman" w:cs="Times New Roman"/>
          <w:bCs/>
          <w:sz w:val="24"/>
          <w:szCs w:val="24"/>
        </w:rPr>
        <w:t xml:space="preserve"> Infrastructure Academy Employer Engagement Amendment Act of 2020</w:t>
      </w:r>
      <w:ins w:id="558" w:author="Falcone, Christopher (DOES)" w:date="2021-07-15T14:59:00Z">
        <w:r w:rsidR="00D95378">
          <w:rPr>
            <w:rFonts w:ascii="Times New Roman" w:hAnsi="Times New Roman" w:cs="Times New Roman"/>
            <w:bCs/>
            <w:sz w:val="24"/>
            <w:szCs w:val="24"/>
          </w:rPr>
          <w:t xml:space="preserve"> </w:t>
        </w:r>
        <w:r w:rsidR="00D95378" w:rsidRPr="00D95378">
          <w:rPr>
            <w:rFonts w:ascii="Times New Roman" w:hAnsi="Times New Roman" w:cs="Times New Roman"/>
            <w:bCs/>
            <w:sz w:val="24"/>
            <w:szCs w:val="24"/>
          </w:rPr>
          <w:t>(</w:t>
        </w:r>
        <w:r w:rsidR="00D95378" w:rsidRPr="00D95378">
          <w:rPr>
            <w:rFonts w:ascii="Times New Roman" w:hAnsi="Times New Roman" w:cs="Times New Roman"/>
            <w:bCs/>
          </w:rPr>
          <w:t>D.C. Law 23-149</w:t>
        </w:r>
      </w:ins>
      <w:ins w:id="559" w:author="Falcone, Christopher (DOES)" w:date="2021-07-15T15:00:00Z">
        <w:r w:rsidR="00D95378">
          <w:rPr>
            <w:rFonts w:ascii="Times New Roman" w:hAnsi="Times New Roman" w:cs="Times New Roman"/>
            <w:bCs/>
          </w:rPr>
          <w:t xml:space="preserve">; D.C. Official Code </w:t>
        </w:r>
      </w:ins>
      <w:ins w:id="560" w:author="Falcone, Christopher (DOES)" w:date="2021-07-15T15:01:00Z">
        <w:r w:rsidR="00D95378">
          <w:rPr>
            <w:rFonts w:ascii="Times New Roman" w:hAnsi="Times New Roman" w:cs="Times New Roman"/>
            <w:bCs/>
          </w:rPr>
          <w:t xml:space="preserve">§ 32-241 </w:t>
        </w:r>
        <w:r w:rsidR="00D95378" w:rsidRPr="00D95378">
          <w:rPr>
            <w:rFonts w:ascii="Times New Roman" w:hAnsi="Times New Roman" w:cs="Times New Roman"/>
            <w:bCs/>
            <w:i/>
            <w:iCs/>
          </w:rPr>
          <w:t xml:space="preserve">et </w:t>
        </w:r>
      </w:ins>
      <w:ins w:id="561" w:author="Falcone, Christopher (DOES)" w:date="2021-07-15T15:02:00Z">
        <w:r w:rsidR="00D95378" w:rsidRPr="00D95378">
          <w:rPr>
            <w:rFonts w:ascii="Times New Roman" w:hAnsi="Times New Roman" w:cs="Times New Roman"/>
            <w:bCs/>
            <w:i/>
            <w:iCs/>
          </w:rPr>
          <w:t>seq.</w:t>
        </w:r>
        <w:r w:rsidR="00D95378">
          <w:rPr>
            <w:rFonts w:ascii="Times New Roman" w:hAnsi="Times New Roman" w:cs="Times New Roman"/>
            <w:bCs/>
          </w:rPr>
          <w:t>)</w:t>
        </w:r>
      </w:ins>
      <w:commentRangeEnd w:id="552"/>
      <w:ins w:id="562" w:author="Falcone, Christopher (DOES)" w:date="2021-07-16T09:49:00Z">
        <w:r w:rsidR="005D0607">
          <w:rPr>
            <w:rStyle w:val="CommentReference"/>
          </w:rPr>
          <w:commentReference w:id="552"/>
        </w:r>
      </w:ins>
    </w:p>
    <w:p w14:paraId="696CF99A" w14:textId="07A78D1D" w:rsidR="00476F5B" w:rsidRPr="005479EE" w:rsidRDefault="00476F5B" w:rsidP="005479EE">
      <w:pPr>
        <w:spacing w:after="120"/>
        <w:rPr>
          <w:rFonts w:ascii="Times New Roman" w:hAnsi="Times New Roman" w:cs="Times New Roman"/>
          <w:bCs/>
          <w:sz w:val="24"/>
          <w:szCs w:val="24"/>
        </w:rPr>
      </w:pPr>
      <w:r w:rsidRPr="005479EE">
        <w:rPr>
          <w:rFonts w:ascii="Times New Roman" w:hAnsi="Times New Roman" w:cs="Times New Roman"/>
          <w:bCs/>
          <w:sz w:val="24"/>
          <w:szCs w:val="24"/>
        </w:rPr>
        <w:t xml:space="preserve">.  </w:t>
      </w:r>
    </w:p>
    <w:p w14:paraId="70E4A8A9" w14:textId="08D2B9F3" w:rsidR="00177A00" w:rsidRDefault="00177A00" w:rsidP="00177A00">
      <w:pPr>
        <w:rPr>
          <w:rFonts w:ascii="Times New Roman" w:hAnsi="Times New Roman" w:cs="Times New Roman"/>
          <w:b/>
          <w:sz w:val="24"/>
          <w:szCs w:val="24"/>
        </w:rPr>
      </w:pPr>
      <w:r>
        <w:rPr>
          <w:rFonts w:ascii="Times New Roman" w:hAnsi="Times New Roman" w:cs="Times New Roman"/>
          <w:b/>
          <w:sz w:val="24"/>
          <w:szCs w:val="24"/>
        </w:rPr>
        <w:t xml:space="preserve">Program </w:t>
      </w:r>
      <w:r w:rsidRPr="00452E6C">
        <w:rPr>
          <w:rFonts w:ascii="Times New Roman" w:hAnsi="Times New Roman" w:cs="Times New Roman"/>
          <w:b/>
          <w:sz w:val="24"/>
          <w:szCs w:val="24"/>
        </w:rPr>
        <w:t>Outcom</w:t>
      </w:r>
      <w:r>
        <w:rPr>
          <w:rFonts w:ascii="Times New Roman" w:hAnsi="Times New Roman" w:cs="Times New Roman"/>
          <w:b/>
          <w:sz w:val="24"/>
          <w:szCs w:val="24"/>
        </w:rPr>
        <w:t xml:space="preserve">es include </w:t>
      </w:r>
    </w:p>
    <w:p w14:paraId="0F275D53" w14:textId="77777777" w:rsidR="00177A00" w:rsidRPr="00547F46" w:rsidRDefault="00177A00" w:rsidP="00177A0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Verified </w:t>
      </w:r>
      <w:r w:rsidRPr="00547F46">
        <w:rPr>
          <w:rFonts w:ascii="Times New Roman" w:hAnsi="Times New Roman" w:cs="Times New Roman"/>
          <w:sz w:val="24"/>
          <w:szCs w:val="24"/>
        </w:rPr>
        <w:t>Employment</w:t>
      </w:r>
    </w:p>
    <w:p w14:paraId="7433EB6D" w14:textId="77777777" w:rsidR="00177A00" w:rsidRPr="00A50A57" w:rsidRDefault="00177A00" w:rsidP="00177A00">
      <w:pPr>
        <w:pStyle w:val="ListParagraph"/>
        <w:numPr>
          <w:ilvl w:val="0"/>
          <w:numId w:val="20"/>
        </w:numPr>
      </w:pPr>
      <w:commentRangeStart w:id="563"/>
      <w:r w:rsidRPr="00666795">
        <w:rPr>
          <w:rFonts w:ascii="Times New Roman" w:hAnsi="Times New Roman" w:cs="Times New Roman"/>
          <w:sz w:val="24"/>
          <w:szCs w:val="24"/>
        </w:rPr>
        <w:t xml:space="preserve">Average and </w:t>
      </w:r>
      <w:r>
        <w:rPr>
          <w:rFonts w:ascii="Times New Roman" w:hAnsi="Times New Roman" w:cs="Times New Roman"/>
          <w:sz w:val="24"/>
          <w:szCs w:val="24"/>
        </w:rPr>
        <w:t>M</w:t>
      </w:r>
      <w:r w:rsidRPr="00666795">
        <w:rPr>
          <w:rFonts w:ascii="Times New Roman" w:hAnsi="Times New Roman" w:cs="Times New Roman"/>
          <w:sz w:val="24"/>
          <w:szCs w:val="24"/>
        </w:rPr>
        <w:t xml:space="preserve">edian </w:t>
      </w:r>
      <w:r>
        <w:rPr>
          <w:rFonts w:ascii="Times New Roman" w:hAnsi="Times New Roman" w:cs="Times New Roman"/>
          <w:sz w:val="24"/>
          <w:szCs w:val="24"/>
        </w:rPr>
        <w:t>W</w:t>
      </w:r>
      <w:r w:rsidRPr="00666795">
        <w:rPr>
          <w:rFonts w:ascii="Times New Roman" w:hAnsi="Times New Roman" w:cs="Times New Roman"/>
          <w:sz w:val="24"/>
          <w:szCs w:val="24"/>
        </w:rPr>
        <w:t>ages</w:t>
      </w:r>
      <w:commentRangeEnd w:id="563"/>
      <w:r w:rsidR="00D95378">
        <w:rPr>
          <w:rStyle w:val="CommentReference"/>
        </w:rPr>
        <w:commentReference w:id="563"/>
      </w:r>
    </w:p>
    <w:p w14:paraId="1C5132E9" w14:textId="0D9DF184" w:rsidR="00452E6C" w:rsidRPr="00177A00" w:rsidRDefault="00177A00" w:rsidP="004B63FE">
      <w:pPr>
        <w:pStyle w:val="ListParagraph"/>
        <w:numPr>
          <w:ilvl w:val="0"/>
          <w:numId w:val="20"/>
        </w:numPr>
      </w:pPr>
      <w:r>
        <w:rPr>
          <w:rFonts w:ascii="Times New Roman" w:hAnsi="Times New Roman" w:cs="Times New Roman"/>
          <w:sz w:val="24"/>
          <w:szCs w:val="24"/>
        </w:rPr>
        <w:t xml:space="preserve">Employment </w:t>
      </w:r>
      <w:r w:rsidRPr="0086081F">
        <w:rPr>
          <w:rFonts w:ascii="Times New Roman" w:hAnsi="Times New Roman" w:cs="Times New Roman"/>
          <w:sz w:val="24"/>
          <w:szCs w:val="24"/>
        </w:rPr>
        <w:t>Retention (Number and percentage of participants who complete and retain employment for six months following program completion)</w:t>
      </w:r>
      <w:r w:rsidRPr="004028B4">
        <w:rPr>
          <w:noProof/>
        </w:rPr>
        <mc:AlternateContent>
          <mc:Choice Requires="wpg">
            <w:drawing>
              <wp:anchor distT="0" distB="0" distL="114300" distR="114300" simplePos="0" relativeHeight="251665408" behindDoc="1" locked="0" layoutInCell="1" allowOverlap="1" wp14:anchorId="0C025F3F" wp14:editId="520CA304">
                <wp:simplePos x="0" y="0"/>
                <wp:positionH relativeFrom="page">
                  <wp:posOffset>-8929314</wp:posOffset>
                </wp:positionH>
                <wp:positionV relativeFrom="page">
                  <wp:posOffset>-1160891</wp:posOffset>
                </wp:positionV>
                <wp:extent cx="7772400" cy="1005840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pic:pic xmlns:pic="http://schemas.openxmlformats.org/drawingml/2006/picture">
                        <pic:nvPicPr>
                          <pic:cNvPr id="7"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40" cy="1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 name="Group 30"/>
                        <wpg:cNvGrpSpPr>
                          <a:grpSpLocks/>
                        </wpg:cNvGrpSpPr>
                        <wpg:grpSpPr bwMode="auto">
                          <a:xfrm>
                            <a:off x="931" y="10461"/>
                            <a:ext cx="9652" cy="4133"/>
                            <a:chOff x="931" y="10461"/>
                            <a:chExt cx="9652" cy="4133"/>
                          </a:xfrm>
                        </wpg:grpSpPr>
                        <wps:wsp>
                          <wps:cNvPr id="9" name="Freeform 32"/>
                          <wps:cNvSpPr>
                            <a:spLocks/>
                          </wps:cNvSpPr>
                          <wps:spPr bwMode="auto">
                            <a:xfrm>
                              <a:off x="1657" y="11688"/>
                              <a:ext cx="8926" cy="2906"/>
                            </a:xfrm>
                            <a:custGeom>
                              <a:avLst/>
                              <a:gdLst>
                                <a:gd name="T0" fmla="+- 0 1657 1657"/>
                                <a:gd name="T1" fmla="*/ T0 w 8926"/>
                                <a:gd name="T2" fmla="+- 0 11688 11688"/>
                                <a:gd name="T3" fmla="*/ 11688 h 2906"/>
                                <a:gd name="T4" fmla="+- 0 10583 1657"/>
                                <a:gd name="T5" fmla="*/ T4 w 8926"/>
                                <a:gd name="T6" fmla="+- 0 11688 11688"/>
                                <a:gd name="T7" fmla="*/ 11688 h 2906"/>
                                <a:gd name="T8" fmla="+- 0 10583 1657"/>
                                <a:gd name="T9" fmla="*/ T8 w 8926"/>
                                <a:gd name="T10" fmla="+- 0 14594 11688"/>
                                <a:gd name="T11" fmla="*/ 14594 h 2906"/>
                                <a:gd name="T12" fmla="+- 0 1657 1657"/>
                                <a:gd name="T13" fmla="*/ T12 w 8926"/>
                                <a:gd name="T14" fmla="+- 0 14594 11688"/>
                                <a:gd name="T15" fmla="*/ 14594 h 2906"/>
                                <a:gd name="T16" fmla="+- 0 1657 1657"/>
                                <a:gd name="T17" fmla="*/ T16 w 8926"/>
                                <a:gd name="T18" fmla="+- 0 11688 11688"/>
                                <a:gd name="T19" fmla="*/ 11688 h 2906"/>
                              </a:gdLst>
                              <a:ahLst/>
                              <a:cxnLst>
                                <a:cxn ang="0">
                                  <a:pos x="T1" y="T3"/>
                                </a:cxn>
                                <a:cxn ang="0">
                                  <a:pos x="T5" y="T7"/>
                                </a:cxn>
                                <a:cxn ang="0">
                                  <a:pos x="T9" y="T11"/>
                                </a:cxn>
                                <a:cxn ang="0">
                                  <a:pos x="T13" y="T15"/>
                                </a:cxn>
                                <a:cxn ang="0">
                                  <a:pos x="T17" y="T19"/>
                                </a:cxn>
                              </a:cxnLst>
                              <a:rect l="0" t="0" r="r" b="b"/>
                              <a:pathLst>
                                <a:path w="8926" h="2906">
                                  <a:moveTo>
                                    <a:pt x="0" y="0"/>
                                  </a:moveTo>
                                  <a:lnTo>
                                    <a:pt x="8926" y="0"/>
                                  </a:lnTo>
                                  <a:lnTo>
                                    <a:pt x="8926" y="2906"/>
                                  </a:lnTo>
                                  <a:lnTo>
                                    <a:pt x="0" y="290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31" y="10461"/>
                              <a:ext cx="8925" cy="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405053F0" id="Group 6" o:spid="_x0000_s1026" style="position:absolute;margin-left:-703.1pt;margin-top:-91.4pt;width:612pt;height:11in;z-index:-251651072;mso-position-horizontal-relative:page;mso-position-vertical-relative:page" coordsize="1224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">
                <v:shape id="Picture 33" o:spid="_x0000_s1027" type="#_x0000_t75" style="position:absolute;width:12240;height:15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">
                  <v:imagedata r:id="rId14" o:title=""/>
                </v:shape>
                <v:group id="Group 30" o:spid="_x0000_s1028" style="position:absolute;left:931;top:10461;width:9652;height:4133" coordorigin="931,10461" coordsize="9652,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32" o:spid="_x0000_s1029" style="position:absolute;left:1657;top:11688;width:8926;height:2906;visibility:visible;mso-wrap-style:square;v-text-anchor:top" coordsize="8926,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" path="m,l8926,r,2906l,2906,,xe" stroked="f">
                    <v:path arrowok="t" o:connecttype="custom" o:connectlocs="0,11688;8926,11688;8926,14594;0,14594;0,11688" o:connectangles="0,0,0,0,0"/>
                  </v:shape>
                  <v:shape id="Picture 31" o:spid="_x0000_s1030" type="#_x0000_t75" style="position:absolute;left:931;top:10461;width:8925;height:2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">
                    <v:imagedata r:id="rId15" o:title=""/>
                  </v:shape>
                </v:group>
                <w10:wrap anchorx="page" anchory="page"/>
              </v:group>
            </w:pict>
          </mc:Fallback>
        </mc:AlternateContent>
      </w:r>
    </w:p>
    <w:tbl>
      <w:tblPr>
        <w:tblW w:w="5121" w:type="pct"/>
        <w:jc w:val="center"/>
        <w:tblLook w:val="04A0" w:firstRow="1" w:lastRow="0" w:firstColumn="1" w:lastColumn="0" w:noHBand="0" w:noVBand="1"/>
      </w:tblPr>
      <w:tblGrid>
        <w:gridCol w:w="2471"/>
        <w:gridCol w:w="1175"/>
        <w:gridCol w:w="1067"/>
        <w:gridCol w:w="1810"/>
        <w:gridCol w:w="1986"/>
        <w:gridCol w:w="1067"/>
      </w:tblGrid>
      <w:tr w:rsidR="00452E6C" w:rsidRPr="00A571D9" w14:paraId="6A204D02" w14:textId="77777777" w:rsidTr="008A1557">
        <w:trPr>
          <w:trHeight w:val="170"/>
          <w:jc w:val="center"/>
        </w:trPr>
        <w:tc>
          <w:tcPr>
            <w:tcW w:w="5000" w:type="pct"/>
            <w:gridSpan w:val="6"/>
            <w:tcBorders>
              <w:top w:val="single" w:sz="4" w:space="0" w:color="auto"/>
              <w:left w:val="single" w:sz="4" w:space="0" w:color="auto"/>
              <w:bottom w:val="single" w:sz="4" w:space="0" w:color="auto"/>
              <w:right w:val="single" w:sz="4" w:space="0" w:color="000000"/>
            </w:tcBorders>
            <w:shd w:val="clear" w:color="auto" w:fill="FDE9D9" w:themeFill="accent6" w:themeFillTint="33"/>
            <w:vAlign w:val="center"/>
          </w:tcPr>
          <w:p w14:paraId="0827637C" w14:textId="2221BF48" w:rsidR="00452E6C" w:rsidRPr="00A571D9" w:rsidRDefault="00500D65" w:rsidP="008A1557">
            <w:pPr>
              <w:spacing w:after="0" w:line="240" w:lineRule="auto"/>
              <w:jc w:val="center"/>
              <w:rPr>
                <w:rFonts w:ascii="Times New Roman" w:eastAsia="Times New Roman" w:hAnsi="Times New Roman" w:cs="Times New Roman"/>
                <w:b/>
                <w:bCs/>
                <w:iCs/>
                <w:color w:val="000000"/>
                <w:sz w:val="18"/>
                <w:szCs w:val="18"/>
              </w:rPr>
            </w:pPr>
            <w:r w:rsidRPr="00F21907">
              <w:rPr>
                <w:rFonts w:ascii="Times New Roman" w:eastAsia="Times New Roman" w:hAnsi="Times New Roman" w:cs="Times New Roman"/>
                <w:b/>
                <w:bCs/>
                <w:color w:val="000000"/>
                <w:sz w:val="18"/>
                <w:szCs w:val="18"/>
              </w:rPr>
              <w:t>Placement Date (</w:t>
            </w:r>
            <w:r>
              <w:rPr>
                <w:rFonts w:ascii="Times New Roman" w:eastAsia="Times New Roman" w:hAnsi="Times New Roman" w:cs="Times New Roman"/>
                <w:b/>
                <w:bCs/>
                <w:color w:val="000000"/>
                <w:sz w:val="18"/>
                <w:szCs w:val="18"/>
              </w:rPr>
              <w:t>10/01/2018-09/30/2019</w:t>
            </w:r>
            <w:r w:rsidRPr="00F21907">
              <w:rPr>
                <w:rFonts w:ascii="Times New Roman" w:eastAsia="Times New Roman" w:hAnsi="Times New Roman" w:cs="Times New Roman"/>
                <w:b/>
                <w:bCs/>
                <w:color w:val="000000"/>
                <w:sz w:val="18"/>
                <w:szCs w:val="18"/>
              </w:rPr>
              <w:t>) Retention Date (</w:t>
            </w:r>
            <w:r>
              <w:rPr>
                <w:rFonts w:ascii="Times New Roman" w:eastAsia="Times New Roman" w:hAnsi="Times New Roman" w:cs="Times New Roman"/>
                <w:b/>
                <w:bCs/>
                <w:color w:val="000000"/>
                <w:sz w:val="18"/>
                <w:szCs w:val="18"/>
              </w:rPr>
              <w:t>04/01/2019-03/31/2020</w:t>
            </w:r>
            <w:r w:rsidRPr="00F21907">
              <w:rPr>
                <w:rFonts w:ascii="Times New Roman" w:eastAsia="Times New Roman" w:hAnsi="Times New Roman" w:cs="Times New Roman"/>
                <w:b/>
                <w:bCs/>
                <w:color w:val="000000"/>
                <w:sz w:val="18"/>
                <w:szCs w:val="18"/>
              </w:rPr>
              <w:t>)</w:t>
            </w:r>
          </w:p>
        </w:tc>
      </w:tr>
      <w:tr w:rsidR="00452E6C" w:rsidRPr="00A571D9" w14:paraId="551EA11C" w14:textId="77777777" w:rsidTr="00444A7E">
        <w:trPr>
          <w:trHeight w:val="287"/>
          <w:jc w:val="center"/>
        </w:trPr>
        <w:tc>
          <w:tcPr>
            <w:tcW w:w="2461" w:type="pct"/>
            <w:gridSpan w:val="3"/>
            <w:tcBorders>
              <w:top w:val="single" w:sz="4" w:space="0" w:color="auto"/>
              <w:left w:val="single" w:sz="4" w:space="0" w:color="auto"/>
              <w:bottom w:val="single" w:sz="4" w:space="0" w:color="auto"/>
              <w:right w:val="single" w:sz="4" w:space="0" w:color="000000"/>
            </w:tcBorders>
            <w:shd w:val="clear" w:color="000000" w:fill="D9E1F2"/>
            <w:vAlign w:val="center"/>
            <w:hideMark/>
          </w:tcPr>
          <w:p w14:paraId="74373212" w14:textId="77777777" w:rsidR="00452E6C" w:rsidRPr="00A571D9" w:rsidRDefault="00452E6C" w:rsidP="008A1557">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 xml:space="preserve">Placement within Six Months (6) of completion </w:t>
            </w:r>
          </w:p>
        </w:tc>
        <w:tc>
          <w:tcPr>
            <w:tcW w:w="945" w:type="pct"/>
            <w:vMerge w:val="restart"/>
            <w:tcBorders>
              <w:top w:val="single" w:sz="4" w:space="0" w:color="auto"/>
              <w:left w:val="single" w:sz="4" w:space="0" w:color="auto"/>
              <w:bottom w:val="single" w:sz="4" w:space="0" w:color="000000"/>
              <w:right w:val="single" w:sz="4" w:space="0" w:color="000000"/>
            </w:tcBorders>
            <w:shd w:val="clear" w:color="000000" w:fill="D9E1F2"/>
            <w:vAlign w:val="center"/>
            <w:hideMark/>
          </w:tcPr>
          <w:p w14:paraId="0488CF68" w14:textId="77777777" w:rsidR="00452E6C" w:rsidRPr="00A571D9" w:rsidRDefault="00452E6C" w:rsidP="008A1557">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Average Waged Earned</w:t>
            </w:r>
          </w:p>
          <w:p w14:paraId="0F898DCB" w14:textId="77777777" w:rsidR="00452E6C" w:rsidRPr="00A571D9" w:rsidRDefault="00452E6C" w:rsidP="008A1557">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 xml:space="preserve">(Hourly) </w:t>
            </w:r>
          </w:p>
        </w:tc>
        <w:tc>
          <w:tcPr>
            <w:tcW w:w="1594" w:type="pct"/>
            <w:gridSpan w:val="2"/>
            <w:tcBorders>
              <w:top w:val="single" w:sz="4" w:space="0" w:color="auto"/>
              <w:left w:val="nil"/>
              <w:bottom w:val="single" w:sz="4" w:space="0" w:color="auto"/>
              <w:right w:val="single" w:sz="4" w:space="0" w:color="000000"/>
            </w:tcBorders>
            <w:shd w:val="clear" w:color="000000" w:fill="D9E1F2"/>
            <w:vAlign w:val="center"/>
            <w:hideMark/>
          </w:tcPr>
          <w:p w14:paraId="2B116363" w14:textId="77777777" w:rsidR="00452E6C" w:rsidRPr="00A571D9" w:rsidRDefault="00452E6C" w:rsidP="008A1557">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Retained Employment Six (6) Months after Placement Date</w:t>
            </w:r>
          </w:p>
        </w:tc>
      </w:tr>
      <w:tr w:rsidR="00EA790E" w:rsidRPr="00A571D9" w14:paraId="67461825" w14:textId="77777777" w:rsidTr="00444A7E">
        <w:trPr>
          <w:trHeight w:val="300"/>
          <w:jc w:val="center"/>
        </w:trPr>
        <w:tc>
          <w:tcPr>
            <w:tcW w:w="1290" w:type="pct"/>
            <w:tcBorders>
              <w:top w:val="nil"/>
              <w:left w:val="single" w:sz="4" w:space="0" w:color="auto"/>
              <w:bottom w:val="single" w:sz="4" w:space="0" w:color="auto"/>
              <w:right w:val="single" w:sz="4" w:space="0" w:color="auto"/>
            </w:tcBorders>
            <w:shd w:val="clear" w:color="000000" w:fill="D9E1F2"/>
            <w:noWrap/>
            <w:vAlign w:val="bottom"/>
            <w:hideMark/>
          </w:tcPr>
          <w:p w14:paraId="13178857" w14:textId="0B23DAD6" w:rsidR="00452E6C" w:rsidRPr="00A571D9" w:rsidRDefault="00EA790E" w:rsidP="008A1557">
            <w:pP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DCIA Graduates/Completers</w:t>
            </w:r>
            <w:r w:rsidR="00452E6C">
              <w:rPr>
                <w:rFonts w:ascii="Times New Roman" w:eastAsia="Times New Roman" w:hAnsi="Times New Roman" w:cs="Times New Roman"/>
                <w:b/>
                <w:bCs/>
                <w:color w:val="000000"/>
                <w:sz w:val="18"/>
                <w:szCs w:val="18"/>
              </w:rPr>
              <w:t xml:space="preserve"> </w:t>
            </w:r>
          </w:p>
        </w:tc>
        <w:tc>
          <w:tcPr>
            <w:tcW w:w="614" w:type="pct"/>
            <w:tcBorders>
              <w:top w:val="nil"/>
              <w:left w:val="single" w:sz="4" w:space="0" w:color="auto"/>
              <w:bottom w:val="single" w:sz="4" w:space="0" w:color="auto"/>
              <w:right w:val="single" w:sz="4" w:space="0" w:color="auto"/>
            </w:tcBorders>
            <w:shd w:val="clear" w:color="000000" w:fill="D9E1F2"/>
            <w:vAlign w:val="bottom"/>
          </w:tcPr>
          <w:p w14:paraId="08D62AEE" w14:textId="77777777" w:rsidR="00452E6C" w:rsidRPr="00A571D9" w:rsidRDefault="00452E6C" w:rsidP="008A1557">
            <w:pPr>
              <w:spacing w:after="0" w:line="240" w:lineRule="auto"/>
              <w:jc w:val="center"/>
              <w:rPr>
                <w:rFonts w:ascii="Times New Roman" w:eastAsia="Times New Roman" w:hAnsi="Times New Roman" w:cs="Times New Roman"/>
                <w:b/>
                <w:bCs/>
                <w:color w:val="000000"/>
                <w:sz w:val="18"/>
                <w:szCs w:val="18"/>
              </w:rPr>
            </w:pPr>
            <w:r w:rsidRPr="00A571D9">
              <w:rPr>
                <w:rFonts w:ascii="Times New Roman" w:eastAsia="Times New Roman" w:hAnsi="Times New Roman" w:cs="Times New Roman"/>
                <w:b/>
                <w:bCs/>
                <w:color w:val="000000"/>
                <w:sz w:val="18"/>
                <w:szCs w:val="18"/>
              </w:rPr>
              <w:t>Number</w:t>
            </w:r>
          </w:p>
        </w:tc>
        <w:tc>
          <w:tcPr>
            <w:tcW w:w="557" w:type="pct"/>
            <w:tcBorders>
              <w:top w:val="nil"/>
              <w:left w:val="nil"/>
              <w:bottom w:val="single" w:sz="4" w:space="0" w:color="auto"/>
              <w:right w:val="single" w:sz="4" w:space="0" w:color="auto"/>
            </w:tcBorders>
            <w:shd w:val="clear" w:color="000000" w:fill="D9E1F2"/>
            <w:noWrap/>
            <w:vAlign w:val="bottom"/>
            <w:hideMark/>
          </w:tcPr>
          <w:p w14:paraId="1B399E37" w14:textId="77777777" w:rsidR="00452E6C" w:rsidRPr="00A571D9" w:rsidRDefault="00452E6C" w:rsidP="008A1557">
            <w:pPr>
              <w:spacing w:after="0" w:line="240" w:lineRule="auto"/>
              <w:rPr>
                <w:rFonts w:ascii="Times New Roman" w:eastAsia="Times New Roman" w:hAnsi="Times New Roman" w:cs="Times New Roman"/>
                <w:b/>
                <w:bCs/>
                <w:color w:val="000000"/>
                <w:sz w:val="18"/>
                <w:szCs w:val="18"/>
              </w:rPr>
            </w:pPr>
            <w:r w:rsidRPr="00A571D9">
              <w:rPr>
                <w:rFonts w:ascii="Times New Roman" w:eastAsia="Times New Roman" w:hAnsi="Times New Roman" w:cs="Times New Roman"/>
                <w:b/>
                <w:bCs/>
                <w:color w:val="000000"/>
                <w:sz w:val="18"/>
                <w:szCs w:val="18"/>
              </w:rPr>
              <w:t>Percentage</w:t>
            </w:r>
          </w:p>
        </w:tc>
        <w:tc>
          <w:tcPr>
            <w:tcW w:w="945" w:type="pct"/>
            <w:vMerge/>
            <w:tcBorders>
              <w:top w:val="nil"/>
              <w:left w:val="nil"/>
              <w:bottom w:val="single" w:sz="4" w:space="0" w:color="auto"/>
              <w:right w:val="single" w:sz="4" w:space="0" w:color="auto"/>
            </w:tcBorders>
            <w:vAlign w:val="center"/>
            <w:hideMark/>
          </w:tcPr>
          <w:p w14:paraId="0C776ED6" w14:textId="77777777" w:rsidR="00452E6C" w:rsidRPr="00A571D9" w:rsidRDefault="00452E6C" w:rsidP="008A1557">
            <w:pPr>
              <w:spacing w:after="0" w:line="240" w:lineRule="auto"/>
              <w:rPr>
                <w:rFonts w:ascii="Times New Roman" w:eastAsia="Times New Roman" w:hAnsi="Times New Roman" w:cs="Times New Roman"/>
                <w:b/>
                <w:bCs/>
                <w:i/>
                <w:iCs/>
                <w:color w:val="000000"/>
                <w:sz w:val="18"/>
                <w:szCs w:val="18"/>
              </w:rPr>
            </w:pPr>
          </w:p>
        </w:tc>
        <w:tc>
          <w:tcPr>
            <w:tcW w:w="1037" w:type="pct"/>
            <w:tcBorders>
              <w:top w:val="nil"/>
              <w:left w:val="nil"/>
              <w:bottom w:val="single" w:sz="4" w:space="0" w:color="auto"/>
              <w:right w:val="single" w:sz="4" w:space="0" w:color="auto"/>
            </w:tcBorders>
            <w:shd w:val="clear" w:color="000000" w:fill="D9E1F2"/>
            <w:noWrap/>
            <w:vAlign w:val="bottom"/>
            <w:hideMark/>
          </w:tcPr>
          <w:p w14:paraId="5CE3CCD3" w14:textId="77777777" w:rsidR="00452E6C" w:rsidRPr="00A571D9" w:rsidRDefault="00452E6C" w:rsidP="008A1557">
            <w:pPr>
              <w:spacing w:after="0" w:line="240" w:lineRule="auto"/>
              <w:jc w:val="center"/>
              <w:rPr>
                <w:rFonts w:ascii="Times New Roman" w:eastAsia="Times New Roman" w:hAnsi="Times New Roman" w:cs="Times New Roman"/>
                <w:b/>
                <w:bCs/>
                <w:color w:val="000000"/>
                <w:sz w:val="18"/>
                <w:szCs w:val="18"/>
              </w:rPr>
            </w:pPr>
            <w:r w:rsidRPr="00A571D9">
              <w:rPr>
                <w:rFonts w:ascii="Times New Roman" w:eastAsia="Times New Roman" w:hAnsi="Times New Roman" w:cs="Times New Roman"/>
                <w:b/>
                <w:bCs/>
                <w:color w:val="000000"/>
                <w:sz w:val="18"/>
                <w:szCs w:val="18"/>
              </w:rPr>
              <w:t>Number</w:t>
            </w:r>
          </w:p>
        </w:tc>
        <w:tc>
          <w:tcPr>
            <w:tcW w:w="557" w:type="pct"/>
            <w:tcBorders>
              <w:top w:val="nil"/>
              <w:left w:val="nil"/>
              <w:bottom w:val="single" w:sz="4" w:space="0" w:color="auto"/>
              <w:right w:val="single" w:sz="4" w:space="0" w:color="auto"/>
            </w:tcBorders>
            <w:shd w:val="clear" w:color="000000" w:fill="D9E1F2"/>
            <w:noWrap/>
            <w:vAlign w:val="bottom"/>
            <w:hideMark/>
          </w:tcPr>
          <w:p w14:paraId="2A35A6A0" w14:textId="77777777" w:rsidR="00452E6C" w:rsidRPr="00A571D9" w:rsidRDefault="00452E6C" w:rsidP="008A1557">
            <w:pPr>
              <w:spacing w:after="0" w:line="240" w:lineRule="auto"/>
              <w:rPr>
                <w:rFonts w:ascii="Times New Roman" w:eastAsia="Times New Roman" w:hAnsi="Times New Roman" w:cs="Times New Roman"/>
                <w:b/>
                <w:bCs/>
                <w:color w:val="000000"/>
                <w:sz w:val="18"/>
                <w:szCs w:val="18"/>
              </w:rPr>
            </w:pPr>
            <w:r w:rsidRPr="00A571D9">
              <w:rPr>
                <w:rFonts w:ascii="Times New Roman" w:eastAsia="Times New Roman" w:hAnsi="Times New Roman" w:cs="Times New Roman"/>
                <w:b/>
                <w:bCs/>
                <w:color w:val="000000"/>
                <w:sz w:val="18"/>
                <w:szCs w:val="18"/>
              </w:rPr>
              <w:t>Percentage</w:t>
            </w:r>
          </w:p>
        </w:tc>
      </w:tr>
      <w:tr w:rsidR="00EA790E" w:rsidRPr="00A571D9" w14:paraId="1BF302F2" w14:textId="77777777" w:rsidTr="00444A7E">
        <w:trPr>
          <w:trHeight w:val="278"/>
          <w:jc w:val="center"/>
        </w:trPr>
        <w:tc>
          <w:tcPr>
            <w:tcW w:w="1290" w:type="pct"/>
            <w:tcBorders>
              <w:top w:val="nil"/>
              <w:left w:val="single" w:sz="4" w:space="0" w:color="auto"/>
              <w:bottom w:val="single" w:sz="4" w:space="0" w:color="auto"/>
              <w:right w:val="single" w:sz="4" w:space="0" w:color="auto"/>
            </w:tcBorders>
            <w:shd w:val="clear" w:color="auto" w:fill="auto"/>
            <w:noWrap/>
            <w:vAlign w:val="bottom"/>
            <w:hideMark/>
          </w:tcPr>
          <w:p w14:paraId="07194359" w14:textId="77F59B00" w:rsidR="00452E6C" w:rsidRPr="00A571D9" w:rsidRDefault="00A404DE" w:rsidP="008A155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58</w:t>
            </w:r>
            <w:r w:rsidR="007C7520">
              <w:rPr>
                <w:rFonts w:ascii="Times New Roman" w:eastAsia="Times New Roman" w:hAnsi="Times New Roman" w:cs="Times New Roman"/>
                <w:color w:val="000000"/>
                <w:sz w:val="18"/>
                <w:szCs w:val="18"/>
              </w:rPr>
              <w:t>6</w:t>
            </w:r>
          </w:p>
        </w:tc>
        <w:tc>
          <w:tcPr>
            <w:tcW w:w="614" w:type="pct"/>
            <w:tcBorders>
              <w:top w:val="nil"/>
              <w:left w:val="single" w:sz="4" w:space="0" w:color="auto"/>
              <w:bottom w:val="single" w:sz="4" w:space="0" w:color="auto"/>
              <w:right w:val="single" w:sz="4" w:space="0" w:color="auto"/>
            </w:tcBorders>
            <w:shd w:val="clear" w:color="auto" w:fill="auto"/>
            <w:vAlign w:val="bottom"/>
          </w:tcPr>
          <w:p w14:paraId="6F396321" w14:textId="5F043D74" w:rsidR="00452E6C" w:rsidRPr="00A571D9" w:rsidRDefault="00340C8C" w:rsidP="008A155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321</w:t>
            </w:r>
          </w:p>
        </w:tc>
        <w:tc>
          <w:tcPr>
            <w:tcW w:w="557" w:type="pct"/>
            <w:tcBorders>
              <w:top w:val="nil"/>
              <w:left w:val="nil"/>
              <w:bottom w:val="single" w:sz="4" w:space="0" w:color="auto"/>
              <w:right w:val="single" w:sz="4" w:space="0" w:color="auto"/>
            </w:tcBorders>
            <w:shd w:val="clear" w:color="auto" w:fill="auto"/>
            <w:noWrap/>
            <w:vAlign w:val="bottom"/>
            <w:hideMark/>
          </w:tcPr>
          <w:p w14:paraId="079CD2DE" w14:textId="54955F36" w:rsidR="00452E6C" w:rsidRPr="00A571D9" w:rsidRDefault="00340C8C" w:rsidP="008A155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w:t>
            </w:r>
          </w:p>
        </w:tc>
        <w:tc>
          <w:tcPr>
            <w:tcW w:w="945" w:type="pct"/>
            <w:tcBorders>
              <w:top w:val="single" w:sz="4" w:space="0" w:color="auto"/>
              <w:left w:val="nil"/>
              <w:bottom w:val="single" w:sz="4" w:space="0" w:color="auto"/>
              <w:right w:val="single" w:sz="4" w:space="0" w:color="000000"/>
            </w:tcBorders>
            <w:shd w:val="clear" w:color="auto" w:fill="auto"/>
            <w:noWrap/>
            <w:vAlign w:val="bottom"/>
            <w:hideMark/>
          </w:tcPr>
          <w:p w14:paraId="26523517" w14:textId="12D2E6EE" w:rsidR="00452E6C" w:rsidRPr="00A571D9" w:rsidRDefault="00452E6C" w:rsidP="008A1557">
            <w:pPr>
              <w:spacing w:after="0" w:line="240" w:lineRule="auto"/>
              <w:jc w:val="center"/>
              <w:rPr>
                <w:rFonts w:ascii="Times New Roman" w:eastAsia="Times New Roman" w:hAnsi="Times New Roman" w:cs="Times New Roman"/>
                <w:color w:val="000000"/>
                <w:sz w:val="18"/>
                <w:szCs w:val="18"/>
              </w:rPr>
            </w:pPr>
            <w:r w:rsidRPr="00A571D9">
              <w:rPr>
                <w:rFonts w:ascii="Times New Roman" w:eastAsia="Times New Roman" w:hAnsi="Times New Roman" w:cs="Times New Roman"/>
                <w:color w:val="000000"/>
                <w:sz w:val="18"/>
                <w:szCs w:val="18"/>
              </w:rPr>
              <w:t>$</w:t>
            </w:r>
            <w:r w:rsidR="00340C8C">
              <w:rPr>
                <w:rFonts w:ascii="Times New Roman" w:eastAsia="Times New Roman" w:hAnsi="Times New Roman" w:cs="Times New Roman"/>
                <w:color w:val="000000"/>
                <w:sz w:val="18"/>
                <w:szCs w:val="18"/>
              </w:rPr>
              <w:t>16.60</w:t>
            </w:r>
          </w:p>
        </w:tc>
        <w:tc>
          <w:tcPr>
            <w:tcW w:w="1037" w:type="pct"/>
            <w:tcBorders>
              <w:top w:val="nil"/>
              <w:left w:val="nil"/>
              <w:bottom w:val="single" w:sz="4" w:space="0" w:color="auto"/>
              <w:right w:val="single" w:sz="4" w:space="0" w:color="auto"/>
            </w:tcBorders>
            <w:shd w:val="clear" w:color="auto" w:fill="auto"/>
            <w:noWrap/>
            <w:vAlign w:val="bottom"/>
            <w:hideMark/>
          </w:tcPr>
          <w:p w14:paraId="3ACB6DCD" w14:textId="44B0C936" w:rsidR="00452E6C" w:rsidRPr="00A571D9" w:rsidRDefault="00EC6345" w:rsidP="008A155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186</w:t>
            </w:r>
          </w:p>
        </w:tc>
        <w:tc>
          <w:tcPr>
            <w:tcW w:w="557" w:type="pct"/>
            <w:tcBorders>
              <w:top w:val="nil"/>
              <w:left w:val="nil"/>
              <w:bottom w:val="single" w:sz="4" w:space="0" w:color="auto"/>
              <w:right w:val="single" w:sz="4" w:space="0" w:color="auto"/>
            </w:tcBorders>
            <w:shd w:val="clear" w:color="auto" w:fill="auto"/>
            <w:noWrap/>
            <w:vAlign w:val="bottom"/>
            <w:hideMark/>
          </w:tcPr>
          <w:p w14:paraId="29401F06" w14:textId="7A02DD88" w:rsidR="00452E6C" w:rsidRPr="00A571D9" w:rsidRDefault="00452E6C" w:rsidP="008A1557">
            <w:pPr>
              <w:spacing w:after="0" w:line="240" w:lineRule="auto"/>
              <w:jc w:val="center"/>
              <w:rPr>
                <w:rFonts w:ascii="Times New Roman" w:eastAsia="Times New Roman" w:hAnsi="Times New Roman" w:cs="Times New Roman"/>
                <w:color w:val="000000"/>
                <w:sz w:val="18"/>
                <w:szCs w:val="18"/>
              </w:rPr>
            </w:pPr>
            <w:r w:rsidRPr="00A571D9">
              <w:rPr>
                <w:rFonts w:ascii="Times New Roman" w:eastAsia="Times New Roman" w:hAnsi="Times New Roman" w:cs="Times New Roman"/>
                <w:color w:val="000000"/>
                <w:sz w:val="18"/>
                <w:szCs w:val="18"/>
              </w:rPr>
              <w:t>5</w:t>
            </w:r>
            <w:r w:rsidR="00EC6345">
              <w:rPr>
                <w:rFonts w:ascii="Times New Roman" w:eastAsia="Times New Roman" w:hAnsi="Times New Roman" w:cs="Times New Roman"/>
                <w:color w:val="000000"/>
                <w:sz w:val="18"/>
                <w:szCs w:val="18"/>
              </w:rPr>
              <w:t>8</w:t>
            </w:r>
            <w:r w:rsidRPr="00A571D9">
              <w:rPr>
                <w:rFonts w:ascii="Times New Roman" w:eastAsia="Times New Roman" w:hAnsi="Times New Roman" w:cs="Times New Roman"/>
                <w:color w:val="000000"/>
                <w:sz w:val="18"/>
                <w:szCs w:val="18"/>
              </w:rPr>
              <w:t xml:space="preserve">% </w:t>
            </w:r>
          </w:p>
        </w:tc>
      </w:tr>
    </w:tbl>
    <w:p w14:paraId="23BAFA3E" w14:textId="347EC500" w:rsidR="008F3CFA" w:rsidRPr="00444A7E" w:rsidRDefault="00444A7E" w:rsidP="00444A7E">
      <w:pPr>
        <w:rPr>
          <w:rFonts w:ascii="Times New Roman" w:hAnsi="Times New Roman" w:cs="Times New Roman"/>
          <w:sz w:val="16"/>
          <w:szCs w:val="16"/>
        </w:rPr>
      </w:pPr>
      <w:r w:rsidRPr="003109D9">
        <w:rPr>
          <w:rFonts w:ascii="Times New Roman" w:hAnsi="Times New Roman" w:cs="Times New Roman"/>
          <w:sz w:val="16"/>
          <w:szCs w:val="16"/>
        </w:rPr>
        <w:t xml:space="preserve">Source: </w:t>
      </w:r>
      <w:r w:rsidR="00277278">
        <w:rPr>
          <w:rFonts w:ascii="Times New Roman" w:hAnsi="Times New Roman" w:cs="Times New Roman"/>
          <w:sz w:val="16"/>
          <w:szCs w:val="16"/>
        </w:rPr>
        <w:t>DC</w:t>
      </w:r>
      <w:ins w:id="564" w:author="Falcone, Christopher (DOES)" w:date="2021-07-15T14:56:00Z">
        <w:r w:rsidR="00D95378">
          <w:rPr>
            <w:rFonts w:ascii="Times New Roman" w:hAnsi="Times New Roman" w:cs="Times New Roman"/>
            <w:sz w:val="16"/>
            <w:szCs w:val="16"/>
          </w:rPr>
          <w:t xml:space="preserve"> </w:t>
        </w:r>
      </w:ins>
      <w:r w:rsidR="00277278">
        <w:rPr>
          <w:rFonts w:ascii="Times New Roman" w:hAnsi="Times New Roman" w:cs="Times New Roman"/>
          <w:sz w:val="16"/>
          <w:szCs w:val="16"/>
        </w:rPr>
        <w:t>Networks</w:t>
      </w:r>
      <w:r>
        <w:rPr>
          <w:rFonts w:ascii="Times New Roman" w:hAnsi="Times New Roman" w:cs="Times New Roman"/>
          <w:sz w:val="16"/>
          <w:szCs w:val="16"/>
        </w:rPr>
        <w:t xml:space="preserve"> </w:t>
      </w:r>
    </w:p>
    <w:bookmarkEnd w:id="547"/>
    <w:bookmarkEnd w:id="548"/>
    <w:p w14:paraId="64A2DDC1" w14:textId="09FF6C00" w:rsidR="000B7633" w:rsidRDefault="003308EE" w:rsidP="000B7633">
      <w:pPr>
        <w:spacing w:after="120"/>
        <w:rPr>
          <w:rFonts w:ascii="Times New Roman" w:hAnsi="Times New Roman" w:cs="Times New Roman"/>
          <w:b/>
          <w:sz w:val="24"/>
          <w:szCs w:val="24"/>
        </w:rPr>
      </w:pPr>
      <w:r>
        <w:rPr>
          <w:rFonts w:ascii="Times New Roman" w:hAnsi="Times New Roman" w:cs="Times New Roman"/>
          <w:b/>
          <w:sz w:val="24"/>
          <w:szCs w:val="24"/>
        </w:rPr>
        <w:t>Highlights and Accomplishments</w:t>
      </w:r>
    </w:p>
    <w:p w14:paraId="3A6E3503" w14:textId="778093B9" w:rsidR="00476F5B" w:rsidRPr="00FA53AC" w:rsidRDefault="00476F5B" w:rsidP="00FA53AC">
      <w:pPr>
        <w:pStyle w:val="ListParagraph"/>
        <w:numPr>
          <w:ilvl w:val="0"/>
          <w:numId w:val="25"/>
        </w:numPr>
        <w:spacing w:after="120"/>
        <w:rPr>
          <w:rFonts w:ascii="Times New Roman" w:hAnsi="Times New Roman" w:cs="Times New Roman"/>
          <w:bCs/>
          <w:sz w:val="24"/>
          <w:szCs w:val="24"/>
        </w:rPr>
      </w:pPr>
      <w:r w:rsidRPr="00FA53AC">
        <w:rPr>
          <w:rFonts w:ascii="Times New Roman" w:hAnsi="Times New Roman" w:cs="Times New Roman"/>
          <w:bCs/>
          <w:sz w:val="24"/>
          <w:szCs w:val="24"/>
        </w:rPr>
        <w:t xml:space="preserve">Through </w:t>
      </w:r>
      <w:del w:id="565" w:author="Falcone, Christopher (DOES)" w:date="2021-07-15T15:09:00Z">
        <w:r w:rsidRPr="00FA53AC" w:rsidDel="00222BC4">
          <w:rPr>
            <w:rFonts w:ascii="Times New Roman" w:hAnsi="Times New Roman" w:cs="Times New Roman"/>
            <w:bCs/>
            <w:sz w:val="24"/>
            <w:szCs w:val="24"/>
          </w:rPr>
          <w:delText>the District of Columbia Infrastructure Academy (</w:delText>
        </w:r>
      </w:del>
      <w:r w:rsidRPr="00FA53AC">
        <w:rPr>
          <w:rFonts w:ascii="Times New Roman" w:hAnsi="Times New Roman" w:cs="Times New Roman"/>
          <w:bCs/>
          <w:sz w:val="24"/>
          <w:szCs w:val="24"/>
        </w:rPr>
        <w:t>DCIA</w:t>
      </w:r>
      <w:del w:id="566" w:author="Falcone, Christopher (DOES)" w:date="2021-07-15T15:09:00Z">
        <w:r w:rsidRPr="00FA53AC" w:rsidDel="00222BC4">
          <w:rPr>
            <w:rFonts w:ascii="Times New Roman" w:hAnsi="Times New Roman" w:cs="Times New Roman"/>
            <w:bCs/>
            <w:sz w:val="24"/>
            <w:szCs w:val="24"/>
          </w:rPr>
          <w:delText>)</w:delText>
        </w:r>
      </w:del>
      <w:r w:rsidRPr="00FA53AC">
        <w:rPr>
          <w:rFonts w:ascii="Times New Roman" w:hAnsi="Times New Roman" w:cs="Times New Roman"/>
          <w:bCs/>
          <w:sz w:val="24"/>
          <w:szCs w:val="24"/>
        </w:rPr>
        <w:t>, DOES connect</w:t>
      </w:r>
      <w:ins w:id="567" w:author="Falcone, Christopher (DOES)" w:date="2021-07-16T09:49:00Z">
        <w:r w:rsidR="005D0607">
          <w:rPr>
            <w:rFonts w:ascii="Times New Roman" w:hAnsi="Times New Roman" w:cs="Times New Roman"/>
            <w:bCs/>
            <w:sz w:val="24"/>
            <w:szCs w:val="24"/>
          </w:rPr>
          <w:t>s</w:t>
        </w:r>
      </w:ins>
      <w:del w:id="568" w:author="Garrett, Tynekia (DOES)" w:date="2021-07-13T11:05:00Z">
        <w:r w:rsidRPr="00FA53AC" w:rsidDel="00675D81">
          <w:rPr>
            <w:rFonts w:ascii="Times New Roman" w:hAnsi="Times New Roman" w:cs="Times New Roman"/>
            <w:bCs/>
            <w:sz w:val="24"/>
            <w:szCs w:val="24"/>
          </w:rPr>
          <w:delText>ed</w:delText>
        </w:r>
      </w:del>
      <w:r w:rsidRPr="00FA53AC">
        <w:rPr>
          <w:rFonts w:ascii="Times New Roman" w:hAnsi="Times New Roman" w:cs="Times New Roman"/>
          <w:bCs/>
          <w:sz w:val="24"/>
          <w:szCs w:val="24"/>
        </w:rPr>
        <w:t xml:space="preserve"> District residents to job certification and training programs in emerging fields. DCIA partnered with Washington Gas to prepare District residents for careers in the energy and </w:t>
      </w:r>
      <w:del w:id="569" w:author="Garrett, Tynekia (DOES)" w:date="2021-07-13T11:07:00Z">
        <w:r w:rsidRPr="00FA53AC" w:rsidDel="00BE316B">
          <w:rPr>
            <w:rFonts w:ascii="Times New Roman" w:hAnsi="Times New Roman" w:cs="Times New Roman"/>
            <w:bCs/>
            <w:sz w:val="24"/>
            <w:szCs w:val="24"/>
          </w:rPr>
          <w:delText xml:space="preserve">utilities </w:delText>
        </w:r>
      </w:del>
      <w:ins w:id="570" w:author="Garrett, Tynekia (DOES)" w:date="2021-07-13T11:07:00Z">
        <w:r w:rsidR="00BE316B" w:rsidRPr="00FA53AC">
          <w:rPr>
            <w:rFonts w:ascii="Times New Roman" w:hAnsi="Times New Roman" w:cs="Times New Roman"/>
            <w:bCs/>
            <w:sz w:val="24"/>
            <w:szCs w:val="24"/>
          </w:rPr>
          <w:t>utilit</w:t>
        </w:r>
        <w:r w:rsidR="00BE316B">
          <w:rPr>
            <w:rFonts w:ascii="Times New Roman" w:hAnsi="Times New Roman" w:cs="Times New Roman"/>
            <w:bCs/>
            <w:sz w:val="24"/>
            <w:szCs w:val="24"/>
          </w:rPr>
          <w:t>y</w:t>
        </w:r>
        <w:r w:rsidR="00BE316B" w:rsidRPr="00FA53AC">
          <w:rPr>
            <w:rFonts w:ascii="Times New Roman" w:hAnsi="Times New Roman" w:cs="Times New Roman"/>
            <w:bCs/>
            <w:sz w:val="24"/>
            <w:szCs w:val="24"/>
          </w:rPr>
          <w:t xml:space="preserve"> </w:t>
        </w:r>
      </w:ins>
      <w:r w:rsidRPr="00FA53AC">
        <w:rPr>
          <w:rFonts w:ascii="Times New Roman" w:hAnsi="Times New Roman" w:cs="Times New Roman"/>
          <w:bCs/>
          <w:sz w:val="24"/>
          <w:szCs w:val="24"/>
        </w:rPr>
        <w:t xml:space="preserve">sector. </w:t>
      </w:r>
      <w:del w:id="571" w:author="Falcone, Christopher (DOES)" w:date="2021-07-15T15:12:00Z">
        <w:r w:rsidRPr="00FA53AC" w:rsidDel="00222BC4">
          <w:rPr>
            <w:rFonts w:ascii="Times New Roman" w:hAnsi="Times New Roman" w:cs="Times New Roman"/>
            <w:bCs/>
            <w:sz w:val="24"/>
            <w:szCs w:val="24"/>
          </w:rPr>
          <w:delText xml:space="preserve">The virtual program began on June 1, 2020, with 19 participants enrolled.   </w:delText>
        </w:r>
      </w:del>
    </w:p>
    <w:p w14:paraId="3E04A962" w14:textId="4628857B" w:rsidR="00BD6E2E" w:rsidRDefault="00222BC4" w:rsidP="00177A00">
      <w:pPr>
        <w:pStyle w:val="ListParagraph"/>
        <w:numPr>
          <w:ilvl w:val="0"/>
          <w:numId w:val="25"/>
        </w:numPr>
        <w:spacing w:after="120"/>
        <w:rPr>
          <w:rFonts w:ascii="Times New Roman" w:hAnsi="Times New Roman" w:cs="Times New Roman"/>
          <w:bCs/>
          <w:sz w:val="24"/>
          <w:szCs w:val="24"/>
        </w:rPr>
      </w:pPr>
      <w:ins w:id="572" w:author="Falcone, Christopher (DOES)" w:date="2021-07-15T15:12:00Z">
        <w:r>
          <w:rPr>
            <w:rFonts w:ascii="Times New Roman" w:hAnsi="Times New Roman" w:cs="Times New Roman"/>
            <w:bCs/>
            <w:sz w:val="24"/>
            <w:szCs w:val="24"/>
          </w:rPr>
          <w:t>In response to the COVID-19 pandemic, t</w:t>
        </w:r>
        <w:r w:rsidRPr="00FA53AC">
          <w:rPr>
            <w:rFonts w:ascii="Times New Roman" w:hAnsi="Times New Roman" w:cs="Times New Roman"/>
            <w:bCs/>
            <w:sz w:val="24"/>
            <w:szCs w:val="24"/>
          </w:rPr>
          <w:t xml:space="preserve">he virtual program began on June 1, 2020, with </w:t>
        </w:r>
        <w:commentRangeStart w:id="573"/>
        <w:r w:rsidRPr="00FA53AC">
          <w:rPr>
            <w:rFonts w:ascii="Times New Roman" w:hAnsi="Times New Roman" w:cs="Times New Roman"/>
            <w:bCs/>
            <w:sz w:val="24"/>
            <w:szCs w:val="24"/>
          </w:rPr>
          <w:t>19 participants enrolled</w:t>
        </w:r>
      </w:ins>
      <w:commentRangeEnd w:id="573"/>
      <w:ins w:id="574" w:author="Falcone, Christopher (DOES)" w:date="2021-07-16T09:50:00Z">
        <w:r w:rsidR="005D0607">
          <w:rPr>
            <w:rStyle w:val="CommentReference"/>
          </w:rPr>
          <w:commentReference w:id="573"/>
        </w:r>
      </w:ins>
      <w:ins w:id="575" w:author="Falcone, Christopher (DOES)" w:date="2021-07-15T15:12:00Z">
        <w:r w:rsidRPr="00FA53AC">
          <w:rPr>
            <w:rFonts w:ascii="Times New Roman" w:hAnsi="Times New Roman" w:cs="Times New Roman"/>
            <w:bCs/>
            <w:sz w:val="24"/>
            <w:szCs w:val="24"/>
          </w:rPr>
          <w:t xml:space="preserve">.   </w:t>
        </w:r>
      </w:ins>
      <w:r w:rsidR="00476F5B" w:rsidRPr="00FA53AC">
        <w:rPr>
          <w:rFonts w:ascii="Times New Roman" w:hAnsi="Times New Roman" w:cs="Times New Roman"/>
          <w:bCs/>
          <w:sz w:val="24"/>
          <w:szCs w:val="24"/>
        </w:rPr>
        <w:t>During this time, the leadership at Washington Gas and DCIA were faced with many complex challenges</w:t>
      </w:r>
      <w:ins w:id="576" w:author="Garrett, Tynekia (DOES)" w:date="2021-07-13T11:07:00Z">
        <w:r w:rsidR="003F7CF4">
          <w:rPr>
            <w:rFonts w:ascii="Times New Roman" w:hAnsi="Times New Roman" w:cs="Times New Roman"/>
            <w:bCs/>
            <w:sz w:val="24"/>
            <w:szCs w:val="24"/>
          </w:rPr>
          <w:t>,</w:t>
        </w:r>
      </w:ins>
      <w:r w:rsidR="006D5304">
        <w:rPr>
          <w:rFonts w:ascii="Times New Roman" w:hAnsi="Times New Roman" w:cs="Times New Roman"/>
          <w:bCs/>
          <w:sz w:val="24"/>
          <w:szCs w:val="24"/>
        </w:rPr>
        <w:t xml:space="preserve"> including</w:t>
      </w:r>
      <w:del w:id="577" w:author="Garrett, Tynekia (DOES)" w:date="2021-07-13T11:07:00Z">
        <w:r w:rsidR="006D5304" w:rsidDel="003F7CF4">
          <w:rPr>
            <w:rFonts w:ascii="Times New Roman" w:hAnsi="Times New Roman" w:cs="Times New Roman"/>
            <w:bCs/>
            <w:sz w:val="24"/>
            <w:szCs w:val="24"/>
          </w:rPr>
          <w:delText>:</w:delText>
        </w:r>
      </w:del>
      <w:r w:rsidR="00476F5B" w:rsidRPr="00FA53AC">
        <w:rPr>
          <w:rFonts w:ascii="Times New Roman" w:hAnsi="Times New Roman" w:cs="Times New Roman"/>
          <w:bCs/>
          <w:sz w:val="24"/>
          <w:szCs w:val="24"/>
        </w:rPr>
        <w:t xml:space="preserve"> keeping the trainees engaged, setting up a labor-intensive program virtually, providing technological access for remote learning, and ensuring that each graduate had an opportunity to interview with an employer upon program completion. </w:t>
      </w:r>
      <w:del w:id="578" w:author="Falcone, Christopher (DOES)" w:date="2021-07-15T15:10:00Z">
        <w:r w:rsidR="00476F5B" w:rsidRPr="00FA53AC" w:rsidDel="00222BC4">
          <w:rPr>
            <w:rFonts w:ascii="Times New Roman" w:hAnsi="Times New Roman" w:cs="Times New Roman"/>
            <w:bCs/>
            <w:sz w:val="24"/>
            <w:szCs w:val="24"/>
          </w:rPr>
          <w:delText>The Office of Talent and Client Services (</w:delText>
        </w:r>
      </w:del>
      <w:r w:rsidR="00476F5B" w:rsidRPr="00FA53AC">
        <w:rPr>
          <w:rFonts w:ascii="Times New Roman" w:hAnsi="Times New Roman" w:cs="Times New Roman"/>
          <w:bCs/>
          <w:sz w:val="24"/>
          <w:szCs w:val="24"/>
        </w:rPr>
        <w:t>OTCS</w:t>
      </w:r>
      <w:del w:id="579" w:author="Falcone, Christopher (DOES)" w:date="2021-07-15T15:10:00Z">
        <w:r w:rsidR="00476F5B" w:rsidRPr="00FA53AC" w:rsidDel="00222BC4">
          <w:rPr>
            <w:rFonts w:ascii="Times New Roman" w:hAnsi="Times New Roman" w:cs="Times New Roman"/>
            <w:bCs/>
            <w:sz w:val="24"/>
            <w:szCs w:val="24"/>
          </w:rPr>
          <w:delText>)</w:delText>
        </w:r>
      </w:del>
      <w:r w:rsidR="00476F5B" w:rsidRPr="00FA53AC">
        <w:rPr>
          <w:rFonts w:ascii="Times New Roman" w:hAnsi="Times New Roman" w:cs="Times New Roman"/>
          <w:bCs/>
          <w:sz w:val="24"/>
          <w:szCs w:val="24"/>
        </w:rPr>
        <w:t xml:space="preserve"> worked closely with Washington Gas to engage 22 employer partners to interview program participants for potential jobs. Following interviews, </w:t>
      </w:r>
      <w:commentRangeStart w:id="580"/>
      <w:r w:rsidR="00476F5B" w:rsidRPr="00FA53AC">
        <w:rPr>
          <w:rFonts w:ascii="Times New Roman" w:hAnsi="Times New Roman" w:cs="Times New Roman"/>
          <w:bCs/>
          <w:sz w:val="24"/>
          <w:szCs w:val="24"/>
        </w:rPr>
        <w:t xml:space="preserve">81 percent </w:t>
      </w:r>
      <w:commentRangeEnd w:id="580"/>
      <w:r>
        <w:rPr>
          <w:rStyle w:val="CommentReference"/>
        </w:rPr>
        <w:commentReference w:id="580"/>
      </w:r>
      <w:r w:rsidR="00476F5B" w:rsidRPr="00FA53AC">
        <w:rPr>
          <w:rFonts w:ascii="Times New Roman" w:hAnsi="Times New Roman" w:cs="Times New Roman"/>
          <w:bCs/>
          <w:sz w:val="24"/>
          <w:szCs w:val="24"/>
        </w:rPr>
        <w:t xml:space="preserve">of the cohort who engaged in hiring events received a job offer.  </w:t>
      </w:r>
      <w:bookmarkStart w:id="581" w:name="_Hlk67550628"/>
    </w:p>
    <w:p w14:paraId="4A7C2200" w14:textId="63242B3E" w:rsidR="00177A00" w:rsidDel="007E515F" w:rsidRDefault="00177A00" w:rsidP="000B7633">
      <w:pPr>
        <w:spacing w:after="120"/>
        <w:rPr>
          <w:del w:id="582" w:author="Falcone, Christopher (DOES)" w:date="2021-07-16T09:56:00Z"/>
          <w:rFonts w:ascii="Times New Roman" w:hAnsi="Times New Roman" w:cs="Times New Roman"/>
          <w:sz w:val="24"/>
          <w:szCs w:val="24"/>
        </w:rPr>
      </w:pPr>
      <w:commentRangeStart w:id="583"/>
      <w:del w:id="584" w:author="Falcone, Christopher (DOES)" w:date="2021-07-16T09:56:00Z">
        <w:r w:rsidRPr="00BD6E2E" w:rsidDel="00CA2CFB">
          <w:rPr>
            <w:rFonts w:ascii="Times New Roman" w:hAnsi="Times New Roman" w:cs="Times New Roman"/>
            <w:sz w:val="24"/>
            <w:szCs w:val="24"/>
          </w:rPr>
          <w:delText>This section provides information requested in section (a) of D.C. Official Code §32-771, which shall include the following outcome measures for job training or adult education participants delineated by job training program and vendor:</w:delText>
        </w:r>
      </w:del>
    </w:p>
    <w:p w14:paraId="7D9BDFD5" w14:textId="5D85BC9F" w:rsidR="007E515F" w:rsidRDefault="007E515F" w:rsidP="00BD6E2E">
      <w:pPr>
        <w:spacing w:after="120"/>
        <w:rPr>
          <w:ins w:id="585" w:author="Matthews, Katrina (DOES)" w:date="2021-07-21T14:38:00Z"/>
          <w:rFonts w:ascii="Times New Roman" w:hAnsi="Times New Roman" w:cs="Times New Roman"/>
          <w:sz w:val="24"/>
          <w:szCs w:val="24"/>
        </w:rPr>
      </w:pPr>
    </w:p>
    <w:p w14:paraId="6EA20EF4" w14:textId="77777777" w:rsidR="007E515F" w:rsidRPr="00BD6E2E" w:rsidRDefault="007E515F" w:rsidP="00BD6E2E">
      <w:pPr>
        <w:spacing w:after="120"/>
        <w:rPr>
          <w:ins w:id="586" w:author="Matthews, Katrina (DOES)" w:date="2021-07-21T14:38:00Z"/>
          <w:rFonts w:ascii="Times New Roman" w:hAnsi="Times New Roman" w:cs="Times New Roman"/>
          <w:bCs/>
          <w:sz w:val="24"/>
          <w:szCs w:val="24"/>
        </w:rPr>
      </w:pPr>
    </w:p>
    <w:p w14:paraId="17314813" w14:textId="33073CC9" w:rsidR="00177A00" w:rsidRPr="00A50A57" w:rsidDel="00CA2CFB" w:rsidRDefault="00177A00" w:rsidP="00177A00">
      <w:pPr>
        <w:pStyle w:val="ListParagraph"/>
        <w:numPr>
          <w:ilvl w:val="0"/>
          <w:numId w:val="20"/>
        </w:numPr>
        <w:rPr>
          <w:del w:id="587" w:author="Falcone, Christopher (DOES)" w:date="2021-07-16T09:56:00Z"/>
          <w:rFonts w:ascii="Times New Roman" w:hAnsi="Times New Roman" w:cs="Times New Roman"/>
          <w:sz w:val="24"/>
          <w:szCs w:val="24"/>
        </w:rPr>
      </w:pPr>
      <w:del w:id="588" w:author="Falcone, Christopher (DOES)" w:date="2021-07-16T09:56:00Z">
        <w:r w:rsidRPr="00A50A57" w:rsidDel="00CA2CFB">
          <w:rPr>
            <w:rFonts w:ascii="Times New Roman" w:hAnsi="Times New Roman" w:cs="Times New Roman"/>
            <w:sz w:val="24"/>
            <w:szCs w:val="24"/>
          </w:rPr>
          <w:delText>New Program Enrollment</w:delText>
        </w:r>
      </w:del>
    </w:p>
    <w:p w14:paraId="58A6ADDC" w14:textId="5177D0A5" w:rsidR="00177A00" w:rsidRPr="00A50A57" w:rsidDel="00CA2CFB" w:rsidRDefault="00177A00" w:rsidP="00177A00">
      <w:pPr>
        <w:pStyle w:val="ListParagraph"/>
        <w:numPr>
          <w:ilvl w:val="0"/>
          <w:numId w:val="20"/>
        </w:numPr>
        <w:rPr>
          <w:del w:id="589" w:author="Falcone, Christopher (DOES)" w:date="2021-07-16T09:56:00Z"/>
          <w:rFonts w:ascii="Times New Roman" w:hAnsi="Times New Roman" w:cs="Times New Roman"/>
          <w:sz w:val="24"/>
          <w:szCs w:val="24"/>
        </w:rPr>
      </w:pPr>
      <w:del w:id="590" w:author="Falcone, Christopher (DOES)" w:date="2021-07-16T09:56:00Z">
        <w:r w:rsidRPr="00A50A57" w:rsidDel="00CA2CFB">
          <w:rPr>
            <w:rFonts w:ascii="Times New Roman" w:hAnsi="Times New Roman" w:cs="Times New Roman"/>
            <w:sz w:val="24"/>
            <w:szCs w:val="24"/>
          </w:rPr>
          <w:delText>Continued Program Participation (from previous reporting period)</w:delText>
        </w:r>
      </w:del>
    </w:p>
    <w:p w14:paraId="0D68AA2A" w14:textId="29EBE2CF" w:rsidR="00177A00" w:rsidRPr="00A50A57" w:rsidDel="00CA2CFB" w:rsidRDefault="00177A00" w:rsidP="00177A00">
      <w:pPr>
        <w:pStyle w:val="ListParagraph"/>
        <w:numPr>
          <w:ilvl w:val="0"/>
          <w:numId w:val="20"/>
        </w:numPr>
        <w:rPr>
          <w:del w:id="591" w:author="Falcone, Christopher (DOES)" w:date="2021-07-16T09:56:00Z"/>
          <w:rFonts w:ascii="Times New Roman" w:hAnsi="Times New Roman" w:cs="Times New Roman"/>
          <w:sz w:val="24"/>
          <w:szCs w:val="24"/>
        </w:rPr>
      </w:pPr>
      <w:del w:id="592" w:author="Falcone, Christopher (DOES)" w:date="2021-07-16T09:56:00Z">
        <w:r w:rsidRPr="00A50A57" w:rsidDel="00CA2CFB">
          <w:rPr>
            <w:rFonts w:ascii="Times New Roman" w:hAnsi="Times New Roman" w:cs="Times New Roman"/>
            <w:sz w:val="24"/>
            <w:szCs w:val="24"/>
          </w:rPr>
          <w:delText>Activity Completion</w:delText>
        </w:r>
      </w:del>
    </w:p>
    <w:p w14:paraId="3CEC260A" w14:textId="742E437C" w:rsidR="00177A00" w:rsidRPr="004B63FE" w:rsidDel="00CA2CFB" w:rsidRDefault="00177A00" w:rsidP="004B63FE">
      <w:pPr>
        <w:pStyle w:val="ListParagraph"/>
        <w:numPr>
          <w:ilvl w:val="0"/>
          <w:numId w:val="20"/>
        </w:numPr>
        <w:rPr>
          <w:del w:id="593" w:author="Falcone, Christopher (DOES)" w:date="2021-07-16T09:56:00Z"/>
          <w:rFonts w:ascii="Times New Roman" w:hAnsi="Times New Roman" w:cs="Times New Roman"/>
          <w:sz w:val="24"/>
          <w:szCs w:val="24"/>
        </w:rPr>
      </w:pPr>
      <w:del w:id="594" w:author="Falcone, Christopher (DOES)" w:date="2021-07-16T09:56:00Z">
        <w:r w:rsidRPr="00A50A57" w:rsidDel="00CA2CFB">
          <w:rPr>
            <w:rFonts w:ascii="Times New Roman" w:hAnsi="Times New Roman" w:cs="Times New Roman"/>
            <w:sz w:val="24"/>
            <w:szCs w:val="24"/>
          </w:rPr>
          <w:delText>Program</w:delText>
        </w:r>
        <w:r w:rsidDel="00CA2CFB">
          <w:rPr>
            <w:rFonts w:ascii="Times New Roman" w:hAnsi="Times New Roman" w:cs="Times New Roman"/>
            <w:sz w:val="24"/>
            <w:szCs w:val="24"/>
          </w:rPr>
          <w:delText xml:space="preserve"> Exit </w:delText>
        </w:r>
        <w:commentRangeEnd w:id="583"/>
        <w:r w:rsidR="00222BC4" w:rsidDel="00CA2CFB">
          <w:rPr>
            <w:rStyle w:val="CommentReference"/>
          </w:rPr>
          <w:commentReference w:id="583"/>
        </w:r>
      </w:del>
    </w:p>
    <w:p w14:paraId="6F4F726F" w14:textId="2334D56B" w:rsidR="00DC19AD" w:rsidRPr="000B7633" w:rsidRDefault="00DC19AD" w:rsidP="000B7633">
      <w:pPr>
        <w:spacing w:after="120"/>
        <w:rPr>
          <w:rFonts w:ascii="Times New Roman" w:hAnsi="Times New Roman" w:cs="Times New Roman"/>
          <w:b/>
          <w:sz w:val="24"/>
          <w:szCs w:val="24"/>
        </w:rPr>
      </w:pPr>
      <w:r w:rsidRPr="00DC19AD">
        <w:rPr>
          <w:rFonts w:ascii="Times New Roman" w:hAnsi="Times New Roman" w:cs="Times New Roman"/>
          <w:b/>
          <w:sz w:val="24"/>
          <w:szCs w:val="24"/>
          <w:u w:val="single"/>
        </w:rPr>
        <w:t>Pre-Apprenticeship</w:t>
      </w:r>
      <w:r w:rsidR="003308EE">
        <w:rPr>
          <w:rFonts w:ascii="Times New Roman" w:hAnsi="Times New Roman" w:cs="Times New Roman"/>
          <w:b/>
          <w:sz w:val="24"/>
          <w:szCs w:val="24"/>
          <w:u w:val="single"/>
        </w:rPr>
        <w:t xml:space="preserve"> Program</w:t>
      </w:r>
    </w:p>
    <w:p w14:paraId="6CB7C4C7" w14:textId="53D42DAE" w:rsidR="00BD636C" w:rsidRPr="00C43A0D" w:rsidRDefault="00BD636C" w:rsidP="00BD636C">
      <w:pPr>
        <w:rPr>
          <w:rFonts w:ascii="Times New Roman" w:hAnsi="Times New Roman" w:cs="Times New Roman"/>
          <w:b/>
          <w:sz w:val="24"/>
          <w:szCs w:val="24"/>
        </w:rPr>
      </w:pPr>
      <w:r w:rsidRPr="00C43A0D">
        <w:rPr>
          <w:rFonts w:ascii="Times New Roman" w:hAnsi="Times New Roman" w:cs="Times New Roman"/>
          <w:b/>
          <w:sz w:val="24"/>
          <w:szCs w:val="24"/>
        </w:rPr>
        <w:t>Program</w:t>
      </w:r>
      <w:r w:rsidR="003308EE">
        <w:rPr>
          <w:rFonts w:ascii="Times New Roman" w:hAnsi="Times New Roman" w:cs="Times New Roman"/>
          <w:b/>
          <w:sz w:val="24"/>
          <w:szCs w:val="24"/>
        </w:rPr>
        <w:t xml:space="preserve"> Service Level</w:t>
      </w:r>
      <w:r w:rsidRPr="00C43A0D">
        <w:rPr>
          <w:rFonts w:ascii="Times New Roman" w:hAnsi="Times New Roman" w:cs="Times New Roman"/>
          <w:b/>
          <w:sz w:val="24"/>
          <w:szCs w:val="24"/>
        </w:rPr>
        <w:t xml:space="preserve">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1214"/>
        <w:gridCol w:w="1249"/>
        <w:gridCol w:w="892"/>
        <w:gridCol w:w="1072"/>
        <w:gridCol w:w="1320"/>
        <w:gridCol w:w="1971"/>
      </w:tblGrid>
      <w:tr w:rsidR="00DC19AD" w:rsidRPr="00FF6C5E" w14:paraId="2167DCA1" w14:textId="77777777" w:rsidTr="00EC6345">
        <w:trPr>
          <w:trHeight w:val="300"/>
        </w:trPr>
        <w:tc>
          <w:tcPr>
            <w:tcW w:w="5000" w:type="pct"/>
            <w:gridSpan w:val="7"/>
            <w:shd w:val="clear" w:color="auto" w:fill="FDE9D9" w:themeFill="accent6" w:themeFillTint="33"/>
            <w:noWrap/>
            <w:vAlign w:val="bottom"/>
            <w:hideMark/>
          </w:tcPr>
          <w:p w14:paraId="5F4C66B5" w14:textId="3936AFF0" w:rsidR="00DC19AD" w:rsidRPr="00A571D9" w:rsidRDefault="00DC19AD" w:rsidP="00DC19AD">
            <w:pPr>
              <w:jc w:val="center"/>
              <w:rPr>
                <w:rFonts w:ascii="Times New Roman" w:hAnsi="Times New Roman" w:cs="Times New Roman"/>
                <w:sz w:val="18"/>
                <w:szCs w:val="18"/>
              </w:rPr>
            </w:pPr>
            <w:r>
              <w:rPr>
                <w:rFonts w:ascii="Times New Roman" w:hAnsi="Times New Roman" w:cs="Times New Roman"/>
                <w:b/>
                <w:sz w:val="18"/>
                <w:szCs w:val="18"/>
              </w:rPr>
              <w:t>FY20</w:t>
            </w:r>
            <w:r w:rsidR="00816BF9">
              <w:rPr>
                <w:rFonts w:ascii="Times New Roman" w:hAnsi="Times New Roman" w:cs="Times New Roman"/>
                <w:b/>
                <w:sz w:val="18"/>
                <w:szCs w:val="18"/>
              </w:rPr>
              <w:t>20</w:t>
            </w:r>
          </w:p>
          <w:p w14:paraId="69ACB34F" w14:textId="479FFA26" w:rsidR="00DC19AD" w:rsidRPr="00FF6C5E" w:rsidRDefault="00DC19AD" w:rsidP="00DC19AD">
            <w:pPr>
              <w:spacing w:after="0" w:line="240" w:lineRule="auto"/>
              <w:jc w:val="center"/>
              <w:rPr>
                <w:rFonts w:ascii="Times New Roman" w:eastAsia="Times New Roman" w:hAnsi="Times New Roman" w:cs="Times New Roman"/>
                <w:b/>
                <w:bCs/>
                <w:color w:val="000000"/>
                <w:sz w:val="18"/>
                <w:szCs w:val="18"/>
              </w:rPr>
            </w:pPr>
          </w:p>
        </w:tc>
      </w:tr>
      <w:tr w:rsidR="00EC6345" w:rsidRPr="00FF6C5E" w14:paraId="1EB17EDE" w14:textId="77777777" w:rsidTr="00EC6345">
        <w:trPr>
          <w:trHeight w:val="600"/>
        </w:trPr>
        <w:tc>
          <w:tcPr>
            <w:tcW w:w="873" w:type="pct"/>
            <w:vMerge w:val="restart"/>
            <w:shd w:val="clear" w:color="000000" w:fill="D9E1F2"/>
            <w:vAlign w:val="center"/>
            <w:hideMark/>
          </w:tcPr>
          <w:p w14:paraId="2887DACA" w14:textId="77777777" w:rsidR="00EC6345" w:rsidRPr="00FF6C5E" w:rsidRDefault="00EC6345" w:rsidP="00BD636C">
            <w:pPr>
              <w:spacing w:after="0" w:line="240" w:lineRule="auto"/>
              <w:jc w:val="center"/>
              <w:rPr>
                <w:rFonts w:ascii="Times New Roman" w:eastAsia="Times New Roman" w:hAnsi="Times New Roman" w:cs="Times New Roman"/>
                <w:b/>
                <w:bCs/>
                <w:i/>
                <w:iCs/>
                <w:color w:val="000000"/>
                <w:sz w:val="18"/>
                <w:szCs w:val="18"/>
              </w:rPr>
            </w:pPr>
            <w:r w:rsidRPr="00FF6C5E">
              <w:rPr>
                <w:rFonts w:ascii="Times New Roman" w:eastAsia="Times New Roman" w:hAnsi="Times New Roman" w:cs="Times New Roman"/>
                <w:b/>
                <w:bCs/>
                <w:i/>
                <w:iCs/>
                <w:color w:val="000000"/>
                <w:sz w:val="18"/>
                <w:szCs w:val="18"/>
              </w:rPr>
              <w:t xml:space="preserve">Vendor name </w:t>
            </w:r>
          </w:p>
        </w:tc>
        <w:tc>
          <w:tcPr>
            <w:tcW w:w="649" w:type="pct"/>
            <w:vMerge w:val="restart"/>
            <w:shd w:val="clear" w:color="000000" w:fill="D9E1F2"/>
            <w:vAlign w:val="center"/>
            <w:hideMark/>
          </w:tcPr>
          <w:p w14:paraId="7EE14A1A" w14:textId="38595FEC" w:rsidR="00EC6345" w:rsidRPr="00FF6C5E" w:rsidRDefault="00EC6345" w:rsidP="00BD636C">
            <w:pPr>
              <w:spacing w:after="0" w:line="240" w:lineRule="auto"/>
              <w:jc w:val="center"/>
              <w:rPr>
                <w:rFonts w:ascii="Times New Roman" w:eastAsia="Times New Roman" w:hAnsi="Times New Roman" w:cs="Times New Roman"/>
                <w:b/>
                <w:bCs/>
                <w:i/>
                <w:iCs/>
                <w:color w:val="000000"/>
                <w:sz w:val="18"/>
                <w:szCs w:val="18"/>
              </w:rPr>
            </w:pPr>
            <w:r w:rsidRPr="00FF6C5E">
              <w:rPr>
                <w:rFonts w:ascii="Times New Roman" w:eastAsia="Times New Roman" w:hAnsi="Times New Roman" w:cs="Times New Roman"/>
                <w:b/>
                <w:bCs/>
                <w:i/>
                <w:iCs/>
                <w:color w:val="000000"/>
                <w:sz w:val="18"/>
                <w:szCs w:val="18"/>
              </w:rPr>
              <w:t xml:space="preserve">New </w:t>
            </w:r>
            <w:r>
              <w:rPr>
                <w:rFonts w:ascii="Times New Roman" w:eastAsia="Times New Roman" w:hAnsi="Times New Roman" w:cs="Times New Roman"/>
                <w:b/>
                <w:bCs/>
                <w:i/>
                <w:iCs/>
                <w:color w:val="000000"/>
                <w:sz w:val="18"/>
                <w:szCs w:val="18"/>
              </w:rPr>
              <w:t xml:space="preserve">Program </w:t>
            </w:r>
            <w:r w:rsidRPr="00FF6C5E">
              <w:rPr>
                <w:rFonts w:ascii="Times New Roman" w:eastAsia="Times New Roman" w:hAnsi="Times New Roman" w:cs="Times New Roman"/>
                <w:b/>
                <w:bCs/>
                <w:i/>
                <w:iCs/>
                <w:color w:val="000000"/>
                <w:sz w:val="18"/>
                <w:szCs w:val="18"/>
              </w:rPr>
              <w:t>Enrollments</w:t>
            </w:r>
          </w:p>
        </w:tc>
        <w:tc>
          <w:tcPr>
            <w:tcW w:w="668" w:type="pct"/>
            <w:vMerge w:val="restart"/>
            <w:shd w:val="clear" w:color="000000" w:fill="D9E1F2"/>
            <w:vAlign w:val="center"/>
            <w:hideMark/>
          </w:tcPr>
          <w:p w14:paraId="181A1C18" w14:textId="77777777" w:rsidR="00EC6345" w:rsidRPr="00FF6C5E" w:rsidRDefault="00EC6345" w:rsidP="00BD636C">
            <w:pPr>
              <w:spacing w:after="0" w:line="240" w:lineRule="auto"/>
              <w:jc w:val="center"/>
              <w:rPr>
                <w:rFonts w:ascii="Times New Roman" w:eastAsia="Times New Roman" w:hAnsi="Times New Roman" w:cs="Times New Roman"/>
                <w:b/>
                <w:bCs/>
                <w:i/>
                <w:iCs/>
                <w:color w:val="000000"/>
                <w:sz w:val="18"/>
                <w:szCs w:val="18"/>
              </w:rPr>
            </w:pPr>
            <w:r w:rsidRPr="00FF6C5E">
              <w:rPr>
                <w:rFonts w:ascii="Times New Roman" w:eastAsia="Times New Roman" w:hAnsi="Times New Roman" w:cs="Times New Roman"/>
                <w:b/>
                <w:bCs/>
                <w:i/>
                <w:iCs/>
                <w:color w:val="000000"/>
                <w:sz w:val="18"/>
                <w:szCs w:val="18"/>
              </w:rPr>
              <w:t xml:space="preserve">Occupational Codes </w:t>
            </w:r>
          </w:p>
        </w:tc>
        <w:tc>
          <w:tcPr>
            <w:tcW w:w="1050" w:type="pct"/>
            <w:gridSpan w:val="2"/>
            <w:shd w:val="clear" w:color="000000" w:fill="D9E1F2"/>
            <w:vAlign w:val="center"/>
            <w:hideMark/>
          </w:tcPr>
          <w:p w14:paraId="3CB47652" w14:textId="77777777" w:rsidR="00EC6345" w:rsidRPr="00FF6C5E" w:rsidRDefault="00EC6345" w:rsidP="00BD636C">
            <w:pPr>
              <w:spacing w:after="0" w:line="240" w:lineRule="auto"/>
              <w:jc w:val="center"/>
              <w:rPr>
                <w:rFonts w:ascii="Times New Roman" w:eastAsia="Times New Roman" w:hAnsi="Times New Roman" w:cs="Times New Roman"/>
                <w:b/>
                <w:bCs/>
                <w:i/>
                <w:iCs/>
                <w:color w:val="000000"/>
                <w:sz w:val="18"/>
                <w:szCs w:val="18"/>
              </w:rPr>
            </w:pPr>
            <w:r w:rsidRPr="00FF6C5E">
              <w:rPr>
                <w:rFonts w:ascii="Times New Roman" w:eastAsia="Times New Roman" w:hAnsi="Times New Roman" w:cs="Times New Roman"/>
                <w:b/>
                <w:bCs/>
                <w:i/>
                <w:iCs/>
                <w:color w:val="000000"/>
                <w:sz w:val="18"/>
                <w:szCs w:val="18"/>
              </w:rPr>
              <w:t xml:space="preserve">Participants Completing Program </w:t>
            </w:r>
          </w:p>
        </w:tc>
        <w:tc>
          <w:tcPr>
            <w:tcW w:w="1760" w:type="pct"/>
            <w:gridSpan w:val="2"/>
            <w:shd w:val="clear" w:color="000000" w:fill="D9E1F2"/>
            <w:vAlign w:val="center"/>
            <w:hideMark/>
          </w:tcPr>
          <w:p w14:paraId="722C0B11" w14:textId="77777777" w:rsidR="00EC6345" w:rsidRPr="00FF6C5E" w:rsidRDefault="00EC6345" w:rsidP="00BD636C">
            <w:pPr>
              <w:spacing w:after="0" w:line="240" w:lineRule="auto"/>
              <w:jc w:val="center"/>
              <w:rPr>
                <w:rFonts w:ascii="Times New Roman" w:eastAsia="Times New Roman" w:hAnsi="Times New Roman" w:cs="Times New Roman"/>
                <w:b/>
                <w:bCs/>
                <w:i/>
                <w:iCs/>
                <w:color w:val="000000"/>
                <w:sz w:val="18"/>
                <w:szCs w:val="18"/>
              </w:rPr>
            </w:pPr>
            <w:r w:rsidRPr="00FF6C5E">
              <w:rPr>
                <w:rFonts w:ascii="Times New Roman" w:eastAsia="Times New Roman" w:hAnsi="Times New Roman" w:cs="Times New Roman"/>
                <w:b/>
                <w:bCs/>
                <w:i/>
                <w:iCs/>
                <w:color w:val="000000"/>
                <w:sz w:val="18"/>
                <w:szCs w:val="18"/>
              </w:rPr>
              <w:t>Credentials Earned</w:t>
            </w:r>
          </w:p>
        </w:tc>
      </w:tr>
      <w:tr w:rsidR="00EC6345" w:rsidRPr="00FF6C5E" w14:paraId="7E8F22B9" w14:textId="77777777" w:rsidTr="003C50EC">
        <w:trPr>
          <w:trHeight w:val="300"/>
        </w:trPr>
        <w:tc>
          <w:tcPr>
            <w:tcW w:w="873" w:type="pct"/>
            <w:vMerge/>
            <w:vAlign w:val="center"/>
            <w:hideMark/>
          </w:tcPr>
          <w:p w14:paraId="1A5CCF83" w14:textId="77777777" w:rsidR="00EC6345" w:rsidRPr="00FF6C5E" w:rsidRDefault="00EC6345" w:rsidP="00BD636C">
            <w:pPr>
              <w:spacing w:after="0" w:line="240" w:lineRule="auto"/>
              <w:rPr>
                <w:rFonts w:ascii="Times New Roman" w:eastAsia="Times New Roman" w:hAnsi="Times New Roman" w:cs="Times New Roman"/>
                <w:b/>
                <w:bCs/>
                <w:i/>
                <w:iCs/>
                <w:color w:val="000000"/>
                <w:sz w:val="18"/>
                <w:szCs w:val="18"/>
              </w:rPr>
            </w:pPr>
          </w:p>
        </w:tc>
        <w:tc>
          <w:tcPr>
            <w:tcW w:w="649" w:type="pct"/>
            <w:vMerge/>
            <w:vAlign w:val="center"/>
            <w:hideMark/>
          </w:tcPr>
          <w:p w14:paraId="7591854A" w14:textId="77777777" w:rsidR="00EC6345" w:rsidRPr="00FF6C5E" w:rsidRDefault="00EC6345" w:rsidP="00BD636C">
            <w:pPr>
              <w:spacing w:after="0" w:line="240" w:lineRule="auto"/>
              <w:rPr>
                <w:rFonts w:ascii="Times New Roman" w:eastAsia="Times New Roman" w:hAnsi="Times New Roman" w:cs="Times New Roman"/>
                <w:b/>
                <w:bCs/>
                <w:i/>
                <w:iCs/>
                <w:color w:val="000000"/>
                <w:sz w:val="18"/>
                <w:szCs w:val="18"/>
              </w:rPr>
            </w:pPr>
          </w:p>
        </w:tc>
        <w:tc>
          <w:tcPr>
            <w:tcW w:w="668" w:type="pct"/>
            <w:vMerge/>
            <w:vAlign w:val="center"/>
            <w:hideMark/>
          </w:tcPr>
          <w:p w14:paraId="000EA159" w14:textId="77777777" w:rsidR="00EC6345" w:rsidRPr="00FF6C5E" w:rsidRDefault="00EC6345" w:rsidP="00BD636C">
            <w:pPr>
              <w:spacing w:after="0" w:line="240" w:lineRule="auto"/>
              <w:rPr>
                <w:rFonts w:ascii="Times New Roman" w:eastAsia="Times New Roman" w:hAnsi="Times New Roman" w:cs="Times New Roman"/>
                <w:b/>
                <w:bCs/>
                <w:i/>
                <w:iCs/>
                <w:color w:val="000000"/>
                <w:sz w:val="18"/>
                <w:szCs w:val="18"/>
              </w:rPr>
            </w:pPr>
          </w:p>
        </w:tc>
        <w:tc>
          <w:tcPr>
            <w:tcW w:w="477" w:type="pct"/>
            <w:shd w:val="clear" w:color="auto" w:fill="auto"/>
            <w:noWrap/>
            <w:vAlign w:val="bottom"/>
            <w:hideMark/>
          </w:tcPr>
          <w:p w14:paraId="4C50744D" w14:textId="77777777" w:rsidR="00EC6345" w:rsidRPr="00FF6C5E" w:rsidRDefault="00EC6345" w:rsidP="00BD636C">
            <w:pPr>
              <w:spacing w:after="0" w:line="240" w:lineRule="auto"/>
              <w:jc w:val="center"/>
              <w:rPr>
                <w:rFonts w:ascii="Times New Roman" w:eastAsia="Times New Roman" w:hAnsi="Times New Roman" w:cs="Times New Roman"/>
                <w:b/>
                <w:bCs/>
                <w:color w:val="000000"/>
                <w:sz w:val="18"/>
                <w:szCs w:val="18"/>
                <w:u w:val="single"/>
              </w:rPr>
            </w:pPr>
            <w:r w:rsidRPr="00FF6C5E">
              <w:rPr>
                <w:rFonts w:ascii="Times New Roman" w:eastAsia="Times New Roman" w:hAnsi="Times New Roman" w:cs="Times New Roman"/>
                <w:b/>
                <w:bCs/>
                <w:color w:val="000000"/>
                <w:sz w:val="18"/>
                <w:szCs w:val="18"/>
                <w:u w:val="single"/>
              </w:rPr>
              <w:t xml:space="preserve">Number </w:t>
            </w:r>
          </w:p>
        </w:tc>
        <w:tc>
          <w:tcPr>
            <w:tcW w:w="573" w:type="pct"/>
            <w:shd w:val="clear" w:color="auto" w:fill="auto"/>
            <w:noWrap/>
            <w:vAlign w:val="bottom"/>
            <w:hideMark/>
          </w:tcPr>
          <w:p w14:paraId="458A84D1" w14:textId="77777777" w:rsidR="00EC6345" w:rsidRPr="00FF6C5E" w:rsidRDefault="00EC6345" w:rsidP="00BD636C">
            <w:pPr>
              <w:spacing w:after="0" w:line="240" w:lineRule="auto"/>
              <w:jc w:val="center"/>
              <w:rPr>
                <w:rFonts w:ascii="Times New Roman" w:eastAsia="Times New Roman" w:hAnsi="Times New Roman" w:cs="Times New Roman"/>
                <w:b/>
                <w:bCs/>
                <w:color w:val="000000"/>
                <w:sz w:val="18"/>
                <w:szCs w:val="18"/>
                <w:u w:val="single"/>
              </w:rPr>
            </w:pPr>
            <w:r w:rsidRPr="00FF6C5E">
              <w:rPr>
                <w:rFonts w:ascii="Times New Roman" w:eastAsia="Times New Roman" w:hAnsi="Times New Roman" w:cs="Times New Roman"/>
                <w:b/>
                <w:bCs/>
                <w:color w:val="000000"/>
                <w:sz w:val="18"/>
                <w:szCs w:val="18"/>
                <w:u w:val="single"/>
              </w:rPr>
              <w:t>Percentage</w:t>
            </w:r>
          </w:p>
        </w:tc>
        <w:tc>
          <w:tcPr>
            <w:tcW w:w="706" w:type="pct"/>
            <w:shd w:val="clear" w:color="auto" w:fill="auto"/>
            <w:noWrap/>
            <w:vAlign w:val="bottom"/>
            <w:hideMark/>
          </w:tcPr>
          <w:p w14:paraId="6E161B0B" w14:textId="77777777" w:rsidR="00EC6345" w:rsidRPr="00FF6C5E" w:rsidRDefault="00EC6345" w:rsidP="00BD636C">
            <w:pPr>
              <w:spacing w:after="0" w:line="240" w:lineRule="auto"/>
              <w:jc w:val="center"/>
              <w:rPr>
                <w:rFonts w:ascii="Times New Roman" w:eastAsia="Times New Roman" w:hAnsi="Times New Roman" w:cs="Times New Roman"/>
                <w:b/>
                <w:bCs/>
                <w:color w:val="000000"/>
                <w:sz w:val="18"/>
                <w:szCs w:val="18"/>
                <w:u w:val="single"/>
              </w:rPr>
            </w:pPr>
            <w:r w:rsidRPr="00FF6C5E">
              <w:rPr>
                <w:rFonts w:ascii="Times New Roman" w:eastAsia="Times New Roman" w:hAnsi="Times New Roman" w:cs="Times New Roman"/>
                <w:b/>
                <w:bCs/>
                <w:color w:val="000000"/>
                <w:sz w:val="18"/>
                <w:szCs w:val="18"/>
                <w:u w:val="single"/>
              </w:rPr>
              <w:t xml:space="preserve">Number </w:t>
            </w:r>
          </w:p>
        </w:tc>
        <w:tc>
          <w:tcPr>
            <w:tcW w:w="1054" w:type="pct"/>
            <w:shd w:val="clear" w:color="auto" w:fill="auto"/>
            <w:noWrap/>
            <w:vAlign w:val="bottom"/>
            <w:hideMark/>
          </w:tcPr>
          <w:p w14:paraId="61185C05" w14:textId="77777777" w:rsidR="00EC6345" w:rsidRPr="00FF6C5E" w:rsidRDefault="00EC6345" w:rsidP="00BD636C">
            <w:pPr>
              <w:spacing w:after="0" w:line="240" w:lineRule="auto"/>
              <w:jc w:val="center"/>
              <w:rPr>
                <w:rFonts w:ascii="Times New Roman" w:eastAsia="Times New Roman" w:hAnsi="Times New Roman" w:cs="Times New Roman"/>
                <w:b/>
                <w:bCs/>
                <w:color w:val="000000"/>
                <w:sz w:val="18"/>
                <w:szCs w:val="18"/>
                <w:u w:val="single"/>
              </w:rPr>
            </w:pPr>
            <w:r w:rsidRPr="00FF6C5E">
              <w:rPr>
                <w:rFonts w:ascii="Times New Roman" w:eastAsia="Times New Roman" w:hAnsi="Times New Roman" w:cs="Times New Roman"/>
                <w:b/>
                <w:bCs/>
                <w:color w:val="000000"/>
                <w:sz w:val="18"/>
                <w:szCs w:val="18"/>
                <w:u w:val="single"/>
              </w:rPr>
              <w:t>Percentage</w:t>
            </w:r>
          </w:p>
        </w:tc>
      </w:tr>
      <w:tr w:rsidR="003C50EC" w:rsidRPr="00FF6C5E" w14:paraId="4995B6D4" w14:textId="77777777" w:rsidTr="003C50EC">
        <w:trPr>
          <w:trHeight w:val="458"/>
        </w:trPr>
        <w:tc>
          <w:tcPr>
            <w:tcW w:w="873" w:type="pct"/>
            <w:shd w:val="clear" w:color="auto" w:fill="auto"/>
            <w:noWrap/>
            <w:vAlign w:val="bottom"/>
            <w:hideMark/>
          </w:tcPr>
          <w:p w14:paraId="6612F7CE" w14:textId="77777777" w:rsidR="003C50EC" w:rsidRDefault="003C50EC" w:rsidP="003C50EC">
            <w:pPr>
              <w:spacing w:after="0" w:line="240" w:lineRule="auto"/>
              <w:jc w:val="center"/>
              <w:rPr>
                <w:rFonts w:ascii="Times New Roman" w:eastAsia="Times New Roman" w:hAnsi="Times New Roman" w:cs="Times New Roman"/>
                <w:color w:val="000000"/>
                <w:sz w:val="18"/>
                <w:szCs w:val="18"/>
              </w:rPr>
            </w:pPr>
          </w:p>
          <w:p w14:paraId="54341D86" w14:textId="1E5B50EF" w:rsidR="003C50EC" w:rsidRPr="00FF6C5E" w:rsidRDefault="003C50EC" w:rsidP="003C50EC">
            <w:pPr>
              <w:spacing w:after="0" w:line="240" w:lineRule="auto"/>
              <w:rPr>
                <w:rFonts w:ascii="Times New Roman" w:eastAsia="Times New Roman" w:hAnsi="Times New Roman" w:cs="Times New Roman"/>
                <w:color w:val="000000"/>
                <w:sz w:val="18"/>
                <w:szCs w:val="18"/>
              </w:rPr>
            </w:pPr>
            <w:r w:rsidRPr="00EC6345">
              <w:rPr>
                <w:rFonts w:ascii="Times New Roman" w:eastAsia="Times New Roman" w:hAnsi="Times New Roman" w:cs="Times New Roman"/>
                <w:color w:val="000000"/>
                <w:sz w:val="18"/>
                <w:szCs w:val="18"/>
              </w:rPr>
              <w:t>CSA (AFL-CIO)</w:t>
            </w:r>
          </w:p>
        </w:tc>
        <w:tc>
          <w:tcPr>
            <w:tcW w:w="649" w:type="pct"/>
            <w:shd w:val="clear" w:color="auto" w:fill="auto"/>
            <w:noWrap/>
            <w:vAlign w:val="bottom"/>
            <w:hideMark/>
          </w:tcPr>
          <w:p w14:paraId="6E5D8381" w14:textId="5D50AF9E" w:rsidR="003C50EC" w:rsidRPr="00FF6C5E" w:rsidRDefault="003C50EC" w:rsidP="003C50EC">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w:t>
            </w:r>
          </w:p>
        </w:tc>
        <w:tc>
          <w:tcPr>
            <w:tcW w:w="668" w:type="pct"/>
            <w:shd w:val="clear" w:color="auto" w:fill="auto"/>
            <w:noWrap/>
            <w:vAlign w:val="bottom"/>
            <w:hideMark/>
          </w:tcPr>
          <w:p w14:paraId="2FB1C3F5" w14:textId="77777777" w:rsidR="003C50EC" w:rsidRPr="00FF6C5E" w:rsidRDefault="003C50EC" w:rsidP="003C50EC">
            <w:pPr>
              <w:spacing w:after="0" w:line="240" w:lineRule="auto"/>
              <w:jc w:val="center"/>
              <w:rPr>
                <w:rFonts w:ascii="Times New Roman" w:eastAsia="Times New Roman" w:hAnsi="Times New Roman" w:cs="Times New Roman"/>
                <w:color w:val="000000"/>
                <w:sz w:val="18"/>
                <w:szCs w:val="18"/>
              </w:rPr>
            </w:pPr>
            <w:r w:rsidRPr="00FF6C5E">
              <w:rPr>
                <w:rFonts w:ascii="Times New Roman" w:eastAsia="Times New Roman" w:hAnsi="Times New Roman" w:cs="Times New Roman"/>
                <w:color w:val="000000"/>
                <w:sz w:val="18"/>
                <w:szCs w:val="18"/>
              </w:rPr>
              <w:t>47-</w:t>
            </w:r>
            <w:r>
              <w:rPr>
                <w:rFonts w:ascii="Times New Roman" w:eastAsia="Times New Roman" w:hAnsi="Times New Roman" w:cs="Times New Roman"/>
                <w:color w:val="000000"/>
                <w:sz w:val="18"/>
                <w:szCs w:val="18"/>
              </w:rPr>
              <w:t>2152.00-47-2111.00</w:t>
            </w:r>
          </w:p>
        </w:tc>
        <w:tc>
          <w:tcPr>
            <w:tcW w:w="477" w:type="pct"/>
            <w:shd w:val="clear" w:color="auto" w:fill="auto"/>
            <w:noWrap/>
            <w:vAlign w:val="bottom"/>
            <w:hideMark/>
          </w:tcPr>
          <w:p w14:paraId="51B75962" w14:textId="1D91FCAD" w:rsidR="003C50EC" w:rsidRPr="00FF6C5E" w:rsidRDefault="003C50EC" w:rsidP="003C50EC">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w:t>
            </w:r>
          </w:p>
        </w:tc>
        <w:tc>
          <w:tcPr>
            <w:tcW w:w="573" w:type="pct"/>
            <w:shd w:val="clear" w:color="auto" w:fill="auto"/>
            <w:noWrap/>
            <w:vAlign w:val="bottom"/>
            <w:hideMark/>
          </w:tcPr>
          <w:p w14:paraId="01ECD41B" w14:textId="744F0BC0" w:rsidR="003C50EC" w:rsidRPr="00FF6C5E" w:rsidRDefault="003C50EC" w:rsidP="003C50EC">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93%</w:t>
            </w:r>
          </w:p>
        </w:tc>
        <w:tc>
          <w:tcPr>
            <w:tcW w:w="706" w:type="pct"/>
            <w:shd w:val="clear" w:color="auto" w:fill="auto"/>
            <w:noWrap/>
            <w:vAlign w:val="bottom"/>
            <w:hideMark/>
          </w:tcPr>
          <w:p w14:paraId="7591B891" w14:textId="77B6A45F" w:rsidR="003C50EC" w:rsidRPr="00FF6C5E" w:rsidRDefault="003C50EC" w:rsidP="003C50EC">
            <w:pPr>
              <w:spacing w:after="0" w:line="240" w:lineRule="auto"/>
              <w:jc w:val="center"/>
              <w:rPr>
                <w:rFonts w:ascii="Times New Roman" w:eastAsia="Times New Roman" w:hAnsi="Times New Roman" w:cs="Times New Roman"/>
                <w:color w:val="000000"/>
                <w:sz w:val="18"/>
                <w:szCs w:val="18"/>
              </w:rPr>
            </w:pPr>
            <w:del w:id="595" w:author="Falcone, Christopher (DOES)" w:date="2021-07-15T15:22:00Z">
              <w:r w:rsidDel="00425B4E">
                <w:rPr>
                  <w:rFonts w:ascii="Times New Roman" w:eastAsia="Times New Roman" w:hAnsi="Times New Roman" w:cs="Times New Roman"/>
                  <w:color w:val="000000"/>
                  <w:sz w:val="18"/>
                  <w:szCs w:val="18"/>
                </w:rPr>
                <w:delText>*</w:delText>
              </w:r>
            </w:del>
            <w:r>
              <w:rPr>
                <w:rFonts w:ascii="Times New Roman" w:eastAsia="Times New Roman" w:hAnsi="Times New Roman" w:cs="Times New Roman"/>
                <w:color w:val="000000"/>
                <w:sz w:val="18"/>
                <w:szCs w:val="18"/>
              </w:rPr>
              <w:t>90</w:t>
            </w:r>
          </w:p>
        </w:tc>
        <w:tc>
          <w:tcPr>
            <w:tcW w:w="1054" w:type="pct"/>
            <w:shd w:val="clear" w:color="auto" w:fill="auto"/>
            <w:noWrap/>
            <w:vAlign w:val="bottom"/>
            <w:hideMark/>
          </w:tcPr>
          <w:p w14:paraId="72628BAF" w14:textId="47232992" w:rsidR="003C50EC" w:rsidRPr="00FF6C5E" w:rsidRDefault="003C50EC" w:rsidP="003C50EC">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Greater than 95 %</w:t>
            </w:r>
          </w:p>
        </w:tc>
      </w:tr>
      <w:tr w:rsidR="003C50EC" w:rsidRPr="00FF6C5E" w14:paraId="417FEB72" w14:textId="77777777" w:rsidTr="003C50EC">
        <w:trPr>
          <w:trHeight w:val="458"/>
        </w:trPr>
        <w:tc>
          <w:tcPr>
            <w:tcW w:w="873" w:type="pct"/>
            <w:shd w:val="clear" w:color="auto" w:fill="auto"/>
            <w:noWrap/>
            <w:vAlign w:val="bottom"/>
          </w:tcPr>
          <w:p w14:paraId="4C33DD70" w14:textId="046EE5A9" w:rsidR="003C50EC" w:rsidRPr="00687F01" w:rsidRDefault="003C50EC" w:rsidP="003C50EC">
            <w:pPr>
              <w:spacing w:after="0" w:line="240" w:lineRule="auto"/>
              <w:jc w:val="center"/>
              <w:rPr>
                <w:rFonts w:ascii="Times New Roman" w:eastAsia="Times New Roman" w:hAnsi="Times New Roman" w:cs="Times New Roman"/>
                <w:color w:val="000000"/>
                <w:sz w:val="18"/>
                <w:szCs w:val="18"/>
              </w:rPr>
            </w:pPr>
            <w:r w:rsidRPr="00EC6345">
              <w:rPr>
                <w:rFonts w:ascii="Times New Roman" w:eastAsia="Times New Roman" w:hAnsi="Times New Roman" w:cs="Times New Roman"/>
                <w:color w:val="000000"/>
                <w:sz w:val="18"/>
                <w:szCs w:val="18"/>
              </w:rPr>
              <w:t>Washington Literacy Center</w:t>
            </w:r>
            <w:ins w:id="596" w:author="Falcone, Christopher (DOES)" w:date="2021-07-15T15:20:00Z">
              <w:r w:rsidR="00425B4E">
                <w:rPr>
                  <w:rFonts w:ascii="Times New Roman" w:eastAsia="Times New Roman" w:hAnsi="Times New Roman" w:cs="Times New Roman"/>
                  <w:color w:val="000000"/>
                  <w:sz w:val="18"/>
                  <w:szCs w:val="18"/>
                </w:rPr>
                <w:t xml:space="preserve"> (WLC)</w:t>
              </w:r>
            </w:ins>
          </w:p>
        </w:tc>
        <w:tc>
          <w:tcPr>
            <w:tcW w:w="649" w:type="pct"/>
            <w:shd w:val="clear" w:color="auto" w:fill="auto"/>
            <w:noWrap/>
            <w:vAlign w:val="bottom"/>
          </w:tcPr>
          <w:p w14:paraId="7CC2F8EF" w14:textId="02524A3D" w:rsidR="003C50EC" w:rsidRDefault="003C50EC" w:rsidP="003C50EC">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90</w:t>
            </w:r>
          </w:p>
        </w:tc>
        <w:tc>
          <w:tcPr>
            <w:tcW w:w="668" w:type="pct"/>
            <w:shd w:val="clear" w:color="auto" w:fill="auto"/>
            <w:noWrap/>
            <w:vAlign w:val="bottom"/>
          </w:tcPr>
          <w:p w14:paraId="5ED4F490" w14:textId="02985986" w:rsidR="003C50EC" w:rsidRPr="00FF6C5E" w:rsidRDefault="003C50EC" w:rsidP="003C50EC">
            <w:pPr>
              <w:spacing w:after="0" w:line="240" w:lineRule="auto"/>
              <w:jc w:val="center"/>
              <w:rPr>
                <w:rFonts w:ascii="Times New Roman" w:eastAsia="Times New Roman" w:hAnsi="Times New Roman" w:cs="Times New Roman"/>
                <w:color w:val="000000"/>
                <w:sz w:val="18"/>
                <w:szCs w:val="18"/>
              </w:rPr>
            </w:pPr>
            <w:r>
              <w:rPr>
                <w:rFonts w:ascii="Times New Roman" w:hAnsi="Times New Roman" w:cs="Times New Roman"/>
                <w:color w:val="000000"/>
                <w:sz w:val="18"/>
                <w:szCs w:val="18"/>
              </w:rPr>
              <w:t>13-1151.00</w:t>
            </w:r>
          </w:p>
        </w:tc>
        <w:tc>
          <w:tcPr>
            <w:tcW w:w="477" w:type="pct"/>
            <w:shd w:val="clear" w:color="auto" w:fill="auto"/>
            <w:noWrap/>
            <w:vAlign w:val="bottom"/>
          </w:tcPr>
          <w:p w14:paraId="2AB72F60" w14:textId="20E02203" w:rsidR="003C50EC" w:rsidRDefault="003C50EC" w:rsidP="003C50EC">
            <w:pPr>
              <w:spacing w:after="0" w:line="240" w:lineRule="auto"/>
              <w:jc w:val="center"/>
              <w:rPr>
                <w:rFonts w:ascii="Times New Roman" w:eastAsia="Times New Roman" w:hAnsi="Times New Roman" w:cs="Times New Roman"/>
                <w:color w:val="000000"/>
                <w:sz w:val="18"/>
                <w:szCs w:val="18"/>
              </w:rPr>
            </w:pPr>
            <w:commentRangeStart w:id="597"/>
            <w:r>
              <w:rPr>
                <w:rFonts w:ascii="Times New Roman" w:eastAsia="Times New Roman" w:hAnsi="Times New Roman" w:cs="Times New Roman"/>
                <w:color w:val="000000"/>
                <w:sz w:val="18"/>
                <w:szCs w:val="18"/>
              </w:rPr>
              <w:t>70</w:t>
            </w:r>
            <w:commentRangeEnd w:id="597"/>
            <w:r w:rsidR="00425B4E">
              <w:rPr>
                <w:rStyle w:val="CommentReference"/>
              </w:rPr>
              <w:commentReference w:id="597"/>
            </w:r>
          </w:p>
        </w:tc>
        <w:tc>
          <w:tcPr>
            <w:tcW w:w="573" w:type="pct"/>
            <w:shd w:val="clear" w:color="auto" w:fill="auto"/>
            <w:noWrap/>
            <w:vAlign w:val="bottom"/>
          </w:tcPr>
          <w:p w14:paraId="50A14167" w14:textId="23A899D7" w:rsidR="003C50EC" w:rsidRDefault="003C50EC" w:rsidP="003C50EC">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78</w:t>
            </w:r>
            <w:r w:rsidR="00F96833">
              <w:rPr>
                <w:rFonts w:ascii="Times New Roman" w:eastAsia="Times New Roman" w:hAnsi="Times New Roman" w:cs="Times New Roman"/>
                <w:color w:val="000000"/>
                <w:sz w:val="18"/>
                <w:szCs w:val="18"/>
              </w:rPr>
              <w:t>%</w:t>
            </w:r>
          </w:p>
        </w:tc>
        <w:tc>
          <w:tcPr>
            <w:tcW w:w="706" w:type="pct"/>
            <w:shd w:val="clear" w:color="auto" w:fill="auto"/>
            <w:noWrap/>
            <w:vAlign w:val="bottom"/>
          </w:tcPr>
          <w:p w14:paraId="5556E9DA" w14:textId="502EDE4D" w:rsidR="003C50EC" w:rsidRDefault="003C50EC" w:rsidP="003C50EC">
            <w:pPr>
              <w:spacing w:after="0" w:line="240" w:lineRule="auto"/>
              <w:jc w:val="center"/>
              <w:rPr>
                <w:rFonts w:ascii="Times New Roman" w:eastAsia="Times New Roman" w:hAnsi="Times New Roman" w:cs="Times New Roman"/>
                <w:color w:val="000000"/>
                <w:sz w:val="18"/>
                <w:szCs w:val="18"/>
              </w:rPr>
            </w:pPr>
            <w:del w:id="598" w:author="Falcone, Christopher (DOES)" w:date="2021-07-15T15:22:00Z">
              <w:r w:rsidDel="00425B4E">
                <w:rPr>
                  <w:rFonts w:ascii="Times New Roman" w:eastAsia="Times New Roman" w:hAnsi="Times New Roman" w:cs="Times New Roman"/>
                  <w:color w:val="000000"/>
                  <w:sz w:val="18"/>
                  <w:szCs w:val="18"/>
                </w:rPr>
                <w:delText>*</w:delText>
              </w:r>
            </w:del>
            <w:r>
              <w:rPr>
                <w:rFonts w:ascii="Times New Roman" w:eastAsia="Times New Roman" w:hAnsi="Times New Roman" w:cs="Times New Roman"/>
                <w:color w:val="000000"/>
                <w:sz w:val="18"/>
                <w:szCs w:val="18"/>
              </w:rPr>
              <w:t>39</w:t>
            </w:r>
          </w:p>
        </w:tc>
        <w:tc>
          <w:tcPr>
            <w:tcW w:w="1054" w:type="pct"/>
            <w:shd w:val="clear" w:color="auto" w:fill="auto"/>
            <w:noWrap/>
            <w:vAlign w:val="bottom"/>
          </w:tcPr>
          <w:p w14:paraId="02563D72" w14:textId="1B361029" w:rsidR="003C50EC" w:rsidRDefault="003C50EC" w:rsidP="003C50EC">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w:t>
            </w:r>
          </w:p>
        </w:tc>
      </w:tr>
      <w:tr w:rsidR="00762AD3" w:rsidRPr="00FF6C5E" w14:paraId="6D39E97B" w14:textId="77777777" w:rsidTr="00762AD3">
        <w:trPr>
          <w:trHeight w:val="458"/>
        </w:trPr>
        <w:tc>
          <w:tcPr>
            <w:tcW w:w="873" w:type="pct"/>
            <w:shd w:val="clear" w:color="auto" w:fill="auto"/>
            <w:noWrap/>
            <w:vAlign w:val="bottom"/>
          </w:tcPr>
          <w:p w14:paraId="16A1A13A" w14:textId="044D7AD4" w:rsidR="00762AD3" w:rsidRPr="00762AD3" w:rsidRDefault="00762AD3" w:rsidP="00BD636C">
            <w:pPr>
              <w:spacing w:after="0" w:line="240" w:lineRule="auto"/>
              <w:jc w:val="center"/>
              <w:rPr>
                <w:rFonts w:ascii="Times New Roman" w:eastAsia="Times New Roman" w:hAnsi="Times New Roman" w:cs="Times New Roman"/>
                <w:b/>
                <w:bCs/>
                <w:color w:val="000000"/>
                <w:sz w:val="18"/>
                <w:szCs w:val="18"/>
              </w:rPr>
            </w:pPr>
            <w:r w:rsidRPr="00762AD3">
              <w:rPr>
                <w:rFonts w:ascii="Times New Roman" w:eastAsia="Times New Roman" w:hAnsi="Times New Roman" w:cs="Times New Roman"/>
                <w:b/>
                <w:bCs/>
                <w:color w:val="000000"/>
                <w:sz w:val="18"/>
                <w:szCs w:val="18"/>
              </w:rPr>
              <w:t xml:space="preserve">Total </w:t>
            </w:r>
          </w:p>
        </w:tc>
        <w:tc>
          <w:tcPr>
            <w:tcW w:w="2367" w:type="pct"/>
            <w:gridSpan w:val="4"/>
            <w:shd w:val="clear" w:color="auto" w:fill="auto"/>
            <w:noWrap/>
            <w:vAlign w:val="bottom"/>
          </w:tcPr>
          <w:p w14:paraId="5C8AE635" w14:textId="1825427A" w:rsidR="00762AD3" w:rsidRDefault="00400A1C" w:rsidP="00BD636C">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w:t>
            </w:r>
            <w:r w:rsidR="00762AD3">
              <w:rPr>
                <w:rFonts w:ascii="Times New Roman" w:eastAsia="Times New Roman" w:hAnsi="Times New Roman" w:cs="Times New Roman"/>
                <w:color w:val="000000"/>
                <w:sz w:val="18"/>
                <w:szCs w:val="18"/>
              </w:rPr>
              <w:t>1%</w:t>
            </w:r>
          </w:p>
        </w:tc>
        <w:tc>
          <w:tcPr>
            <w:tcW w:w="1760" w:type="pct"/>
            <w:gridSpan w:val="2"/>
            <w:shd w:val="clear" w:color="auto" w:fill="auto"/>
            <w:noWrap/>
            <w:vAlign w:val="bottom"/>
          </w:tcPr>
          <w:p w14:paraId="5B768785" w14:textId="7D54C6CF" w:rsidR="00762AD3" w:rsidRDefault="00762AD3" w:rsidP="00BD636C">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54%</w:t>
            </w:r>
          </w:p>
        </w:tc>
      </w:tr>
    </w:tbl>
    <w:p w14:paraId="7578FD51" w14:textId="4D2A171C" w:rsidR="0068620B" w:rsidRPr="00A869F3" w:rsidRDefault="0068620B" w:rsidP="0068620B">
      <w:pPr>
        <w:rPr>
          <w:rFonts w:ascii="Times New Roman" w:hAnsi="Times New Roman" w:cs="Times New Roman"/>
          <w:sz w:val="16"/>
          <w:szCs w:val="16"/>
        </w:rPr>
      </w:pPr>
      <w:bookmarkStart w:id="599" w:name="_Hlk71176172"/>
      <w:r w:rsidRPr="003109D9">
        <w:rPr>
          <w:rFonts w:ascii="Times New Roman" w:hAnsi="Times New Roman" w:cs="Times New Roman"/>
          <w:sz w:val="16"/>
          <w:szCs w:val="16"/>
        </w:rPr>
        <w:t xml:space="preserve">Source: </w:t>
      </w:r>
      <w:r>
        <w:rPr>
          <w:rFonts w:ascii="Times New Roman" w:hAnsi="Times New Roman" w:cs="Times New Roman"/>
          <w:sz w:val="16"/>
          <w:szCs w:val="16"/>
        </w:rPr>
        <w:t>DC Networks. The table adheres to the Data Suppression policy (DS)</w:t>
      </w:r>
      <w:ins w:id="600" w:author="Garrett, Tynekia (DOES)" w:date="2021-07-13T11:09:00Z">
        <w:r w:rsidR="00BA3815">
          <w:rPr>
            <w:rFonts w:ascii="Times New Roman" w:hAnsi="Times New Roman" w:cs="Times New Roman"/>
            <w:sz w:val="16"/>
            <w:szCs w:val="16"/>
          </w:rPr>
          <w:t>.</w:t>
        </w:r>
      </w:ins>
      <w:r>
        <w:rPr>
          <w:rFonts w:ascii="Times New Roman" w:hAnsi="Times New Roman" w:cs="Times New Roman"/>
          <w:sz w:val="16"/>
          <w:szCs w:val="16"/>
        </w:rPr>
        <w:t xml:space="preserve"> Definition of DS is provided in the terms and definition section at the end of the report </w:t>
      </w:r>
    </w:p>
    <w:p w14:paraId="73F316CA" w14:textId="64BDC2D7" w:rsidR="00BD636C" w:rsidRDefault="00145A6C" w:rsidP="00BD636C">
      <w:pPr>
        <w:rPr>
          <w:rFonts w:ascii="Times New Roman" w:hAnsi="Times New Roman" w:cs="Times New Roman"/>
          <w:b/>
          <w:sz w:val="24"/>
          <w:szCs w:val="24"/>
        </w:rPr>
      </w:pPr>
      <w:r>
        <w:rPr>
          <w:rFonts w:ascii="Times New Roman" w:hAnsi="Times New Roman" w:cs="Times New Roman"/>
          <w:b/>
          <w:sz w:val="24"/>
          <w:szCs w:val="24"/>
        </w:rPr>
        <w:t xml:space="preserve">Explanation of </w:t>
      </w:r>
      <w:r w:rsidRPr="00EB617B">
        <w:rPr>
          <w:rFonts w:ascii="Times New Roman" w:hAnsi="Times New Roman" w:cs="Times New Roman"/>
          <w:b/>
          <w:sz w:val="24"/>
          <w:szCs w:val="24"/>
        </w:rPr>
        <w:t xml:space="preserve">Program </w:t>
      </w:r>
      <w:r>
        <w:rPr>
          <w:rFonts w:ascii="Times New Roman" w:hAnsi="Times New Roman" w:cs="Times New Roman"/>
          <w:b/>
          <w:sz w:val="24"/>
          <w:szCs w:val="24"/>
        </w:rPr>
        <w:t xml:space="preserve">Service Level </w:t>
      </w:r>
      <w:r w:rsidRPr="00EB617B">
        <w:rPr>
          <w:rFonts w:ascii="Times New Roman" w:hAnsi="Times New Roman" w:cs="Times New Roman"/>
          <w:b/>
          <w:sz w:val="24"/>
          <w:szCs w:val="24"/>
        </w:rPr>
        <w:t>Dat</w:t>
      </w:r>
      <w:commentRangeStart w:id="601"/>
      <w:r w:rsidRPr="00EB617B">
        <w:rPr>
          <w:rFonts w:ascii="Times New Roman" w:hAnsi="Times New Roman" w:cs="Times New Roman"/>
          <w:b/>
          <w:sz w:val="24"/>
          <w:szCs w:val="24"/>
        </w:rPr>
        <w:t>a</w:t>
      </w:r>
      <w:commentRangeEnd w:id="601"/>
      <w:r w:rsidR="00CA2CFB">
        <w:rPr>
          <w:rStyle w:val="CommentReference"/>
        </w:rPr>
        <w:commentReference w:id="601"/>
      </w:r>
    </w:p>
    <w:p w14:paraId="5EF273F4" w14:textId="48C19B18" w:rsidR="003C50EC" w:rsidRDefault="003C50EC" w:rsidP="003C50EC">
      <w:pPr>
        <w:pStyle w:val="ListParagraph"/>
        <w:numPr>
          <w:ilvl w:val="0"/>
          <w:numId w:val="26"/>
        </w:numPr>
        <w:rPr>
          <w:rFonts w:ascii="Times New Roman" w:hAnsi="Times New Roman" w:cs="Times New Roman"/>
          <w:bCs/>
          <w:sz w:val="24"/>
          <w:szCs w:val="24"/>
        </w:rPr>
      </w:pPr>
      <w:r w:rsidRPr="001171B0">
        <w:rPr>
          <w:rFonts w:ascii="Times New Roman" w:hAnsi="Times New Roman" w:cs="Times New Roman"/>
          <w:bCs/>
          <w:sz w:val="24"/>
          <w:szCs w:val="24"/>
        </w:rPr>
        <w:t>*</w:t>
      </w:r>
      <w:r w:rsidRPr="003C50EC">
        <w:rPr>
          <w:rFonts w:ascii="Times New Roman" w:hAnsi="Times New Roman" w:cs="Times New Roman"/>
          <w:sz w:val="24"/>
          <w:szCs w:val="24"/>
        </w:rPr>
        <w:t xml:space="preserve">The </w:t>
      </w:r>
      <w:r w:rsidR="00277278">
        <w:rPr>
          <w:rFonts w:ascii="Times New Roman" w:hAnsi="Times New Roman" w:cs="Times New Roman"/>
          <w:sz w:val="24"/>
          <w:szCs w:val="24"/>
        </w:rPr>
        <w:t>Pre-apprenticeship Program</w:t>
      </w:r>
      <w:r w:rsidRPr="003C50EC">
        <w:rPr>
          <w:rFonts w:ascii="Times New Roman" w:hAnsi="Times New Roman" w:cs="Times New Roman"/>
          <w:sz w:val="24"/>
          <w:szCs w:val="24"/>
        </w:rPr>
        <w:t xml:space="preserve"> offers participants the opportunity to earn as many entry</w:t>
      </w:r>
      <w:ins w:id="602" w:author="Falcone, Christopher (DOES)" w:date="2021-07-15T15:16:00Z">
        <w:r w:rsidR="00425B4E">
          <w:rPr>
            <w:rFonts w:ascii="Times New Roman" w:hAnsi="Times New Roman" w:cs="Times New Roman"/>
            <w:sz w:val="24"/>
            <w:szCs w:val="24"/>
          </w:rPr>
          <w:t>-</w:t>
        </w:r>
      </w:ins>
      <w:del w:id="603" w:author="Falcone, Christopher (DOES)" w:date="2021-07-15T15:16:00Z">
        <w:r w:rsidRPr="003C50EC" w:rsidDel="00425B4E">
          <w:rPr>
            <w:rFonts w:ascii="Times New Roman" w:hAnsi="Times New Roman" w:cs="Times New Roman"/>
            <w:sz w:val="24"/>
            <w:szCs w:val="24"/>
          </w:rPr>
          <w:delText xml:space="preserve"> </w:delText>
        </w:r>
      </w:del>
      <w:r w:rsidRPr="003C50EC">
        <w:rPr>
          <w:rFonts w:ascii="Times New Roman" w:hAnsi="Times New Roman" w:cs="Times New Roman"/>
          <w:sz w:val="24"/>
          <w:szCs w:val="24"/>
        </w:rPr>
        <w:t>level</w:t>
      </w:r>
      <w:del w:id="604" w:author="Falcone, Christopher (DOES)" w:date="2021-07-15T15:16:00Z">
        <w:r w:rsidRPr="003C50EC" w:rsidDel="00425B4E">
          <w:rPr>
            <w:rFonts w:ascii="Times New Roman" w:hAnsi="Times New Roman" w:cs="Times New Roman"/>
            <w:sz w:val="24"/>
            <w:szCs w:val="24"/>
          </w:rPr>
          <w:delText>s</w:delText>
        </w:r>
      </w:del>
      <w:r w:rsidRPr="003C50EC">
        <w:rPr>
          <w:rFonts w:ascii="Times New Roman" w:hAnsi="Times New Roman" w:cs="Times New Roman"/>
          <w:sz w:val="24"/>
          <w:szCs w:val="24"/>
        </w:rPr>
        <w:t xml:space="preserve"> credentials as possible </w:t>
      </w:r>
      <w:r w:rsidR="006D5304">
        <w:rPr>
          <w:rFonts w:ascii="Times New Roman" w:hAnsi="Times New Roman" w:cs="Times New Roman"/>
          <w:sz w:val="24"/>
          <w:szCs w:val="24"/>
        </w:rPr>
        <w:t xml:space="preserve">to </w:t>
      </w:r>
      <w:r w:rsidRPr="003C50EC">
        <w:rPr>
          <w:rFonts w:ascii="Times New Roman" w:hAnsi="Times New Roman" w:cs="Times New Roman"/>
          <w:sz w:val="24"/>
          <w:szCs w:val="24"/>
        </w:rPr>
        <w:t>enhance the likelihood of their employability. Accordingly, among the 27 participants who successfully completed their training with AFL-CIO</w:t>
      </w:r>
      <w:ins w:id="605" w:author="Falcone, Christopher (DOES)" w:date="2021-07-15T15:17:00Z">
        <w:r w:rsidR="00425B4E">
          <w:rPr>
            <w:rFonts w:ascii="Times New Roman" w:hAnsi="Times New Roman" w:cs="Times New Roman"/>
            <w:sz w:val="24"/>
            <w:szCs w:val="24"/>
          </w:rPr>
          <w:t>,</w:t>
        </w:r>
      </w:ins>
      <w:r w:rsidRPr="003C50EC">
        <w:rPr>
          <w:rFonts w:ascii="Times New Roman" w:hAnsi="Times New Roman" w:cs="Times New Roman"/>
          <w:sz w:val="24"/>
          <w:szCs w:val="24"/>
        </w:rPr>
        <w:t xml:space="preserve"> </w:t>
      </w:r>
      <w:del w:id="606" w:author="Falcone, Christopher (DOES)" w:date="2021-07-15T15:17:00Z">
        <w:r w:rsidRPr="003C50EC" w:rsidDel="00425B4E">
          <w:rPr>
            <w:rFonts w:ascii="Times New Roman" w:hAnsi="Times New Roman" w:cs="Times New Roman"/>
            <w:sz w:val="24"/>
            <w:szCs w:val="24"/>
          </w:rPr>
          <w:delText>and</w:delText>
        </w:r>
      </w:del>
      <w:ins w:id="607" w:author="Falcone, Christopher (DOES)" w:date="2021-07-15T15:17:00Z">
        <w:r w:rsidR="00425B4E">
          <w:rPr>
            <w:rFonts w:ascii="Times New Roman" w:hAnsi="Times New Roman" w:cs="Times New Roman"/>
            <w:sz w:val="24"/>
            <w:szCs w:val="24"/>
          </w:rPr>
          <w:t>they</w:t>
        </w:r>
      </w:ins>
      <w:r w:rsidRPr="003C50EC">
        <w:rPr>
          <w:rFonts w:ascii="Times New Roman" w:hAnsi="Times New Roman" w:cs="Times New Roman"/>
          <w:sz w:val="24"/>
          <w:szCs w:val="24"/>
        </w:rPr>
        <w:t xml:space="preserve"> collectively earned </w:t>
      </w:r>
      <w:commentRangeStart w:id="608"/>
      <w:commentRangeStart w:id="609"/>
      <w:del w:id="610" w:author="Falcone, Christopher (DOES)" w:date="2021-07-15T15:17:00Z">
        <w:r w:rsidR="0074255D" w:rsidDel="00425B4E">
          <w:rPr>
            <w:rFonts w:ascii="Times New Roman" w:hAnsi="Times New Roman" w:cs="Times New Roman"/>
            <w:sz w:val="24"/>
            <w:szCs w:val="24"/>
          </w:rPr>
          <w:delText>*</w:delText>
        </w:r>
      </w:del>
      <w:r w:rsidRPr="003C50EC">
        <w:rPr>
          <w:rFonts w:ascii="Times New Roman" w:hAnsi="Times New Roman" w:cs="Times New Roman"/>
          <w:sz w:val="24"/>
          <w:szCs w:val="24"/>
        </w:rPr>
        <w:t>90</w:t>
      </w:r>
      <w:commentRangeEnd w:id="608"/>
      <w:r w:rsidR="007827AA">
        <w:rPr>
          <w:rStyle w:val="CommentReference"/>
        </w:rPr>
        <w:commentReference w:id="608"/>
      </w:r>
      <w:commentRangeEnd w:id="609"/>
      <w:r w:rsidR="00425B4E">
        <w:rPr>
          <w:rStyle w:val="CommentReference"/>
        </w:rPr>
        <w:commentReference w:id="609"/>
      </w:r>
      <w:r w:rsidRPr="003C50EC">
        <w:rPr>
          <w:rFonts w:ascii="Times New Roman" w:hAnsi="Times New Roman" w:cs="Times New Roman"/>
          <w:sz w:val="24"/>
          <w:szCs w:val="24"/>
        </w:rPr>
        <w:t xml:space="preserve">.  Similarly, among </w:t>
      </w:r>
      <w:commentRangeStart w:id="611"/>
      <w:r w:rsidRPr="003C50EC">
        <w:rPr>
          <w:rFonts w:ascii="Times New Roman" w:hAnsi="Times New Roman" w:cs="Times New Roman"/>
          <w:sz w:val="24"/>
          <w:szCs w:val="24"/>
        </w:rPr>
        <w:t xml:space="preserve">the 26 participants </w:t>
      </w:r>
      <w:commentRangeEnd w:id="611"/>
      <w:r w:rsidR="00425B4E">
        <w:rPr>
          <w:rStyle w:val="CommentReference"/>
        </w:rPr>
        <w:commentReference w:id="611"/>
      </w:r>
      <w:r w:rsidRPr="003C50EC">
        <w:rPr>
          <w:rFonts w:ascii="Times New Roman" w:hAnsi="Times New Roman" w:cs="Times New Roman"/>
          <w:sz w:val="24"/>
          <w:szCs w:val="24"/>
        </w:rPr>
        <w:t>who successfully completed their training offered by WLC</w:t>
      </w:r>
      <w:ins w:id="612" w:author="Falcone, Christopher (DOES)" w:date="2021-07-15T15:23:00Z">
        <w:r w:rsidR="00AD6BB4">
          <w:rPr>
            <w:rFonts w:ascii="Times New Roman" w:hAnsi="Times New Roman" w:cs="Times New Roman"/>
            <w:sz w:val="24"/>
            <w:szCs w:val="24"/>
          </w:rPr>
          <w:t>,</w:t>
        </w:r>
      </w:ins>
      <w:r w:rsidRPr="003C50EC">
        <w:rPr>
          <w:rFonts w:ascii="Times New Roman" w:hAnsi="Times New Roman" w:cs="Times New Roman"/>
          <w:sz w:val="24"/>
          <w:szCs w:val="24"/>
        </w:rPr>
        <w:t xml:space="preserve"> </w:t>
      </w:r>
      <w:del w:id="613" w:author="Falcone, Christopher (DOES)" w:date="2021-07-15T15:23:00Z">
        <w:r w:rsidRPr="003C50EC" w:rsidDel="00AD6BB4">
          <w:rPr>
            <w:rFonts w:ascii="Times New Roman" w:hAnsi="Times New Roman" w:cs="Times New Roman"/>
            <w:sz w:val="24"/>
            <w:szCs w:val="24"/>
          </w:rPr>
          <w:delText>and</w:delText>
        </w:r>
      </w:del>
      <w:ins w:id="614" w:author="Falcone, Christopher (DOES)" w:date="2021-07-15T15:23:00Z">
        <w:r w:rsidR="00AD6BB4">
          <w:rPr>
            <w:rFonts w:ascii="Times New Roman" w:hAnsi="Times New Roman" w:cs="Times New Roman"/>
            <w:sz w:val="24"/>
            <w:szCs w:val="24"/>
          </w:rPr>
          <w:t>they</w:t>
        </w:r>
      </w:ins>
      <w:r w:rsidRPr="003C50EC">
        <w:rPr>
          <w:rFonts w:ascii="Times New Roman" w:hAnsi="Times New Roman" w:cs="Times New Roman"/>
          <w:sz w:val="24"/>
          <w:szCs w:val="24"/>
        </w:rPr>
        <w:t xml:space="preserve"> collectively earned 39 credentials</w:t>
      </w:r>
      <w:ins w:id="615" w:author="Falcone, Christopher (DOES)" w:date="2021-07-15T15:23:00Z">
        <w:r w:rsidR="00AD6BB4">
          <w:rPr>
            <w:rFonts w:ascii="Times New Roman" w:hAnsi="Times New Roman" w:cs="Times New Roman"/>
            <w:sz w:val="24"/>
            <w:szCs w:val="24"/>
          </w:rPr>
          <w:t>.</w:t>
        </w:r>
      </w:ins>
      <w:del w:id="616" w:author="Falcone, Christopher (DOES)" w:date="2021-07-15T15:23:00Z">
        <w:r w:rsidRPr="003C50EC" w:rsidDel="00AD6BB4">
          <w:rPr>
            <w:rFonts w:ascii="Times New Roman" w:hAnsi="Times New Roman" w:cs="Times New Roman"/>
            <w:sz w:val="24"/>
            <w:szCs w:val="24"/>
          </w:rPr>
          <w:delText>,</w:delText>
        </w:r>
      </w:del>
      <w:r w:rsidRPr="003C50EC">
        <w:rPr>
          <w:rFonts w:ascii="Times New Roman" w:hAnsi="Times New Roman" w:cs="Times New Roman"/>
          <w:sz w:val="24"/>
          <w:szCs w:val="24"/>
        </w:rPr>
        <w:t xml:space="preserve"> </w:t>
      </w:r>
      <w:commentRangeStart w:id="617"/>
      <w:r w:rsidRPr="003C50EC">
        <w:rPr>
          <w:rFonts w:ascii="Times New Roman" w:hAnsi="Times New Roman" w:cs="Times New Roman"/>
          <w:sz w:val="24"/>
          <w:szCs w:val="24"/>
        </w:rPr>
        <w:t>13 earned two credentials each</w:t>
      </w:r>
      <w:ins w:id="618" w:author="Garrett, Tynekia (DOES)" w:date="2021-07-13T11:12:00Z">
        <w:r w:rsidR="00711AC1">
          <w:rPr>
            <w:rFonts w:ascii="Times New Roman" w:hAnsi="Times New Roman" w:cs="Times New Roman"/>
            <w:sz w:val="24"/>
            <w:szCs w:val="24"/>
          </w:rPr>
          <w:t>,</w:t>
        </w:r>
      </w:ins>
      <w:r w:rsidRPr="003C50EC">
        <w:rPr>
          <w:rFonts w:ascii="Times New Roman" w:hAnsi="Times New Roman" w:cs="Times New Roman"/>
          <w:sz w:val="24"/>
          <w:szCs w:val="24"/>
        </w:rPr>
        <w:t xml:space="preserve"> while the remaining 13 other participants earned only one credential each</w:t>
      </w:r>
      <w:del w:id="619" w:author="Garrett, Tynekia (DOES)" w:date="2021-07-13T11:12:00Z">
        <w:r w:rsidRPr="003C50EC" w:rsidDel="00711AC1">
          <w:rPr>
            <w:rFonts w:ascii="Times New Roman" w:hAnsi="Times New Roman" w:cs="Times New Roman"/>
            <w:sz w:val="24"/>
            <w:szCs w:val="24"/>
          </w:rPr>
          <w:delText>.</w:delText>
        </w:r>
      </w:del>
      <w:r w:rsidRPr="003C50EC">
        <w:rPr>
          <w:rFonts w:ascii="Times New Roman" w:hAnsi="Times New Roman" w:cs="Times New Roman"/>
          <w:sz w:val="24"/>
          <w:szCs w:val="24"/>
        </w:rPr>
        <w:t xml:space="preserve"> (disaggregated credentials earned available upon request)</w:t>
      </w:r>
      <w:ins w:id="620" w:author="Garrett, Tynekia (DOES)" w:date="2021-07-13T11:12:00Z">
        <w:r w:rsidR="00711AC1">
          <w:rPr>
            <w:rFonts w:ascii="Times New Roman" w:hAnsi="Times New Roman" w:cs="Times New Roman"/>
            <w:sz w:val="24"/>
            <w:szCs w:val="24"/>
          </w:rPr>
          <w:t>.</w:t>
        </w:r>
      </w:ins>
      <w:commentRangeEnd w:id="617"/>
      <w:r w:rsidR="00AD6BB4">
        <w:rPr>
          <w:rStyle w:val="CommentReference"/>
        </w:rPr>
        <w:commentReference w:id="617"/>
      </w:r>
    </w:p>
    <w:p w14:paraId="6C93EE15" w14:textId="77777777" w:rsidR="003C50EC" w:rsidRPr="003C50EC" w:rsidRDefault="003C50EC" w:rsidP="003C50EC">
      <w:pPr>
        <w:pStyle w:val="ListParagraph"/>
        <w:rPr>
          <w:rFonts w:ascii="Times New Roman" w:hAnsi="Times New Roman" w:cs="Times New Roman"/>
          <w:bCs/>
          <w:sz w:val="24"/>
          <w:szCs w:val="24"/>
        </w:rPr>
      </w:pPr>
    </w:p>
    <w:p w14:paraId="5001712E" w14:textId="16BB272B" w:rsidR="00177A00" w:rsidRDefault="00476F5B" w:rsidP="00452E6C">
      <w:pPr>
        <w:pStyle w:val="ListParagraph"/>
        <w:numPr>
          <w:ilvl w:val="0"/>
          <w:numId w:val="26"/>
        </w:numPr>
        <w:rPr>
          <w:rFonts w:ascii="Times New Roman" w:hAnsi="Times New Roman" w:cs="Times New Roman"/>
          <w:sz w:val="24"/>
          <w:szCs w:val="24"/>
        </w:rPr>
      </w:pPr>
      <w:r w:rsidRPr="00FA53AC">
        <w:rPr>
          <w:rFonts w:ascii="Times New Roman" w:hAnsi="Times New Roman" w:cs="Times New Roman"/>
          <w:sz w:val="24"/>
          <w:szCs w:val="24"/>
        </w:rPr>
        <w:t>The Office of Apprenticeship, Information and Training (OAIT) has committed to increasing its non-traditional apprenticeship footprint. Throughout FY20, OAIT was able to have standards approved by the D.C. Apprenticeship Council for its first healthcare apprenticeship program, and, through OAIT's partnership with the D.C. Department of Human Resources</w:t>
      </w:r>
      <w:ins w:id="621" w:author="Falcone, Christopher (DOES)" w:date="2021-07-15T15:26:00Z">
        <w:r w:rsidR="00AD6BB4">
          <w:rPr>
            <w:rFonts w:ascii="Times New Roman" w:hAnsi="Times New Roman" w:cs="Times New Roman"/>
            <w:sz w:val="24"/>
            <w:szCs w:val="24"/>
          </w:rPr>
          <w:t xml:space="preserve"> (DC</w:t>
        </w:r>
      </w:ins>
      <w:ins w:id="622" w:author="Falcone, Christopher (DOES)" w:date="2021-07-15T15:27:00Z">
        <w:r w:rsidR="00AD6BB4">
          <w:rPr>
            <w:rFonts w:ascii="Times New Roman" w:hAnsi="Times New Roman" w:cs="Times New Roman"/>
            <w:sz w:val="24"/>
            <w:szCs w:val="24"/>
          </w:rPr>
          <w:t>HR)</w:t>
        </w:r>
      </w:ins>
      <w:r w:rsidRPr="00FA53AC">
        <w:rPr>
          <w:rFonts w:ascii="Times New Roman" w:hAnsi="Times New Roman" w:cs="Times New Roman"/>
          <w:sz w:val="24"/>
          <w:szCs w:val="24"/>
        </w:rPr>
        <w:t>, create public sector apprenticeships focused in the areas of Human Resources, Health, Human Services, and Information Technology</w:t>
      </w:r>
      <w:r w:rsidR="00FA53AC">
        <w:rPr>
          <w:rFonts w:ascii="Times New Roman" w:hAnsi="Times New Roman" w:cs="Times New Roman"/>
          <w:sz w:val="24"/>
          <w:szCs w:val="24"/>
        </w:rPr>
        <w:t xml:space="preserve">. </w:t>
      </w:r>
    </w:p>
    <w:bookmarkEnd w:id="599"/>
    <w:p w14:paraId="4F4B55E5" w14:textId="77777777" w:rsidR="00177A00" w:rsidDel="007E515F" w:rsidRDefault="00177A00" w:rsidP="00177A00">
      <w:pPr>
        <w:rPr>
          <w:del w:id="623" w:author="Matthews, Katrina (DOES)" w:date="2021-07-21T14:42:00Z"/>
          <w:rFonts w:ascii="Times New Roman" w:hAnsi="Times New Roman" w:cs="Times New Roman"/>
          <w:b/>
          <w:sz w:val="24"/>
          <w:szCs w:val="24"/>
        </w:rPr>
      </w:pPr>
      <w:r>
        <w:rPr>
          <w:rFonts w:ascii="Times New Roman" w:hAnsi="Times New Roman" w:cs="Times New Roman"/>
          <w:b/>
          <w:sz w:val="24"/>
          <w:szCs w:val="24"/>
        </w:rPr>
        <w:t xml:space="preserve">Program </w:t>
      </w:r>
      <w:r w:rsidRPr="00452E6C">
        <w:rPr>
          <w:rFonts w:ascii="Times New Roman" w:hAnsi="Times New Roman" w:cs="Times New Roman"/>
          <w:b/>
          <w:sz w:val="24"/>
          <w:szCs w:val="24"/>
        </w:rPr>
        <w:t>Outcom</w:t>
      </w:r>
      <w:r>
        <w:rPr>
          <w:rFonts w:ascii="Times New Roman" w:hAnsi="Times New Roman" w:cs="Times New Roman"/>
          <w:b/>
          <w:sz w:val="24"/>
          <w:szCs w:val="24"/>
        </w:rPr>
        <w:t xml:space="preserve">es include </w:t>
      </w:r>
    </w:p>
    <w:p w14:paraId="182B1780" w14:textId="3F1FC2A0" w:rsidR="00177A00" w:rsidRPr="007E515F" w:rsidDel="00CA2CFB" w:rsidRDefault="00177A00" w:rsidP="007E515F">
      <w:pPr>
        <w:rPr>
          <w:del w:id="624" w:author="Falcone, Christopher (DOES)" w:date="2021-07-16T09:58:00Z"/>
          <w:rFonts w:ascii="Times New Roman" w:hAnsi="Times New Roman" w:cs="Times New Roman"/>
          <w:sz w:val="24"/>
          <w:szCs w:val="24"/>
          <w:rPrChange w:id="625" w:author="Matthews, Katrina (DOES)" w:date="2021-07-21T14:42:00Z">
            <w:rPr>
              <w:del w:id="626" w:author="Falcone, Christopher (DOES)" w:date="2021-07-16T09:58:00Z"/>
            </w:rPr>
          </w:rPrChange>
        </w:rPr>
        <w:pPrChange w:id="627" w:author="Matthews, Katrina (DOES)" w:date="2021-07-21T14:42:00Z">
          <w:pPr>
            <w:pStyle w:val="ListParagraph"/>
            <w:numPr>
              <w:numId w:val="22"/>
            </w:numPr>
            <w:ind w:hanging="360"/>
          </w:pPr>
        </w:pPrChange>
      </w:pPr>
      <w:del w:id="628" w:author="Falcone, Christopher (DOES)" w:date="2021-07-16T09:58:00Z">
        <w:r w:rsidRPr="007E515F" w:rsidDel="00CA2CFB">
          <w:rPr>
            <w:rFonts w:ascii="Times New Roman" w:hAnsi="Times New Roman" w:cs="Times New Roman"/>
            <w:sz w:val="24"/>
            <w:szCs w:val="24"/>
            <w:rPrChange w:id="629" w:author="Matthews, Katrina (DOES)" w:date="2021-07-21T14:42:00Z">
              <w:rPr/>
            </w:rPrChange>
          </w:rPr>
          <w:delText>Verified Employment</w:delText>
        </w:r>
      </w:del>
    </w:p>
    <w:p w14:paraId="48313B2D" w14:textId="7078CA1A" w:rsidR="00177A00" w:rsidRPr="00A50A57" w:rsidDel="00CA2CFB" w:rsidRDefault="00177A00" w:rsidP="007E515F">
      <w:pPr>
        <w:rPr>
          <w:del w:id="630" w:author="Falcone, Christopher (DOES)" w:date="2021-07-16T09:58:00Z"/>
        </w:rPr>
        <w:pPrChange w:id="631" w:author="Matthews, Katrina (DOES)" w:date="2021-07-21T14:42:00Z">
          <w:pPr>
            <w:pStyle w:val="ListParagraph"/>
            <w:numPr>
              <w:numId w:val="20"/>
            </w:numPr>
            <w:ind w:hanging="360"/>
          </w:pPr>
        </w:pPrChange>
      </w:pPr>
      <w:del w:id="632" w:author="Falcone, Christopher (DOES)" w:date="2021-07-16T09:58:00Z">
        <w:r w:rsidRPr="00666795" w:rsidDel="00CA2CFB">
          <w:delText xml:space="preserve">Average and </w:delText>
        </w:r>
        <w:r w:rsidDel="00CA2CFB">
          <w:delText>M</w:delText>
        </w:r>
        <w:r w:rsidRPr="00666795" w:rsidDel="00CA2CFB">
          <w:delText xml:space="preserve">edian </w:delText>
        </w:r>
        <w:r w:rsidDel="00CA2CFB">
          <w:delText>W</w:delText>
        </w:r>
        <w:r w:rsidRPr="00666795" w:rsidDel="00CA2CFB">
          <w:delText>ages</w:delText>
        </w:r>
      </w:del>
    </w:p>
    <w:p w14:paraId="23B81799" w14:textId="5E1C2FBF" w:rsidR="00177A00" w:rsidRPr="00177A00" w:rsidRDefault="00177A00" w:rsidP="007E515F">
      <w:pPr>
        <w:pPrChange w:id="633" w:author="Matthews, Katrina (DOES)" w:date="2021-07-21T14:42:00Z">
          <w:pPr>
            <w:pStyle w:val="ListParagraph"/>
            <w:numPr>
              <w:numId w:val="20"/>
            </w:numPr>
            <w:ind w:hanging="360"/>
          </w:pPr>
        </w:pPrChange>
      </w:pPr>
      <w:del w:id="634" w:author="Falcone, Christopher (DOES)" w:date="2021-07-16T09:58:00Z">
        <w:r w:rsidDel="00CA2CFB">
          <w:delText xml:space="preserve">Employment </w:delText>
        </w:r>
        <w:r w:rsidRPr="0086081F" w:rsidDel="00CA2CFB">
          <w:delText>Retention (Number and percentage of participants who complete and retain employment for six months following program completion)</w:delText>
        </w:r>
      </w:del>
      <w:r w:rsidRPr="004028B4">
        <w:rPr>
          <w:noProof/>
        </w:rPr>
        <mc:AlternateContent>
          <mc:Choice Requires="wpg">
            <w:drawing>
              <wp:anchor distT="0" distB="0" distL="114300" distR="114300" simplePos="0" relativeHeight="251667456" behindDoc="1" locked="0" layoutInCell="1" allowOverlap="1" wp14:anchorId="686E11C9" wp14:editId="61AD379D">
                <wp:simplePos x="0" y="0"/>
                <wp:positionH relativeFrom="page">
                  <wp:posOffset>-8929314</wp:posOffset>
                </wp:positionH>
                <wp:positionV relativeFrom="page">
                  <wp:posOffset>-1160891</wp:posOffset>
                </wp:positionV>
                <wp:extent cx="7772400" cy="1005840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pic:pic xmlns:pic="http://schemas.openxmlformats.org/drawingml/2006/picture">
                        <pic:nvPicPr>
                          <pic:cNvPr id="12"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40" cy="1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 name="Group 30"/>
                        <wpg:cNvGrpSpPr>
                          <a:grpSpLocks/>
                        </wpg:cNvGrpSpPr>
                        <wpg:grpSpPr bwMode="auto">
                          <a:xfrm>
                            <a:off x="931" y="10461"/>
                            <a:ext cx="9652" cy="4133"/>
                            <a:chOff x="931" y="10461"/>
                            <a:chExt cx="9652" cy="4133"/>
                          </a:xfrm>
                        </wpg:grpSpPr>
                        <wps:wsp>
                          <wps:cNvPr id="14" name="Freeform 32"/>
                          <wps:cNvSpPr>
                            <a:spLocks/>
                          </wps:cNvSpPr>
                          <wps:spPr bwMode="auto">
                            <a:xfrm>
                              <a:off x="1657" y="11688"/>
                              <a:ext cx="8926" cy="2906"/>
                            </a:xfrm>
                            <a:custGeom>
                              <a:avLst/>
                              <a:gdLst>
                                <a:gd name="T0" fmla="+- 0 1657 1657"/>
                                <a:gd name="T1" fmla="*/ T0 w 8926"/>
                                <a:gd name="T2" fmla="+- 0 11688 11688"/>
                                <a:gd name="T3" fmla="*/ 11688 h 2906"/>
                                <a:gd name="T4" fmla="+- 0 10583 1657"/>
                                <a:gd name="T5" fmla="*/ T4 w 8926"/>
                                <a:gd name="T6" fmla="+- 0 11688 11688"/>
                                <a:gd name="T7" fmla="*/ 11688 h 2906"/>
                                <a:gd name="T8" fmla="+- 0 10583 1657"/>
                                <a:gd name="T9" fmla="*/ T8 w 8926"/>
                                <a:gd name="T10" fmla="+- 0 14594 11688"/>
                                <a:gd name="T11" fmla="*/ 14594 h 2906"/>
                                <a:gd name="T12" fmla="+- 0 1657 1657"/>
                                <a:gd name="T13" fmla="*/ T12 w 8926"/>
                                <a:gd name="T14" fmla="+- 0 14594 11688"/>
                                <a:gd name="T15" fmla="*/ 14594 h 2906"/>
                                <a:gd name="T16" fmla="+- 0 1657 1657"/>
                                <a:gd name="T17" fmla="*/ T16 w 8926"/>
                                <a:gd name="T18" fmla="+- 0 11688 11688"/>
                                <a:gd name="T19" fmla="*/ 11688 h 2906"/>
                              </a:gdLst>
                              <a:ahLst/>
                              <a:cxnLst>
                                <a:cxn ang="0">
                                  <a:pos x="T1" y="T3"/>
                                </a:cxn>
                                <a:cxn ang="0">
                                  <a:pos x="T5" y="T7"/>
                                </a:cxn>
                                <a:cxn ang="0">
                                  <a:pos x="T9" y="T11"/>
                                </a:cxn>
                                <a:cxn ang="0">
                                  <a:pos x="T13" y="T15"/>
                                </a:cxn>
                                <a:cxn ang="0">
                                  <a:pos x="T17" y="T19"/>
                                </a:cxn>
                              </a:cxnLst>
                              <a:rect l="0" t="0" r="r" b="b"/>
                              <a:pathLst>
                                <a:path w="8926" h="2906">
                                  <a:moveTo>
                                    <a:pt x="0" y="0"/>
                                  </a:moveTo>
                                  <a:lnTo>
                                    <a:pt x="8926" y="0"/>
                                  </a:lnTo>
                                  <a:lnTo>
                                    <a:pt x="8926" y="2906"/>
                                  </a:lnTo>
                                  <a:lnTo>
                                    <a:pt x="0" y="290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31" y="10461"/>
                              <a:ext cx="8925" cy="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5027C516" id="Group 11" o:spid="_x0000_s1026" style="position:absolute;margin-left:-703.1pt;margin-top:-91.4pt;width:612pt;height:11in;z-index:-251649024;mso-position-horizontal-relative:page;mso-position-vertical-relative:page" coordsize="1224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">
                <v:shape id="Picture 33" o:spid="_x0000_s1027" type="#_x0000_t75" style="position:absolute;width:12240;height:15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">
                  <v:imagedata r:id="rId14" o:title=""/>
                </v:shape>
                <v:group id="Group 30" o:spid="_x0000_s1028" style="position:absolute;left:931;top:10461;width:9652;height:4133" coordorigin="931,10461" coordsize="9652,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32" o:spid="_x0000_s1029" style="position:absolute;left:1657;top:11688;width:8926;height:2906;visibility:visible;mso-wrap-style:square;v-text-anchor:top" coordsize="8926,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" path="m,l8926,r,2906l,2906,,xe" stroked="f">
                    <v:path arrowok="t" o:connecttype="custom" o:connectlocs="0,11688;8926,11688;8926,14594;0,14594;0,11688" o:connectangles="0,0,0,0,0"/>
                  </v:shape>
                  <v:shape id="Picture 31" o:spid="_x0000_s1030" type="#_x0000_t75" style="position:absolute;left:931;top:10461;width:8925;height:2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">
                    <v:imagedata r:id="rId15" o:title=""/>
                  </v:shape>
                </v:group>
                <w10:wrap anchorx="page" anchory="page"/>
              </v:group>
            </w:pict>
          </mc:Fallback>
        </mc:AlternateContent>
      </w:r>
    </w:p>
    <w:tbl>
      <w:tblPr>
        <w:tblW w:w="5121" w:type="pct"/>
        <w:jc w:val="center"/>
        <w:tblLook w:val="04A0" w:firstRow="1" w:lastRow="0" w:firstColumn="1" w:lastColumn="0" w:noHBand="0" w:noVBand="1"/>
      </w:tblPr>
      <w:tblGrid>
        <w:gridCol w:w="2011"/>
        <w:gridCol w:w="1278"/>
        <w:gridCol w:w="1122"/>
        <w:gridCol w:w="1950"/>
        <w:gridCol w:w="2089"/>
        <w:gridCol w:w="1126"/>
      </w:tblGrid>
      <w:tr w:rsidR="00452E6C" w:rsidRPr="00A571D9" w14:paraId="33C23ECB" w14:textId="77777777" w:rsidTr="008A1557">
        <w:trPr>
          <w:trHeight w:val="170"/>
          <w:jc w:val="center"/>
        </w:trPr>
        <w:tc>
          <w:tcPr>
            <w:tcW w:w="5000" w:type="pct"/>
            <w:gridSpan w:val="6"/>
            <w:tcBorders>
              <w:top w:val="single" w:sz="4" w:space="0" w:color="auto"/>
              <w:left w:val="single" w:sz="4" w:space="0" w:color="auto"/>
              <w:bottom w:val="single" w:sz="4" w:space="0" w:color="auto"/>
              <w:right w:val="single" w:sz="4" w:space="0" w:color="000000"/>
            </w:tcBorders>
            <w:shd w:val="clear" w:color="auto" w:fill="FDE9D9" w:themeFill="accent6" w:themeFillTint="33"/>
            <w:vAlign w:val="center"/>
          </w:tcPr>
          <w:p w14:paraId="1DF74FEF" w14:textId="1DDA8CCB" w:rsidR="00452E6C" w:rsidRPr="00A571D9" w:rsidRDefault="00500D65" w:rsidP="008A1557">
            <w:pPr>
              <w:spacing w:after="0" w:line="240" w:lineRule="auto"/>
              <w:jc w:val="center"/>
              <w:rPr>
                <w:rFonts w:ascii="Times New Roman" w:eastAsia="Times New Roman" w:hAnsi="Times New Roman" w:cs="Times New Roman"/>
                <w:b/>
                <w:bCs/>
                <w:iCs/>
                <w:color w:val="000000"/>
                <w:sz w:val="18"/>
                <w:szCs w:val="18"/>
              </w:rPr>
            </w:pPr>
            <w:r w:rsidRPr="00F21907">
              <w:rPr>
                <w:rFonts w:ascii="Times New Roman" w:eastAsia="Times New Roman" w:hAnsi="Times New Roman" w:cs="Times New Roman"/>
                <w:b/>
                <w:bCs/>
                <w:color w:val="000000"/>
                <w:sz w:val="18"/>
                <w:szCs w:val="18"/>
              </w:rPr>
              <w:t>Placement Date (</w:t>
            </w:r>
            <w:r>
              <w:rPr>
                <w:rFonts w:ascii="Times New Roman" w:eastAsia="Times New Roman" w:hAnsi="Times New Roman" w:cs="Times New Roman"/>
                <w:b/>
                <w:bCs/>
                <w:color w:val="000000"/>
                <w:sz w:val="18"/>
                <w:szCs w:val="18"/>
              </w:rPr>
              <w:t>10/01/2018-09/30/2019</w:t>
            </w:r>
            <w:r w:rsidRPr="00F21907">
              <w:rPr>
                <w:rFonts w:ascii="Times New Roman" w:eastAsia="Times New Roman" w:hAnsi="Times New Roman" w:cs="Times New Roman"/>
                <w:b/>
                <w:bCs/>
                <w:color w:val="000000"/>
                <w:sz w:val="18"/>
                <w:szCs w:val="18"/>
              </w:rPr>
              <w:t>) Retention Date (</w:t>
            </w:r>
            <w:r>
              <w:rPr>
                <w:rFonts w:ascii="Times New Roman" w:eastAsia="Times New Roman" w:hAnsi="Times New Roman" w:cs="Times New Roman"/>
                <w:b/>
                <w:bCs/>
                <w:color w:val="000000"/>
                <w:sz w:val="18"/>
                <w:szCs w:val="18"/>
              </w:rPr>
              <w:t>04/01/2019-03/31/2020</w:t>
            </w:r>
            <w:r w:rsidRPr="00F21907">
              <w:rPr>
                <w:rFonts w:ascii="Times New Roman" w:eastAsia="Times New Roman" w:hAnsi="Times New Roman" w:cs="Times New Roman"/>
                <w:b/>
                <w:bCs/>
                <w:color w:val="000000"/>
                <w:sz w:val="18"/>
                <w:szCs w:val="18"/>
              </w:rPr>
              <w:t>)</w:t>
            </w:r>
          </w:p>
        </w:tc>
      </w:tr>
      <w:tr w:rsidR="00452E6C" w:rsidRPr="00A571D9" w14:paraId="540DD5EF" w14:textId="77777777" w:rsidTr="00E178BD">
        <w:trPr>
          <w:trHeight w:val="287"/>
          <w:jc w:val="center"/>
        </w:trPr>
        <w:tc>
          <w:tcPr>
            <w:tcW w:w="2304" w:type="pct"/>
            <w:gridSpan w:val="3"/>
            <w:tcBorders>
              <w:top w:val="single" w:sz="4" w:space="0" w:color="auto"/>
              <w:left w:val="single" w:sz="4" w:space="0" w:color="auto"/>
              <w:bottom w:val="single" w:sz="4" w:space="0" w:color="auto"/>
              <w:right w:val="single" w:sz="4" w:space="0" w:color="000000"/>
            </w:tcBorders>
            <w:shd w:val="clear" w:color="000000" w:fill="D9E1F2"/>
            <w:vAlign w:val="center"/>
            <w:hideMark/>
          </w:tcPr>
          <w:p w14:paraId="3DEFC9B6" w14:textId="77777777" w:rsidR="00452E6C" w:rsidRPr="00A571D9" w:rsidRDefault="00452E6C" w:rsidP="008A1557">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 xml:space="preserve">Placement within Six Months (6) of completion </w:t>
            </w:r>
          </w:p>
        </w:tc>
        <w:tc>
          <w:tcPr>
            <w:tcW w:w="1018" w:type="pct"/>
            <w:vMerge w:val="restart"/>
            <w:tcBorders>
              <w:top w:val="single" w:sz="4" w:space="0" w:color="auto"/>
              <w:left w:val="single" w:sz="4" w:space="0" w:color="auto"/>
              <w:bottom w:val="single" w:sz="4" w:space="0" w:color="000000"/>
              <w:right w:val="single" w:sz="4" w:space="0" w:color="000000"/>
            </w:tcBorders>
            <w:shd w:val="clear" w:color="000000" w:fill="D9E1F2"/>
            <w:vAlign w:val="center"/>
            <w:hideMark/>
          </w:tcPr>
          <w:p w14:paraId="331A2E66" w14:textId="77777777" w:rsidR="00452E6C" w:rsidRPr="00A571D9" w:rsidRDefault="00452E6C" w:rsidP="008A1557">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Average Waged Earned</w:t>
            </w:r>
          </w:p>
          <w:p w14:paraId="0E72CC62" w14:textId="77777777" w:rsidR="00452E6C" w:rsidRPr="00A571D9" w:rsidRDefault="00452E6C" w:rsidP="008A1557">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 xml:space="preserve">(Hourly) </w:t>
            </w:r>
          </w:p>
        </w:tc>
        <w:tc>
          <w:tcPr>
            <w:tcW w:w="1678" w:type="pct"/>
            <w:gridSpan w:val="2"/>
            <w:tcBorders>
              <w:top w:val="single" w:sz="4" w:space="0" w:color="auto"/>
              <w:left w:val="nil"/>
              <w:bottom w:val="single" w:sz="4" w:space="0" w:color="auto"/>
              <w:right w:val="single" w:sz="4" w:space="0" w:color="000000"/>
            </w:tcBorders>
            <w:shd w:val="clear" w:color="000000" w:fill="D9E1F2"/>
            <w:vAlign w:val="center"/>
            <w:hideMark/>
          </w:tcPr>
          <w:p w14:paraId="65179075" w14:textId="77777777" w:rsidR="00452E6C" w:rsidRPr="00A571D9" w:rsidRDefault="00452E6C" w:rsidP="008A1557">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Retained Employment Six (6) Months after Placement Date</w:t>
            </w:r>
          </w:p>
        </w:tc>
      </w:tr>
      <w:tr w:rsidR="00452E6C" w:rsidRPr="00A571D9" w14:paraId="5FBBA4E1" w14:textId="77777777" w:rsidTr="00E178BD">
        <w:trPr>
          <w:trHeight w:val="300"/>
          <w:jc w:val="center"/>
        </w:trPr>
        <w:tc>
          <w:tcPr>
            <w:tcW w:w="1050" w:type="pct"/>
            <w:tcBorders>
              <w:top w:val="nil"/>
              <w:left w:val="single" w:sz="4" w:space="0" w:color="auto"/>
              <w:bottom w:val="single" w:sz="4" w:space="0" w:color="auto"/>
              <w:right w:val="single" w:sz="4" w:space="0" w:color="auto"/>
            </w:tcBorders>
            <w:shd w:val="clear" w:color="000000" w:fill="D9E1F2"/>
            <w:noWrap/>
            <w:vAlign w:val="bottom"/>
            <w:hideMark/>
          </w:tcPr>
          <w:p w14:paraId="31D50E36" w14:textId="724077F0" w:rsidR="00452E6C" w:rsidRPr="00A571D9" w:rsidRDefault="00452E6C" w:rsidP="00A869F3">
            <w:pPr>
              <w:spacing w:after="0" w:line="240" w:lineRule="auto"/>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 Graduates</w:t>
            </w:r>
            <w:r w:rsidR="00A869F3">
              <w:rPr>
                <w:rFonts w:ascii="Times New Roman" w:eastAsia="Times New Roman" w:hAnsi="Times New Roman" w:cs="Times New Roman"/>
                <w:b/>
                <w:bCs/>
                <w:color w:val="000000"/>
                <w:sz w:val="18"/>
                <w:szCs w:val="18"/>
              </w:rPr>
              <w:t>/Completers</w:t>
            </w:r>
            <w:r>
              <w:rPr>
                <w:rFonts w:ascii="Times New Roman" w:eastAsia="Times New Roman" w:hAnsi="Times New Roman" w:cs="Times New Roman"/>
                <w:b/>
                <w:bCs/>
                <w:color w:val="000000"/>
                <w:sz w:val="18"/>
                <w:szCs w:val="18"/>
              </w:rPr>
              <w:t xml:space="preserve"> </w:t>
            </w:r>
          </w:p>
        </w:tc>
        <w:tc>
          <w:tcPr>
            <w:tcW w:w="668" w:type="pct"/>
            <w:tcBorders>
              <w:top w:val="nil"/>
              <w:left w:val="single" w:sz="4" w:space="0" w:color="auto"/>
              <w:bottom w:val="single" w:sz="4" w:space="0" w:color="auto"/>
              <w:right w:val="single" w:sz="4" w:space="0" w:color="auto"/>
            </w:tcBorders>
            <w:shd w:val="clear" w:color="000000" w:fill="D9E1F2"/>
            <w:vAlign w:val="bottom"/>
          </w:tcPr>
          <w:p w14:paraId="558F0608" w14:textId="77777777" w:rsidR="00452E6C" w:rsidRPr="00A571D9" w:rsidRDefault="00452E6C" w:rsidP="008A1557">
            <w:pPr>
              <w:spacing w:after="0" w:line="240" w:lineRule="auto"/>
              <w:jc w:val="center"/>
              <w:rPr>
                <w:rFonts w:ascii="Times New Roman" w:eastAsia="Times New Roman" w:hAnsi="Times New Roman" w:cs="Times New Roman"/>
                <w:b/>
                <w:bCs/>
                <w:color w:val="000000"/>
                <w:sz w:val="18"/>
                <w:szCs w:val="18"/>
              </w:rPr>
            </w:pPr>
            <w:r w:rsidRPr="00A571D9">
              <w:rPr>
                <w:rFonts w:ascii="Times New Roman" w:eastAsia="Times New Roman" w:hAnsi="Times New Roman" w:cs="Times New Roman"/>
                <w:b/>
                <w:bCs/>
                <w:color w:val="000000"/>
                <w:sz w:val="18"/>
                <w:szCs w:val="18"/>
              </w:rPr>
              <w:t>Number</w:t>
            </w:r>
          </w:p>
        </w:tc>
        <w:tc>
          <w:tcPr>
            <w:tcW w:w="585" w:type="pct"/>
            <w:tcBorders>
              <w:top w:val="nil"/>
              <w:left w:val="nil"/>
              <w:bottom w:val="single" w:sz="4" w:space="0" w:color="auto"/>
              <w:right w:val="single" w:sz="4" w:space="0" w:color="auto"/>
            </w:tcBorders>
            <w:shd w:val="clear" w:color="000000" w:fill="D9E1F2"/>
            <w:noWrap/>
            <w:vAlign w:val="bottom"/>
            <w:hideMark/>
          </w:tcPr>
          <w:p w14:paraId="6AE747A1" w14:textId="77777777" w:rsidR="00452E6C" w:rsidRPr="00A571D9" w:rsidRDefault="00452E6C" w:rsidP="008A1557">
            <w:pPr>
              <w:spacing w:after="0" w:line="240" w:lineRule="auto"/>
              <w:rPr>
                <w:rFonts w:ascii="Times New Roman" w:eastAsia="Times New Roman" w:hAnsi="Times New Roman" w:cs="Times New Roman"/>
                <w:b/>
                <w:bCs/>
                <w:color w:val="000000"/>
                <w:sz w:val="18"/>
                <w:szCs w:val="18"/>
              </w:rPr>
            </w:pPr>
            <w:r w:rsidRPr="00A571D9">
              <w:rPr>
                <w:rFonts w:ascii="Times New Roman" w:eastAsia="Times New Roman" w:hAnsi="Times New Roman" w:cs="Times New Roman"/>
                <w:b/>
                <w:bCs/>
                <w:color w:val="000000"/>
                <w:sz w:val="18"/>
                <w:szCs w:val="18"/>
              </w:rPr>
              <w:t>Percentage</w:t>
            </w:r>
          </w:p>
        </w:tc>
        <w:tc>
          <w:tcPr>
            <w:tcW w:w="1018" w:type="pct"/>
            <w:vMerge/>
            <w:tcBorders>
              <w:top w:val="nil"/>
              <w:left w:val="nil"/>
              <w:bottom w:val="single" w:sz="4" w:space="0" w:color="auto"/>
              <w:right w:val="single" w:sz="4" w:space="0" w:color="auto"/>
            </w:tcBorders>
            <w:vAlign w:val="center"/>
            <w:hideMark/>
          </w:tcPr>
          <w:p w14:paraId="45B3ECD1" w14:textId="77777777" w:rsidR="00452E6C" w:rsidRPr="00A571D9" w:rsidRDefault="00452E6C" w:rsidP="008A1557">
            <w:pPr>
              <w:spacing w:after="0" w:line="240" w:lineRule="auto"/>
              <w:rPr>
                <w:rFonts w:ascii="Times New Roman" w:eastAsia="Times New Roman" w:hAnsi="Times New Roman" w:cs="Times New Roman"/>
                <w:b/>
                <w:bCs/>
                <w:i/>
                <w:iCs/>
                <w:color w:val="000000"/>
                <w:sz w:val="18"/>
                <w:szCs w:val="18"/>
              </w:rPr>
            </w:pPr>
          </w:p>
        </w:tc>
        <w:tc>
          <w:tcPr>
            <w:tcW w:w="1091" w:type="pct"/>
            <w:tcBorders>
              <w:top w:val="nil"/>
              <w:left w:val="nil"/>
              <w:bottom w:val="single" w:sz="4" w:space="0" w:color="auto"/>
              <w:right w:val="single" w:sz="4" w:space="0" w:color="auto"/>
            </w:tcBorders>
            <w:shd w:val="clear" w:color="000000" w:fill="D9E1F2"/>
            <w:noWrap/>
            <w:vAlign w:val="bottom"/>
            <w:hideMark/>
          </w:tcPr>
          <w:p w14:paraId="2290D52F" w14:textId="77777777" w:rsidR="00452E6C" w:rsidRPr="00A571D9" w:rsidRDefault="00452E6C" w:rsidP="008A1557">
            <w:pPr>
              <w:spacing w:after="0" w:line="240" w:lineRule="auto"/>
              <w:jc w:val="center"/>
              <w:rPr>
                <w:rFonts w:ascii="Times New Roman" w:eastAsia="Times New Roman" w:hAnsi="Times New Roman" w:cs="Times New Roman"/>
                <w:b/>
                <w:bCs/>
                <w:color w:val="000000"/>
                <w:sz w:val="18"/>
                <w:szCs w:val="18"/>
              </w:rPr>
            </w:pPr>
            <w:r w:rsidRPr="00A571D9">
              <w:rPr>
                <w:rFonts w:ascii="Times New Roman" w:eastAsia="Times New Roman" w:hAnsi="Times New Roman" w:cs="Times New Roman"/>
                <w:b/>
                <w:bCs/>
                <w:color w:val="000000"/>
                <w:sz w:val="18"/>
                <w:szCs w:val="18"/>
              </w:rPr>
              <w:t>Number</w:t>
            </w:r>
          </w:p>
        </w:tc>
        <w:tc>
          <w:tcPr>
            <w:tcW w:w="587" w:type="pct"/>
            <w:tcBorders>
              <w:top w:val="nil"/>
              <w:left w:val="nil"/>
              <w:bottom w:val="single" w:sz="4" w:space="0" w:color="auto"/>
              <w:right w:val="single" w:sz="4" w:space="0" w:color="auto"/>
            </w:tcBorders>
            <w:shd w:val="clear" w:color="000000" w:fill="D9E1F2"/>
            <w:noWrap/>
            <w:vAlign w:val="bottom"/>
            <w:hideMark/>
          </w:tcPr>
          <w:p w14:paraId="294F3BF3" w14:textId="77777777" w:rsidR="00452E6C" w:rsidRPr="00A571D9" w:rsidRDefault="00452E6C" w:rsidP="008A1557">
            <w:pPr>
              <w:spacing w:after="0" w:line="240" w:lineRule="auto"/>
              <w:rPr>
                <w:rFonts w:ascii="Times New Roman" w:eastAsia="Times New Roman" w:hAnsi="Times New Roman" w:cs="Times New Roman"/>
                <w:b/>
                <w:bCs/>
                <w:color w:val="000000"/>
                <w:sz w:val="18"/>
                <w:szCs w:val="18"/>
              </w:rPr>
            </w:pPr>
            <w:r w:rsidRPr="00A571D9">
              <w:rPr>
                <w:rFonts w:ascii="Times New Roman" w:eastAsia="Times New Roman" w:hAnsi="Times New Roman" w:cs="Times New Roman"/>
                <w:b/>
                <w:bCs/>
                <w:color w:val="000000"/>
                <w:sz w:val="18"/>
                <w:szCs w:val="18"/>
              </w:rPr>
              <w:t>Percentage</w:t>
            </w:r>
          </w:p>
        </w:tc>
      </w:tr>
      <w:tr w:rsidR="00452E6C" w:rsidRPr="00A571D9" w14:paraId="3CD8D3EC" w14:textId="77777777" w:rsidTr="00E178BD">
        <w:trPr>
          <w:trHeight w:val="278"/>
          <w:jc w:val="center"/>
        </w:trPr>
        <w:tc>
          <w:tcPr>
            <w:tcW w:w="1050" w:type="pct"/>
            <w:tcBorders>
              <w:top w:val="nil"/>
              <w:left w:val="single" w:sz="4" w:space="0" w:color="auto"/>
              <w:bottom w:val="single" w:sz="4" w:space="0" w:color="auto"/>
              <w:right w:val="single" w:sz="4" w:space="0" w:color="auto"/>
            </w:tcBorders>
            <w:shd w:val="clear" w:color="auto" w:fill="auto"/>
            <w:noWrap/>
            <w:vAlign w:val="bottom"/>
            <w:hideMark/>
          </w:tcPr>
          <w:p w14:paraId="3CB13025" w14:textId="16A4895E" w:rsidR="00452E6C" w:rsidRPr="00A571D9" w:rsidRDefault="00617909" w:rsidP="008A155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c>
          <w:tcPr>
            <w:tcW w:w="668" w:type="pct"/>
            <w:tcBorders>
              <w:top w:val="nil"/>
              <w:left w:val="single" w:sz="4" w:space="0" w:color="auto"/>
              <w:bottom w:val="single" w:sz="4" w:space="0" w:color="auto"/>
              <w:right w:val="single" w:sz="4" w:space="0" w:color="auto"/>
            </w:tcBorders>
            <w:shd w:val="clear" w:color="auto" w:fill="auto"/>
            <w:vAlign w:val="bottom"/>
          </w:tcPr>
          <w:p w14:paraId="7490BE33" w14:textId="4F836D39" w:rsidR="00452E6C" w:rsidRPr="00A571D9" w:rsidRDefault="00617909" w:rsidP="008A155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w:t>
            </w:r>
          </w:p>
        </w:tc>
        <w:tc>
          <w:tcPr>
            <w:tcW w:w="585" w:type="pct"/>
            <w:tcBorders>
              <w:top w:val="nil"/>
              <w:left w:val="nil"/>
              <w:bottom w:val="single" w:sz="4" w:space="0" w:color="auto"/>
              <w:right w:val="single" w:sz="4" w:space="0" w:color="auto"/>
            </w:tcBorders>
            <w:shd w:val="clear" w:color="auto" w:fill="auto"/>
            <w:noWrap/>
            <w:vAlign w:val="bottom"/>
            <w:hideMark/>
          </w:tcPr>
          <w:p w14:paraId="6FDDA4A8" w14:textId="2029503D" w:rsidR="00452E6C" w:rsidRPr="00A571D9" w:rsidRDefault="00617909" w:rsidP="008A155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71</w:t>
            </w:r>
            <w:r w:rsidR="00452E6C" w:rsidRPr="00A571D9">
              <w:rPr>
                <w:rFonts w:ascii="Times New Roman" w:eastAsia="Times New Roman" w:hAnsi="Times New Roman" w:cs="Times New Roman"/>
                <w:color w:val="000000"/>
                <w:sz w:val="18"/>
                <w:szCs w:val="18"/>
              </w:rPr>
              <w:t>%</w:t>
            </w:r>
          </w:p>
        </w:tc>
        <w:tc>
          <w:tcPr>
            <w:tcW w:w="1018" w:type="pct"/>
            <w:tcBorders>
              <w:top w:val="single" w:sz="4" w:space="0" w:color="auto"/>
              <w:left w:val="nil"/>
              <w:bottom w:val="single" w:sz="4" w:space="0" w:color="auto"/>
              <w:right w:val="single" w:sz="4" w:space="0" w:color="000000"/>
            </w:tcBorders>
            <w:shd w:val="clear" w:color="auto" w:fill="auto"/>
            <w:noWrap/>
            <w:vAlign w:val="bottom"/>
            <w:hideMark/>
          </w:tcPr>
          <w:p w14:paraId="2502C43C" w14:textId="24DC851B" w:rsidR="00452E6C" w:rsidRPr="00A571D9" w:rsidRDefault="00A9531D" w:rsidP="008A1557">
            <w:pPr>
              <w:spacing w:after="0" w:line="240" w:lineRule="auto"/>
              <w:jc w:val="center"/>
              <w:rPr>
                <w:rFonts w:ascii="Times New Roman" w:eastAsia="Times New Roman" w:hAnsi="Times New Roman" w:cs="Times New Roman"/>
                <w:color w:val="000000"/>
                <w:sz w:val="18"/>
                <w:szCs w:val="18"/>
              </w:rPr>
            </w:pPr>
            <w:commentRangeStart w:id="635"/>
            <w:r>
              <w:rPr>
                <w:rFonts w:ascii="Times New Roman" w:eastAsia="Times New Roman" w:hAnsi="Times New Roman" w:cs="Times New Roman"/>
                <w:color w:val="000000"/>
                <w:sz w:val="18"/>
                <w:szCs w:val="18"/>
              </w:rPr>
              <w:t>Data Not Available</w:t>
            </w:r>
            <w:r w:rsidR="00617909">
              <w:rPr>
                <w:rFonts w:ascii="Times New Roman" w:eastAsia="Times New Roman" w:hAnsi="Times New Roman" w:cs="Times New Roman"/>
                <w:color w:val="000000"/>
                <w:sz w:val="18"/>
                <w:szCs w:val="18"/>
              </w:rPr>
              <w:t xml:space="preserve"> </w:t>
            </w:r>
            <w:commentRangeEnd w:id="635"/>
            <w:r w:rsidR="00CA2CFB">
              <w:rPr>
                <w:rStyle w:val="CommentReference"/>
              </w:rPr>
              <w:commentReference w:id="635"/>
            </w:r>
          </w:p>
        </w:tc>
        <w:tc>
          <w:tcPr>
            <w:tcW w:w="1091" w:type="pct"/>
            <w:tcBorders>
              <w:top w:val="nil"/>
              <w:left w:val="nil"/>
              <w:bottom w:val="single" w:sz="4" w:space="0" w:color="auto"/>
              <w:right w:val="single" w:sz="4" w:space="0" w:color="auto"/>
            </w:tcBorders>
            <w:shd w:val="clear" w:color="auto" w:fill="auto"/>
            <w:noWrap/>
            <w:vAlign w:val="bottom"/>
            <w:hideMark/>
          </w:tcPr>
          <w:p w14:paraId="762EE75E" w14:textId="59D95EB0" w:rsidR="00452E6C" w:rsidRPr="00A571D9" w:rsidRDefault="00F96833" w:rsidP="008A155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Less </w:t>
            </w:r>
            <w:r w:rsidR="009936BD">
              <w:rPr>
                <w:rFonts w:ascii="Times New Roman" w:eastAsia="Times New Roman" w:hAnsi="Times New Roman" w:cs="Times New Roman"/>
                <w:color w:val="000000"/>
                <w:sz w:val="18"/>
                <w:szCs w:val="18"/>
              </w:rPr>
              <w:t>than 10</w:t>
            </w:r>
          </w:p>
        </w:tc>
        <w:tc>
          <w:tcPr>
            <w:tcW w:w="587" w:type="pct"/>
            <w:tcBorders>
              <w:top w:val="nil"/>
              <w:left w:val="nil"/>
              <w:bottom w:val="single" w:sz="4" w:space="0" w:color="auto"/>
              <w:right w:val="single" w:sz="4" w:space="0" w:color="auto"/>
            </w:tcBorders>
            <w:shd w:val="clear" w:color="auto" w:fill="auto"/>
            <w:noWrap/>
            <w:vAlign w:val="bottom"/>
            <w:hideMark/>
          </w:tcPr>
          <w:p w14:paraId="006EFC7C" w14:textId="0C8A6526" w:rsidR="00452E6C" w:rsidRPr="00A571D9" w:rsidRDefault="000A62D5" w:rsidP="008A155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r w:rsidR="00452E6C" w:rsidRPr="00A571D9">
              <w:rPr>
                <w:rFonts w:ascii="Times New Roman" w:eastAsia="Times New Roman" w:hAnsi="Times New Roman" w:cs="Times New Roman"/>
                <w:color w:val="000000"/>
                <w:sz w:val="18"/>
                <w:szCs w:val="18"/>
              </w:rPr>
              <w:t xml:space="preserve"> </w:t>
            </w:r>
          </w:p>
        </w:tc>
      </w:tr>
    </w:tbl>
    <w:p w14:paraId="6D1F374C" w14:textId="6C4F4CA9" w:rsidR="00452E6C" w:rsidRPr="0068620B" w:rsidRDefault="00E178BD" w:rsidP="00E178BD">
      <w:pPr>
        <w:rPr>
          <w:rFonts w:ascii="Times New Roman" w:hAnsi="Times New Roman" w:cs="Times New Roman"/>
          <w:sz w:val="16"/>
          <w:szCs w:val="16"/>
        </w:rPr>
      </w:pPr>
      <w:r w:rsidRPr="003109D9">
        <w:rPr>
          <w:rFonts w:ascii="Times New Roman" w:hAnsi="Times New Roman" w:cs="Times New Roman"/>
          <w:sz w:val="16"/>
          <w:szCs w:val="16"/>
        </w:rPr>
        <w:t xml:space="preserve">Source: </w:t>
      </w:r>
      <w:commentRangeStart w:id="636"/>
      <w:r>
        <w:rPr>
          <w:rFonts w:ascii="Times New Roman" w:hAnsi="Times New Roman" w:cs="Times New Roman"/>
          <w:sz w:val="16"/>
          <w:szCs w:val="16"/>
        </w:rPr>
        <w:t>Pre- Apprenticeship</w:t>
      </w:r>
      <w:del w:id="637" w:author="Falcone, Christopher (DOES)" w:date="2021-07-15T15:25:00Z">
        <w:r w:rsidDel="00AD6BB4">
          <w:rPr>
            <w:rFonts w:ascii="Times New Roman" w:hAnsi="Times New Roman" w:cs="Times New Roman"/>
            <w:sz w:val="16"/>
            <w:szCs w:val="16"/>
          </w:rPr>
          <w:delText xml:space="preserve"> </w:delText>
        </w:r>
        <w:commentRangeEnd w:id="636"/>
        <w:r w:rsidR="00AD6BB4" w:rsidDel="00AD6BB4">
          <w:rPr>
            <w:rStyle w:val="CommentReference"/>
          </w:rPr>
          <w:commentReference w:id="636"/>
        </w:r>
        <w:r w:rsidDel="00AD6BB4">
          <w:rPr>
            <w:rFonts w:ascii="Times New Roman" w:hAnsi="Times New Roman" w:cs="Times New Roman"/>
            <w:sz w:val="16"/>
            <w:szCs w:val="16"/>
          </w:rPr>
          <w:delText>*</w:delText>
        </w:r>
      </w:del>
      <w:ins w:id="638" w:author="Falcone, Christopher (DOES)" w:date="2021-07-15T15:25:00Z">
        <w:r w:rsidR="00AD6BB4">
          <w:rPr>
            <w:rStyle w:val="CommentReference"/>
          </w:rPr>
          <w:t xml:space="preserve">. </w:t>
        </w:r>
      </w:ins>
      <w:del w:id="639" w:author="Falcone, Christopher (DOES)" w:date="2021-07-15T15:25:00Z">
        <w:r w:rsidDel="00AD6BB4">
          <w:rPr>
            <w:rFonts w:ascii="Times New Roman" w:hAnsi="Times New Roman" w:cs="Times New Roman"/>
            <w:sz w:val="16"/>
            <w:szCs w:val="16"/>
          </w:rPr>
          <w:delText>*</w:delText>
        </w:r>
      </w:del>
      <w:commentRangeStart w:id="640"/>
      <w:r>
        <w:rPr>
          <w:rFonts w:ascii="Times New Roman" w:hAnsi="Times New Roman" w:cs="Times New Roman"/>
          <w:sz w:val="16"/>
          <w:szCs w:val="16"/>
        </w:rPr>
        <w:t>No Wage</w:t>
      </w:r>
      <w:r w:rsidR="0088137B">
        <w:rPr>
          <w:rFonts w:ascii="Times New Roman" w:hAnsi="Times New Roman" w:cs="Times New Roman"/>
          <w:sz w:val="16"/>
          <w:szCs w:val="16"/>
        </w:rPr>
        <w:t>s</w:t>
      </w:r>
      <w:r>
        <w:rPr>
          <w:rFonts w:ascii="Times New Roman" w:hAnsi="Times New Roman" w:cs="Times New Roman"/>
          <w:sz w:val="16"/>
          <w:szCs w:val="16"/>
        </w:rPr>
        <w:t xml:space="preserve"> Provided</w:t>
      </w:r>
      <w:commentRangeEnd w:id="640"/>
      <w:r w:rsidR="00AD6BB4">
        <w:rPr>
          <w:rStyle w:val="CommentReference"/>
        </w:rPr>
        <w:commentReference w:id="640"/>
      </w:r>
      <w:ins w:id="641" w:author="Falcone, Christopher (DOES)" w:date="2021-07-15T15:25:00Z">
        <w:r w:rsidR="00AD6BB4">
          <w:rPr>
            <w:rFonts w:ascii="Times New Roman" w:hAnsi="Times New Roman" w:cs="Times New Roman"/>
            <w:sz w:val="16"/>
            <w:szCs w:val="16"/>
          </w:rPr>
          <w:t>.</w:t>
        </w:r>
      </w:ins>
      <w:r>
        <w:rPr>
          <w:rFonts w:ascii="Times New Roman" w:hAnsi="Times New Roman" w:cs="Times New Roman"/>
          <w:sz w:val="16"/>
          <w:szCs w:val="16"/>
        </w:rPr>
        <w:t xml:space="preserve"> </w:t>
      </w:r>
      <w:r w:rsidR="0068620B">
        <w:rPr>
          <w:rFonts w:ascii="Times New Roman" w:hAnsi="Times New Roman" w:cs="Times New Roman"/>
          <w:sz w:val="16"/>
          <w:szCs w:val="16"/>
        </w:rPr>
        <w:t>The table adheres to the Data Suppression policy (DS)</w:t>
      </w:r>
      <w:ins w:id="642" w:author="Garrett, Tynekia (DOES)" w:date="2021-07-13T11:13:00Z">
        <w:r w:rsidR="004226BF">
          <w:rPr>
            <w:rFonts w:ascii="Times New Roman" w:hAnsi="Times New Roman" w:cs="Times New Roman"/>
            <w:sz w:val="16"/>
            <w:szCs w:val="16"/>
          </w:rPr>
          <w:t>.</w:t>
        </w:r>
      </w:ins>
      <w:r w:rsidR="0068620B">
        <w:rPr>
          <w:rFonts w:ascii="Times New Roman" w:hAnsi="Times New Roman" w:cs="Times New Roman"/>
          <w:sz w:val="16"/>
          <w:szCs w:val="16"/>
        </w:rPr>
        <w:t xml:space="preserve"> Definition of DS is provided in the terms and definition section at the end of the report </w:t>
      </w:r>
    </w:p>
    <w:p w14:paraId="55EDD1FD" w14:textId="77777777" w:rsidR="005479EE" w:rsidRDefault="0088137B" w:rsidP="005479EE">
      <w:pPr>
        <w:rPr>
          <w:rFonts w:ascii="Times New Roman" w:hAnsi="Times New Roman" w:cs="Times New Roman"/>
          <w:b/>
          <w:sz w:val="24"/>
          <w:szCs w:val="24"/>
        </w:rPr>
      </w:pPr>
      <w:r w:rsidRPr="005479EE">
        <w:rPr>
          <w:rFonts w:ascii="Times New Roman" w:hAnsi="Times New Roman" w:cs="Times New Roman"/>
          <w:b/>
          <w:sz w:val="24"/>
          <w:szCs w:val="24"/>
        </w:rPr>
        <w:t xml:space="preserve">Highlights and Accomplishments </w:t>
      </w:r>
    </w:p>
    <w:p w14:paraId="1136AE68" w14:textId="68C0A3E9" w:rsidR="00D72F99" w:rsidRDefault="00476F5B" w:rsidP="005479EE">
      <w:r w:rsidRPr="005479EE">
        <w:rPr>
          <w:rFonts w:ascii="Times New Roman" w:hAnsi="Times New Roman" w:cs="Times New Roman"/>
          <w:sz w:val="24"/>
          <w:szCs w:val="24"/>
        </w:rPr>
        <w:t xml:space="preserve">OAIT was awarded a tier 1 grant from </w:t>
      </w:r>
      <w:ins w:id="643" w:author="Falcone, Christopher (DOES)" w:date="2021-07-15T15:25:00Z">
        <w:r w:rsidR="00AD6BB4">
          <w:rPr>
            <w:rFonts w:ascii="Times New Roman" w:hAnsi="Times New Roman" w:cs="Times New Roman"/>
            <w:sz w:val="24"/>
            <w:szCs w:val="24"/>
          </w:rPr>
          <w:t>the U.S. Department of Labor</w:t>
        </w:r>
      </w:ins>
      <w:del w:id="644" w:author="Falcone, Christopher (DOES)" w:date="2021-07-15T15:25:00Z">
        <w:r w:rsidRPr="005479EE" w:rsidDel="00AD6BB4">
          <w:rPr>
            <w:rFonts w:ascii="Times New Roman" w:hAnsi="Times New Roman" w:cs="Times New Roman"/>
            <w:sz w:val="24"/>
            <w:szCs w:val="24"/>
          </w:rPr>
          <w:delText>DOL</w:delText>
        </w:r>
      </w:del>
      <w:r w:rsidRPr="005479EE">
        <w:rPr>
          <w:rFonts w:ascii="Times New Roman" w:hAnsi="Times New Roman" w:cs="Times New Roman"/>
          <w:sz w:val="24"/>
          <w:szCs w:val="24"/>
        </w:rPr>
        <w:t xml:space="preserve"> for Building State Capacity in an apprenticeship. OAIT hosted a series of four </w:t>
      </w:r>
      <w:del w:id="645" w:author="Falcone, Christopher (DOES)" w:date="2021-07-15T15:26:00Z">
        <w:r w:rsidRPr="005479EE" w:rsidDel="00AD6BB4">
          <w:rPr>
            <w:rFonts w:ascii="Times New Roman" w:hAnsi="Times New Roman" w:cs="Times New Roman"/>
            <w:sz w:val="24"/>
            <w:szCs w:val="24"/>
          </w:rPr>
          <w:delText>V</w:delText>
        </w:r>
      </w:del>
      <w:ins w:id="646" w:author="Falcone, Christopher (DOES)" w:date="2021-07-15T15:26:00Z">
        <w:r w:rsidR="00AD6BB4">
          <w:rPr>
            <w:rFonts w:ascii="Times New Roman" w:hAnsi="Times New Roman" w:cs="Times New Roman"/>
            <w:sz w:val="24"/>
            <w:szCs w:val="24"/>
          </w:rPr>
          <w:t>v</w:t>
        </w:r>
      </w:ins>
      <w:r w:rsidRPr="005479EE">
        <w:rPr>
          <w:rFonts w:ascii="Times New Roman" w:hAnsi="Times New Roman" w:cs="Times New Roman"/>
          <w:sz w:val="24"/>
          <w:szCs w:val="24"/>
        </w:rPr>
        <w:t xml:space="preserve">irtual </w:t>
      </w:r>
      <w:del w:id="647" w:author="Falcone, Christopher (DOES)" w:date="2021-07-15T15:26:00Z">
        <w:r w:rsidRPr="005479EE" w:rsidDel="00AD6BB4">
          <w:rPr>
            <w:rFonts w:ascii="Times New Roman" w:hAnsi="Times New Roman" w:cs="Times New Roman"/>
            <w:sz w:val="24"/>
            <w:szCs w:val="24"/>
          </w:rPr>
          <w:delText>H</w:delText>
        </w:r>
      </w:del>
      <w:ins w:id="648" w:author="Falcone, Christopher (DOES)" w:date="2021-07-15T15:26:00Z">
        <w:r w:rsidR="00AD6BB4">
          <w:rPr>
            <w:rFonts w:ascii="Times New Roman" w:hAnsi="Times New Roman" w:cs="Times New Roman"/>
            <w:sz w:val="24"/>
            <w:szCs w:val="24"/>
          </w:rPr>
          <w:t>h</w:t>
        </w:r>
      </w:ins>
      <w:r w:rsidRPr="005479EE">
        <w:rPr>
          <w:rFonts w:ascii="Times New Roman" w:hAnsi="Times New Roman" w:cs="Times New Roman"/>
          <w:sz w:val="24"/>
          <w:szCs w:val="24"/>
        </w:rPr>
        <w:t xml:space="preserve">iring </w:t>
      </w:r>
      <w:del w:id="649" w:author="Falcone, Christopher (DOES)" w:date="2021-07-15T15:26:00Z">
        <w:r w:rsidRPr="005479EE" w:rsidDel="00AD6BB4">
          <w:rPr>
            <w:rFonts w:ascii="Times New Roman" w:hAnsi="Times New Roman" w:cs="Times New Roman"/>
            <w:sz w:val="24"/>
            <w:szCs w:val="24"/>
          </w:rPr>
          <w:delText>F</w:delText>
        </w:r>
      </w:del>
      <w:ins w:id="650" w:author="Falcone, Christopher (DOES)" w:date="2021-07-15T15:26:00Z">
        <w:r w:rsidR="00AD6BB4">
          <w:rPr>
            <w:rFonts w:ascii="Times New Roman" w:hAnsi="Times New Roman" w:cs="Times New Roman"/>
            <w:sz w:val="24"/>
            <w:szCs w:val="24"/>
          </w:rPr>
          <w:t>f</w:t>
        </w:r>
      </w:ins>
      <w:r w:rsidRPr="005479EE">
        <w:rPr>
          <w:rFonts w:ascii="Times New Roman" w:hAnsi="Times New Roman" w:cs="Times New Roman"/>
          <w:sz w:val="24"/>
          <w:szCs w:val="24"/>
        </w:rPr>
        <w:t xml:space="preserve">airs throughout the spring and summer months, with over 70 District residents being provided the opportunity to have access to Apprenticeships.  This tiered alignment establishes new apprenticeship programs within the District government, prioritizes hiring D.C. public high school graduates for entry-level positions within the District government, and creates new partnerships between the </w:t>
      </w:r>
      <w:del w:id="651" w:author="Falcone, Christopher (DOES)" w:date="2021-07-15T15:27:00Z">
        <w:r w:rsidRPr="005479EE" w:rsidDel="00AD6BB4">
          <w:rPr>
            <w:rFonts w:ascii="Times New Roman" w:hAnsi="Times New Roman" w:cs="Times New Roman"/>
            <w:sz w:val="24"/>
            <w:szCs w:val="24"/>
          </w:rPr>
          <w:delText>Department of Human Resources (</w:delText>
        </w:r>
      </w:del>
      <w:r w:rsidRPr="005479EE">
        <w:rPr>
          <w:rFonts w:ascii="Times New Roman" w:hAnsi="Times New Roman" w:cs="Times New Roman"/>
          <w:sz w:val="24"/>
          <w:szCs w:val="24"/>
        </w:rPr>
        <w:t>DCHR</w:t>
      </w:r>
      <w:del w:id="652" w:author="Falcone, Christopher (DOES)" w:date="2021-07-15T15:27:00Z">
        <w:r w:rsidRPr="005479EE" w:rsidDel="00AD6BB4">
          <w:rPr>
            <w:rFonts w:ascii="Times New Roman" w:hAnsi="Times New Roman" w:cs="Times New Roman"/>
            <w:sz w:val="24"/>
            <w:szCs w:val="24"/>
          </w:rPr>
          <w:delText>)</w:delText>
        </w:r>
      </w:del>
      <w:del w:id="653" w:author="Garrett, Tynekia (DOES)" w:date="2021-07-13T11:14:00Z">
        <w:r w:rsidRPr="005479EE" w:rsidDel="00BF4C9E">
          <w:rPr>
            <w:rFonts w:ascii="Times New Roman" w:hAnsi="Times New Roman" w:cs="Times New Roman"/>
            <w:sz w:val="24"/>
            <w:szCs w:val="24"/>
          </w:rPr>
          <w:delText xml:space="preserve"> and</w:delText>
        </w:r>
      </w:del>
      <w:r w:rsidRPr="005479EE">
        <w:rPr>
          <w:rFonts w:ascii="Times New Roman" w:hAnsi="Times New Roman" w:cs="Times New Roman"/>
          <w:sz w:val="24"/>
          <w:szCs w:val="24"/>
        </w:rPr>
        <w:t xml:space="preserve"> school</w:t>
      </w:r>
      <w:ins w:id="654" w:author="Garrett, Tynekia (DOES)" w:date="2021-07-13T11:15:00Z">
        <w:r w:rsidR="00BF4C9E">
          <w:rPr>
            <w:rFonts w:ascii="Times New Roman" w:hAnsi="Times New Roman" w:cs="Times New Roman"/>
            <w:sz w:val="24"/>
            <w:szCs w:val="24"/>
          </w:rPr>
          <w:t>s</w:t>
        </w:r>
      </w:ins>
      <w:r w:rsidRPr="005479EE">
        <w:rPr>
          <w:rFonts w:ascii="Times New Roman" w:hAnsi="Times New Roman" w:cs="Times New Roman"/>
          <w:sz w:val="24"/>
          <w:szCs w:val="24"/>
        </w:rPr>
        <w:t xml:space="preserve"> and organizations </w:t>
      </w:r>
      <w:del w:id="655" w:author="Garrett, Tynekia (DOES)" w:date="2021-07-13T11:21:00Z">
        <w:r w:rsidRPr="005479EE" w:rsidDel="00324AED">
          <w:rPr>
            <w:rFonts w:ascii="Times New Roman" w:hAnsi="Times New Roman" w:cs="Times New Roman"/>
            <w:sz w:val="24"/>
            <w:szCs w:val="24"/>
          </w:rPr>
          <w:delText xml:space="preserve">preparing </w:delText>
        </w:r>
      </w:del>
      <w:r w:rsidRPr="005479EE">
        <w:rPr>
          <w:rFonts w:ascii="Times New Roman" w:hAnsi="Times New Roman" w:cs="Times New Roman"/>
          <w:sz w:val="24"/>
          <w:szCs w:val="24"/>
        </w:rPr>
        <w:t>students for high school diplomas or their equivalent.</w:t>
      </w:r>
      <w:bookmarkEnd w:id="581"/>
      <w:r w:rsidR="00D72F99">
        <w:br w:type="page"/>
      </w:r>
    </w:p>
    <w:p w14:paraId="66978AC5" w14:textId="337C0662" w:rsidR="00177A00" w:rsidRPr="00333B83" w:rsidDel="00CA2CFB" w:rsidRDefault="00177A00" w:rsidP="00177A00">
      <w:pPr>
        <w:contextualSpacing/>
        <w:rPr>
          <w:del w:id="656" w:author="Falcone, Christopher (DOES)" w:date="2021-07-16T09:58:00Z"/>
          <w:rFonts w:ascii="Times New Roman" w:hAnsi="Times New Roman" w:cs="Times New Roman"/>
          <w:sz w:val="28"/>
          <w:szCs w:val="28"/>
          <w:rPrChange w:id="657" w:author="Matthews, Katrina (DOES)" w:date="2021-07-21T16:03:00Z">
            <w:rPr>
              <w:del w:id="658" w:author="Falcone, Christopher (DOES)" w:date="2021-07-16T09:58:00Z"/>
              <w:rFonts w:ascii="Times New Roman" w:hAnsi="Times New Roman" w:cs="Times New Roman"/>
              <w:sz w:val="24"/>
              <w:szCs w:val="24"/>
            </w:rPr>
          </w:rPrChange>
        </w:rPr>
      </w:pPr>
      <w:bookmarkStart w:id="659" w:name="_Hlk7439656"/>
      <w:bookmarkStart w:id="660" w:name="_Hlk64374618"/>
      <w:commentRangeStart w:id="661"/>
      <w:del w:id="662" w:author="Falcone, Christopher (DOES)" w:date="2021-07-16T09:58:00Z">
        <w:r w:rsidRPr="00333B83" w:rsidDel="00CA2CFB">
          <w:rPr>
            <w:rFonts w:ascii="Times New Roman" w:hAnsi="Times New Roman" w:cs="Times New Roman"/>
            <w:sz w:val="28"/>
            <w:szCs w:val="28"/>
            <w:rPrChange w:id="663" w:author="Matthews, Katrina (DOES)" w:date="2021-07-21T16:03:00Z">
              <w:rPr>
                <w:rFonts w:ascii="Times New Roman" w:hAnsi="Times New Roman" w:cs="Times New Roman"/>
                <w:sz w:val="24"/>
                <w:szCs w:val="24"/>
              </w:rPr>
            </w:rPrChange>
          </w:rPr>
          <w:delText>This section provides information requested in section (a) of D.C. Official Code §32-771, which shall include the following outcome measures for job training or adult education participants delineated by job training program and vendor:</w:delText>
        </w:r>
      </w:del>
    </w:p>
    <w:p w14:paraId="5EB38381" w14:textId="01F3AA63" w:rsidR="00177A00" w:rsidRPr="00333B83" w:rsidDel="00CA2CFB" w:rsidRDefault="00177A00" w:rsidP="00177A00">
      <w:pPr>
        <w:pStyle w:val="ListParagraph"/>
        <w:numPr>
          <w:ilvl w:val="0"/>
          <w:numId w:val="20"/>
        </w:numPr>
        <w:rPr>
          <w:del w:id="664" w:author="Falcone, Christopher (DOES)" w:date="2021-07-16T09:58:00Z"/>
          <w:rFonts w:ascii="Times New Roman" w:hAnsi="Times New Roman" w:cs="Times New Roman"/>
          <w:sz w:val="28"/>
          <w:szCs w:val="28"/>
          <w:rPrChange w:id="665" w:author="Matthews, Katrina (DOES)" w:date="2021-07-21T16:03:00Z">
            <w:rPr>
              <w:del w:id="666" w:author="Falcone, Christopher (DOES)" w:date="2021-07-16T09:58:00Z"/>
              <w:rFonts w:ascii="Times New Roman" w:hAnsi="Times New Roman" w:cs="Times New Roman"/>
              <w:sz w:val="24"/>
              <w:szCs w:val="24"/>
            </w:rPr>
          </w:rPrChange>
        </w:rPr>
      </w:pPr>
      <w:del w:id="667" w:author="Falcone, Christopher (DOES)" w:date="2021-07-16T09:58:00Z">
        <w:r w:rsidRPr="00333B83" w:rsidDel="00CA2CFB">
          <w:rPr>
            <w:rFonts w:ascii="Times New Roman" w:hAnsi="Times New Roman" w:cs="Times New Roman"/>
            <w:sz w:val="28"/>
            <w:szCs w:val="28"/>
            <w:rPrChange w:id="668" w:author="Matthews, Katrina (DOES)" w:date="2021-07-21T16:03:00Z">
              <w:rPr>
                <w:rFonts w:ascii="Times New Roman" w:hAnsi="Times New Roman" w:cs="Times New Roman"/>
                <w:sz w:val="24"/>
                <w:szCs w:val="24"/>
              </w:rPr>
            </w:rPrChange>
          </w:rPr>
          <w:delText>New Program Enrollment</w:delText>
        </w:r>
      </w:del>
    </w:p>
    <w:p w14:paraId="27C8D7D6" w14:textId="4F076B8D" w:rsidR="00177A00" w:rsidRPr="00333B83" w:rsidDel="00CA2CFB" w:rsidRDefault="00177A00" w:rsidP="00177A00">
      <w:pPr>
        <w:pStyle w:val="ListParagraph"/>
        <w:numPr>
          <w:ilvl w:val="0"/>
          <w:numId w:val="20"/>
        </w:numPr>
        <w:rPr>
          <w:del w:id="669" w:author="Falcone, Christopher (DOES)" w:date="2021-07-16T09:58:00Z"/>
          <w:rFonts w:ascii="Times New Roman" w:hAnsi="Times New Roman" w:cs="Times New Roman"/>
          <w:sz w:val="28"/>
          <w:szCs w:val="28"/>
          <w:rPrChange w:id="670" w:author="Matthews, Katrina (DOES)" w:date="2021-07-21T16:03:00Z">
            <w:rPr>
              <w:del w:id="671" w:author="Falcone, Christopher (DOES)" w:date="2021-07-16T09:58:00Z"/>
              <w:rFonts w:ascii="Times New Roman" w:hAnsi="Times New Roman" w:cs="Times New Roman"/>
              <w:sz w:val="24"/>
              <w:szCs w:val="24"/>
            </w:rPr>
          </w:rPrChange>
        </w:rPr>
      </w:pPr>
      <w:del w:id="672" w:author="Falcone, Christopher (DOES)" w:date="2021-07-16T09:58:00Z">
        <w:r w:rsidRPr="00333B83" w:rsidDel="00CA2CFB">
          <w:rPr>
            <w:rFonts w:ascii="Times New Roman" w:hAnsi="Times New Roman" w:cs="Times New Roman"/>
            <w:sz w:val="28"/>
            <w:szCs w:val="28"/>
            <w:rPrChange w:id="673" w:author="Matthews, Katrina (DOES)" w:date="2021-07-21T16:03:00Z">
              <w:rPr>
                <w:rFonts w:ascii="Times New Roman" w:hAnsi="Times New Roman" w:cs="Times New Roman"/>
                <w:sz w:val="24"/>
                <w:szCs w:val="24"/>
              </w:rPr>
            </w:rPrChange>
          </w:rPr>
          <w:delText>Continued Program Participation (from previous reporting period)</w:delText>
        </w:r>
      </w:del>
    </w:p>
    <w:p w14:paraId="5F0CFCC4" w14:textId="5C84349B" w:rsidR="00177A00" w:rsidRPr="00333B83" w:rsidDel="00CA2CFB" w:rsidRDefault="00177A00" w:rsidP="00177A00">
      <w:pPr>
        <w:pStyle w:val="ListParagraph"/>
        <w:numPr>
          <w:ilvl w:val="0"/>
          <w:numId w:val="20"/>
        </w:numPr>
        <w:rPr>
          <w:del w:id="674" w:author="Falcone, Christopher (DOES)" w:date="2021-07-16T09:58:00Z"/>
          <w:rFonts w:ascii="Times New Roman" w:hAnsi="Times New Roman" w:cs="Times New Roman"/>
          <w:sz w:val="28"/>
          <w:szCs w:val="28"/>
          <w:rPrChange w:id="675" w:author="Matthews, Katrina (DOES)" w:date="2021-07-21T16:03:00Z">
            <w:rPr>
              <w:del w:id="676" w:author="Falcone, Christopher (DOES)" w:date="2021-07-16T09:58:00Z"/>
              <w:rFonts w:ascii="Times New Roman" w:hAnsi="Times New Roman" w:cs="Times New Roman"/>
              <w:sz w:val="24"/>
              <w:szCs w:val="24"/>
            </w:rPr>
          </w:rPrChange>
        </w:rPr>
      </w:pPr>
      <w:del w:id="677" w:author="Falcone, Christopher (DOES)" w:date="2021-07-16T09:58:00Z">
        <w:r w:rsidRPr="00333B83" w:rsidDel="00CA2CFB">
          <w:rPr>
            <w:rFonts w:ascii="Times New Roman" w:hAnsi="Times New Roman" w:cs="Times New Roman"/>
            <w:sz w:val="28"/>
            <w:szCs w:val="28"/>
            <w:rPrChange w:id="678" w:author="Matthews, Katrina (DOES)" w:date="2021-07-21T16:03:00Z">
              <w:rPr>
                <w:rFonts w:ascii="Times New Roman" w:hAnsi="Times New Roman" w:cs="Times New Roman"/>
                <w:sz w:val="24"/>
                <w:szCs w:val="24"/>
              </w:rPr>
            </w:rPrChange>
          </w:rPr>
          <w:delText>Activity Completion</w:delText>
        </w:r>
      </w:del>
    </w:p>
    <w:p w14:paraId="0318B9AB" w14:textId="28601BDD" w:rsidR="00177A00" w:rsidRPr="00333B83" w:rsidDel="00CA2CFB" w:rsidRDefault="00177A00" w:rsidP="004B63FE">
      <w:pPr>
        <w:pStyle w:val="ListParagraph"/>
        <w:numPr>
          <w:ilvl w:val="0"/>
          <w:numId w:val="20"/>
        </w:numPr>
        <w:rPr>
          <w:del w:id="679" w:author="Falcone, Christopher (DOES)" w:date="2021-07-16T09:58:00Z"/>
          <w:rFonts w:ascii="Times New Roman" w:hAnsi="Times New Roman" w:cs="Times New Roman"/>
          <w:sz w:val="28"/>
          <w:szCs w:val="28"/>
          <w:rPrChange w:id="680" w:author="Matthews, Katrina (DOES)" w:date="2021-07-21T16:03:00Z">
            <w:rPr>
              <w:del w:id="681" w:author="Falcone, Christopher (DOES)" w:date="2021-07-16T09:58:00Z"/>
              <w:rFonts w:ascii="Times New Roman" w:hAnsi="Times New Roman" w:cs="Times New Roman"/>
              <w:sz w:val="24"/>
              <w:szCs w:val="24"/>
            </w:rPr>
          </w:rPrChange>
        </w:rPr>
      </w:pPr>
      <w:del w:id="682" w:author="Falcone, Christopher (DOES)" w:date="2021-07-16T09:58:00Z">
        <w:r w:rsidRPr="00333B83" w:rsidDel="00CA2CFB">
          <w:rPr>
            <w:rFonts w:ascii="Times New Roman" w:hAnsi="Times New Roman" w:cs="Times New Roman"/>
            <w:sz w:val="28"/>
            <w:szCs w:val="28"/>
            <w:rPrChange w:id="683" w:author="Matthews, Katrina (DOES)" w:date="2021-07-21T16:03:00Z">
              <w:rPr>
                <w:rFonts w:ascii="Times New Roman" w:hAnsi="Times New Roman" w:cs="Times New Roman"/>
                <w:sz w:val="24"/>
                <w:szCs w:val="24"/>
              </w:rPr>
            </w:rPrChange>
          </w:rPr>
          <w:delText xml:space="preserve">Program Exit </w:delText>
        </w:r>
        <w:commentRangeEnd w:id="661"/>
        <w:r w:rsidR="00AD6BB4" w:rsidRPr="00333B83" w:rsidDel="00CA2CFB">
          <w:rPr>
            <w:rStyle w:val="CommentReference"/>
            <w:sz w:val="28"/>
            <w:szCs w:val="28"/>
            <w:rPrChange w:id="684" w:author="Matthews, Katrina (DOES)" w:date="2021-07-21T16:03:00Z">
              <w:rPr>
                <w:rStyle w:val="CommentReference"/>
              </w:rPr>
            </w:rPrChange>
          </w:rPr>
          <w:commentReference w:id="661"/>
        </w:r>
      </w:del>
    </w:p>
    <w:p w14:paraId="0B8838CE" w14:textId="69A53CC1" w:rsidR="00DC19AD" w:rsidRPr="00333B83" w:rsidRDefault="00DC19AD">
      <w:pPr>
        <w:rPr>
          <w:rFonts w:ascii="Times New Roman" w:hAnsi="Times New Roman" w:cs="Times New Roman"/>
          <w:b/>
          <w:sz w:val="28"/>
          <w:szCs w:val="28"/>
          <w:u w:val="single"/>
          <w:rPrChange w:id="685" w:author="Matthews, Katrina (DOES)" w:date="2021-07-21T16:03:00Z">
            <w:rPr>
              <w:rFonts w:ascii="Times New Roman" w:hAnsi="Times New Roman" w:cs="Times New Roman"/>
              <w:b/>
              <w:sz w:val="24"/>
              <w:szCs w:val="24"/>
              <w:u w:val="single"/>
            </w:rPr>
          </w:rPrChange>
        </w:rPr>
      </w:pPr>
      <w:r w:rsidRPr="00333B83">
        <w:rPr>
          <w:rFonts w:ascii="Times New Roman" w:hAnsi="Times New Roman" w:cs="Times New Roman"/>
          <w:b/>
          <w:sz w:val="28"/>
          <w:szCs w:val="28"/>
          <w:u w:val="single"/>
          <w:rPrChange w:id="686" w:author="Matthews, Katrina (DOES)" w:date="2021-07-21T16:03:00Z">
            <w:rPr>
              <w:rFonts w:ascii="Times New Roman" w:hAnsi="Times New Roman" w:cs="Times New Roman"/>
              <w:b/>
              <w:sz w:val="24"/>
              <w:szCs w:val="24"/>
              <w:u w:val="single"/>
            </w:rPr>
          </w:rPrChange>
        </w:rPr>
        <w:t>DC Career Connections (DCCC)</w:t>
      </w:r>
    </w:p>
    <w:p w14:paraId="629F0EC4" w14:textId="7728BC1C" w:rsidR="006448B5" w:rsidRPr="00C43A0D" w:rsidRDefault="006448B5" w:rsidP="006448B5">
      <w:pPr>
        <w:rPr>
          <w:rFonts w:ascii="Times New Roman" w:hAnsi="Times New Roman" w:cs="Times New Roman"/>
          <w:b/>
          <w:sz w:val="24"/>
          <w:szCs w:val="24"/>
        </w:rPr>
      </w:pPr>
      <w:bookmarkStart w:id="687" w:name="_Hlk69300365"/>
      <w:r w:rsidRPr="00C43A0D">
        <w:rPr>
          <w:rFonts w:ascii="Times New Roman" w:hAnsi="Times New Roman" w:cs="Times New Roman"/>
          <w:b/>
          <w:sz w:val="24"/>
          <w:szCs w:val="24"/>
        </w:rPr>
        <w:t>Program</w:t>
      </w:r>
      <w:r>
        <w:rPr>
          <w:rFonts w:ascii="Times New Roman" w:hAnsi="Times New Roman" w:cs="Times New Roman"/>
          <w:b/>
          <w:sz w:val="24"/>
          <w:szCs w:val="24"/>
        </w:rPr>
        <w:t xml:space="preserve"> Service Level</w:t>
      </w:r>
      <w:r w:rsidRPr="00C43A0D">
        <w:rPr>
          <w:rFonts w:ascii="Times New Roman" w:hAnsi="Times New Roman" w:cs="Times New Roman"/>
          <w:b/>
          <w:sz w:val="24"/>
          <w:szCs w:val="24"/>
        </w:rPr>
        <w:t xml:space="preserve"> Details</w:t>
      </w:r>
      <w:r w:rsidR="008C48E9">
        <w:rPr>
          <w:rFonts w:ascii="Times New Roman" w:hAnsi="Times New Roman" w:cs="Times New Roman"/>
          <w:b/>
          <w:sz w:val="24"/>
          <w:szCs w:val="24"/>
        </w:rPr>
        <w:t xml:space="preserve"> </w:t>
      </w:r>
      <w:r w:rsidR="008C48E9" w:rsidRPr="00BD6E2E">
        <w:rPr>
          <w:rFonts w:ascii="Times New Roman" w:hAnsi="Times New Roman" w:cs="Times New Roman"/>
          <w:bCs/>
          <w:sz w:val="24"/>
          <w:szCs w:val="24"/>
        </w:rPr>
        <w:t>(</w:t>
      </w:r>
      <w:commentRangeStart w:id="688"/>
      <w:r w:rsidR="008C48E9" w:rsidRPr="00BD6E2E">
        <w:rPr>
          <w:rFonts w:ascii="Times New Roman" w:hAnsi="Times New Roman" w:cs="Times New Roman"/>
          <w:bCs/>
          <w:sz w:val="24"/>
          <w:szCs w:val="24"/>
        </w:rPr>
        <w:t>Please see terms and definitions for a detailed description</w:t>
      </w:r>
      <w:commentRangeEnd w:id="688"/>
      <w:r w:rsidR="00AD6BB4">
        <w:rPr>
          <w:rStyle w:val="CommentReference"/>
        </w:rPr>
        <w:commentReference w:id="688"/>
      </w:r>
      <w:r w:rsidR="008C48E9" w:rsidRPr="00BD6E2E">
        <w:rPr>
          <w:rFonts w:ascii="Times New Roman" w:hAnsi="Times New Roman" w:cs="Times New Roman"/>
          <w:bCs/>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1167"/>
        <w:gridCol w:w="3759"/>
        <w:gridCol w:w="2829"/>
      </w:tblGrid>
      <w:tr w:rsidR="00461346" w:rsidRPr="00A571D9" w14:paraId="1FE24269" w14:textId="77777777" w:rsidTr="00F920E5">
        <w:trPr>
          <w:trHeight w:val="251"/>
        </w:trPr>
        <w:tc>
          <w:tcPr>
            <w:tcW w:w="5000" w:type="pct"/>
            <w:gridSpan w:val="4"/>
            <w:shd w:val="clear" w:color="auto" w:fill="FDE9D9" w:themeFill="accent6" w:themeFillTint="33"/>
            <w:vAlign w:val="center"/>
          </w:tcPr>
          <w:bookmarkEnd w:id="687"/>
          <w:p w14:paraId="6B75C3B7" w14:textId="7BB9A6F8" w:rsidR="00461346" w:rsidRPr="00A571D9" w:rsidRDefault="005139F5" w:rsidP="00F920E5">
            <w:pPr>
              <w:spacing w:after="0" w:line="240" w:lineRule="auto"/>
              <w:jc w:val="center"/>
              <w:rPr>
                <w:rFonts w:ascii="Times New Roman" w:eastAsia="Times New Roman" w:hAnsi="Times New Roman" w:cs="Times New Roman"/>
                <w:b/>
                <w:bCs/>
                <w:i/>
                <w:iCs/>
                <w:color w:val="000000"/>
                <w:sz w:val="18"/>
                <w:szCs w:val="18"/>
              </w:rPr>
            </w:pPr>
            <w:r w:rsidRPr="005139F5">
              <w:rPr>
                <w:rFonts w:ascii="Times New Roman" w:eastAsia="Times New Roman" w:hAnsi="Times New Roman" w:cs="Times New Roman"/>
                <w:b/>
                <w:bCs/>
                <w:color w:val="000000"/>
                <w:sz w:val="18"/>
                <w:szCs w:val="18"/>
              </w:rPr>
              <w:t>Overall Program Level Enrollmen</w:t>
            </w:r>
            <w:commentRangeStart w:id="689"/>
            <w:r w:rsidRPr="005139F5">
              <w:rPr>
                <w:rFonts w:ascii="Times New Roman" w:eastAsia="Times New Roman" w:hAnsi="Times New Roman" w:cs="Times New Roman"/>
                <w:b/>
                <w:bCs/>
                <w:color w:val="000000"/>
                <w:sz w:val="18"/>
                <w:szCs w:val="18"/>
              </w:rPr>
              <w:t>t</w:t>
            </w:r>
            <w:commentRangeEnd w:id="689"/>
            <w:r w:rsidR="00CA2CFB">
              <w:rPr>
                <w:rStyle w:val="CommentReference"/>
              </w:rPr>
              <w:commentReference w:id="689"/>
            </w:r>
          </w:p>
        </w:tc>
      </w:tr>
      <w:tr w:rsidR="005139F5" w:rsidRPr="00A571D9" w14:paraId="6268478E" w14:textId="77777777" w:rsidTr="00F920E5">
        <w:trPr>
          <w:trHeight w:val="251"/>
        </w:trPr>
        <w:tc>
          <w:tcPr>
            <w:tcW w:w="5000" w:type="pct"/>
            <w:gridSpan w:val="4"/>
            <w:shd w:val="clear" w:color="auto" w:fill="FDE9D9" w:themeFill="accent6" w:themeFillTint="33"/>
            <w:vAlign w:val="center"/>
          </w:tcPr>
          <w:p w14:paraId="342DF6F8" w14:textId="45964B03" w:rsidR="005139F5" w:rsidRDefault="005139F5" w:rsidP="00F920E5">
            <w:pP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FY2020</w:t>
            </w:r>
          </w:p>
        </w:tc>
      </w:tr>
      <w:tr w:rsidR="00461346" w:rsidRPr="00A571D9" w14:paraId="7C934CB3" w14:textId="77777777" w:rsidTr="00F920E5">
        <w:trPr>
          <w:trHeight w:val="750"/>
        </w:trPr>
        <w:tc>
          <w:tcPr>
            <w:tcW w:w="853" w:type="pct"/>
            <w:vMerge w:val="restart"/>
            <w:shd w:val="clear" w:color="000000" w:fill="D9E1F2"/>
            <w:vAlign w:val="center"/>
            <w:hideMark/>
          </w:tcPr>
          <w:p w14:paraId="461A8498" w14:textId="77777777" w:rsidR="00461346" w:rsidRPr="00A571D9" w:rsidRDefault="00461346" w:rsidP="00F920E5">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 xml:space="preserve">New Program Enrollments </w:t>
            </w:r>
          </w:p>
        </w:tc>
        <w:tc>
          <w:tcPr>
            <w:tcW w:w="624" w:type="pct"/>
            <w:vMerge w:val="restart"/>
            <w:shd w:val="clear" w:color="000000" w:fill="D9E1F2"/>
            <w:vAlign w:val="center"/>
            <w:hideMark/>
          </w:tcPr>
          <w:p w14:paraId="025D9BE1" w14:textId="77777777" w:rsidR="00461346" w:rsidRPr="00A571D9" w:rsidRDefault="00461346" w:rsidP="00F920E5">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 xml:space="preserve">Active Participants </w:t>
            </w:r>
          </w:p>
        </w:tc>
        <w:tc>
          <w:tcPr>
            <w:tcW w:w="3523" w:type="pct"/>
            <w:gridSpan w:val="2"/>
            <w:shd w:val="clear" w:color="000000" w:fill="D9E1F2"/>
            <w:vAlign w:val="center"/>
            <w:hideMark/>
          </w:tcPr>
          <w:p w14:paraId="5C31C65A" w14:textId="1E3C6388" w:rsidR="00461346" w:rsidRPr="00A571D9" w:rsidRDefault="00461346" w:rsidP="00F920E5">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Participants Completing Program</w:t>
            </w:r>
          </w:p>
        </w:tc>
      </w:tr>
      <w:tr w:rsidR="00461346" w:rsidRPr="00A571D9" w14:paraId="032A6754" w14:textId="77777777" w:rsidTr="00F920E5">
        <w:trPr>
          <w:trHeight w:val="125"/>
        </w:trPr>
        <w:tc>
          <w:tcPr>
            <w:tcW w:w="853" w:type="pct"/>
            <w:vMerge/>
            <w:vAlign w:val="center"/>
            <w:hideMark/>
          </w:tcPr>
          <w:p w14:paraId="39F27659" w14:textId="77777777" w:rsidR="00461346" w:rsidRPr="00A571D9" w:rsidRDefault="00461346" w:rsidP="00F920E5">
            <w:pPr>
              <w:spacing w:after="0" w:line="240" w:lineRule="auto"/>
              <w:rPr>
                <w:rFonts w:ascii="Times New Roman" w:eastAsia="Times New Roman" w:hAnsi="Times New Roman" w:cs="Times New Roman"/>
                <w:b/>
                <w:bCs/>
                <w:i/>
                <w:iCs/>
                <w:color w:val="000000"/>
                <w:sz w:val="18"/>
                <w:szCs w:val="18"/>
              </w:rPr>
            </w:pPr>
          </w:p>
        </w:tc>
        <w:tc>
          <w:tcPr>
            <w:tcW w:w="624" w:type="pct"/>
            <w:vMerge/>
            <w:vAlign w:val="center"/>
            <w:hideMark/>
          </w:tcPr>
          <w:p w14:paraId="25B30FF9" w14:textId="77777777" w:rsidR="00461346" w:rsidRPr="00A571D9" w:rsidRDefault="00461346" w:rsidP="00F920E5">
            <w:pPr>
              <w:spacing w:after="0" w:line="240" w:lineRule="auto"/>
              <w:rPr>
                <w:rFonts w:ascii="Times New Roman" w:eastAsia="Times New Roman" w:hAnsi="Times New Roman" w:cs="Times New Roman"/>
                <w:b/>
                <w:bCs/>
                <w:i/>
                <w:iCs/>
                <w:color w:val="000000"/>
                <w:sz w:val="18"/>
                <w:szCs w:val="18"/>
              </w:rPr>
            </w:pPr>
          </w:p>
        </w:tc>
        <w:tc>
          <w:tcPr>
            <w:tcW w:w="2010" w:type="pct"/>
            <w:shd w:val="clear" w:color="000000" w:fill="D9E1F2"/>
            <w:noWrap/>
            <w:vAlign w:val="bottom"/>
            <w:hideMark/>
          </w:tcPr>
          <w:p w14:paraId="61787C8D" w14:textId="37C867A1" w:rsidR="00461346" w:rsidRPr="00A571D9" w:rsidRDefault="00461346" w:rsidP="00F920E5">
            <w:pPr>
              <w:spacing w:after="0" w:line="240" w:lineRule="auto"/>
              <w:jc w:val="center"/>
              <w:rPr>
                <w:rFonts w:ascii="Times New Roman" w:eastAsia="Times New Roman" w:hAnsi="Times New Roman" w:cs="Times New Roman"/>
                <w:b/>
                <w:bCs/>
                <w:color w:val="000000"/>
                <w:sz w:val="18"/>
                <w:szCs w:val="18"/>
                <w:u w:val="single"/>
              </w:rPr>
            </w:pPr>
            <w:r>
              <w:rPr>
                <w:rFonts w:ascii="Times New Roman" w:eastAsia="Times New Roman" w:hAnsi="Times New Roman" w:cs="Times New Roman"/>
                <w:b/>
                <w:bCs/>
                <w:color w:val="000000"/>
                <w:sz w:val="18"/>
                <w:szCs w:val="18"/>
                <w:u w:val="single"/>
              </w:rPr>
              <w:t xml:space="preserve">Graduates/Exits </w:t>
            </w:r>
          </w:p>
        </w:tc>
        <w:tc>
          <w:tcPr>
            <w:tcW w:w="1513" w:type="pct"/>
            <w:shd w:val="clear" w:color="000000" w:fill="D9E1F2"/>
            <w:noWrap/>
            <w:vAlign w:val="bottom"/>
            <w:hideMark/>
          </w:tcPr>
          <w:p w14:paraId="664F16CB" w14:textId="77777777" w:rsidR="00461346" w:rsidRPr="00A571D9" w:rsidRDefault="00461346" w:rsidP="00F920E5">
            <w:pPr>
              <w:spacing w:after="0" w:line="240" w:lineRule="auto"/>
              <w:jc w:val="center"/>
              <w:rPr>
                <w:rFonts w:ascii="Times New Roman" w:eastAsia="Times New Roman" w:hAnsi="Times New Roman" w:cs="Times New Roman"/>
                <w:b/>
                <w:bCs/>
                <w:color w:val="000000"/>
                <w:sz w:val="18"/>
                <w:szCs w:val="18"/>
                <w:u w:val="single"/>
              </w:rPr>
            </w:pPr>
            <w:r w:rsidRPr="00A571D9">
              <w:rPr>
                <w:rFonts w:ascii="Times New Roman" w:eastAsia="Times New Roman" w:hAnsi="Times New Roman" w:cs="Times New Roman"/>
                <w:b/>
                <w:bCs/>
                <w:color w:val="000000"/>
                <w:sz w:val="18"/>
                <w:szCs w:val="18"/>
                <w:u w:val="single"/>
              </w:rPr>
              <w:t>Percentage</w:t>
            </w:r>
          </w:p>
        </w:tc>
      </w:tr>
      <w:tr w:rsidR="00461346" w:rsidRPr="00A571D9" w14:paraId="7244747D" w14:textId="77777777" w:rsidTr="00F920E5">
        <w:trPr>
          <w:trHeight w:val="600"/>
        </w:trPr>
        <w:tc>
          <w:tcPr>
            <w:tcW w:w="853" w:type="pct"/>
            <w:shd w:val="clear" w:color="auto" w:fill="auto"/>
            <w:noWrap/>
            <w:vAlign w:val="center"/>
            <w:hideMark/>
          </w:tcPr>
          <w:p w14:paraId="0CCAC57B" w14:textId="52DCE72C" w:rsidR="00461346" w:rsidRPr="00A571D9" w:rsidRDefault="00516D27"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186</w:t>
            </w:r>
          </w:p>
        </w:tc>
        <w:tc>
          <w:tcPr>
            <w:tcW w:w="624" w:type="pct"/>
            <w:shd w:val="clear" w:color="auto" w:fill="auto"/>
            <w:noWrap/>
            <w:vAlign w:val="center"/>
            <w:hideMark/>
          </w:tcPr>
          <w:p w14:paraId="5A06A97F" w14:textId="7D01D39E" w:rsidR="00461346" w:rsidRPr="00A571D9" w:rsidRDefault="00516D27"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361</w:t>
            </w:r>
          </w:p>
        </w:tc>
        <w:tc>
          <w:tcPr>
            <w:tcW w:w="2010" w:type="pct"/>
            <w:shd w:val="clear" w:color="auto" w:fill="auto"/>
            <w:noWrap/>
            <w:vAlign w:val="center"/>
          </w:tcPr>
          <w:p w14:paraId="4CA1453E" w14:textId="70BDB05F" w:rsidR="00461346" w:rsidRPr="00A571D9" w:rsidRDefault="004E1401"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147</w:t>
            </w:r>
          </w:p>
        </w:tc>
        <w:tc>
          <w:tcPr>
            <w:tcW w:w="1513" w:type="pct"/>
            <w:shd w:val="clear" w:color="auto" w:fill="auto"/>
            <w:noWrap/>
            <w:vAlign w:val="center"/>
            <w:hideMark/>
          </w:tcPr>
          <w:p w14:paraId="61EA3D74" w14:textId="2F231626" w:rsidR="00461346" w:rsidRPr="00A571D9" w:rsidRDefault="004E1401" w:rsidP="00F920E5">
            <w:pPr>
              <w:spacing w:after="0" w:line="240" w:lineRule="auto"/>
              <w:jc w:val="center"/>
              <w:rPr>
                <w:rFonts w:ascii="Times New Roman" w:eastAsia="Times New Roman" w:hAnsi="Times New Roman" w:cs="Times New Roman"/>
                <w:color w:val="000000"/>
                <w:sz w:val="18"/>
                <w:szCs w:val="18"/>
              </w:rPr>
            </w:pPr>
            <w:commentRangeStart w:id="690"/>
            <w:r>
              <w:rPr>
                <w:rFonts w:ascii="Times New Roman" w:eastAsia="Times New Roman" w:hAnsi="Times New Roman" w:cs="Times New Roman"/>
                <w:color w:val="000000"/>
                <w:sz w:val="18"/>
                <w:szCs w:val="18"/>
              </w:rPr>
              <w:t>4</w:t>
            </w:r>
            <w:ins w:id="691" w:author="Falcone, Christopher (DOES)" w:date="2021-07-16T09:58:00Z">
              <w:r w:rsidR="00CA2CFB">
                <w:rPr>
                  <w:rFonts w:ascii="Times New Roman" w:eastAsia="Times New Roman" w:hAnsi="Times New Roman" w:cs="Times New Roman"/>
                  <w:color w:val="000000"/>
                  <w:sz w:val="18"/>
                  <w:szCs w:val="18"/>
                </w:rPr>
                <w:t>1</w:t>
              </w:r>
            </w:ins>
            <w:del w:id="692" w:author="Falcone, Christopher (DOES)" w:date="2021-07-16T09:58:00Z">
              <w:r w:rsidDel="00CA2CFB">
                <w:rPr>
                  <w:rFonts w:ascii="Times New Roman" w:eastAsia="Times New Roman" w:hAnsi="Times New Roman" w:cs="Times New Roman"/>
                  <w:color w:val="000000"/>
                  <w:sz w:val="18"/>
                  <w:szCs w:val="18"/>
                </w:rPr>
                <w:delText>0.7</w:delText>
              </w:r>
            </w:del>
            <w:r w:rsidR="00516D27">
              <w:rPr>
                <w:rFonts w:ascii="Times New Roman" w:eastAsia="Times New Roman" w:hAnsi="Times New Roman" w:cs="Times New Roman"/>
                <w:color w:val="000000"/>
                <w:sz w:val="18"/>
                <w:szCs w:val="18"/>
              </w:rPr>
              <w:t>%</w:t>
            </w:r>
            <w:commentRangeEnd w:id="690"/>
            <w:r w:rsidR="00AD6BB4">
              <w:rPr>
                <w:rStyle w:val="CommentReference"/>
              </w:rPr>
              <w:commentReference w:id="690"/>
            </w:r>
          </w:p>
        </w:tc>
      </w:tr>
    </w:tbl>
    <w:p w14:paraId="4E38CF8D" w14:textId="7D7704DE" w:rsidR="008C48E9" w:rsidRDefault="008C48E9">
      <w:pPr>
        <w:rPr>
          <w:rFonts w:ascii="Times New Roman" w:hAnsi="Times New Roman" w:cs="Times New Roman"/>
          <w:b/>
          <w:sz w:val="24"/>
          <w:szCs w:val="24"/>
        </w:rPr>
      </w:pPr>
      <w:del w:id="693" w:author="Falcone, Christopher (DOES)" w:date="2021-07-16T09:58:00Z">
        <w:r w:rsidRPr="00C43A0D" w:rsidDel="00CA2CFB">
          <w:rPr>
            <w:rFonts w:ascii="Times New Roman" w:hAnsi="Times New Roman" w:cs="Times New Roman"/>
            <w:b/>
            <w:sz w:val="24"/>
            <w:szCs w:val="24"/>
          </w:rPr>
          <w:delText>Program</w:delText>
        </w:r>
        <w:r w:rsidDel="00CA2CFB">
          <w:rPr>
            <w:rFonts w:ascii="Times New Roman" w:hAnsi="Times New Roman" w:cs="Times New Roman"/>
            <w:b/>
            <w:sz w:val="24"/>
            <w:szCs w:val="24"/>
          </w:rPr>
          <w:delText xml:space="preserve"> Service Level</w:delText>
        </w:r>
        <w:r w:rsidRPr="00C43A0D" w:rsidDel="00CA2CFB">
          <w:rPr>
            <w:rFonts w:ascii="Times New Roman" w:hAnsi="Times New Roman" w:cs="Times New Roman"/>
            <w:b/>
            <w:sz w:val="24"/>
            <w:szCs w:val="24"/>
          </w:rPr>
          <w:delText xml:space="preserve"> Details</w:delText>
        </w:r>
        <w:r w:rsidDel="00CA2CFB">
          <w:rPr>
            <w:rFonts w:ascii="Times New Roman" w:hAnsi="Times New Roman" w:cs="Times New Roman"/>
            <w:b/>
            <w:sz w:val="24"/>
            <w:szCs w:val="24"/>
          </w:rPr>
          <w:delText xml:space="preserve"> </w:delText>
        </w:r>
        <w:r w:rsidRPr="00BD6E2E" w:rsidDel="00CA2CFB">
          <w:rPr>
            <w:rFonts w:ascii="Times New Roman" w:hAnsi="Times New Roman" w:cs="Times New Roman"/>
            <w:bCs/>
            <w:sz w:val="24"/>
            <w:szCs w:val="24"/>
          </w:rPr>
          <w:delText>(Please see terms and definitions for a detailed description)</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2"/>
        <w:gridCol w:w="3759"/>
        <w:gridCol w:w="2829"/>
      </w:tblGrid>
      <w:tr w:rsidR="008976ED" w:rsidRPr="00A571D9" w14:paraId="09534A1B" w14:textId="77777777" w:rsidTr="008A1557">
        <w:trPr>
          <w:trHeight w:val="251"/>
        </w:trPr>
        <w:tc>
          <w:tcPr>
            <w:tcW w:w="5000" w:type="pct"/>
            <w:gridSpan w:val="3"/>
            <w:shd w:val="clear" w:color="auto" w:fill="FDE9D9" w:themeFill="accent6" w:themeFillTint="33"/>
            <w:vAlign w:val="bottom"/>
          </w:tcPr>
          <w:p w14:paraId="3EEC4657" w14:textId="41FC58A2" w:rsidR="008976ED" w:rsidRPr="005139F5" w:rsidRDefault="008976ED" w:rsidP="008976ED">
            <w:pPr>
              <w:spacing w:after="0" w:line="240" w:lineRule="auto"/>
              <w:jc w:val="center"/>
              <w:rPr>
                <w:rFonts w:ascii="Times New Roman" w:eastAsia="Times New Roman" w:hAnsi="Times New Roman" w:cs="Times New Roman"/>
                <w:b/>
                <w:bCs/>
                <w:color w:val="000000"/>
                <w:sz w:val="20"/>
                <w:szCs w:val="20"/>
              </w:rPr>
            </w:pPr>
            <w:r w:rsidRPr="005139F5">
              <w:rPr>
                <w:rFonts w:ascii="TimesNewRomanPSMT" w:eastAsia="Times New Roman" w:hAnsi="TimesNewRomanPSMT" w:cs="Times New Roman"/>
                <w:b/>
                <w:bCs/>
                <w:sz w:val="20"/>
                <w:szCs w:val="20"/>
              </w:rPr>
              <w:t xml:space="preserve">Job Readiness Training (JRT) </w:t>
            </w:r>
            <w:r w:rsidR="005139F5">
              <w:rPr>
                <w:rFonts w:ascii="TimesNewRomanPSMT" w:eastAsia="Times New Roman" w:hAnsi="TimesNewRomanPSMT" w:cs="Times New Roman"/>
                <w:b/>
                <w:bCs/>
                <w:sz w:val="20"/>
                <w:szCs w:val="20"/>
              </w:rPr>
              <w:t>Enrollment</w:t>
            </w:r>
          </w:p>
        </w:tc>
      </w:tr>
      <w:tr w:rsidR="008976ED" w:rsidRPr="00A571D9" w14:paraId="727A2018" w14:textId="77777777" w:rsidTr="008A1557">
        <w:trPr>
          <w:trHeight w:val="251"/>
        </w:trPr>
        <w:tc>
          <w:tcPr>
            <w:tcW w:w="5000" w:type="pct"/>
            <w:gridSpan w:val="3"/>
            <w:shd w:val="clear" w:color="auto" w:fill="FDE9D9" w:themeFill="accent6" w:themeFillTint="33"/>
            <w:vAlign w:val="center"/>
          </w:tcPr>
          <w:p w14:paraId="5B4EA0C2" w14:textId="513D6DDF" w:rsidR="008976ED" w:rsidRPr="00A571D9" w:rsidRDefault="00D203EA" w:rsidP="008976ED">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color w:val="000000"/>
                <w:sz w:val="18"/>
                <w:szCs w:val="18"/>
              </w:rPr>
              <w:t>FY2020</w:t>
            </w:r>
            <w:r w:rsidR="008976ED">
              <w:rPr>
                <w:rFonts w:ascii="Times New Roman" w:eastAsia="Times New Roman" w:hAnsi="Times New Roman" w:cs="Times New Roman"/>
                <w:b/>
                <w:bCs/>
                <w:color w:val="000000"/>
                <w:sz w:val="18"/>
                <w:szCs w:val="18"/>
              </w:rPr>
              <w:t xml:space="preserve"> </w:t>
            </w:r>
          </w:p>
        </w:tc>
      </w:tr>
      <w:tr w:rsidR="00407C9D" w:rsidRPr="00A571D9" w14:paraId="2DF7E106" w14:textId="77777777" w:rsidTr="00407C9D">
        <w:trPr>
          <w:trHeight w:val="750"/>
        </w:trPr>
        <w:tc>
          <w:tcPr>
            <w:tcW w:w="1477" w:type="pct"/>
            <w:vMerge w:val="restart"/>
            <w:shd w:val="clear" w:color="000000" w:fill="D9E1F2"/>
            <w:vAlign w:val="center"/>
            <w:hideMark/>
          </w:tcPr>
          <w:p w14:paraId="50CC38C1" w14:textId="6C5349EC" w:rsidR="00407C9D" w:rsidRPr="00A571D9" w:rsidRDefault="00407C9D" w:rsidP="00407C9D">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 xml:space="preserve">New Program Enrollments </w:t>
            </w:r>
          </w:p>
        </w:tc>
        <w:tc>
          <w:tcPr>
            <w:tcW w:w="3523" w:type="pct"/>
            <w:gridSpan w:val="2"/>
            <w:shd w:val="clear" w:color="000000" w:fill="D9E1F2"/>
            <w:vAlign w:val="center"/>
            <w:hideMark/>
          </w:tcPr>
          <w:p w14:paraId="45AA3674" w14:textId="77777777" w:rsidR="00407C9D" w:rsidRPr="00A571D9" w:rsidRDefault="00407C9D" w:rsidP="008976ED">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Participants Completing JRT Program</w:t>
            </w:r>
          </w:p>
        </w:tc>
      </w:tr>
      <w:tr w:rsidR="00407C9D" w:rsidRPr="00A571D9" w14:paraId="5BB5BB0F" w14:textId="77777777" w:rsidTr="00407C9D">
        <w:trPr>
          <w:trHeight w:val="125"/>
        </w:trPr>
        <w:tc>
          <w:tcPr>
            <w:tcW w:w="1477" w:type="pct"/>
            <w:vMerge/>
            <w:vAlign w:val="center"/>
            <w:hideMark/>
          </w:tcPr>
          <w:p w14:paraId="707CE3AB" w14:textId="77777777" w:rsidR="00407C9D" w:rsidRPr="00A571D9" w:rsidRDefault="00407C9D" w:rsidP="008976ED">
            <w:pPr>
              <w:spacing w:after="0" w:line="240" w:lineRule="auto"/>
              <w:rPr>
                <w:rFonts w:ascii="Times New Roman" w:eastAsia="Times New Roman" w:hAnsi="Times New Roman" w:cs="Times New Roman"/>
                <w:b/>
                <w:bCs/>
                <w:i/>
                <w:iCs/>
                <w:color w:val="000000"/>
                <w:sz w:val="18"/>
                <w:szCs w:val="18"/>
              </w:rPr>
            </w:pPr>
          </w:p>
        </w:tc>
        <w:tc>
          <w:tcPr>
            <w:tcW w:w="2010" w:type="pct"/>
            <w:shd w:val="clear" w:color="000000" w:fill="D9E1F2"/>
            <w:noWrap/>
            <w:vAlign w:val="bottom"/>
            <w:hideMark/>
          </w:tcPr>
          <w:p w14:paraId="14505674" w14:textId="48D1C0D0" w:rsidR="00407C9D" w:rsidRPr="00A571D9" w:rsidRDefault="00407C9D" w:rsidP="008976ED">
            <w:pPr>
              <w:spacing w:after="0" w:line="240" w:lineRule="auto"/>
              <w:jc w:val="center"/>
              <w:rPr>
                <w:rFonts w:ascii="Times New Roman" w:eastAsia="Times New Roman" w:hAnsi="Times New Roman" w:cs="Times New Roman"/>
                <w:b/>
                <w:bCs/>
                <w:color w:val="000000"/>
                <w:sz w:val="18"/>
                <w:szCs w:val="18"/>
                <w:u w:val="single"/>
              </w:rPr>
            </w:pPr>
            <w:r>
              <w:rPr>
                <w:rFonts w:ascii="Times New Roman" w:eastAsia="Times New Roman" w:hAnsi="Times New Roman" w:cs="Times New Roman"/>
                <w:b/>
                <w:bCs/>
                <w:color w:val="000000"/>
                <w:sz w:val="18"/>
                <w:szCs w:val="18"/>
                <w:u w:val="single"/>
              </w:rPr>
              <w:t xml:space="preserve">JRT Graduates </w:t>
            </w:r>
          </w:p>
        </w:tc>
        <w:tc>
          <w:tcPr>
            <w:tcW w:w="1513" w:type="pct"/>
            <w:shd w:val="clear" w:color="000000" w:fill="D9E1F2"/>
            <w:noWrap/>
            <w:vAlign w:val="bottom"/>
            <w:hideMark/>
          </w:tcPr>
          <w:p w14:paraId="69116753" w14:textId="77777777" w:rsidR="00407C9D" w:rsidRPr="00A571D9" w:rsidRDefault="00407C9D" w:rsidP="008976ED">
            <w:pPr>
              <w:spacing w:after="0" w:line="240" w:lineRule="auto"/>
              <w:jc w:val="center"/>
              <w:rPr>
                <w:rFonts w:ascii="Times New Roman" w:eastAsia="Times New Roman" w:hAnsi="Times New Roman" w:cs="Times New Roman"/>
                <w:b/>
                <w:bCs/>
                <w:color w:val="000000"/>
                <w:sz w:val="18"/>
                <w:szCs w:val="18"/>
                <w:u w:val="single"/>
              </w:rPr>
            </w:pPr>
            <w:r w:rsidRPr="00A571D9">
              <w:rPr>
                <w:rFonts w:ascii="Times New Roman" w:eastAsia="Times New Roman" w:hAnsi="Times New Roman" w:cs="Times New Roman"/>
                <w:b/>
                <w:bCs/>
                <w:color w:val="000000"/>
                <w:sz w:val="18"/>
                <w:szCs w:val="18"/>
                <w:u w:val="single"/>
              </w:rPr>
              <w:t>Percentage</w:t>
            </w:r>
          </w:p>
        </w:tc>
      </w:tr>
      <w:tr w:rsidR="00407C9D" w:rsidRPr="00A571D9" w14:paraId="2526E190" w14:textId="77777777" w:rsidTr="00407C9D">
        <w:trPr>
          <w:trHeight w:val="600"/>
        </w:trPr>
        <w:tc>
          <w:tcPr>
            <w:tcW w:w="1477" w:type="pct"/>
            <w:shd w:val="clear" w:color="auto" w:fill="auto"/>
            <w:noWrap/>
            <w:vAlign w:val="center"/>
            <w:hideMark/>
          </w:tcPr>
          <w:p w14:paraId="61E8AF72" w14:textId="74E51106" w:rsidR="00407C9D" w:rsidRPr="00A571D9" w:rsidRDefault="00407C9D" w:rsidP="00407C9D">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169</w:t>
            </w:r>
          </w:p>
        </w:tc>
        <w:tc>
          <w:tcPr>
            <w:tcW w:w="2010" w:type="pct"/>
            <w:shd w:val="clear" w:color="auto" w:fill="auto"/>
            <w:noWrap/>
            <w:vAlign w:val="center"/>
          </w:tcPr>
          <w:p w14:paraId="232368F5" w14:textId="4BDAAF73" w:rsidR="00407C9D" w:rsidRPr="00A571D9" w:rsidRDefault="00407C9D" w:rsidP="008976ED">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101</w:t>
            </w:r>
          </w:p>
        </w:tc>
        <w:tc>
          <w:tcPr>
            <w:tcW w:w="1513" w:type="pct"/>
            <w:shd w:val="clear" w:color="auto" w:fill="auto"/>
            <w:noWrap/>
            <w:vAlign w:val="center"/>
            <w:hideMark/>
          </w:tcPr>
          <w:p w14:paraId="207E3794" w14:textId="38D38BC7" w:rsidR="00407C9D" w:rsidRPr="00A571D9" w:rsidRDefault="00407C9D" w:rsidP="008976ED">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w:t>
            </w:r>
          </w:p>
        </w:tc>
      </w:tr>
    </w:tbl>
    <w:p w14:paraId="712CC651" w14:textId="29D5EA28" w:rsidR="008C0F37" w:rsidRPr="00527C68" w:rsidRDefault="008C48E9" w:rsidP="00527C68">
      <w:pPr>
        <w:rPr>
          <w:rFonts w:ascii="Times New Roman" w:hAnsi="Times New Roman" w:cs="Times New Roman"/>
          <w:b/>
          <w:sz w:val="24"/>
          <w:szCs w:val="24"/>
        </w:rPr>
      </w:pPr>
      <w:del w:id="694" w:author="Falcone, Christopher (DOES)" w:date="2021-07-16T09:58:00Z">
        <w:r w:rsidRPr="00C43A0D" w:rsidDel="00CA2CFB">
          <w:rPr>
            <w:rFonts w:ascii="Times New Roman" w:hAnsi="Times New Roman" w:cs="Times New Roman"/>
            <w:b/>
            <w:sz w:val="24"/>
            <w:szCs w:val="24"/>
          </w:rPr>
          <w:delText>Program</w:delText>
        </w:r>
        <w:r w:rsidDel="00CA2CFB">
          <w:rPr>
            <w:rFonts w:ascii="Times New Roman" w:hAnsi="Times New Roman" w:cs="Times New Roman"/>
            <w:b/>
            <w:sz w:val="24"/>
            <w:szCs w:val="24"/>
          </w:rPr>
          <w:delText xml:space="preserve"> Service Level</w:delText>
        </w:r>
        <w:r w:rsidRPr="00C43A0D" w:rsidDel="00CA2CFB">
          <w:rPr>
            <w:rFonts w:ascii="Times New Roman" w:hAnsi="Times New Roman" w:cs="Times New Roman"/>
            <w:b/>
            <w:sz w:val="24"/>
            <w:szCs w:val="24"/>
          </w:rPr>
          <w:delText xml:space="preserve"> Details</w:delText>
        </w:r>
        <w:r w:rsidDel="00CA2CFB">
          <w:rPr>
            <w:rFonts w:ascii="Times New Roman" w:hAnsi="Times New Roman" w:cs="Times New Roman"/>
            <w:b/>
            <w:sz w:val="24"/>
            <w:szCs w:val="24"/>
          </w:rPr>
          <w:delText xml:space="preserve"> </w:delText>
        </w:r>
        <w:r w:rsidRPr="00BD6E2E" w:rsidDel="00CA2CFB">
          <w:rPr>
            <w:rFonts w:ascii="Times New Roman" w:hAnsi="Times New Roman" w:cs="Times New Roman"/>
            <w:bCs/>
            <w:sz w:val="24"/>
            <w:szCs w:val="24"/>
          </w:rPr>
          <w:delText>(Please see terms and definitions for a detailed descripti</w:delText>
        </w:r>
        <w:bookmarkStart w:id="695" w:name="_Hlk5627517"/>
        <w:bookmarkEnd w:id="659"/>
        <w:r w:rsidR="008D3E50" w:rsidRPr="00BD6E2E" w:rsidDel="00CA2CFB">
          <w:rPr>
            <w:rFonts w:ascii="Times New Roman" w:hAnsi="Times New Roman" w:cs="Times New Roman"/>
            <w:bCs/>
            <w:sz w:val="24"/>
            <w:szCs w:val="24"/>
          </w:rPr>
          <w:delText>on)</w:delText>
        </w:r>
      </w:del>
      <w:bookmarkEnd w:id="6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1325"/>
        <w:gridCol w:w="969"/>
        <w:gridCol w:w="1236"/>
        <w:gridCol w:w="623"/>
        <w:gridCol w:w="1171"/>
        <w:gridCol w:w="724"/>
        <w:gridCol w:w="1977"/>
      </w:tblGrid>
      <w:tr w:rsidR="005139F5" w:rsidRPr="000B7633" w14:paraId="10DF6DFD" w14:textId="77777777" w:rsidTr="005139F5">
        <w:trPr>
          <w:trHeight w:val="287"/>
        </w:trPr>
        <w:tc>
          <w:tcPr>
            <w:tcW w:w="5000" w:type="pct"/>
            <w:gridSpan w:val="8"/>
            <w:shd w:val="clear" w:color="auto" w:fill="FDE9D9" w:themeFill="accent6" w:themeFillTint="33"/>
            <w:vAlign w:val="center"/>
          </w:tcPr>
          <w:p w14:paraId="54A31EBF" w14:textId="46C4E559" w:rsidR="005139F5" w:rsidRPr="000B7633" w:rsidRDefault="005139F5" w:rsidP="005139F5">
            <w:pPr>
              <w:jc w:val="center"/>
              <w:rPr>
                <w:rFonts w:ascii="Times New Roman" w:eastAsia="Times New Roman" w:hAnsi="Times New Roman" w:cs="Times New Roman"/>
                <w:b/>
                <w:bCs/>
                <w:sz w:val="18"/>
                <w:szCs w:val="18"/>
              </w:rPr>
            </w:pPr>
            <w:bookmarkStart w:id="696" w:name="_Hlk71176297"/>
            <w:r>
              <w:rPr>
                <w:rFonts w:ascii="Times New Roman" w:eastAsia="Times New Roman" w:hAnsi="Times New Roman" w:cs="Times New Roman"/>
                <w:b/>
                <w:bCs/>
                <w:sz w:val="18"/>
                <w:szCs w:val="18"/>
              </w:rPr>
              <w:t>Occupational Skills Training (OST) Enrollment</w:t>
            </w:r>
          </w:p>
        </w:tc>
      </w:tr>
      <w:tr w:rsidR="005139F5" w:rsidRPr="000B7633" w14:paraId="2BB0F1D2" w14:textId="77777777" w:rsidTr="005139F5">
        <w:trPr>
          <w:trHeight w:val="215"/>
        </w:trPr>
        <w:tc>
          <w:tcPr>
            <w:tcW w:w="5000" w:type="pct"/>
            <w:gridSpan w:val="8"/>
            <w:shd w:val="clear" w:color="auto" w:fill="FDE9D9" w:themeFill="accent6" w:themeFillTint="33"/>
            <w:vAlign w:val="center"/>
          </w:tcPr>
          <w:p w14:paraId="3039925E" w14:textId="055BE18D" w:rsidR="005139F5" w:rsidRPr="000B7633" w:rsidRDefault="005139F5" w:rsidP="00177A00">
            <w:pPr>
              <w:jc w:val="center"/>
              <w:rPr>
                <w:rFonts w:ascii="Times New Roman" w:hAnsi="Times New Roman" w:cs="Times New Roman"/>
                <w:b/>
                <w:sz w:val="18"/>
                <w:szCs w:val="18"/>
              </w:rPr>
            </w:pPr>
            <w:r>
              <w:rPr>
                <w:rFonts w:ascii="Times New Roman" w:eastAsia="Times New Roman" w:hAnsi="Times New Roman" w:cs="Times New Roman"/>
                <w:b/>
                <w:bCs/>
                <w:color w:val="000000"/>
                <w:sz w:val="18"/>
                <w:szCs w:val="18"/>
              </w:rPr>
              <w:t>FY2020</w:t>
            </w:r>
          </w:p>
        </w:tc>
      </w:tr>
      <w:tr w:rsidR="008C0F37" w:rsidRPr="000B7633" w14:paraId="54B5F504" w14:textId="77777777" w:rsidTr="00527C68">
        <w:trPr>
          <w:trHeight w:val="600"/>
        </w:trPr>
        <w:tc>
          <w:tcPr>
            <w:tcW w:w="709" w:type="pct"/>
            <w:vMerge w:val="restart"/>
            <w:shd w:val="clear" w:color="000000" w:fill="D9E1F2"/>
            <w:vAlign w:val="center"/>
          </w:tcPr>
          <w:p w14:paraId="668B4C43" w14:textId="77777777" w:rsidR="008C0F37" w:rsidRPr="000B7633" w:rsidRDefault="008C0F37" w:rsidP="00177A00">
            <w:pPr>
              <w:spacing w:after="0" w:line="240" w:lineRule="auto"/>
              <w:jc w:val="center"/>
              <w:rPr>
                <w:rFonts w:ascii="Times New Roman" w:eastAsia="Times New Roman" w:hAnsi="Times New Roman" w:cs="Times New Roman"/>
                <w:b/>
                <w:bCs/>
                <w:i/>
                <w:iCs/>
                <w:color w:val="000000"/>
                <w:sz w:val="18"/>
                <w:szCs w:val="18"/>
              </w:rPr>
            </w:pPr>
            <w:r w:rsidRPr="0074255D">
              <w:rPr>
                <w:rFonts w:ascii="Times New Roman" w:eastAsia="Times New Roman" w:hAnsi="Times New Roman" w:cs="Times New Roman"/>
                <w:b/>
                <w:bCs/>
                <w:i/>
                <w:iCs/>
                <w:color w:val="000000"/>
                <w:sz w:val="18"/>
                <w:szCs w:val="18"/>
              </w:rPr>
              <w:t xml:space="preserve">Vendor name  </w:t>
            </w:r>
          </w:p>
        </w:tc>
        <w:tc>
          <w:tcPr>
            <w:tcW w:w="709" w:type="pct"/>
            <w:vMerge w:val="restart"/>
            <w:shd w:val="clear" w:color="000000" w:fill="D9E1F2"/>
            <w:vAlign w:val="center"/>
            <w:hideMark/>
          </w:tcPr>
          <w:p w14:paraId="08F99FE1" w14:textId="32ED6B80" w:rsidR="008C0F37" w:rsidRPr="000B7633" w:rsidRDefault="00D71E9F" w:rsidP="00177A00">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i/>
                <w:iCs/>
                <w:color w:val="000000"/>
                <w:sz w:val="18"/>
                <w:szCs w:val="18"/>
              </w:rPr>
              <w:t xml:space="preserve">Course Description </w:t>
            </w:r>
            <w:r w:rsidR="008C0F37" w:rsidRPr="000B7633">
              <w:rPr>
                <w:rFonts w:ascii="Times New Roman" w:eastAsia="Times New Roman" w:hAnsi="Times New Roman" w:cs="Times New Roman"/>
                <w:b/>
                <w:bCs/>
                <w:i/>
                <w:iCs/>
                <w:color w:val="000000"/>
                <w:sz w:val="18"/>
                <w:szCs w:val="18"/>
              </w:rPr>
              <w:t xml:space="preserve"> </w:t>
            </w:r>
          </w:p>
        </w:tc>
        <w:tc>
          <w:tcPr>
            <w:tcW w:w="518" w:type="pct"/>
            <w:vMerge w:val="restart"/>
            <w:shd w:val="clear" w:color="000000" w:fill="D9E1F2"/>
            <w:vAlign w:val="center"/>
            <w:hideMark/>
          </w:tcPr>
          <w:p w14:paraId="6B771FAD" w14:textId="77777777" w:rsidR="008C0F37" w:rsidRPr="000B7633" w:rsidRDefault="008C0F37" w:rsidP="00177A00">
            <w:pPr>
              <w:spacing w:after="0" w:line="240" w:lineRule="auto"/>
              <w:jc w:val="center"/>
              <w:rPr>
                <w:rFonts w:ascii="Times New Roman" w:eastAsia="Times New Roman" w:hAnsi="Times New Roman" w:cs="Times New Roman"/>
                <w:b/>
                <w:bCs/>
                <w:i/>
                <w:iCs/>
                <w:color w:val="000000"/>
                <w:sz w:val="18"/>
                <w:szCs w:val="18"/>
              </w:rPr>
            </w:pPr>
            <w:r w:rsidRPr="000B7633">
              <w:rPr>
                <w:rFonts w:ascii="Times New Roman" w:eastAsia="Times New Roman" w:hAnsi="Times New Roman" w:cs="Times New Roman"/>
                <w:b/>
                <w:bCs/>
                <w:i/>
                <w:iCs/>
                <w:color w:val="000000"/>
                <w:sz w:val="18"/>
                <w:szCs w:val="18"/>
              </w:rPr>
              <w:t xml:space="preserve">New Program Enrollments </w:t>
            </w:r>
          </w:p>
        </w:tc>
        <w:tc>
          <w:tcPr>
            <w:tcW w:w="661" w:type="pct"/>
            <w:vMerge w:val="restart"/>
            <w:shd w:val="clear" w:color="000000" w:fill="D9E1F2"/>
            <w:vAlign w:val="center"/>
            <w:hideMark/>
          </w:tcPr>
          <w:p w14:paraId="54071EBE" w14:textId="77777777" w:rsidR="008C0F37" w:rsidRPr="000B7633" w:rsidRDefault="008C0F37" w:rsidP="00177A00">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i/>
                <w:iCs/>
                <w:color w:val="000000"/>
                <w:sz w:val="18"/>
                <w:szCs w:val="18"/>
              </w:rPr>
              <w:t xml:space="preserve">Occupational Codes </w:t>
            </w:r>
            <w:r w:rsidRPr="000B7633">
              <w:rPr>
                <w:rFonts w:ascii="Times New Roman" w:eastAsia="Times New Roman" w:hAnsi="Times New Roman" w:cs="Times New Roman"/>
                <w:b/>
                <w:bCs/>
                <w:i/>
                <w:iCs/>
                <w:color w:val="000000"/>
                <w:sz w:val="18"/>
                <w:szCs w:val="18"/>
              </w:rPr>
              <w:t xml:space="preserve"> </w:t>
            </w:r>
          </w:p>
        </w:tc>
        <w:tc>
          <w:tcPr>
            <w:tcW w:w="959" w:type="pct"/>
            <w:gridSpan w:val="2"/>
            <w:shd w:val="clear" w:color="000000" w:fill="D9E1F2"/>
            <w:vAlign w:val="center"/>
            <w:hideMark/>
          </w:tcPr>
          <w:p w14:paraId="30333245" w14:textId="77777777" w:rsidR="008C0F37" w:rsidRPr="000B7633" w:rsidRDefault="008C0F37" w:rsidP="00177A00">
            <w:pPr>
              <w:spacing w:after="0" w:line="240" w:lineRule="auto"/>
              <w:jc w:val="center"/>
              <w:rPr>
                <w:rFonts w:ascii="Times New Roman" w:eastAsia="Times New Roman" w:hAnsi="Times New Roman" w:cs="Times New Roman"/>
                <w:b/>
                <w:bCs/>
                <w:i/>
                <w:iCs/>
                <w:color w:val="000000"/>
                <w:sz w:val="18"/>
                <w:szCs w:val="18"/>
              </w:rPr>
            </w:pPr>
            <w:r w:rsidRPr="000B7633">
              <w:rPr>
                <w:rFonts w:ascii="Times New Roman" w:eastAsia="Times New Roman" w:hAnsi="Times New Roman" w:cs="Times New Roman"/>
                <w:b/>
                <w:bCs/>
                <w:i/>
                <w:iCs/>
                <w:color w:val="000000"/>
                <w:sz w:val="18"/>
                <w:szCs w:val="18"/>
              </w:rPr>
              <w:t xml:space="preserve">Participants Completing Program </w:t>
            </w:r>
          </w:p>
        </w:tc>
        <w:tc>
          <w:tcPr>
            <w:tcW w:w="1444" w:type="pct"/>
            <w:gridSpan w:val="2"/>
            <w:shd w:val="clear" w:color="000000" w:fill="D9E1F2"/>
            <w:vAlign w:val="center"/>
            <w:hideMark/>
          </w:tcPr>
          <w:p w14:paraId="371C5357" w14:textId="77777777" w:rsidR="008C0F37" w:rsidRPr="000B7633" w:rsidRDefault="008C0F37" w:rsidP="00177A00">
            <w:pPr>
              <w:spacing w:after="0" w:line="240" w:lineRule="auto"/>
              <w:jc w:val="center"/>
              <w:rPr>
                <w:rFonts w:ascii="Times New Roman" w:eastAsia="Times New Roman" w:hAnsi="Times New Roman" w:cs="Times New Roman"/>
                <w:b/>
                <w:bCs/>
                <w:i/>
                <w:iCs/>
                <w:color w:val="000000"/>
                <w:sz w:val="18"/>
                <w:szCs w:val="18"/>
              </w:rPr>
            </w:pPr>
            <w:r w:rsidRPr="000B7633">
              <w:rPr>
                <w:rFonts w:ascii="Times New Roman" w:eastAsia="Times New Roman" w:hAnsi="Times New Roman" w:cs="Times New Roman"/>
                <w:b/>
                <w:bCs/>
                <w:i/>
                <w:iCs/>
                <w:color w:val="000000"/>
                <w:sz w:val="18"/>
                <w:szCs w:val="18"/>
              </w:rPr>
              <w:t>Credentials Earned</w:t>
            </w:r>
          </w:p>
        </w:tc>
      </w:tr>
      <w:tr w:rsidR="008C0F37" w:rsidRPr="000B7633" w14:paraId="42AD85BE" w14:textId="77777777" w:rsidTr="00527C68">
        <w:trPr>
          <w:trHeight w:val="70"/>
        </w:trPr>
        <w:tc>
          <w:tcPr>
            <w:tcW w:w="709" w:type="pct"/>
            <w:vMerge/>
            <w:vAlign w:val="center"/>
          </w:tcPr>
          <w:p w14:paraId="63856E12" w14:textId="77777777" w:rsidR="008C0F37" w:rsidRPr="000B7633" w:rsidRDefault="008C0F37" w:rsidP="00177A00">
            <w:pPr>
              <w:spacing w:after="0" w:line="240" w:lineRule="auto"/>
              <w:rPr>
                <w:rFonts w:ascii="Times New Roman" w:eastAsia="Times New Roman" w:hAnsi="Times New Roman" w:cs="Times New Roman"/>
                <w:b/>
                <w:bCs/>
                <w:i/>
                <w:iCs/>
                <w:color w:val="000000"/>
                <w:sz w:val="18"/>
                <w:szCs w:val="18"/>
              </w:rPr>
            </w:pPr>
          </w:p>
        </w:tc>
        <w:tc>
          <w:tcPr>
            <w:tcW w:w="709" w:type="pct"/>
            <w:vMerge/>
            <w:vAlign w:val="center"/>
            <w:hideMark/>
          </w:tcPr>
          <w:p w14:paraId="10DC9DA8" w14:textId="77777777" w:rsidR="008C0F37" w:rsidRPr="000B7633" w:rsidRDefault="008C0F37" w:rsidP="00177A00">
            <w:pPr>
              <w:spacing w:after="0" w:line="240" w:lineRule="auto"/>
              <w:rPr>
                <w:rFonts w:ascii="Times New Roman" w:eastAsia="Times New Roman" w:hAnsi="Times New Roman" w:cs="Times New Roman"/>
                <w:b/>
                <w:bCs/>
                <w:i/>
                <w:iCs/>
                <w:color w:val="000000"/>
                <w:sz w:val="18"/>
                <w:szCs w:val="18"/>
              </w:rPr>
            </w:pPr>
          </w:p>
        </w:tc>
        <w:tc>
          <w:tcPr>
            <w:tcW w:w="518" w:type="pct"/>
            <w:vMerge/>
            <w:vAlign w:val="center"/>
            <w:hideMark/>
          </w:tcPr>
          <w:p w14:paraId="7A98E5D5" w14:textId="77777777" w:rsidR="008C0F37" w:rsidRPr="000B7633" w:rsidRDefault="008C0F37" w:rsidP="00177A00">
            <w:pPr>
              <w:spacing w:after="0" w:line="240" w:lineRule="auto"/>
              <w:rPr>
                <w:rFonts w:ascii="Times New Roman" w:eastAsia="Times New Roman" w:hAnsi="Times New Roman" w:cs="Times New Roman"/>
                <w:b/>
                <w:bCs/>
                <w:i/>
                <w:iCs/>
                <w:color w:val="000000"/>
                <w:sz w:val="18"/>
                <w:szCs w:val="18"/>
              </w:rPr>
            </w:pPr>
          </w:p>
        </w:tc>
        <w:tc>
          <w:tcPr>
            <w:tcW w:w="661" w:type="pct"/>
            <w:vMerge/>
            <w:vAlign w:val="center"/>
            <w:hideMark/>
          </w:tcPr>
          <w:p w14:paraId="56B6183C" w14:textId="77777777" w:rsidR="008C0F37" w:rsidRPr="000B7633" w:rsidRDefault="008C0F37" w:rsidP="00177A00">
            <w:pPr>
              <w:spacing w:after="0" w:line="240" w:lineRule="auto"/>
              <w:rPr>
                <w:rFonts w:ascii="Times New Roman" w:eastAsia="Times New Roman" w:hAnsi="Times New Roman" w:cs="Times New Roman"/>
                <w:b/>
                <w:bCs/>
                <w:i/>
                <w:iCs/>
                <w:color w:val="000000"/>
                <w:sz w:val="18"/>
                <w:szCs w:val="18"/>
              </w:rPr>
            </w:pPr>
          </w:p>
        </w:tc>
        <w:tc>
          <w:tcPr>
            <w:tcW w:w="333" w:type="pct"/>
            <w:shd w:val="clear" w:color="000000" w:fill="D9E1F2"/>
            <w:noWrap/>
            <w:vAlign w:val="center"/>
            <w:hideMark/>
          </w:tcPr>
          <w:p w14:paraId="22CC9961" w14:textId="77777777" w:rsidR="008C0F37" w:rsidRPr="000B7633" w:rsidRDefault="008C0F37" w:rsidP="00177A00">
            <w:pPr>
              <w:spacing w:after="0" w:line="240" w:lineRule="auto"/>
              <w:rPr>
                <w:rFonts w:ascii="Times New Roman" w:eastAsia="Times New Roman" w:hAnsi="Times New Roman" w:cs="Times New Roman"/>
                <w:b/>
                <w:bCs/>
                <w:color w:val="000000"/>
                <w:sz w:val="18"/>
                <w:szCs w:val="18"/>
                <w:u w:val="single"/>
              </w:rPr>
            </w:pPr>
            <w:r>
              <w:rPr>
                <w:rFonts w:ascii="Times New Roman" w:eastAsia="Times New Roman" w:hAnsi="Times New Roman" w:cs="Times New Roman"/>
                <w:b/>
                <w:bCs/>
                <w:color w:val="000000"/>
                <w:sz w:val="18"/>
                <w:szCs w:val="18"/>
                <w:u w:val="single"/>
              </w:rPr>
              <w:t>#</w:t>
            </w:r>
          </w:p>
        </w:tc>
        <w:tc>
          <w:tcPr>
            <w:tcW w:w="626" w:type="pct"/>
            <w:shd w:val="clear" w:color="000000" w:fill="D9E1F2"/>
            <w:noWrap/>
            <w:vAlign w:val="center"/>
            <w:hideMark/>
          </w:tcPr>
          <w:p w14:paraId="1E24E114" w14:textId="77777777" w:rsidR="008C0F37" w:rsidRPr="000B7633" w:rsidRDefault="008C0F37" w:rsidP="00177A00">
            <w:pPr>
              <w:spacing w:after="0" w:line="240" w:lineRule="auto"/>
              <w:jc w:val="center"/>
              <w:rPr>
                <w:rFonts w:ascii="Times New Roman" w:eastAsia="Times New Roman" w:hAnsi="Times New Roman" w:cs="Times New Roman"/>
                <w:b/>
                <w:bCs/>
                <w:color w:val="000000"/>
                <w:sz w:val="18"/>
                <w:szCs w:val="18"/>
                <w:u w:val="single"/>
              </w:rPr>
            </w:pPr>
            <w:r w:rsidRPr="000B7633">
              <w:rPr>
                <w:rFonts w:ascii="Times New Roman" w:eastAsia="Times New Roman" w:hAnsi="Times New Roman" w:cs="Times New Roman"/>
                <w:b/>
                <w:bCs/>
                <w:color w:val="000000"/>
                <w:sz w:val="18"/>
                <w:szCs w:val="18"/>
                <w:u w:val="single"/>
              </w:rPr>
              <w:t>Percentage</w:t>
            </w:r>
          </w:p>
        </w:tc>
        <w:tc>
          <w:tcPr>
            <w:tcW w:w="387" w:type="pct"/>
            <w:shd w:val="clear" w:color="000000" w:fill="D9E1F2"/>
            <w:noWrap/>
            <w:vAlign w:val="center"/>
            <w:hideMark/>
          </w:tcPr>
          <w:p w14:paraId="07DB70A5" w14:textId="77777777" w:rsidR="008C0F37" w:rsidRPr="000B7633" w:rsidRDefault="008C0F37" w:rsidP="00177A00">
            <w:pPr>
              <w:spacing w:after="0" w:line="240" w:lineRule="auto"/>
              <w:jc w:val="center"/>
              <w:rPr>
                <w:rFonts w:ascii="Times New Roman" w:eastAsia="Times New Roman" w:hAnsi="Times New Roman" w:cs="Times New Roman"/>
                <w:b/>
                <w:bCs/>
                <w:color w:val="000000"/>
                <w:sz w:val="18"/>
                <w:szCs w:val="18"/>
                <w:u w:val="single"/>
              </w:rPr>
            </w:pPr>
            <w:r>
              <w:rPr>
                <w:rFonts w:ascii="Times New Roman" w:eastAsia="Times New Roman" w:hAnsi="Times New Roman" w:cs="Times New Roman"/>
                <w:b/>
                <w:bCs/>
                <w:color w:val="000000"/>
                <w:sz w:val="18"/>
                <w:szCs w:val="18"/>
                <w:u w:val="single"/>
              </w:rPr>
              <w:t>#</w:t>
            </w:r>
          </w:p>
        </w:tc>
        <w:tc>
          <w:tcPr>
            <w:tcW w:w="1057" w:type="pct"/>
            <w:shd w:val="clear" w:color="000000" w:fill="D9E1F2"/>
            <w:noWrap/>
            <w:vAlign w:val="center"/>
            <w:hideMark/>
          </w:tcPr>
          <w:p w14:paraId="087D1C26" w14:textId="77777777" w:rsidR="008C0F37" w:rsidRPr="000B7633" w:rsidRDefault="008C0F37" w:rsidP="00177A00">
            <w:pPr>
              <w:spacing w:after="0" w:line="240" w:lineRule="auto"/>
              <w:jc w:val="center"/>
              <w:rPr>
                <w:rFonts w:ascii="Times New Roman" w:eastAsia="Times New Roman" w:hAnsi="Times New Roman" w:cs="Times New Roman"/>
                <w:b/>
                <w:bCs/>
                <w:color w:val="000000"/>
                <w:sz w:val="18"/>
                <w:szCs w:val="18"/>
                <w:u w:val="single"/>
              </w:rPr>
            </w:pPr>
            <w:r w:rsidRPr="000B7633">
              <w:rPr>
                <w:rFonts w:ascii="Times New Roman" w:eastAsia="Times New Roman" w:hAnsi="Times New Roman" w:cs="Times New Roman"/>
                <w:b/>
                <w:bCs/>
                <w:color w:val="000000"/>
                <w:sz w:val="18"/>
                <w:szCs w:val="18"/>
                <w:u w:val="single"/>
              </w:rPr>
              <w:t>Percentage</w:t>
            </w:r>
          </w:p>
        </w:tc>
      </w:tr>
      <w:tr w:rsidR="008C0F37" w:rsidRPr="000B7633" w14:paraId="7500039E" w14:textId="77777777" w:rsidTr="00527C68">
        <w:trPr>
          <w:trHeight w:val="332"/>
        </w:trPr>
        <w:tc>
          <w:tcPr>
            <w:tcW w:w="709" w:type="pct"/>
            <w:vAlign w:val="center"/>
          </w:tcPr>
          <w:p w14:paraId="15F09CBF" w14:textId="6CBAB524"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So, Others May Eat (SOME) </w:t>
            </w:r>
          </w:p>
        </w:tc>
        <w:tc>
          <w:tcPr>
            <w:tcW w:w="709" w:type="pct"/>
            <w:shd w:val="clear" w:color="auto" w:fill="auto"/>
            <w:noWrap/>
            <w:vAlign w:val="center"/>
          </w:tcPr>
          <w:p w14:paraId="4ABA133E" w14:textId="027826C8"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sidRPr="008C0F37">
              <w:rPr>
                <w:rFonts w:ascii="Times New Roman" w:eastAsia="Times New Roman" w:hAnsi="Times New Roman" w:cs="Times New Roman"/>
                <w:color w:val="000000"/>
                <w:sz w:val="18"/>
                <w:szCs w:val="18"/>
              </w:rPr>
              <w:t>Building Maintenance Service Technician/HVACS</w:t>
            </w:r>
          </w:p>
        </w:tc>
        <w:tc>
          <w:tcPr>
            <w:tcW w:w="518" w:type="pct"/>
            <w:shd w:val="clear" w:color="auto" w:fill="auto"/>
            <w:noWrap/>
            <w:vAlign w:val="center"/>
          </w:tcPr>
          <w:p w14:paraId="5F8112C7" w14:textId="2B92B071"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shd w:val="clear" w:color="auto" w:fill="auto"/>
            <w:noWrap/>
            <w:vAlign w:val="center"/>
          </w:tcPr>
          <w:p w14:paraId="75BA53A7" w14:textId="17C3C25A" w:rsidR="008C0F37" w:rsidRPr="000B7633" w:rsidRDefault="00527C68"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47-2073.00</w:t>
            </w:r>
          </w:p>
        </w:tc>
        <w:tc>
          <w:tcPr>
            <w:tcW w:w="333" w:type="pct"/>
            <w:shd w:val="clear" w:color="auto" w:fill="auto"/>
            <w:noWrap/>
            <w:vAlign w:val="center"/>
          </w:tcPr>
          <w:p w14:paraId="08281513" w14:textId="48C51B9D"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26" w:type="pct"/>
            <w:shd w:val="clear" w:color="auto" w:fill="auto"/>
            <w:noWrap/>
            <w:vAlign w:val="center"/>
          </w:tcPr>
          <w:p w14:paraId="04BD207F" w14:textId="572C00EA"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387" w:type="pct"/>
            <w:shd w:val="clear" w:color="auto" w:fill="auto"/>
            <w:noWrap/>
            <w:vAlign w:val="center"/>
          </w:tcPr>
          <w:p w14:paraId="66944A27" w14:textId="7F27225C"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61EDA5D7" w14:textId="44C77992" w:rsidR="008C0F37" w:rsidRPr="000B7633" w:rsidRDefault="007F46CB"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Less than </w:t>
            </w:r>
            <w:r w:rsidR="000A62D5">
              <w:rPr>
                <w:rFonts w:ascii="Times New Roman" w:eastAsia="Times New Roman" w:hAnsi="Times New Roman" w:cs="Times New Roman"/>
                <w:color w:val="000000"/>
                <w:sz w:val="18"/>
                <w:szCs w:val="18"/>
              </w:rPr>
              <w:t>10</w:t>
            </w:r>
          </w:p>
        </w:tc>
      </w:tr>
      <w:tr w:rsidR="008C0F37" w:rsidRPr="000B7633" w14:paraId="3760DF54" w14:textId="77777777" w:rsidTr="00527C68">
        <w:trPr>
          <w:trHeight w:val="107"/>
        </w:trPr>
        <w:tc>
          <w:tcPr>
            <w:tcW w:w="709" w:type="pct"/>
            <w:vAlign w:val="center"/>
          </w:tcPr>
          <w:p w14:paraId="1C97AE6D" w14:textId="59DDF1F8"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sidRPr="008C0F37">
              <w:rPr>
                <w:rFonts w:ascii="Times New Roman" w:eastAsia="Times New Roman" w:hAnsi="Times New Roman" w:cs="Times New Roman"/>
                <w:color w:val="000000"/>
                <w:sz w:val="18"/>
                <w:szCs w:val="18"/>
              </w:rPr>
              <w:t>Nursing Assistant Academy</w:t>
            </w:r>
          </w:p>
        </w:tc>
        <w:tc>
          <w:tcPr>
            <w:tcW w:w="709" w:type="pct"/>
            <w:shd w:val="clear" w:color="auto" w:fill="auto"/>
            <w:noWrap/>
            <w:vAlign w:val="center"/>
          </w:tcPr>
          <w:p w14:paraId="020B3FFA" w14:textId="2BD23F76"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sidRPr="008C0F37">
              <w:rPr>
                <w:rFonts w:ascii="Times New Roman" w:eastAsia="Times New Roman" w:hAnsi="Times New Roman" w:cs="Times New Roman"/>
                <w:color w:val="000000"/>
                <w:sz w:val="18"/>
                <w:szCs w:val="18"/>
              </w:rPr>
              <w:t>Certified Nursing Assistant Training</w:t>
            </w:r>
          </w:p>
        </w:tc>
        <w:tc>
          <w:tcPr>
            <w:tcW w:w="518" w:type="pct"/>
            <w:shd w:val="clear" w:color="auto" w:fill="auto"/>
            <w:noWrap/>
            <w:vAlign w:val="center"/>
          </w:tcPr>
          <w:p w14:paraId="04A20C07" w14:textId="2F08BAC9"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shd w:val="clear" w:color="auto" w:fill="auto"/>
            <w:noWrap/>
            <w:vAlign w:val="center"/>
          </w:tcPr>
          <w:p w14:paraId="57B4107B" w14:textId="30815A33" w:rsidR="008C0F37" w:rsidRPr="000B7633" w:rsidRDefault="004D0976" w:rsidP="00177A00">
            <w:pPr>
              <w:spacing w:after="0" w:line="240" w:lineRule="auto"/>
              <w:jc w:val="center"/>
              <w:rPr>
                <w:rFonts w:ascii="Times New Roman" w:eastAsia="Times New Roman" w:hAnsi="Times New Roman" w:cs="Times New Roman"/>
                <w:color w:val="000000"/>
                <w:sz w:val="18"/>
                <w:szCs w:val="18"/>
              </w:rPr>
            </w:pPr>
            <w:r w:rsidRPr="004D0976">
              <w:rPr>
                <w:rFonts w:ascii="Times New Roman" w:eastAsia="Times New Roman" w:hAnsi="Times New Roman" w:cs="Times New Roman"/>
                <w:color w:val="000000"/>
                <w:sz w:val="18"/>
                <w:szCs w:val="18"/>
              </w:rPr>
              <w:t>25-1072.00</w:t>
            </w:r>
          </w:p>
        </w:tc>
        <w:tc>
          <w:tcPr>
            <w:tcW w:w="333" w:type="pct"/>
            <w:shd w:val="clear" w:color="auto" w:fill="auto"/>
            <w:noWrap/>
            <w:vAlign w:val="center"/>
          </w:tcPr>
          <w:p w14:paraId="31E92866" w14:textId="76696AFF"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26" w:type="pct"/>
            <w:shd w:val="clear" w:color="auto" w:fill="auto"/>
            <w:noWrap/>
            <w:vAlign w:val="center"/>
          </w:tcPr>
          <w:p w14:paraId="58BFA6EC" w14:textId="66D00BF3"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50%</w:t>
            </w:r>
          </w:p>
        </w:tc>
        <w:tc>
          <w:tcPr>
            <w:tcW w:w="387" w:type="pct"/>
            <w:shd w:val="clear" w:color="auto" w:fill="auto"/>
            <w:noWrap/>
            <w:vAlign w:val="center"/>
          </w:tcPr>
          <w:p w14:paraId="4B738BB8" w14:textId="10F7AFF6"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2AC3DF79" w14:textId="6F3CD706"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r w:rsidR="008C0F37" w:rsidRPr="000B7633" w14:paraId="72EC669C" w14:textId="77777777" w:rsidTr="00527C68">
        <w:trPr>
          <w:trHeight w:val="107"/>
        </w:trPr>
        <w:tc>
          <w:tcPr>
            <w:tcW w:w="709" w:type="pct"/>
            <w:vAlign w:val="center"/>
          </w:tcPr>
          <w:p w14:paraId="1A64601A" w14:textId="4884F829"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sidRPr="008C0F37">
              <w:rPr>
                <w:rFonts w:ascii="Times New Roman" w:eastAsia="Times New Roman" w:hAnsi="Times New Roman" w:cs="Times New Roman"/>
                <w:color w:val="000000"/>
                <w:sz w:val="18"/>
                <w:szCs w:val="18"/>
              </w:rPr>
              <w:t>Toni Thomas Associates</w:t>
            </w:r>
          </w:p>
        </w:tc>
        <w:tc>
          <w:tcPr>
            <w:tcW w:w="709" w:type="pct"/>
            <w:shd w:val="clear" w:color="auto" w:fill="auto"/>
            <w:noWrap/>
            <w:vAlign w:val="center"/>
            <w:hideMark/>
          </w:tcPr>
          <w:p w14:paraId="17C77CF8" w14:textId="6E6428D9" w:rsidR="008C0F37" w:rsidRPr="008C0F37" w:rsidRDefault="008C0F37" w:rsidP="00177A00">
            <w:pPr>
              <w:spacing w:after="0" w:line="240" w:lineRule="auto"/>
              <w:jc w:val="center"/>
              <w:rPr>
                <w:rFonts w:ascii="Times New Roman" w:eastAsia="Times New Roman" w:hAnsi="Times New Roman" w:cs="Times New Roman"/>
                <w:color w:val="000000"/>
                <w:sz w:val="18"/>
                <w:szCs w:val="18"/>
                <w:lang w:val="fr-FR"/>
              </w:rPr>
            </w:pPr>
            <w:r w:rsidRPr="008C0F37">
              <w:rPr>
                <w:rFonts w:ascii="Times New Roman" w:eastAsia="Times New Roman" w:hAnsi="Times New Roman" w:cs="Times New Roman"/>
                <w:color w:val="000000"/>
                <w:sz w:val="18"/>
                <w:szCs w:val="18"/>
                <w:lang w:val="fr-FR"/>
              </w:rPr>
              <w:t>Commercial Drivers License (CDL) - Non-ITA</w:t>
            </w:r>
          </w:p>
        </w:tc>
        <w:tc>
          <w:tcPr>
            <w:tcW w:w="518" w:type="pct"/>
            <w:shd w:val="clear" w:color="auto" w:fill="auto"/>
            <w:noWrap/>
            <w:vAlign w:val="center"/>
          </w:tcPr>
          <w:p w14:paraId="5B12006C" w14:textId="3C955643"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shd w:val="clear" w:color="auto" w:fill="auto"/>
            <w:noWrap/>
            <w:vAlign w:val="center"/>
            <w:hideMark/>
          </w:tcPr>
          <w:p w14:paraId="5CA71044" w14:textId="4C03AB98" w:rsidR="008C0F37" w:rsidRPr="000B7633" w:rsidRDefault="00527C68"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53-0000</w:t>
            </w:r>
          </w:p>
        </w:tc>
        <w:tc>
          <w:tcPr>
            <w:tcW w:w="333" w:type="pct"/>
            <w:shd w:val="clear" w:color="auto" w:fill="auto"/>
            <w:noWrap/>
            <w:vAlign w:val="center"/>
          </w:tcPr>
          <w:p w14:paraId="1027E32A" w14:textId="38A79DB0"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26" w:type="pct"/>
            <w:shd w:val="clear" w:color="auto" w:fill="auto"/>
            <w:noWrap/>
            <w:vAlign w:val="center"/>
            <w:hideMark/>
          </w:tcPr>
          <w:p w14:paraId="6542694B" w14:textId="1225093E" w:rsidR="008C0F37" w:rsidRPr="000B7633" w:rsidRDefault="000A62D5" w:rsidP="00177A00">
            <w:pPr>
              <w:spacing w:after="0" w:line="36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387" w:type="pct"/>
            <w:shd w:val="clear" w:color="auto" w:fill="auto"/>
            <w:noWrap/>
            <w:vAlign w:val="center"/>
          </w:tcPr>
          <w:p w14:paraId="3FCE5470" w14:textId="288BDC28"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698A1FA2" w14:textId="2500757F"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r w:rsidR="008C0F37" w:rsidRPr="000B7633" w14:paraId="59B7ADB8" w14:textId="77777777" w:rsidTr="00527C68">
        <w:trPr>
          <w:trHeight w:val="300"/>
        </w:trPr>
        <w:tc>
          <w:tcPr>
            <w:tcW w:w="709" w:type="pct"/>
            <w:vAlign w:val="center"/>
          </w:tcPr>
          <w:p w14:paraId="722969ED" w14:textId="69196E12"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sidRPr="008C0F37">
              <w:rPr>
                <w:rFonts w:ascii="Times New Roman" w:eastAsia="Times New Roman" w:hAnsi="Times New Roman" w:cs="Times New Roman"/>
                <w:color w:val="000000"/>
                <w:sz w:val="18"/>
                <w:szCs w:val="18"/>
              </w:rPr>
              <w:t>KBEC Group, Inc.</w:t>
            </w:r>
          </w:p>
        </w:tc>
        <w:tc>
          <w:tcPr>
            <w:tcW w:w="709" w:type="pct"/>
            <w:shd w:val="clear" w:color="auto" w:fill="auto"/>
            <w:noWrap/>
            <w:vAlign w:val="center"/>
            <w:hideMark/>
          </w:tcPr>
          <w:p w14:paraId="39D1A1A8" w14:textId="59E29400"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sidRPr="008C0F37">
              <w:rPr>
                <w:rFonts w:ascii="Times New Roman" w:eastAsia="Times New Roman" w:hAnsi="Times New Roman" w:cs="Times New Roman"/>
                <w:color w:val="000000"/>
                <w:sz w:val="18"/>
                <w:szCs w:val="18"/>
              </w:rPr>
              <w:t>Culinary Training</w:t>
            </w:r>
          </w:p>
        </w:tc>
        <w:tc>
          <w:tcPr>
            <w:tcW w:w="518" w:type="pct"/>
            <w:shd w:val="clear" w:color="auto" w:fill="auto"/>
            <w:noWrap/>
            <w:vAlign w:val="center"/>
          </w:tcPr>
          <w:p w14:paraId="3A338DE9" w14:textId="3F0139F1" w:rsidR="008C0F37" w:rsidRPr="000B7633" w:rsidRDefault="008C0F37" w:rsidP="008C0F3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w:t>
            </w:r>
          </w:p>
        </w:tc>
        <w:tc>
          <w:tcPr>
            <w:tcW w:w="661" w:type="pct"/>
            <w:shd w:val="clear" w:color="auto" w:fill="auto"/>
            <w:noWrap/>
            <w:vAlign w:val="center"/>
          </w:tcPr>
          <w:p w14:paraId="66D8025A" w14:textId="04245049" w:rsidR="008C0F37" w:rsidRPr="000B7633" w:rsidRDefault="00497DBF" w:rsidP="008C0F37">
            <w:pPr>
              <w:spacing w:after="0" w:line="240" w:lineRule="auto"/>
              <w:rPr>
                <w:rFonts w:ascii="Times New Roman" w:eastAsia="Times New Roman" w:hAnsi="Times New Roman" w:cs="Times New Roman"/>
                <w:color w:val="000000"/>
                <w:sz w:val="18"/>
                <w:szCs w:val="18"/>
              </w:rPr>
            </w:pPr>
            <w:r w:rsidRPr="00497DBF">
              <w:rPr>
                <w:rFonts w:ascii="Times New Roman" w:eastAsia="Times New Roman" w:hAnsi="Times New Roman" w:cs="Times New Roman"/>
                <w:color w:val="000000"/>
                <w:sz w:val="18"/>
                <w:szCs w:val="18"/>
              </w:rPr>
              <w:t>35-1011.00</w:t>
            </w:r>
          </w:p>
        </w:tc>
        <w:tc>
          <w:tcPr>
            <w:tcW w:w="333" w:type="pct"/>
            <w:shd w:val="clear" w:color="auto" w:fill="auto"/>
            <w:noWrap/>
            <w:vAlign w:val="center"/>
          </w:tcPr>
          <w:p w14:paraId="07DF2751" w14:textId="3CE9A955"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c>
          <w:tcPr>
            <w:tcW w:w="626" w:type="pct"/>
            <w:shd w:val="clear" w:color="auto" w:fill="auto"/>
            <w:noWrap/>
            <w:vAlign w:val="center"/>
            <w:hideMark/>
          </w:tcPr>
          <w:p w14:paraId="16F40221" w14:textId="70EEC45B"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70%</w:t>
            </w:r>
          </w:p>
        </w:tc>
        <w:tc>
          <w:tcPr>
            <w:tcW w:w="387" w:type="pct"/>
            <w:shd w:val="clear" w:color="auto" w:fill="auto"/>
            <w:noWrap/>
            <w:vAlign w:val="center"/>
          </w:tcPr>
          <w:p w14:paraId="2A026C34" w14:textId="6E5B7F50"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39FDD3EB" w14:textId="5F180BEE"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r w:rsidR="008C0F37" w:rsidRPr="000B7633" w14:paraId="09E644A5" w14:textId="77777777" w:rsidTr="00527C68">
        <w:trPr>
          <w:trHeight w:val="300"/>
        </w:trPr>
        <w:tc>
          <w:tcPr>
            <w:tcW w:w="709" w:type="pct"/>
            <w:vAlign w:val="center"/>
          </w:tcPr>
          <w:p w14:paraId="76905364" w14:textId="479A8051" w:rsidR="008C0F37" w:rsidRPr="000B7633" w:rsidRDefault="003B4E15" w:rsidP="00177A00">
            <w:pPr>
              <w:spacing w:after="0" w:line="240" w:lineRule="auto"/>
              <w:rPr>
                <w:rFonts w:ascii="Times New Roman" w:eastAsia="Times New Roman" w:hAnsi="Times New Roman" w:cs="Times New Roman"/>
                <w:color w:val="000000"/>
                <w:sz w:val="18"/>
                <w:szCs w:val="18"/>
              </w:rPr>
            </w:pPr>
            <w:r w:rsidRPr="003B4E15">
              <w:rPr>
                <w:rFonts w:ascii="Times New Roman" w:eastAsia="Times New Roman" w:hAnsi="Times New Roman" w:cs="Times New Roman"/>
                <w:color w:val="000000"/>
                <w:sz w:val="18"/>
                <w:szCs w:val="18"/>
              </w:rPr>
              <w:t>CC Prep - MLK</w:t>
            </w:r>
          </w:p>
        </w:tc>
        <w:tc>
          <w:tcPr>
            <w:tcW w:w="709" w:type="pct"/>
            <w:shd w:val="clear" w:color="auto" w:fill="auto"/>
            <w:noWrap/>
            <w:vAlign w:val="center"/>
          </w:tcPr>
          <w:p w14:paraId="19DC2495" w14:textId="2D3D518A" w:rsidR="008C0F37" w:rsidRPr="000B7633" w:rsidRDefault="003B4E15" w:rsidP="00177A00">
            <w:pPr>
              <w:spacing w:after="0" w:line="240" w:lineRule="auto"/>
              <w:rPr>
                <w:rFonts w:ascii="Times New Roman" w:eastAsia="Times New Roman" w:hAnsi="Times New Roman" w:cs="Times New Roman"/>
                <w:color w:val="000000"/>
                <w:sz w:val="18"/>
                <w:szCs w:val="18"/>
              </w:rPr>
            </w:pPr>
            <w:r w:rsidRPr="003B4E15">
              <w:rPr>
                <w:rFonts w:ascii="Times New Roman" w:eastAsia="Times New Roman" w:hAnsi="Times New Roman" w:cs="Times New Roman"/>
                <w:color w:val="000000"/>
                <w:sz w:val="18"/>
                <w:szCs w:val="18"/>
              </w:rPr>
              <w:t>DCCC/OCC (</w:t>
            </w:r>
            <w:proofErr w:type="spellStart"/>
            <w:r w:rsidRPr="003B4E15">
              <w:rPr>
                <w:rFonts w:ascii="Times New Roman" w:eastAsia="Times New Roman" w:hAnsi="Times New Roman" w:cs="Times New Roman"/>
                <w:color w:val="000000"/>
                <w:sz w:val="18"/>
                <w:szCs w:val="18"/>
              </w:rPr>
              <w:t>Comptia</w:t>
            </w:r>
            <w:proofErr w:type="spellEnd"/>
            <w:r w:rsidRPr="003B4E15">
              <w:rPr>
                <w:rFonts w:ascii="Times New Roman" w:eastAsia="Times New Roman" w:hAnsi="Times New Roman" w:cs="Times New Roman"/>
                <w:color w:val="000000"/>
                <w:sz w:val="18"/>
                <w:szCs w:val="18"/>
              </w:rPr>
              <w:t xml:space="preserve"> A+)</w:t>
            </w:r>
          </w:p>
        </w:tc>
        <w:tc>
          <w:tcPr>
            <w:tcW w:w="518" w:type="pct"/>
            <w:shd w:val="clear" w:color="auto" w:fill="auto"/>
            <w:noWrap/>
            <w:vAlign w:val="center"/>
          </w:tcPr>
          <w:p w14:paraId="2D742858" w14:textId="388442A6"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shd w:val="clear" w:color="auto" w:fill="auto"/>
            <w:noWrap/>
            <w:vAlign w:val="center"/>
          </w:tcPr>
          <w:p w14:paraId="5C3C84FE" w14:textId="3EF0764B"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15-1151.00 or 15-1152.0</w:t>
            </w:r>
          </w:p>
        </w:tc>
        <w:tc>
          <w:tcPr>
            <w:tcW w:w="333" w:type="pct"/>
            <w:shd w:val="clear" w:color="auto" w:fill="auto"/>
            <w:noWrap/>
            <w:vAlign w:val="center"/>
          </w:tcPr>
          <w:p w14:paraId="18C6F9FD" w14:textId="074DCB71"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26" w:type="pct"/>
            <w:shd w:val="clear" w:color="auto" w:fill="auto"/>
            <w:noWrap/>
            <w:vAlign w:val="center"/>
          </w:tcPr>
          <w:p w14:paraId="2471201A" w14:textId="180EFDA3"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50%</w:t>
            </w:r>
          </w:p>
        </w:tc>
        <w:tc>
          <w:tcPr>
            <w:tcW w:w="387" w:type="pct"/>
            <w:shd w:val="clear" w:color="auto" w:fill="auto"/>
            <w:noWrap/>
            <w:vAlign w:val="center"/>
          </w:tcPr>
          <w:p w14:paraId="22E939F9" w14:textId="64AD253D"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6861C598" w14:textId="53159BAE"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r w:rsidR="008C0F37" w:rsidRPr="000B7633" w14:paraId="7DA9644E" w14:textId="77777777" w:rsidTr="00527C68">
        <w:trPr>
          <w:trHeight w:val="323"/>
        </w:trPr>
        <w:tc>
          <w:tcPr>
            <w:tcW w:w="709" w:type="pct"/>
            <w:vAlign w:val="center"/>
          </w:tcPr>
          <w:p w14:paraId="61E41B0C" w14:textId="7F67FEA3"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sidRPr="003B4E15">
              <w:rPr>
                <w:rFonts w:ascii="Times New Roman" w:eastAsia="Times New Roman" w:hAnsi="Times New Roman" w:cs="Times New Roman"/>
                <w:color w:val="000000"/>
                <w:sz w:val="18"/>
                <w:szCs w:val="18"/>
              </w:rPr>
              <w:t>Served Academy</w:t>
            </w:r>
          </w:p>
        </w:tc>
        <w:tc>
          <w:tcPr>
            <w:tcW w:w="709" w:type="pct"/>
            <w:shd w:val="clear" w:color="auto" w:fill="auto"/>
            <w:noWrap/>
            <w:vAlign w:val="center"/>
            <w:hideMark/>
          </w:tcPr>
          <w:p w14:paraId="06EE828A" w14:textId="5C6151A4"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sidRPr="003B4E15">
              <w:rPr>
                <w:rFonts w:ascii="Times New Roman" w:eastAsia="Times New Roman" w:hAnsi="Times New Roman" w:cs="Times New Roman"/>
                <w:color w:val="000000"/>
                <w:sz w:val="18"/>
                <w:szCs w:val="18"/>
              </w:rPr>
              <w:t>Hospitality Training</w:t>
            </w:r>
          </w:p>
        </w:tc>
        <w:tc>
          <w:tcPr>
            <w:tcW w:w="518" w:type="pct"/>
            <w:shd w:val="clear" w:color="auto" w:fill="auto"/>
            <w:noWrap/>
            <w:vAlign w:val="center"/>
          </w:tcPr>
          <w:p w14:paraId="0712A02F" w14:textId="77777777"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shd w:val="clear" w:color="auto" w:fill="auto"/>
            <w:noWrap/>
            <w:vAlign w:val="center"/>
            <w:hideMark/>
          </w:tcPr>
          <w:p w14:paraId="7097D974" w14:textId="6C9780F3" w:rsidR="008C0F37" w:rsidRPr="000B7633" w:rsidRDefault="00BC7E75" w:rsidP="00177A00">
            <w:pPr>
              <w:spacing w:after="0" w:line="240" w:lineRule="auto"/>
              <w:jc w:val="center"/>
              <w:rPr>
                <w:rFonts w:ascii="Times New Roman" w:eastAsia="Times New Roman" w:hAnsi="Times New Roman" w:cs="Times New Roman"/>
                <w:color w:val="000000"/>
                <w:sz w:val="18"/>
                <w:szCs w:val="18"/>
              </w:rPr>
            </w:pPr>
            <w:r w:rsidRPr="00BC7E75">
              <w:rPr>
                <w:rFonts w:ascii="Times New Roman" w:eastAsia="Times New Roman" w:hAnsi="Times New Roman" w:cs="Times New Roman"/>
                <w:color w:val="000000"/>
                <w:sz w:val="18"/>
                <w:szCs w:val="18"/>
              </w:rPr>
              <w:t>39-7011.00</w:t>
            </w:r>
          </w:p>
        </w:tc>
        <w:tc>
          <w:tcPr>
            <w:tcW w:w="333" w:type="pct"/>
            <w:shd w:val="clear" w:color="auto" w:fill="auto"/>
            <w:noWrap/>
            <w:vAlign w:val="center"/>
          </w:tcPr>
          <w:p w14:paraId="0C7E21B1" w14:textId="77777777"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26" w:type="pct"/>
            <w:shd w:val="clear" w:color="auto" w:fill="auto"/>
            <w:noWrap/>
            <w:vAlign w:val="center"/>
            <w:hideMark/>
          </w:tcPr>
          <w:p w14:paraId="5DDF422A" w14:textId="3435B37B"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387" w:type="pct"/>
            <w:shd w:val="clear" w:color="auto" w:fill="auto"/>
            <w:noWrap/>
            <w:vAlign w:val="center"/>
          </w:tcPr>
          <w:p w14:paraId="58FA2E4E" w14:textId="77777777"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10CF5981" w14:textId="15B21A48"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r w:rsidR="008C0F37" w:rsidRPr="000B7633" w14:paraId="4D3854DE" w14:textId="77777777" w:rsidTr="00527C68">
        <w:trPr>
          <w:trHeight w:val="350"/>
        </w:trPr>
        <w:tc>
          <w:tcPr>
            <w:tcW w:w="709" w:type="pct"/>
            <w:vAlign w:val="center"/>
          </w:tcPr>
          <w:p w14:paraId="6679F83F" w14:textId="72EBB016"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sidRPr="003B4E15">
              <w:rPr>
                <w:rFonts w:ascii="Times New Roman" w:eastAsia="Times New Roman" w:hAnsi="Times New Roman" w:cs="Times New Roman"/>
                <w:color w:val="000000"/>
                <w:sz w:val="18"/>
                <w:szCs w:val="18"/>
              </w:rPr>
              <w:t>Latin American Youth Center-LAYC</w:t>
            </w:r>
          </w:p>
        </w:tc>
        <w:tc>
          <w:tcPr>
            <w:tcW w:w="709" w:type="pct"/>
            <w:shd w:val="clear" w:color="auto" w:fill="auto"/>
            <w:noWrap/>
            <w:vAlign w:val="center"/>
            <w:hideMark/>
          </w:tcPr>
          <w:p w14:paraId="70358916" w14:textId="5A5C972C"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IT Training </w:t>
            </w:r>
          </w:p>
        </w:tc>
        <w:tc>
          <w:tcPr>
            <w:tcW w:w="518" w:type="pct"/>
            <w:shd w:val="clear" w:color="auto" w:fill="auto"/>
            <w:noWrap/>
            <w:vAlign w:val="center"/>
          </w:tcPr>
          <w:p w14:paraId="50D90907" w14:textId="0DA9A060" w:rsidR="008C0F37" w:rsidRPr="000B7633" w:rsidRDefault="0016339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w:t>
            </w:r>
          </w:p>
        </w:tc>
        <w:tc>
          <w:tcPr>
            <w:tcW w:w="661" w:type="pct"/>
            <w:shd w:val="clear" w:color="auto" w:fill="auto"/>
            <w:vAlign w:val="center"/>
            <w:hideMark/>
          </w:tcPr>
          <w:p w14:paraId="313C2B15" w14:textId="77777777"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15-1151.00 or 15-1152.0</w:t>
            </w:r>
          </w:p>
        </w:tc>
        <w:tc>
          <w:tcPr>
            <w:tcW w:w="333" w:type="pct"/>
            <w:shd w:val="clear" w:color="auto" w:fill="auto"/>
            <w:noWrap/>
            <w:vAlign w:val="center"/>
          </w:tcPr>
          <w:p w14:paraId="6C4DA0CA" w14:textId="53329A08" w:rsidR="008C0F37" w:rsidRPr="000B7633" w:rsidRDefault="0016339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w:t>
            </w:r>
            <w:r w:rsidR="00CD406B">
              <w:rPr>
                <w:rFonts w:ascii="Times New Roman" w:eastAsia="Times New Roman" w:hAnsi="Times New Roman" w:cs="Times New Roman"/>
                <w:color w:val="000000"/>
                <w:sz w:val="18"/>
                <w:szCs w:val="18"/>
              </w:rPr>
              <w:t xml:space="preserve"> </w:t>
            </w:r>
          </w:p>
        </w:tc>
        <w:tc>
          <w:tcPr>
            <w:tcW w:w="626" w:type="pct"/>
            <w:shd w:val="clear" w:color="auto" w:fill="auto"/>
            <w:noWrap/>
            <w:vAlign w:val="center"/>
            <w:hideMark/>
          </w:tcPr>
          <w:p w14:paraId="791E4F41" w14:textId="184DC483" w:rsidR="008C0F37" w:rsidRPr="000B7633" w:rsidRDefault="0070381A"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r w:rsidR="00163395">
              <w:rPr>
                <w:rFonts w:ascii="Times New Roman" w:eastAsia="Times New Roman" w:hAnsi="Times New Roman" w:cs="Times New Roman"/>
                <w:color w:val="000000"/>
                <w:sz w:val="18"/>
                <w:szCs w:val="18"/>
              </w:rPr>
              <w:t>8</w:t>
            </w:r>
            <w:r w:rsidR="003B4E15">
              <w:rPr>
                <w:rFonts w:ascii="Times New Roman" w:eastAsia="Times New Roman" w:hAnsi="Times New Roman" w:cs="Times New Roman"/>
                <w:color w:val="000000"/>
                <w:sz w:val="18"/>
                <w:szCs w:val="18"/>
              </w:rPr>
              <w:t>%</w:t>
            </w:r>
          </w:p>
        </w:tc>
        <w:tc>
          <w:tcPr>
            <w:tcW w:w="387" w:type="pct"/>
            <w:shd w:val="clear" w:color="auto" w:fill="auto"/>
            <w:noWrap/>
            <w:vAlign w:val="center"/>
          </w:tcPr>
          <w:p w14:paraId="1AD363C8" w14:textId="77777777" w:rsidR="008C0F37" w:rsidRPr="000B7633" w:rsidRDefault="008C0F37"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3AA7AA2D" w14:textId="4610CA11" w:rsidR="008C0F37" w:rsidRPr="000B7633" w:rsidRDefault="00CD406B" w:rsidP="00177A00">
            <w:pPr>
              <w:spacing w:after="0" w:line="240" w:lineRule="auto"/>
              <w:jc w:val="center"/>
              <w:rPr>
                <w:rFonts w:ascii="Times New Roman" w:eastAsia="Times New Roman" w:hAnsi="Times New Roman" w:cs="Times New Roman"/>
                <w:color w:val="000000"/>
                <w:sz w:val="18"/>
                <w:szCs w:val="18"/>
              </w:rPr>
            </w:pPr>
            <w:commentRangeStart w:id="697"/>
            <w:r>
              <w:rPr>
                <w:rFonts w:ascii="Times New Roman" w:eastAsia="Times New Roman" w:hAnsi="Times New Roman" w:cs="Times New Roman"/>
                <w:color w:val="000000"/>
                <w:sz w:val="18"/>
                <w:szCs w:val="18"/>
              </w:rPr>
              <w:t>5</w:t>
            </w:r>
            <w:r w:rsidR="008F552C">
              <w:rPr>
                <w:rFonts w:ascii="Times New Roman" w:eastAsia="Times New Roman" w:hAnsi="Times New Roman" w:cs="Times New Roman"/>
                <w:color w:val="000000"/>
                <w:sz w:val="18"/>
                <w:szCs w:val="18"/>
              </w:rPr>
              <w:t>5</w:t>
            </w:r>
            <w:r>
              <w:rPr>
                <w:rFonts w:ascii="Times New Roman" w:eastAsia="Times New Roman" w:hAnsi="Times New Roman" w:cs="Times New Roman"/>
                <w:color w:val="000000"/>
                <w:sz w:val="18"/>
                <w:szCs w:val="18"/>
              </w:rPr>
              <w:t>%</w:t>
            </w:r>
            <w:commentRangeEnd w:id="697"/>
            <w:r w:rsidR="00CA2CFB">
              <w:rPr>
                <w:rStyle w:val="CommentReference"/>
              </w:rPr>
              <w:commentReference w:id="697"/>
            </w:r>
          </w:p>
        </w:tc>
      </w:tr>
      <w:tr w:rsidR="008C0F37" w:rsidRPr="000B7633" w14:paraId="1A4C083C" w14:textId="77777777" w:rsidTr="00527C68">
        <w:trPr>
          <w:trHeight w:val="521"/>
        </w:trPr>
        <w:tc>
          <w:tcPr>
            <w:tcW w:w="709" w:type="pct"/>
            <w:vAlign w:val="center"/>
          </w:tcPr>
          <w:p w14:paraId="051C9E4C" w14:textId="2B088DB3"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proofErr w:type="spellStart"/>
            <w:r w:rsidRPr="003B4E15">
              <w:rPr>
                <w:rFonts w:ascii="Times New Roman" w:eastAsia="Times New Roman" w:hAnsi="Times New Roman" w:cs="Times New Roman"/>
                <w:color w:val="000000"/>
                <w:sz w:val="18"/>
                <w:szCs w:val="18"/>
              </w:rPr>
              <w:t>Westlink</w:t>
            </w:r>
            <w:proofErr w:type="spellEnd"/>
            <w:r w:rsidRPr="003B4E15">
              <w:rPr>
                <w:rFonts w:ascii="Times New Roman" w:eastAsia="Times New Roman" w:hAnsi="Times New Roman" w:cs="Times New Roman"/>
                <w:color w:val="000000"/>
                <w:sz w:val="18"/>
                <w:szCs w:val="18"/>
              </w:rPr>
              <w:t xml:space="preserve"> Career Institute</w:t>
            </w:r>
          </w:p>
        </w:tc>
        <w:tc>
          <w:tcPr>
            <w:tcW w:w="709" w:type="pct"/>
            <w:shd w:val="clear" w:color="auto" w:fill="auto"/>
            <w:vAlign w:val="center"/>
            <w:hideMark/>
          </w:tcPr>
          <w:p w14:paraId="35F16E53" w14:textId="5BF0705B"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sidRPr="003B4E15">
              <w:rPr>
                <w:rFonts w:ascii="Times New Roman" w:eastAsia="Times New Roman" w:hAnsi="Times New Roman" w:cs="Times New Roman"/>
                <w:color w:val="000000"/>
                <w:sz w:val="18"/>
                <w:szCs w:val="18"/>
              </w:rPr>
              <w:t>Local ITA - Basic EMT Training</w:t>
            </w:r>
          </w:p>
        </w:tc>
        <w:tc>
          <w:tcPr>
            <w:tcW w:w="518" w:type="pct"/>
            <w:shd w:val="clear" w:color="auto" w:fill="auto"/>
            <w:noWrap/>
            <w:vAlign w:val="center"/>
          </w:tcPr>
          <w:p w14:paraId="0A224025" w14:textId="5804F7BC"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shd w:val="clear" w:color="auto" w:fill="auto"/>
            <w:vAlign w:val="center"/>
            <w:hideMark/>
          </w:tcPr>
          <w:p w14:paraId="5F0384AF" w14:textId="18A46B20" w:rsidR="008C0F37" w:rsidRPr="000B7633" w:rsidRDefault="00BC7E75" w:rsidP="00177A00">
            <w:pPr>
              <w:spacing w:after="0" w:line="240" w:lineRule="auto"/>
              <w:jc w:val="center"/>
              <w:rPr>
                <w:rFonts w:ascii="Times New Roman" w:eastAsia="Times New Roman" w:hAnsi="Times New Roman" w:cs="Times New Roman"/>
                <w:color w:val="000000"/>
                <w:sz w:val="18"/>
                <w:szCs w:val="18"/>
              </w:rPr>
            </w:pPr>
            <w:r w:rsidRPr="00BC7E75">
              <w:rPr>
                <w:rFonts w:ascii="Times New Roman" w:eastAsia="Times New Roman" w:hAnsi="Times New Roman" w:cs="Times New Roman"/>
                <w:color w:val="000000"/>
                <w:sz w:val="18"/>
                <w:szCs w:val="18"/>
              </w:rPr>
              <w:t>29-2042.00</w:t>
            </w:r>
          </w:p>
        </w:tc>
        <w:tc>
          <w:tcPr>
            <w:tcW w:w="333" w:type="pct"/>
            <w:shd w:val="clear" w:color="auto" w:fill="auto"/>
            <w:noWrap/>
            <w:vAlign w:val="center"/>
          </w:tcPr>
          <w:p w14:paraId="25062516" w14:textId="41F585FC"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26" w:type="pct"/>
            <w:shd w:val="clear" w:color="auto" w:fill="auto"/>
            <w:noWrap/>
            <w:vAlign w:val="center"/>
            <w:hideMark/>
          </w:tcPr>
          <w:p w14:paraId="77C98BF7" w14:textId="565262FD"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w:t>
            </w:r>
          </w:p>
        </w:tc>
        <w:tc>
          <w:tcPr>
            <w:tcW w:w="387" w:type="pct"/>
            <w:shd w:val="clear" w:color="auto" w:fill="auto"/>
            <w:noWrap/>
            <w:vAlign w:val="center"/>
          </w:tcPr>
          <w:p w14:paraId="0A0B6DCE" w14:textId="49B46743" w:rsidR="008C0F37" w:rsidRPr="000B7633" w:rsidRDefault="003B4E1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7380410A" w14:textId="5ED60265" w:rsidR="008C0F37" w:rsidRPr="000B7633" w:rsidRDefault="000A62D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r w:rsidR="008C0F37" w:rsidRPr="000B7633" w14:paraId="2B2652BE" w14:textId="77777777" w:rsidTr="00527C68">
        <w:trPr>
          <w:trHeight w:val="90"/>
        </w:trPr>
        <w:tc>
          <w:tcPr>
            <w:tcW w:w="709" w:type="pct"/>
            <w:vAlign w:val="center"/>
          </w:tcPr>
          <w:p w14:paraId="71E492FA" w14:textId="640F375E" w:rsidR="008C0F37" w:rsidRPr="000B7633" w:rsidRDefault="006D2CDC" w:rsidP="00177A00">
            <w:pPr>
              <w:spacing w:after="0" w:line="240" w:lineRule="auto"/>
              <w:jc w:val="center"/>
              <w:rPr>
                <w:rFonts w:ascii="Times New Roman" w:eastAsia="Times New Roman" w:hAnsi="Times New Roman" w:cs="Times New Roman"/>
                <w:color w:val="000000"/>
                <w:sz w:val="18"/>
                <w:szCs w:val="18"/>
              </w:rPr>
            </w:pPr>
            <w:r w:rsidRPr="006D2CDC">
              <w:rPr>
                <w:rFonts w:ascii="Times New Roman" w:eastAsia="Times New Roman" w:hAnsi="Times New Roman" w:cs="Times New Roman"/>
                <w:color w:val="000000"/>
                <w:sz w:val="18"/>
                <w:szCs w:val="18"/>
              </w:rPr>
              <w:t>Run Hope Work</w:t>
            </w:r>
          </w:p>
        </w:tc>
        <w:tc>
          <w:tcPr>
            <w:tcW w:w="709" w:type="pct"/>
            <w:shd w:val="clear" w:color="auto" w:fill="auto"/>
            <w:vAlign w:val="center"/>
            <w:hideMark/>
          </w:tcPr>
          <w:p w14:paraId="68E76EF6" w14:textId="4F1C1C70" w:rsidR="008C0F37" w:rsidRPr="000B7633" w:rsidRDefault="006D2CDC" w:rsidP="00177A00">
            <w:pPr>
              <w:spacing w:after="0" w:line="240" w:lineRule="auto"/>
              <w:jc w:val="center"/>
              <w:rPr>
                <w:rFonts w:ascii="Times New Roman" w:eastAsia="Times New Roman" w:hAnsi="Times New Roman" w:cs="Times New Roman"/>
                <w:color w:val="000000"/>
                <w:sz w:val="18"/>
                <w:szCs w:val="18"/>
              </w:rPr>
            </w:pPr>
            <w:r w:rsidRPr="006D2CDC">
              <w:rPr>
                <w:rFonts w:ascii="Times New Roman" w:eastAsia="Times New Roman" w:hAnsi="Times New Roman" w:cs="Times New Roman"/>
                <w:color w:val="000000"/>
                <w:sz w:val="18"/>
                <w:szCs w:val="18"/>
              </w:rPr>
              <w:t>Vocational Training</w:t>
            </w:r>
          </w:p>
        </w:tc>
        <w:tc>
          <w:tcPr>
            <w:tcW w:w="518" w:type="pct"/>
            <w:shd w:val="clear" w:color="auto" w:fill="auto"/>
            <w:noWrap/>
            <w:vAlign w:val="center"/>
          </w:tcPr>
          <w:p w14:paraId="1198D42C" w14:textId="6AF00952" w:rsidR="008C0F37" w:rsidRPr="000B7633" w:rsidRDefault="008106A4"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shd w:val="clear" w:color="auto" w:fill="auto"/>
            <w:vAlign w:val="center"/>
            <w:hideMark/>
          </w:tcPr>
          <w:p w14:paraId="2F1058AD" w14:textId="4AA85FBD" w:rsidR="008C0F37" w:rsidRPr="000B7633" w:rsidRDefault="00BC7E7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N/A</w:t>
            </w:r>
          </w:p>
        </w:tc>
        <w:tc>
          <w:tcPr>
            <w:tcW w:w="333" w:type="pct"/>
            <w:shd w:val="clear" w:color="auto" w:fill="auto"/>
            <w:noWrap/>
            <w:vAlign w:val="center"/>
          </w:tcPr>
          <w:p w14:paraId="2126C3A2" w14:textId="2CCCCD10" w:rsidR="008C0F37" w:rsidRPr="000B7633" w:rsidRDefault="006D2CDC"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26" w:type="pct"/>
            <w:shd w:val="clear" w:color="auto" w:fill="auto"/>
            <w:noWrap/>
            <w:vAlign w:val="center"/>
            <w:hideMark/>
          </w:tcPr>
          <w:p w14:paraId="672BEF12" w14:textId="02D43703" w:rsidR="008C0F37" w:rsidRPr="000B7633" w:rsidRDefault="006D2CDC"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w:t>
            </w:r>
            <w:r w:rsidR="008C0F37" w:rsidRPr="000B7633">
              <w:rPr>
                <w:rFonts w:ascii="Times New Roman" w:eastAsia="Times New Roman" w:hAnsi="Times New Roman" w:cs="Times New Roman"/>
                <w:color w:val="000000"/>
                <w:sz w:val="18"/>
                <w:szCs w:val="18"/>
              </w:rPr>
              <w:t>5%</w:t>
            </w:r>
          </w:p>
        </w:tc>
        <w:tc>
          <w:tcPr>
            <w:tcW w:w="387" w:type="pct"/>
            <w:shd w:val="clear" w:color="auto" w:fill="auto"/>
            <w:noWrap/>
            <w:vAlign w:val="center"/>
          </w:tcPr>
          <w:p w14:paraId="1B7F81D9" w14:textId="5165A23C" w:rsidR="008C0F37" w:rsidRPr="000B7633" w:rsidRDefault="006D2CDC"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05A5226D" w14:textId="429B6DD9" w:rsidR="008C0F37" w:rsidRPr="000B7633" w:rsidRDefault="008F552C"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83%</w:t>
            </w:r>
          </w:p>
        </w:tc>
      </w:tr>
      <w:tr w:rsidR="008106A4" w:rsidRPr="000B7633" w14:paraId="39D3E483" w14:textId="77777777" w:rsidTr="00527C68">
        <w:trPr>
          <w:trHeight w:val="90"/>
        </w:trPr>
        <w:tc>
          <w:tcPr>
            <w:tcW w:w="709" w:type="pct"/>
            <w:vAlign w:val="center"/>
          </w:tcPr>
          <w:p w14:paraId="660F1B28" w14:textId="1922875B" w:rsidR="008106A4" w:rsidRPr="006D2CDC" w:rsidRDefault="008106A4" w:rsidP="008106A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 Provider Information Entered </w:t>
            </w:r>
          </w:p>
        </w:tc>
        <w:tc>
          <w:tcPr>
            <w:tcW w:w="709" w:type="pct"/>
            <w:shd w:val="clear" w:color="auto" w:fill="auto"/>
            <w:vAlign w:val="center"/>
          </w:tcPr>
          <w:p w14:paraId="6C91A858" w14:textId="5CAF7876" w:rsidR="008106A4" w:rsidRPr="006D2CDC" w:rsidRDefault="008106A4" w:rsidP="008106A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No Provider Information Entered</w:t>
            </w:r>
          </w:p>
        </w:tc>
        <w:tc>
          <w:tcPr>
            <w:tcW w:w="518" w:type="pct"/>
            <w:shd w:val="clear" w:color="auto" w:fill="auto"/>
            <w:noWrap/>
            <w:vAlign w:val="center"/>
          </w:tcPr>
          <w:p w14:paraId="2AF41781" w14:textId="15A27D76" w:rsidR="008106A4" w:rsidRDefault="008106A4" w:rsidP="008106A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shd w:val="clear" w:color="auto" w:fill="auto"/>
            <w:vAlign w:val="center"/>
          </w:tcPr>
          <w:p w14:paraId="71367A1D" w14:textId="63187D22" w:rsidR="008106A4" w:rsidRDefault="008106A4" w:rsidP="008106A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N/A</w:t>
            </w:r>
          </w:p>
        </w:tc>
        <w:tc>
          <w:tcPr>
            <w:tcW w:w="333" w:type="pct"/>
            <w:shd w:val="clear" w:color="auto" w:fill="auto"/>
            <w:noWrap/>
            <w:vAlign w:val="center"/>
          </w:tcPr>
          <w:p w14:paraId="51F7AAF6" w14:textId="15B3D649" w:rsidR="008106A4" w:rsidRDefault="008106A4" w:rsidP="008106A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26" w:type="pct"/>
            <w:shd w:val="clear" w:color="auto" w:fill="auto"/>
            <w:noWrap/>
            <w:vAlign w:val="center"/>
          </w:tcPr>
          <w:p w14:paraId="25668619" w14:textId="52DED1F4" w:rsidR="008106A4" w:rsidRDefault="008106A4" w:rsidP="008106A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Less than </w:t>
            </w:r>
            <w:r w:rsidR="000A62D5">
              <w:rPr>
                <w:rFonts w:ascii="Times New Roman" w:eastAsia="Times New Roman" w:hAnsi="Times New Roman" w:cs="Times New Roman"/>
                <w:color w:val="000000"/>
                <w:sz w:val="18"/>
                <w:szCs w:val="18"/>
              </w:rPr>
              <w:t>10</w:t>
            </w:r>
          </w:p>
        </w:tc>
        <w:tc>
          <w:tcPr>
            <w:tcW w:w="387" w:type="pct"/>
            <w:shd w:val="clear" w:color="auto" w:fill="auto"/>
            <w:noWrap/>
            <w:vAlign w:val="center"/>
          </w:tcPr>
          <w:p w14:paraId="693321AE" w14:textId="36F942CE" w:rsidR="008106A4" w:rsidRDefault="008106A4" w:rsidP="008106A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699FFDAE" w14:textId="13F81A3F" w:rsidR="008106A4" w:rsidRDefault="000A62D5" w:rsidP="008106A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r w:rsidR="0072132A" w:rsidRPr="000B7633" w14:paraId="38A2A15C" w14:textId="77777777" w:rsidTr="0072132A">
        <w:trPr>
          <w:trHeight w:val="90"/>
          <w:ins w:id="698" w:author="Matthews, Katrina (DOES)" w:date="2021-07-21T17:07:00Z"/>
        </w:trPr>
        <w:tc>
          <w:tcPr>
            <w:tcW w:w="1417" w:type="pct"/>
            <w:gridSpan w:val="2"/>
            <w:vAlign w:val="center"/>
          </w:tcPr>
          <w:p w14:paraId="07CCA50A" w14:textId="5573B7E8" w:rsidR="0072132A" w:rsidRDefault="0072132A" w:rsidP="008106A4">
            <w:pPr>
              <w:spacing w:after="0" w:line="240" w:lineRule="auto"/>
              <w:jc w:val="center"/>
              <w:rPr>
                <w:ins w:id="699" w:author="Matthews, Katrina (DOES)" w:date="2021-07-21T17:07:00Z"/>
                <w:rFonts w:ascii="Times New Roman" w:eastAsia="Times New Roman" w:hAnsi="Times New Roman" w:cs="Times New Roman"/>
                <w:color w:val="000000"/>
                <w:sz w:val="18"/>
                <w:szCs w:val="18"/>
              </w:rPr>
            </w:pPr>
            <w:ins w:id="700" w:author="Matthews, Katrina (DOES)" w:date="2021-07-21T17:08:00Z">
              <w:r>
                <w:rPr>
                  <w:rFonts w:ascii="Times New Roman" w:eastAsia="Times New Roman" w:hAnsi="Times New Roman" w:cs="Times New Roman"/>
                  <w:b/>
                  <w:bCs/>
                  <w:color w:val="000000"/>
                  <w:sz w:val="18"/>
                  <w:szCs w:val="18"/>
                </w:rPr>
                <w:t>Total</w:t>
              </w:r>
            </w:ins>
          </w:p>
        </w:tc>
        <w:tc>
          <w:tcPr>
            <w:tcW w:w="518" w:type="pct"/>
            <w:shd w:val="clear" w:color="auto" w:fill="auto"/>
            <w:noWrap/>
            <w:vAlign w:val="center"/>
          </w:tcPr>
          <w:p w14:paraId="50E42D06" w14:textId="45FB0E0D" w:rsidR="0072132A" w:rsidRDefault="0072132A" w:rsidP="008106A4">
            <w:pPr>
              <w:spacing w:after="0" w:line="240" w:lineRule="auto"/>
              <w:jc w:val="center"/>
              <w:rPr>
                <w:ins w:id="701" w:author="Matthews, Katrina (DOES)" w:date="2021-07-21T17:07:00Z"/>
                <w:rFonts w:ascii="Times New Roman" w:eastAsia="Times New Roman" w:hAnsi="Times New Roman" w:cs="Times New Roman"/>
                <w:color w:val="000000"/>
                <w:sz w:val="18"/>
                <w:szCs w:val="18"/>
              </w:rPr>
            </w:pPr>
            <w:ins w:id="702" w:author="Matthews, Katrina (DOES)" w:date="2021-07-21T17:08:00Z">
              <w:r>
                <w:rPr>
                  <w:rFonts w:ascii="Times New Roman" w:eastAsia="Times New Roman" w:hAnsi="Times New Roman" w:cs="Times New Roman"/>
                  <w:color w:val="000000"/>
                  <w:sz w:val="18"/>
                  <w:szCs w:val="18"/>
                </w:rPr>
                <w:t>64</w:t>
              </w:r>
            </w:ins>
          </w:p>
        </w:tc>
        <w:tc>
          <w:tcPr>
            <w:tcW w:w="661" w:type="pct"/>
            <w:shd w:val="clear" w:color="auto" w:fill="auto"/>
            <w:vAlign w:val="center"/>
          </w:tcPr>
          <w:p w14:paraId="5CA02874" w14:textId="77777777" w:rsidR="0072132A" w:rsidRDefault="0072132A" w:rsidP="008106A4">
            <w:pPr>
              <w:spacing w:after="0" w:line="240" w:lineRule="auto"/>
              <w:jc w:val="center"/>
              <w:rPr>
                <w:ins w:id="703" w:author="Matthews, Katrina (DOES)" w:date="2021-07-21T17:07:00Z"/>
                <w:rFonts w:ascii="Times New Roman" w:eastAsia="Times New Roman" w:hAnsi="Times New Roman" w:cs="Times New Roman"/>
                <w:color w:val="000000"/>
                <w:sz w:val="18"/>
                <w:szCs w:val="18"/>
              </w:rPr>
            </w:pPr>
          </w:p>
        </w:tc>
        <w:tc>
          <w:tcPr>
            <w:tcW w:w="333" w:type="pct"/>
            <w:shd w:val="clear" w:color="auto" w:fill="auto"/>
            <w:noWrap/>
            <w:vAlign w:val="center"/>
          </w:tcPr>
          <w:p w14:paraId="073CCBDA" w14:textId="60AE6F6E" w:rsidR="0072132A" w:rsidRDefault="0072132A" w:rsidP="008106A4">
            <w:pPr>
              <w:spacing w:after="0" w:line="240" w:lineRule="auto"/>
              <w:jc w:val="center"/>
              <w:rPr>
                <w:ins w:id="704" w:author="Matthews, Katrina (DOES)" w:date="2021-07-21T17:07:00Z"/>
                <w:rFonts w:ascii="Times New Roman" w:eastAsia="Times New Roman" w:hAnsi="Times New Roman" w:cs="Times New Roman"/>
                <w:color w:val="000000"/>
                <w:sz w:val="18"/>
                <w:szCs w:val="18"/>
              </w:rPr>
            </w:pPr>
            <w:ins w:id="705" w:author="Matthews, Katrina (DOES)" w:date="2021-07-21T17:08:00Z">
              <w:r>
                <w:rPr>
                  <w:rFonts w:ascii="Times New Roman" w:eastAsia="Times New Roman" w:hAnsi="Times New Roman" w:cs="Times New Roman"/>
                  <w:color w:val="000000"/>
                  <w:sz w:val="18"/>
                  <w:szCs w:val="18"/>
                </w:rPr>
                <w:t>38</w:t>
              </w:r>
            </w:ins>
          </w:p>
        </w:tc>
        <w:tc>
          <w:tcPr>
            <w:tcW w:w="626" w:type="pct"/>
            <w:shd w:val="clear" w:color="auto" w:fill="auto"/>
            <w:noWrap/>
            <w:vAlign w:val="center"/>
          </w:tcPr>
          <w:p w14:paraId="42651847" w14:textId="1E943C15" w:rsidR="0072132A" w:rsidRDefault="0072132A" w:rsidP="008106A4">
            <w:pPr>
              <w:spacing w:after="0" w:line="240" w:lineRule="auto"/>
              <w:jc w:val="center"/>
              <w:rPr>
                <w:ins w:id="706" w:author="Matthews, Katrina (DOES)" w:date="2021-07-21T17:07:00Z"/>
                <w:rFonts w:ascii="Times New Roman" w:eastAsia="Times New Roman" w:hAnsi="Times New Roman" w:cs="Times New Roman"/>
                <w:color w:val="000000"/>
                <w:sz w:val="18"/>
                <w:szCs w:val="18"/>
              </w:rPr>
            </w:pPr>
            <w:ins w:id="707" w:author="Matthews, Katrina (DOES)" w:date="2021-07-21T17:08:00Z">
              <w:r>
                <w:rPr>
                  <w:rFonts w:ascii="Times New Roman" w:eastAsia="Times New Roman" w:hAnsi="Times New Roman" w:cs="Times New Roman"/>
                  <w:color w:val="000000"/>
                  <w:sz w:val="18"/>
                  <w:szCs w:val="18"/>
                </w:rPr>
                <w:t>59%</w:t>
              </w:r>
            </w:ins>
          </w:p>
        </w:tc>
        <w:tc>
          <w:tcPr>
            <w:tcW w:w="387" w:type="pct"/>
            <w:shd w:val="clear" w:color="auto" w:fill="auto"/>
            <w:noWrap/>
            <w:vAlign w:val="center"/>
          </w:tcPr>
          <w:p w14:paraId="3B612A78" w14:textId="04CE1F69" w:rsidR="0072132A" w:rsidRDefault="0072132A" w:rsidP="008106A4">
            <w:pPr>
              <w:spacing w:after="0" w:line="240" w:lineRule="auto"/>
              <w:jc w:val="center"/>
              <w:rPr>
                <w:ins w:id="708" w:author="Matthews, Katrina (DOES)" w:date="2021-07-21T17:07:00Z"/>
                <w:rFonts w:ascii="Times New Roman" w:eastAsia="Times New Roman" w:hAnsi="Times New Roman" w:cs="Times New Roman"/>
                <w:color w:val="000000"/>
                <w:sz w:val="18"/>
                <w:szCs w:val="18"/>
              </w:rPr>
            </w:pPr>
            <w:ins w:id="709" w:author="Matthews, Katrina (DOES)" w:date="2021-07-21T17:08:00Z">
              <w:r>
                <w:rPr>
                  <w:rFonts w:ascii="Times New Roman" w:eastAsia="Times New Roman" w:hAnsi="Times New Roman" w:cs="Times New Roman"/>
                  <w:color w:val="000000"/>
                  <w:sz w:val="18"/>
                  <w:szCs w:val="18"/>
                </w:rPr>
                <w:t>11</w:t>
              </w:r>
            </w:ins>
          </w:p>
        </w:tc>
        <w:tc>
          <w:tcPr>
            <w:tcW w:w="1057" w:type="pct"/>
            <w:shd w:val="clear" w:color="auto" w:fill="auto"/>
            <w:noWrap/>
            <w:vAlign w:val="center"/>
          </w:tcPr>
          <w:p w14:paraId="19A70CCC" w14:textId="77777777" w:rsidR="0072132A" w:rsidRDefault="0072132A" w:rsidP="008106A4">
            <w:pPr>
              <w:spacing w:after="0" w:line="240" w:lineRule="auto"/>
              <w:jc w:val="center"/>
              <w:rPr>
                <w:ins w:id="710" w:author="Matthews, Katrina (DOES)" w:date="2021-07-21T17:07:00Z"/>
                <w:rFonts w:ascii="Times New Roman" w:eastAsia="Times New Roman" w:hAnsi="Times New Roman" w:cs="Times New Roman"/>
                <w:color w:val="000000"/>
                <w:sz w:val="18"/>
                <w:szCs w:val="18"/>
              </w:rPr>
            </w:pPr>
          </w:p>
        </w:tc>
      </w:tr>
      <w:tr w:rsidR="00001175" w:rsidRPr="000B7633" w:rsidDel="0072132A" w14:paraId="7E564A43" w14:textId="5987259A" w:rsidTr="00001175">
        <w:trPr>
          <w:trHeight w:val="170"/>
          <w:del w:id="711" w:author="Matthews, Katrina (DOES)" w:date="2021-07-21T17:09:00Z"/>
        </w:trPr>
        <w:tc>
          <w:tcPr>
            <w:tcW w:w="709" w:type="pct"/>
            <w:vAlign w:val="center"/>
          </w:tcPr>
          <w:p w14:paraId="7840FDC4" w14:textId="1F87A0BE" w:rsidR="00001175" w:rsidRPr="000B7633" w:rsidDel="0072132A" w:rsidRDefault="00001175" w:rsidP="00177A00">
            <w:pPr>
              <w:spacing w:after="0" w:line="240" w:lineRule="auto"/>
              <w:jc w:val="center"/>
              <w:rPr>
                <w:del w:id="712" w:author="Matthews, Katrina (DOES)" w:date="2021-07-21T17:09:00Z"/>
                <w:rFonts w:ascii="Times New Roman" w:eastAsia="Times New Roman" w:hAnsi="Times New Roman" w:cs="Times New Roman"/>
                <w:b/>
                <w:bCs/>
                <w:color w:val="000000"/>
                <w:sz w:val="18"/>
                <w:szCs w:val="18"/>
              </w:rPr>
            </w:pPr>
            <w:del w:id="713" w:author="Matthews, Katrina (DOES)" w:date="2021-07-21T17:09:00Z">
              <w:r w:rsidDel="0072132A">
                <w:rPr>
                  <w:rFonts w:ascii="Times New Roman" w:eastAsia="Times New Roman" w:hAnsi="Times New Roman" w:cs="Times New Roman"/>
                  <w:b/>
                  <w:bCs/>
                  <w:color w:val="000000"/>
                  <w:sz w:val="18"/>
                  <w:szCs w:val="18"/>
                </w:rPr>
                <w:delText xml:space="preserve">Total </w:delText>
              </w:r>
            </w:del>
          </w:p>
        </w:tc>
        <w:tc>
          <w:tcPr>
            <w:tcW w:w="2847" w:type="pct"/>
            <w:gridSpan w:val="5"/>
            <w:shd w:val="clear" w:color="auto" w:fill="auto"/>
            <w:vAlign w:val="center"/>
          </w:tcPr>
          <w:p w14:paraId="51D83D86" w14:textId="3E0A4575" w:rsidR="00001175" w:rsidRPr="000B7633" w:rsidDel="0072132A" w:rsidRDefault="008F552C" w:rsidP="00177A00">
            <w:pPr>
              <w:spacing w:after="0" w:line="240" w:lineRule="auto"/>
              <w:jc w:val="center"/>
              <w:rPr>
                <w:del w:id="714" w:author="Matthews, Katrina (DOES)" w:date="2021-07-21T17:09:00Z"/>
                <w:rFonts w:ascii="Times New Roman" w:eastAsia="Times New Roman" w:hAnsi="Times New Roman" w:cs="Times New Roman"/>
                <w:b/>
                <w:bCs/>
                <w:color w:val="000000"/>
                <w:sz w:val="18"/>
                <w:szCs w:val="18"/>
              </w:rPr>
            </w:pPr>
            <w:commentRangeStart w:id="715"/>
            <w:del w:id="716" w:author="Matthews, Katrina (DOES)" w:date="2021-07-21T17:09:00Z">
              <w:r w:rsidDel="0072132A">
                <w:rPr>
                  <w:rFonts w:ascii="Times New Roman" w:eastAsia="Times New Roman" w:hAnsi="Times New Roman" w:cs="Times New Roman"/>
                  <w:b/>
                  <w:bCs/>
                  <w:color w:val="000000"/>
                  <w:sz w:val="18"/>
                  <w:szCs w:val="18"/>
                </w:rPr>
                <w:delText>59</w:delText>
              </w:r>
              <w:r w:rsidR="00001175" w:rsidRPr="000B7633" w:rsidDel="0072132A">
                <w:rPr>
                  <w:rFonts w:ascii="Times New Roman" w:eastAsia="Times New Roman" w:hAnsi="Times New Roman" w:cs="Times New Roman"/>
                  <w:b/>
                  <w:bCs/>
                  <w:color w:val="000000"/>
                  <w:sz w:val="18"/>
                  <w:szCs w:val="18"/>
                </w:rPr>
                <w:delText>%</w:delText>
              </w:r>
              <w:commentRangeEnd w:id="715"/>
              <w:r w:rsidR="00CA2CFB" w:rsidDel="0072132A">
                <w:rPr>
                  <w:rStyle w:val="CommentReference"/>
                </w:rPr>
                <w:commentReference w:id="715"/>
              </w:r>
            </w:del>
          </w:p>
        </w:tc>
        <w:tc>
          <w:tcPr>
            <w:tcW w:w="1444" w:type="pct"/>
            <w:gridSpan w:val="2"/>
            <w:shd w:val="clear" w:color="auto" w:fill="auto"/>
            <w:noWrap/>
            <w:vAlign w:val="center"/>
            <w:hideMark/>
          </w:tcPr>
          <w:p w14:paraId="43506598" w14:textId="57C5C799" w:rsidR="00001175" w:rsidRPr="00001175" w:rsidDel="0072132A" w:rsidRDefault="00001175" w:rsidP="00177A00">
            <w:pPr>
              <w:spacing w:after="0" w:line="240" w:lineRule="auto"/>
              <w:jc w:val="center"/>
              <w:rPr>
                <w:del w:id="717" w:author="Matthews, Katrina (DOES)" w:date="2021-07-21T17:09:00Z"/>
                <w:rFonts w:ascii="Times New Roman" w:eastAsia="Times New Roman" w:hAnsi="Times New Roman" w:cs="Times New Roman"/>
                <w:b/>
                <w:bCs/>
                <w:sz w:val="18"/>
                <w:szCs w:val="18"/>
              </w:rPr>
            </w:pPr>
            <w:del w:id="718" w:author="Matthews, Katrina (DOES)" w:date="2021-07-21T17:09:00Z">
              <w:r w:rsidRPr="00001175" w:rsidDel="0072132A">
                <w:rPr>
                  <w:rFonts w:ascii="Times New Roman" w:eastAsia="Times New Roman" w:hAnsi="Times New Roman" w:cs="Times New Roman"/>
                  <w:b/>
                  <w:bCs/>
                  <w:color w:val="000000"/>
                  <w:sz w:val="18"/>
                  <w:szCs w:val="18"/>
                </w:rPr>
                <w:delText xml:space="preserve">Less </w:delText>
              </w:r>
              <w:r w:rsidR="000A62D5" w:rsidDel="0072132A">
                <w:rPr>
                  <w:rFonts w:ascii="Times New Roman" w:eastAsia="Times New Roman" w:hAnsi="Times New Roman" w:cs="Times New Roman"/>
                  <w:b/>
                  <w:bCs/>
                  <w:color w:val="000000"/>
                  <w:sz w:val="18"/>
                  <w:szCs w:val="18"/>
                </w:rPr>
                <w:delText xml:space="preserve">than </w:delText>
              </w:r>
              <w:r w:rsidRPr="00001175" w:rsidDel="0072132A">
                <w:rPr>
                  <w:rFonts w:ascii="Times New Roman" w:eastAsia="Times New Roman" w:hAnsi="Times New Roman" w:cs="Times New Roman"/>
                  <w:b/>
                  <w:bCs/>
                  <w:color w:val="000000"/>
                  <w:sz w:val="18"/>
                  <w:szCs w:val="18"/>
                </w:rPr>
                <w:delText>5%</w:delText>
              </w:r>
            </w:del>
          </w:p>
        </w:tc>
      </w:tr>
    </w:tbl>
    <w:bookmarkEnd w:id="696"/>
    <w:p w14:paraId="4B4BB0AC" w14:textId="1F4A0DA9" w:rsidR="0068620B" w:rsidRDefault="0068620B" w:rsidP="0068620B">
      <w:pPr>
        <w:rPr>
          <w:ins w:id="719" w:author="Matthews, Katrina (DOES)" w:date="2021-07-21T15:50:00Z"/>
          <w:rFonts w:ascii="Times New Roman" w:hAnsi="Times New Roman" w:cs="Times New Roman"/>
          <w:sz w:val="16"/>
          <w:szCs w:val="16"/>
        </w:rPr>
      </w:pPr>
      <w:r w:rsidRPr="003109D9">
        <w:rPr>
          <w:rFonts w:ascii="Times New Roman" w:hAnsi="Times New Roman" w:cs="Times New Roman"/>
          <w:sz w:val="16"/>
          <w:szCs w:val="16"/>
        </w:rPr>
        <w:t xml:space="preserve">Source: </w:t>
      </w:r>
      <w:r>
        <w:rPr>
          <w:rFonts w:ascii="Times New Roman" w:hAnsi="Times New Roman" w:cs="Times New Roman"/>
          <w:sz w:val="16"/>
          <w:szCs w:val="16"/>
        </w:rPr>
        <w:t xml:space="preserve">DC Networks. The table adheres to the Data Suppression policy (DS) Definition of DS is provided in the terms and definition section at the end of the report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2"/>
        <w:gridCol w:w="1208"/>
        <w:gridCol w:w="1116"/>
        <w:gridCol w:w="1801"/>
        <w:gridCol w:w="1460"/>
        <w:gridCol w:w="1296"/>
        <w:gridCol w:w="32"/>
        <w:gridCol w:w="985"/>
        <w:tblGridChange w:id="720">
          <w:tblGrid>
            <w:gridCol w:w="1452"/>
            <w:gridCol w:w="1208"/>
            <w:gridCol w:w="1116"/>
            <w:gridCol w:w="1801"/>
            <w:gridCol w:w="1460"/>
            <w:gridCol w:w="1156"/>
            <w:gridCol w:w="140"/>
            <w:gridCol w:w="1017"/>
          </w:tblGrid>
        </w:tblGridChange>
      </w:tblGrid>
      <w:tr w:rsidR="000379C0" w:rsidRPr="00F21907" w14:paraId="01A88B91" w14:textId="77777777" w:rsidTr="00160258">
        <w:trPr>
          <w:trHeight w:val="413"/>
          <w:jc w:val="center"/>
          <w:ins w:id="721" w:author="Matthews, Katrina (DOES)" w:date="2021-07-21T15:50:00Z"/>
        </w:trPr>
        <w:tc>
          <w:tcPr>
            <w:tcW w:w="5000" w:type="pct"/>
            <w:gridSpan w:val="8"/>
            <w:shd w:val="clear" w:color="auto" w:fill="FDE9D9" w:themeFill="accent6" w:themeFillTint="33"/>
          </w:tcPr>
          <w:p w14:paraId="102BF6D2" w14:textId="77777777" w:rsidR="000379C0" w:rsidRPr="004F6155" w:rsidRDefault="000379C0" w:rsidP="00160258">
            <w:pPr>
              <w:spacing w:after="0" w:line="240" w:lineRule="auto"/>
              <w:jc w:val="center"/>
              <w:rPr>
                <w:ins w:id="722" w:author="Matthews, Katrina (DOES)" w:date="2021-07-21T15:50:00Z"/>
                <w:rFonts w:ascii="TimesNewRomanPSMT" w:eastAsia="Times New Roman" w:hAnsi="TimesNewRomanPSMT" w:cs="Times New Roman"/>
                <w:b/>
                <w:bCs/>
                <w:sz w:val="18"/>
                <w:szCs w:val="18"/>
              </w:rPr>
            </w:pPr>
            <w:ins w:id="723" w:author="Matthews, Katrina (DOES)" w:date="2021-07-21T15:50:00Z">
              <w:r w:rsidRPr="004F6155">
                <w:rPr>
                  <w:rFonts w:ascii="TimesNewRomanPSMT" w:eastAsia="Times New Roman" w:hAnsi="TimesNewRomanPSMT" w:cs="Times New Roman"/>
                  <w:b/>
                  <w:bCs/>
                  <w:sz w:val="18"/>
                  <w:szCs w:val="18"/>
                </w:rPr>
                <w:t>Subsidize</w:t>
              </w:r>
              <w:r>
                <w:rPr>
                  <w:rFonts w:ascii="TimesNewRomanPSMT" w:eastAsia="Times New Roman" w:hAnsi="TimesNewRomanPSMT" w:cs="Times New Roman"/>
                  <w:b/>
                  <w:bCs/>
                  <w:sz w:val="18"/>
                  <w:szCs w:val="18"/>
                </w:rPr>
                <w:t>d</w:t>
              </w:r>
              <w:r w:rsidRPr="004F6155">
                <w:rPr>
                  <w:rFonts w:ascii="TimesNewRomanPSMT" w:eastAsia="Times New Roman" w:hAnsi="TimesNewRomanPSMT" w:cs="Times New Roman"/>
                  <w:b/>
                  <w:bCs/>
                  <w:sz w:val="18"/>
                  <w:szCs w:val="18"/>
                </w:rPr>
                <w:t xml:space="preserve"> Employment Training (WEX DCCC)</w:t>
              </w:r>
            </w:ins>
          </w:p>
        </w:tc>
      </w:tr>
      <w:tr w:rsidR="000379C0" w:rsidRPr="00F21907" w14:paraId="04B45925" w14:textId="77777777" w:rsidTr="00160258">
        <w:trPr>
          <w:trHeight w:val="197"/>
          <w:jc w:val="center"/>
          <w:ins w:id="724" w:author="Matthews, Katrina (DOES)" w:date="2021-07-21T15:50:00Z"/>
        </w:trPr>
        <w:tc>
          <w:tcPr>
            <w:tcW w:w="5000" w:type="pct"/>
            <w:gridSpan w:val="8"/>
            <w:shd w:val="clear" w:color="auto" w:fill="FDE9D9" w:themeFill="accent6" w:themeFillTint="33"/>
          </w:tcPr>
          <w:p w14:paraId="39FEF2C6" w14:textId="77777777" w:rsidR="000379C0" w:rsidRDefault="000379C0" w:rsidP="00160258">
            <w:pPr>
              <w:jc w:val="center"/>
              <w:rPr>
                <w:ins w:id="725" w:author="Matthews, Katrina (DOES)" w:date="2021-07-21T15:50:00Z"/>
                <w:rFonts w:ascii="Times New Roman" w:hAnsi="Times New Roman" w:cs="Times New Roman"/>
                <w:b/>
                <w:sz w:val="18"/>
                <w:szCs w:val="18"/>
              </w:rPr>
            </w:pPr>
            <w:ins w:id="726" w:author="Matthews, Katrina (DOES)" w:date="2021-07-21T15:50:00Z">
              <w:r>
                <w:rPr>
                  <w:rFonts w:ascii="Times New Roman" w:hAnsi="Times New Roman" w:cs="Times New Roman"/>
                  <w:b/>
                  <w:sz w:val="18"/>
                  <w:szCs w:val="18"/>
                </w:rPr>
                <w:t xml:space="preserve">FY2020 </w:t>
              </w:r>
            </w:ins>
          </w:p>
        </w:tc>
      </w:tr>
      <w:tr w:rsidR="000379C0" w:rsidRPr="00F21907" w14:paraId="7717899B" w14:textId="77777777" w:rsidTr="00160258">
        <w:trPr>
          <w:trHeight w:val="953"/>
          <w:jc w:val="center"/>
          <w:ins w:id="727" w:author="Matthews, Katrina (DOES)" w:date="2021-07-21T15:50:00Z"/>
        </w:trPr>
        <w:tc>
          <w:tcPr>
            <w:tcW w:w="776" w:type="pct"/>
            <w:shd w:val="clear" w:color="auto" w:fill="D9E1F2"/>
            <w:vAlign w:val="center"/>
            <w:hideMark/>
          </w:tcPr>
          <w:p w14:paraId="15CC9CC3" w14:textId="77777777" w:rsidR="000379C0" w:rsidRPr="00F21907" w:rsidRDefault="000379C0" w:rsidP="00160258">
            <w:pPr>
              <w:spacing w:after="0" w:line="240" w:lineRule="auto"/>
              <w:jc w:val="center"/>
              <w:rPr>
                <w:ins w:id="728" w:author="Matthews, Katrina (DOES)" w:date="2021-07-21T15:50:00Z"/>
                <w:rFonts w:ascii="Times New Roman" w:eastAsia="Times New Roman" w:hAnsi="Times New Roman" w:cs="Times New Roman"/>
                <w:b/>
                <w:bCs/>
                <w:i/>
                <w:iCs/>
                <w:color w:val="000000"/>
                <w:sz w:val="18"/>
                <w:szCs w:val="18"/>
              </w:rPr>
            </w:pPr>
            <w:ins w:id="729" w:author="Matthews, Katrina (DOES)" w:date="2021-07-21T15:50:00Z">
              <w:r w:rsidRPr="00F21907">
                <w:rPr>
                  <w:rFonts w:ascii="Times New Roman" w:eastAsia="Times New Roman" w:hAnsi="Times New Roman" w:cs="Times New Roman"/>
                  <w:b/>
                  <w:bCs/>
                  <w:i/>
                  <w:iCs/>
                  <w:color w:val="000000"/>
                  <w:sz w:val="18"/>
                  <w:szCs w:val="18"/>
                </w:rPr>
                <w:t xml:space="preserve">Month </w:t>
              </w:r>
            </w:ins>
          </w:p>
        </w:tc>
        <w:tc>
          <w:tcPr>
            <w:tcW w:w="646" w:type="pct"/>
            <w:shd w:val="clear" w:color="auto" w:fill="D9E1F2"/>
            <w:vAlign w:val="center"/>
            <w:hideMark/>
          </w:tcPr>
          <w:p w14:paraId="65A6A0C8" w14:textId="77777777" w:rsidR="000379C0" w:rsidRPr="00F12FCB" w:rsidRDefault="000379C0" w:rsidP="00160258">
            <w:pPr>
              <w:spacing w:after="0" w:line="240" w:lineRule="auto"/>
              <w:jc w:val="center"/>
              <w:rPr>
                <w:ins w:id="730" w:author="Matthews, Katrina (DOES)" w:date="2021-07-21T15:50:00Z"/>
                <w:rFonts w:ascii="Times New Roman" w:eastAsia="Times New Roman" w:hAnsi="Times New Roman" w:cs="Times New Roman"/>
                <w:b/>
                <w:bCs/>
                <w:i/>
                <w:iCs/>
                <w:color w:val="000000"/>
                <w:sz w:val="16"/>
                <w:szCs w:val="16"/>
              </w:rPr>
            </w:pPr>
            <w:ins w:id="731" w:author="Matthews, Katrina (DOES)" w:date="2021-07-21T15:50:00Z">
              <w:r>
                <w:rPr>
                  <w:rFonts w:ascii="Times New Roman" w:eastAsia="Times New Roman" w:hAnsi="Times New Roman" w:cs="Times New Roman"/>
                  <w:b/>
                  <w:bCs/>
                  <w:i/>
                  <w:iCs/>
                  <w:color w:val="000000"/>
                  <w:sz w:val="16"/>
                  <w:szCs w:val="16"/>
                </w:rPr>
                <w:t xml:space="preserve">Active Subsidized Employment </w:t>
              </w:r>
              <w:r w:rsidRPr="00F12FCB">
                <w:rPr>
                  <w:rFonts w:ascii="Times New Roman" w:eastAsia="Times New Roman" w:hAnsi="Times New Roman" w:cs="Times New Roman"/>
                  <w:b/>
                  <w:bCs/>
                  <w:i/>
                  <w:iCs/>
                  <w:color w:val="000000"/>
                  <w:sz w:val="16"/>
                  <w:szCs w:val="16"/>
                </w:rPr>
                <w:t>Participants</w:t>
              </w:r>
              <w:r>
                <w:rPr>
                  <w:rFonts w:ascii="Times New Roman" w:eastAsia="Times New Roman" w:hAnsi="Times New Roman" w:cs="Times New Roman"/>
                  <w:b/>
                  <w:bCs/>
                  <w:i/>
                  <w:iCs/>
                  <w:color w:val="000000"/>
                  <w:sz w:val="16"/>
                  <w:szCs w:val="16"/>
                </w:rPr>
                <w:t xml:space="preserve"> </w:t>
              </w:r>
            </w:ins>
          </w:p>
        </w:tc>
        <w:tc>
          <w:tcPr>
            <w:tcW w:w="597" w:type="pct"/>
            <w:shd w:val="clear" w:color="auto" w:fill="D9E1F2"/>
            <w:vAlign w:val="center"/>
          </w:tcPr>
          <w:p w14:paraId="4472FE7C" w14:textId="77777777" w:rsidR="000379C0" w:rsidRPr="00F12FCB" w:rsidRDefault="000379C0" w:rsidP="00160258">
            <w:pPr>
              <w:spacing w:after="0" w:line="240" w:lineRule="auto"/>
              <w:jc w:val="center"/>
              <w:rPr>
                <w:ins w:id="732" w:author="Matthews, Katrina (DOES)" w:date="2021-07-21T15:50:00Z"/>
                <w:rFonts w:ascii="Times New Roman" w:eastAsia="Times New Roman" w:hAnsi="Times New Roman" w:cs="Times New Roman"/>
                <w:b/>
                <w:bCs/>
                <w:i/>
                <w:iCs/>
                <w:color w:val="000000"/>
                <w:sz w:val="16"/>
                <w:szCs w:val="16"/>
              </w:rPr>
            </w:pPr>
            <w:ins w:id="733" w:author="Matthews, Katrina (DOES)" w:date="2021-07-21T15:50:00Z">
              <w:r>
                <w:rPr>
                  <w:rFonts w:ascii="Times New Roman" w:eastAsia="Times New Roman" w:hAnsi="Times New Roman" w:cs="Times New Roman"/>
                  <w:b/>
                  <w:bCs/>
                  <w:i/>
                  <w:iCs/>
                  <w:color w:val="000000"/>
                  <w:sz w:val="16"/>
                  <w:szCs w:val="16"/>
                </w:rPr>
                <w:t xml:space="preserve">Successful Completions </w:t>
              </w:r>
            </w:ins>
          </w:p>
        </w:tc>
        <w:tc>
          <w:tcPr>
            <w:tcW w:w="963" w:type="pct"/>
            <w:shd w:val="clear" w:color="auto" w:fill="D9E1F2"/>
            <w:vAlign w:val="center"/>
            <w:hideMark/>
          </w:tcPr>
          <w:p w14:paraId="0A99AF1F" w14:textId="77777777" w:rsidR="000379C0" w:rsidRPr="00F12FCB" w:rsidRDefault="000379C0" w:rsidP="00160258">
            <w:pPr>
              <w:spacing w:after="0" w:line="240" w:lineRule="auto"/>
              <w:jc w:val="center"/>
              <w:rPr>
                <w:ins w:id="734" w:author="Matthews, Katrina (DOES)" w:date="2021-07-21T15:50:00Z"/>
                <w:rFonts w:ascii="Times New Roman" w:eastAsia="Times New Roman" w:hAnsi="Times New Roman" w:cs="Times New Roman"/>
                <w:b/>
                <w:bCs/>
                <w:i/>
                <w:iCs/>
                <w:color w:val="000000"/>
                <w:sz w:val="16"/>
                <w:szCs w:val="16"/>
              </w:rPr>
            </w:pPr>
            <w:ins w:id="735" w:author="Matthews, Katrina (DOES)" w:date="2021-07-21T15:50:00Z">
              <w:r w:rsidRPr="00F21907">
                <w:rPr>
                  <w:rFonts w:ascii="Times New Roman" w:eastAsia="Times New Roman" w:hAnsi="Times New Roman" w:cs="Times New Roman"/>
                  <w:b/>
                  <w:bCs/>
                  <w:i/>
                  <w:iCs/>
                  <w:color w:val="000000"/>
                  <w:sz w:val="18"/>
                  <w:szCs w:val="18"/>
                </w:rPr>
                <w:t>Private Sector Hosts</w:t>
              </w:r>
            </w:ins>
          </w:p>
        </w:tc>
        <w:tc>
          <w:tcPr>
            <w:tcW w:w="781" w:type="pct"/>
            <w:shd w:val="clear" w:color="auto" w:fill="D9E1F2"/>
            <w:vAlign w:val="center"/>
            <w:hideMark/>
          </w:tcPr>
          <w:p w14:paraId="44DFE418" w14:textId="77777777" w:rsidR="000379C0" w:rsidRPr="00F21907" w:rsidRDefault="000379C0" w:rsidP="00160258">
            <w:pPr>
              <w:spacing w:after="0" w:line="240" w:lineRule="auto"/>
              <w:jc w:val="center"/>
              <w:rPr>
                <w:ins w:id="736" w:author="Matthews, Katrina (DOES)" w:date="2021-07-21T15:50:00Z"/>
                <w:rFonts w:ascii="Times New Roman" w:eastAsia="Times New Roman" w:hAnsi="Times New Roman" w:cs="Times New Roman"/>
                <w:b/>
                <w:bCs/>
                <w:i/>
                <w:iCs/>
                <w:color w:val="000000"/>
                <w:sz w:val="18"/>
                <w:szCs w:val="18"/>
              </w:rPr>
            </w:pPr>
            <w:ins w:id="737" w:author="Matthews, Katrina (DOES)" w:date="2021-07-21T15:50:00Z">
              <w:r w:rsidRPr="00F12FCB">
                <w:rPr>
                  <w:rFonts w:ascii="Times New Roman" w:eastAsia="Times New Roman" w:hAnsi="Times New Roman" w:cs="Times New Roman"/>
                  <w:b/>
                  <w:bCs/>
                  <w:i/>
                  <w:iCs/>
                  <w:color w:val="000000"/>
                  <w:sz w:val="16"/>
                  <w:szCs w:val="16"/>
                </w:rPr>
                <w:t xml:space="preserve">Average </w:t>
              </w:r>
              <w:r>
                <w:rPr>
                  <w:rFonts w:ascii="Times New Roman" w:eastAsia="Times New Roman" w:hAnsi="Times New Roman" w:cs="Times New Roman"/>
                  <w:b/>
                  <w:bCs/>
                  <w:i/>
                  <w:iCs/>
                  <w:color w:val="000000"/>
                  <w:sz w:val="16"/>
                  <w:szCs w:val="16"/>
                </w:rPr>
                <w:t>Length of Subsidized Employment</w:t>
              </w:r>
            </w:ins>
          </w:p>
        </w:tc>
        <w:tc>
          <w:tcPr>
            <w:tcW w:w="693" w:type="pct"/>
            <w:shd w:val="clear" w:color="auto" w:fill="D9E1F2"/>
            <w:vAlign w:val="center"/>
          </w:tcPr>
          <w:p w14:paraId="5C3E5086" w14:textId="77777777" w:rsidR="000379C0" w:rsidRPr="00F12FCB" w:rsidRDefault="000379C0" w:rsidP="00160258">
            <w:pPr>
              <w:spacing w:after="0" w:line="240" w:lineRule="auto"/>
              <w:jc w:val="center"/>
              <w:rPr>
                <w:ins w:id="738" w:author="Matthews, Katrina (DOES)" w:date="2021-07-21T15:50:00Z"/>
                <w:rFonts w:ascii="Times New Roman" w:eastAsia="Times New Roman" w:hAnsi="Times New Roman" w:cs="Times New Roman"/>
                <w:b/>
                <w:bCs/>
                <w:i/>
                <w:iCs/>
                <w:color w:val="000000"/>
                <w:sz w:val="16"/>
                <w:szCs w:val="16"/>
              </w:rPr>
            </w:pPr>
            <w:ins w:id="739" w:author="Matthews, Katrina (DOES)" w:date="2021-07-21T15:50:00Z">
              <w:r>
                <w:rPr>
                  <w:rFonts w:ascii="Times New Roman" w:eastAsia="Times New Roman" w:hAnsi="Times New Roman" w:cs="Times New Roman"/>
                  <w:b/>
                  <w:bCs/>
                  <w:i/>
                  <w:iCs/>
                  <w:color w:val="000000"/>
                  <w:sz w:val="16"/>
                  <w:szCs w:val="16"/>
                </w:rPr>
                <w:t xml:space="preserve">Entered Employment (Unsubsidized) </w:t>
              </w:r>
            </w:ins>
          </w:p>
        </w:tc>
        <w:tc>
          <w:tcPr>
            <w:tcW w:w="544" w:type="pct"/>
            <w:gridSpan w:val="2"/>
            <w:shd w:val="clear" w:color="auto" w:fill="D9E1F2"/>
            <w:vAlign w:val="center"/>
          </w:tcPr>
          <w:p w14:paraId="5DA3FC6B" w14:textId="77777777" w:rsidR="000379C0" w:rsidRPr="00F12FCB" w:rsidRDefault="000379C0" w:rsidP="00160258">
            <w:pPr>
              <w:spacing w:after="0" w:line="240" w:lineRule="auto"/>
              <w:jc w:val="center"/>
              <w:rPr>
                <w:ins w:id="740" w:author="Matthews, Katrina (DOES)" w:date="2021-07-21T15:50:00Z"/>
                <w:rFonts w:ascii="Times New Roman" w:eastAsia="Times New Roman" w:hAnsi="Times New Roman" w:cs="Times New Roman"/>
                <w:b/>
                <w:bCs/>
                <w:i/>
                <w:iCs/>
                <w:color w:val="000000"/>
                <w:sz w:val="16"/>
                <w:szCs w:val="16"/>
              </w:rPr>
            </w:pPr>
            <w:ins w:id="741" w:author="Matthews, Katrina (DOES)" w:date="2021-07-21T15:50:00Z">
              <w:r>
                <w:rPr>
                  <w:rFonts w:ascii="Times New Roman" w:eastAsia="Times New Roman" w:hAnsi="Times New Roman" w:cs="Times New Roman"/>
                  <w:b/>
                  <w:bCs/>
                  <w:i/>
                  <w:iCs/>
                  <w:color w:val="000000"/>
                  <w:sz w:val="16"/>
                  <w:szCs w:val="16"/>
                </w:rPr>
                <w:t xml:space="preserve">Percentage </w:t>
              </w:r>
            </w:ins>
          </w:p>
        </w:tc>
      </w:tr>
      <w:tr w:rsidR="000379C0" w:rsidRPr="00F21907" w14:paraId="45D1F676" w14:textId="77777777" w:rsidTr="00160258">
        <w:trPr>
          <w:trHeight w:val="422"/>
          <w:jc w:val="center"/>
          <w:ins w:id="742" w:author="Matthews, Katrina (DOES)" w:date="2021-07-21T15:50:00Z"/>
        </w:trPr>
        <w:tc>
          <w:tcPr>
            <w:tcW w:w="776" w:type="pct"/>
            <w:shd w:val="clear" w:color="auto" w:fill="auto"/>
            <w:noWrap/>
            <w:vAlign w:val="bottom"/>
            <w:hideMark/>
          </w:tcPr>
          <w:p w14:paraId="5D06FF5C" w14:textId="77777777" w:rsidR="000379C0" w:rsidRPr="00F21907" w:rsidRDefault="000379C0" w:rsidP="00160258">
            <w:pPr>
              <w:spacing w:after="0" w:line="240" w:lineRule="auto"/>
              <w:jc w:val="center"/>
              <w:rPr>
                <w:ins w:id="743" w:author="Matthews, Katrina (DOES)" w:date="2021-07-21T15:50:00Z"/>
                <w:rFonts w:ascii="Times New Roman" w:eastAsia="Times New Roman" w:hAnsi="Times New Roman" w:cs="Times New Roman"/>
                <w:color w:val="000000"/>
                <w:sz w:val="18"/>
                <w:szCs w:val="18"/>
              </w:rPr>
            </w:pPr>
            <w:ins w:id="744" w:author="Matthews, Katrina (DOES)" w:date="2021-07-21T15:50:00Z">
              <w:r>
                <w:rPr>
                  <w:rFonts w:ascii="Times New Roman" w:eastAsia="Times New Roman" w:hAnsi="Times New Roman" w:cs="Times New Roman"/>
                  <w:color w:val="000000"/>
                  <w:sz w:val="18"/>
                  <w:szCs w:val="18"/>
                </w:rPr>
                <w:t>October 2019</w:t>
              </w:r>
            </w:ins>
          </w:p>
        </w:tc>
        <w:tc>
          <w:tcPr>
            <w:tcW w:w="646" w:type="pct"/>
            <w:shd w:val="clear" w:color="auto" w:fill="auto"/>
            <w:noWrap/>
            <w:vAlign w:val="bottom"/>
            <w:hideMark/>
          </w:tcPr>
          <w:p w14:paraId="707F5698" w14:textId="77777777" w:rsidR="000379C0" w:rsidRPr="00F21907" w:rsidRDefault="000379C0" w:rsidP="00160258">
            <w:pPr>
              <w:spacing w:after="0" w:line="240" w:lineRule="auto"/>
              <w:jc w:val="center"/>
              <w:rPr>
                <w:ins w:id="745" w:author="Matthews, Katrina (DOES)" w:date="2021-07-21T15:50:00Z"/>
                <w:rFonts w:ascii="Times New Roman" w:eastAsia="Times New Roman" w:hAnsi="Times New Roman" w:cs="Times New Roman"/>
                <w:color w:val="000000"/>
                <w:sz w:val="18"/>
                <w:szCs w:val="18"/>
              </w:rPr>
            </w:pPr>
            <w:ins w:id="746" w:author="Matthews, Katrina (DOES)" w:date="2021-07-21T15:50:00Z">
              <w:r>
                <w:rPr>
                  <w:rFonts w:ascii="Times New Roman" w:eastAsia="Times New Roman" w:hAnsi="Times New Roman" w:cs="Times New Roman"/>
                  <w:color w:val="000000"/>
                  <w:sz w:val="18"/>
                  <w:szCs w:val="18"/>
                </w:rPr>
                <w:t>Less than 10</w:t>
              </w:r>
            </w:ins>
          </w:p>
        </w:tc>
        <w:tc>
          <w:tcPr>
            <w:tcW w:w="597" w:type="pct"/>
            <w:shd w:val="clear" w:color="auto" w:fill="auto"/>
            <w:vAlign w:val="bottom"/>
          </w:tcPr>
          <w:p w14:paraId="6029EDD1" w14:textId="77777777" w:rsidR="000379C0" w:rsidRPr="00F21907" w:rsidRDefault="000379C0" w:rsidP="00160258">
            <w:pPr>
              <w:spacing w:after="0" w:line="240" w:lineRule="auto"/>
              <w:jc w:val="center"/>
              <w:rPr>
                <w:ins w:id="747" w:author="Matthews, Katrina (DOES)" w:date="2021-07-21T15:50:00Z"/>
                <w:rFonts w:ascii="Times New Roman" w:eastAsia="Times New Roman" w:hAnsi="Times New Roman" w:cs="Times New Roman"/>
                <w:color w:val="000000"/>
                <w:sz w:val="18"/>
                <w:szCs w:val="18"/>
              </w:rPr>
            </w:pPr>
            <w:ins w:id="748" w:author="Matthews, Katrina (DOES)" w:date="2021-07-21T15:50:00Z">
              <w:r>
                <w:rPr>
                  <w:rFonts w:ascii="Times New Roman" w:eastAsia="Times New Roman" w:hAnsi="Times New Roman" w:cs="Times New Roman"/>
                  <w:color w:val="000000"/>
                  <w:sz w:val="18"/>
                  <w:szCs w:val="18"/>
                </w:rPr>
                <w:t>Less than 10</w:t>
              </w:r>
            </w:ins>
          </w:p>
        </w:tc>
        <w:tc>
          <w:tcPr>
            <w:tcW w:w="963" w:type="pct"/>
            <w:shd w:val="clear" w:color="auto" w:fill="auto"/>
            <w:noWrap/>
            <w:vAlign w:val="bottom"/>
            <w:hideMark/>
          </w:tcPr>
          <w:p w14:paraId="43955AA5" w14:textId="77777777" w:rsidR="000379C0" w:rsidRPr="00F21907" w:rsidRDefault="000379C0" w:rsidP="00160258">
            <w:pPr>
              <w:spacing w:after="0" w:line="240" w:lineRule="auto"/>
              <w:jc w:val="center"/>
              <w:rPr>
                <w:ins w:id="749" w:author="Matthews, Katrina (DOES)" w:date="2021-07-21T15:50:00Z"/>
                <w:rFonts w:ascii="Times New Roman" w:eastAsia="Times New Roman" w:hAnsi="Times New Roman" w:cs="Times New Roman"/>
                <w:color w:val="000000"/>
                <w:sz w:val="18"/>
                <w:szCs w:val="18"/>
              </w:rPr>
            </w:pPr>
            <w:ins w:id="750" w:author="Matthews, Katrina (DOES)" w:date="2021-07-21T15:50:00Z">
              <w:r>
                <w:rPr>
                  <w:rFonts w:ascii="Times New Roman" w:eastAsia="Times New Roman" w:hAnsi="Times New Roman" w:cs="Times New Roman"/>
                  <w:color w:val="000000"/>
                  <w:sz w:val="18"/>
                  <w:szCs w:val="18"/>
                </w:rPr>
                <w:t>Less than 10</w:t>
              </w:r>
            </w:ins>
          </w:p>
        </w:tc>
        <w:tc>
          <w:tcPr>
            <w:tcW w:w="781" w:type="pct"/>
            <w:shd w:val="clear" w:color="auto" w:fill="auto"/>
            <w:noWrap/>
            <w:vAlign w:val="bottom"/>
          </w:tcPr>
          <w:p w14:paraId="53C33F1C" w14:textId="77777777" w:rsidR="000379C0" w:rsidRPr="00F21907" w:rsidRDefault="000379C0" w:rsidP="00160258">
            <w:pPr>
              <w:spacing w:after="0" w:line="240" w:lineRule="auto"/>
              <w:jc w:val="center"/>
              <w:rPr>
                <w:ins w:id="751" w:author="Matthews, Katrina (DOES)" w:date="2021-07-21T15:50:00Z"/>
                <w:rFonts w:ascii="Times New Roman" w:eastAsia="Times New Roman" w:hAnsi="Times New Roman" w:cs="Times New Roman"/>
                <w:color w:val="000000"/>
                <w:sz w:val="18"/>
                <w:szCs w:val="18"/>
              </w:rPr>
            </w:pPr>
            <w:ins w:id="752" w:author="Matthews, Katrina (DOES)" w:date="2021-07-21T15:50:00Z">
              <w:r>
                <w:rPr>
                  <w:rFonts w:ascii="Times New Roman" w:eastAsia="Times New Roman" w:hAnsi="Times New Roman" w:cs="Times New Roman"/>
                  <w:color w:val="000000"/>
                  <w:sz w:val="18"/>
                  <w:szCs w:val="18"/>
                </w:rPr>
                <w:t xml:space="preserve">6 Months </w:t>
              </w:r>
            </w:ins>
          </w:p>
        </w:tc>
        <w:tc>
          <w:tcPr>
            <w:tcW w:w="693" w:type="pct"/>
            <w:vAlign w:val="bottom"/>
          </w:tcPr>
          <w:p w14:paraId="045906D8" w14:textId="77777777" w:rsidR="000379C0" w:rsidRDefault="000379C0" w:rsidP="00160258">
            <w:pPr>
              <w:spacing w:after="0" w:line="240" w:lineRule="auto"/>
              <w:jc w:val="center"/>
              <w:rPr>
                <w:ins w:id="753" w:author="Matthews, Katrina (DOES)" w:date="2021-07-21T15:50:00Z"/>
                <w:rFonts w:ascii="Times New Roman" w:eastAsia="Times New Roman" w:hAnsi="Times New Roman" w:cs="Times New Roman"/>
                <w:color w:val="000000"/>
                <w:sz w:val="18"/>
                <w:szCs w:val="18"/>
              </w:rPr>
            </w:pPr>
            <w:ins w:id="754" w:author="Matthews, Katrina (DOES)" w:date="2021-07-21T15:50:00Z">
              <w:r>
                <w:rPr>
                  <w:rFonts w:ascii="Times New Roman" w:eastAsia="Times New Roman" w:hAnsi="Times New Roman" w:cs="Times New Roman"/>
                  <w:color w:val="000000"/>
                  <w:sz w:val="18"/>
                  <w:szCs w:val="18"/>
                </w:rPr>
                <w:t>Less than 10</w:t>
              </w:r>
            </w:ins>
          </w:p>
        </w:tc>
        <w:tc>
          <w:tcPr>
            <w:tcW w:w="544" w:type="pct"/>
            <w:gridSpan w:val="2"/>
            <w:vAlign w:val="bottom"/>
          </w:tcPr>
          <w:p w14:paraId="66682EA2" w14:textId="77777777" w:rsidR="000379C0" w:rsidRDefault="000379C0" w:rsidP="00160258">
            <w:pPr>
              <w:spacing w:after="0" w:line="240" w:lineRule="auto"/>
              <w:jc w:val="center"/>
              <w:rPr>
                <w:ins w:id="755" w:author="Matthews, Katrina (DOES)" w:date="2021-07-21T15:50:00Z"/>
                <w:rFonts w:ascii="Times New Roman" w:eastAsia="Times New Roman" w:hAnsi="Times New Roman" w:cs="Times New Roman"/>
                <w:color w:val="000000"/>
                <w:sz w:val="18"/>
                <w:szCs w:val="18"/>
              </w:rPr>
            </w:pPr>
            <w:ins w:id="756" w:author="Matthews, Katrina (DOES)" w:date="2021-07-21T15:50:00Z">
              <w:r>
                <w:rPr>
                  <w:rFonts w:ascii="Times New Roman" w:eastAsia="Times New Roman" w:hAnsi="Times New Roman" w:cs="Times New Roman"/>
                  <w:color w:val="000000"/>
                  <w:sz w:val="18"/>
                  <w:szCs w:val="18"/>
                </w:rPr>
                <w:t>71%</w:t>
              </w:r>
            </w:ins>
          </w:p>
        </w:tc>
      </w:tr>
      <w:tr w:rsidR="000379C0" w:rsidRPr="00F21907" w14:paraId="508DBC05" w14:textId="77777777" w:rsidTr="00160258">
        <w:trPr>
          <w:trHeight w:val="300"/>
          <w:jc w:val="center"/>
          <w:ins w:id="757" w:author="Matthews, Katrina (DOES)" w:date="2021-07-21T15:50:00Z"/>
        </w:trPr>
        <w:tc>
          <w:tcPr>
            <w:tcW w:w="776" w:type="pct"/>
            <w:shd w:val="clear" w:color="auto" w:fill="auto"/>
            <w:noWrap/>
            <w:vAlign w:val="bottom"/>
          </w:tcPr>
          <w:p w14:paraId="22E8DF24" w14:textId="77777777" w:rsidR="000379C0" w:rsidRPr="00F21907" w:rsidRDefault="000379C0" w:rsidP="00160258">
            <w:pPr>
              <w:spacing w:after="0" w:line="240" w:lineRule="auto"/>
              <w:jc w:val="center"/>
              <w:rPr>
                <w:ins w:id="758" w:author="Matthews, Katrina (DOES)" w:date="2021-07-21T15:50:00Z"/>
                <w:rFonts w:ascii="Times New Roman" w:eastAsia="Times New Roman" w:hAnsi="Times New Roman" w:cs="Times New Roman"/>
                <w:color w:val="000000"/>
                <w:sz w:val="18"/>
                <w:szCs w:val="18"/>
              </w:rPr>
            </w:pPr>
            <w:ins w:id="759" w:author="Matthews, Katrina (DOES)" w:date="2021-07-21T15:50:00Z">
              <w:r>
                <w:rPr>
                  <w:rFonts w:ascii="Times New Roman" w:eastAsia="Times New Roman" w:hAnsi="Times New Roman" w:cs="Times New Roman"/>
                  <w:color w:val="000000"/>
                  <w:sz w:val="18"/>
                  <w:szCs w:val="18"/>
                </w:rPr>
                <w:t xml:space="preserve">November 2019 </w:t>
              </w:r>
            </w:ins>
          </w:p>
        </w:tc>
        <w:tc>
          <w:tcPr>
            <w:tcW w:w="646" w:type="pct"/>
            <w:shd w:val="clear" w:color="auto" w:fill="auto"/>
            <w:noWrap/>
            <w:vAlign w:val="bottom"/>
          </w:tcPr>
          <w:p w14:paraId="5AC52C7D" w14:textId="77777777" w:rsidR="000379C0" w:rsidRDefault="000379C0" w:rsidP="00160258">
            <w:pPr>
              <w:spacing w:after="0" w:line="240" w:lineRule="auto"/>
              <w:jc w:val="center"/>
              <w:rPr>
                <w:ins w:id="760" w:author="Matthews, Katrina (DOES)" w:date="2021-07-21T15:50:00Z"/>
                <w:rFonts w:ascii="Times New Roman" w:eastAsia="Times New Roman" w:hAnsi="Times New Roman" w:cs="Times New Roman"/>
                <w:color w:val="000000"/>
                <w:sz w:val="18"/>
                <w:szCs w:val="18"/>
              </w:rPr>
            </w:pPr>
            <w:ins w:id="761" w:author="Matthews, Katrina (DOES)" w:date="2021-07-21T15:50:00Z">
              <w:r>
                <w:rPr>
                  <w:rFonts w:ascii="Times New Roman" w:eastAsia="Times New Roman" w:hAnsi="Times New Roman" w:cs="Times New Roman"/>
                  <w:color w:val="000000"/>
                  <w:sz w:val="18"/>
                  <w:szCs w:val="18"/>
                </w:rPr>
                <w:t>14</w:t>
              </w:r>
            </w:ins>
          </w:p>
        </w:tc>
        <w:tc>
          <w:tcPr>
            <w:tcW w:w="597" w:type="pct"/>
            <w:shd w:val="clear" w:color="auto" w:fill="auto"/>
          </w:tcPr>
          <w:p w14:paraId="59488B07" w14:textId="77777777" w:rsidR="000379C0" w:rsidRDefault="000379C0" w:rsidP="00160258">
            <w:pPr>
              <w:spacing w:after="0" w:line="240" w:lineRule="auto"/>
              <w:jc w:val="center"/>
              <w:rPr>
                <w:ins w:id="762" w:author="Matthews, Katrina (DOES)" w:date="2021-07-21T15:50:00Z"/>
                <w:rFonts w:ascii="Times New Roman" w:eastAsia="Times New Roman" w:hAnsi="Times New Roman" w:cs="Times New Roman"/>
                <w:color w:val="000000"/>
                <w:sz w:val="18"/>
                <w:szCs w:val="18"/>
              </w:rPr>
            </w:pPr>
            <w:ins w:id="763" w:author="Matthews, Katrina (DOES)" w:date="2021-07-21T15:50:00Z">
              <w:r w:rsidRPr="00D95FE2">
                <w:rPr>
                  <w:rFonts w:ascii="Times New Roman" w:eastAsia="Times New Roman" w:hAnsi="Times New Roman" w:cs="Times New Roman"/>
                  <w:color w:val="000000"/>
                  <w:sz w:val="18"/>
                  <w:szCs w:val="18"/>
                </w:rPr>
                <w:t>Less than 10</w:t>
              </w:r>
            </w:ins>
          </w:p>
        </w:tc>
        <w:tc>
          <w:tcPr>
            <w:tcW w:w="963" w:type="pct"/>
            <w:shd w:val="clear" w:color="auto" w:fill="auto"/>
            <w:noWrap/>
          </w:tcPr>
          <w:p w14:paraId="4F0A80A8" w14:textId="77777777" w:rsidR="000379C0" w:rsidRDefault="000379C0" w:rsidP="00160258">
            <w:pPr>
              <w:spacing w:after="0" w:line="240" w:lineRule="auto"/>
              <w:jc w:val="center"/>
              <w:rPr>
                <w:ins w:id="764" w:author="Matthews, Katrina (DOES)" w:date="2021-07-21T15:50:00Z"/>
                <w:rFonts w:ascii="Times New Roman" w:eastAsia="Times New Roman" w:hAnsi="Times New Roman" w:cs="Times New Roman"/>
                <w:color w:val="000000"/>
                <w:sz w:val="18"/>
                <w:szCs w:val="18"/>
              </w:rPr>
            </w:pPr>
            <w:ins w:id="765" w:author="Matthews, Katrina (DOES)" w:date="2021-07-21T15:50:00Z">
              <w:r w:rsidRPr="006529DB">
                <w:rPr>
                  <w:rFonts w:ascii="Times New Roman" w:eastAsia="Times New Roman" w:hAnsi="Times New Roman" w:cs="Times New Roman"/>
                  <w:color w:val="000000"/>
                  <w:sz w:val="18"/>
                  <w:szCs w:val="18"/>
                </w:rPr>
                <w:t>Less than 10</w:t>
              </w:r>
            </w:ins>
          </w:p>
        </w:tc>
        <w:tc>
          <w:tcPr>
            <w:tcW w:w="781" w:type="pct"/>
            <w:shd w:val="clear" w:color="auto" w:fill="auto"/>
            <w:noWrap/>
          </w:tcPr>
          <w:p w14:paraId="60F68332" w14:textId="77777777" w:rsidR="000379C0" w:rsidRDefault="000379C0" w:rsidP="00160258">
            <w:pPr>
              <w:spacing w:after="0" w:line="240" w:lineRule="auto"/>
              <w:jc w:val="center"/>
              <w:rPr>
                <w:ins w:id="766" w:author="Matthews, Katrina (DOES)" w:date="2021-07-21T15:50:00Z"/>
                <w:rFonts w:ascii="Times New Roman" w:eastAsia="Times New Roman" w:hAnsi="Times New Roman" w:cs="Times New Roman"/>
                <w:color w:val="000000"/>
                <w:sz w:val="18"/>
                <w:szCs w:val="18"/>
              </w:rPr>
            </w:pPr>
            <w:ins w:id="767" w:author="Matthews, Katrina (DOES)" w:date="2021-07-21T15:50:00Z">
              <w:r w:rsidRPr="00EB7A0D">
                <w:rPr>
                  <w:rFonts w:ascii="Times New Roman" w:eastAsia="Times New Roman" w:hAnsi="Times New Roman" w:cs="Times New Roman"/>
                  <w:color w:val="000000"/>
                  <w:sz w:val="18"/>
                  <w:szCs w:val="18"/>
                </w:rPr>
                <w:t xml:space="preserve">6 Months </w:t>
              </w:r>
            </w:ins>
          </w:p>
        </w:tc>
        <w:tc>
          <w:tcPr>
            <w:tcW w:w="693" w:type="pct"/>
          </w:tcPr>
          <w:p w14:paraId="6C141105" w14:textId="77777777" w:rsidR="000379C0" w:rsidRPr="00EB7A0D" w:rsidRDefault="000379C0" w:rsidP="00160258">
            <w:pPr>
              <w:spacing w:after="0" w:line="240" w:lineRule="auto"/>
              <w:jc w:val="center"/>
              <w:rPr>
                <w:ins w:id="768" w:author="Matthews, Katrina (DOES)" w:date="2021-07-21T15:50:00Z"/>
                <w:rFonts w:ascii="Times New Roman" w:eastAsia="Times New Roman" w:hAnsi="Times New Roman" w:cs="Times New Roman"/>
                <w:color w:val="000000"/>
                <w:sz w:val="18"/>
                <w:szCs w:val="18"/>
              </w:rPr>
            </w:pPr>
            <w:ins w:id="769" w:author="Matthews, Katrina (DOES)" w:date="2021-07-21T15:50:00Z">
              <w:r w:rsidRPr="00DB3037">
                <w:rPr>
                  <w:rFonts w:ascii="Times New Roman" w:eastAsia="Times New Roman" w:hAnsi="Times New Roman" w:cs="Times New Roman"/>
                  <w:color w:val="000000"/>
                  <w:sz w:val="18"/>
                  <w:szCs w:val="18"/>
                </w:rPr>
                <w:t>Less than 10</w:t>
              </w:r>
            </w:ins>
          </w:p>
        </w:tc>
        <w:tc>
          <w:tcPr>
            <w:tcW w:w="544" w:type="pct"/>
            <w:gridSpan w:val="2"/>
            <w:vAlign w:val="bottom"/>
          </w:tcPr>
          <w:p w14:paraId="58DDD052" w14:textId="77777777" w:rsidR="000379C0" w:rsidRPr="00EB7A0D" w:rsidRDefault="000379C0" w:rsidP="00160258">
            <w:pPr>
              <w:spacing w:after="0" w:line="240" w:lineRule="auto"/>
              <w:jc w:val="center"/>
              <w:rPr>
                <w:ins w:id="770" w:author="Matthews, Katrina (DOES)" w:date="2021-07-21T15:50:00Z"/>
                <w:rFonts w:ascii="Times New Roman" w:eastAsia="Times New Roman" w:hAnsi="Times New Roman" w:cs="Times New Roman"/>
                <w:color w:val="000000"/>
                <w:sz w:val="18"/>
                <w:szCs w:val="18"/>
              </w:rPr>
            </w:pPr>
            <w:ins w:id="771" w:author="Matthews, Katrina (DOES)" w:date="2021-07-21T15:50:00Z">
              <w:r>
                <w:rPr>
                  <w:rFonts w:ascii="Times New Roman" w:eastAsia="Times New Roman" w:hAnsi="Times New Roman" w:cs="Times New Roman"/>
                  <w:color w:val="000000"/>
                  <w:sz w:val="18"/>
                  <w:szCs w:val="18"/>
                </w:rPr>
                <w:t>56%</w:t>
              </w:r>
            </w:ins>
          </w:p>
        </w:tc>
      </w:tr>
      <w:tr w:rsidR="000379C0" w:rsidRPr="00F21907" w14:paraId="41561E09" w14:textId="77777777" w:rsidTr="00160258">
        <w:trPr>
          <w:trHeight w:val="300"/>
          <w:jc w:val="center"/>
          <w:ins w:id="772" w:author="Matthews, Katrina (DOES)" w:date="2021-07-21T15:50:00Z"/>
        </w:trPr>
        <w:tc>
          <w:tcPr>
            <w:tcW w:w="776" w:type="pct"/>
            <w:shd w:val="clear" w:color="auto" w:fill="auto"/>
            <w:noWrap/>
            <w:vAlign w:val="bottom"/>
            <w:hideMark/>
          </w:tcPr>
          <w:p w14:paraId="6872EAAC" w14:textId="77777777" w:rsidR="000379C0" w:rsidRPr="00F21907" w:rsidRDefault="000379C0" w:rsidP="00160258">
            <w:pPr>
              <w:spacing w:after="0" w:line="240" w:lineRule="auto"/>
              <w:jc w:val="center"/>
              <w:rPr>
                <w:ins w:id="773" w:author="Matthews, Katrina (DOES)" w:date="2021-07-21T15:50:00Z"/>
                <w:rFonts w:ascii="Times New Roman" w:eastAsia="Times New Roman" w:hAnsi="Times New Roman" w:cs="Times New Roman"/>
                <w:color w:val="000000"/>
                <w:sz w:val="18"/>
                <w:szCs w:val="18"/>
              </w:rPr>
            </w:pPr>
            <w:ins w:id="774" w:author="Matthews, Katrina (DOES)" w:date="2021-07-21T15:50:00Z">
              <w:r>
                <w:rPr>
                  <w:rFonts w:ascii="Times New Roman" w:eastAsia="Times New Roman" w:hAnsi="Times New Roman" w:cs="Times New Roman"/>
                  <w:color w:val="000000"/>
                  <w:sz w:val="18"/>
                  <w:szCs w:val="18"/>
                </w:rPr>
                <w:t>December 2019</w:t>
              </w:r>
            </w:ins>
          </w:p>
        </w:tc>
        <w:tc>
          <w:tcPr>
            <w:tcW w:w="646" w:type="pct"/>
            <w:shd w:val="clear" w:color="auto" w:fill="auto"/>
            <w:noWrap/>
            <w:vAlign w:val="bottom"/>
            <w:hideMark/>
          </w:tcPr>
          <w:p w14:paraId="1BA1C70A" w14:textId="77777777" w:rsidR="000379C0" w:rsidRPr="00F21907" w:rsidRDefault="000379C0" w:rsidP="00160258">
            <w:pPr>
              <w:spacing w:after="0" w:line="240" w:lineRule="auto"/>
              <w:jc w:val="center"/>
              <w:rPr>
                <w:ins w:id="775" w:author="Matthews, Katrina (DOES)" w:date="2021-07-21T15:50:00Z"/>
                <w:rFonts w:ascii="Times New Roman" w:eastAsia="Times New Roman" w:hAnsi="Times New Roman" w:cs="Times New Roman"/>
                <w:color w:val="000000"/>
                <w:sz w:val="18"/>
                <w:szCs w:val="18"/>
              </w:rPr>
            </w:pPr>
            <w:ins w:id="776" w:author="Matthews, Katrina (DOES)" w:date="2021-07-21T15:50:00Z">
              <w:r>
                <w:rPr>
                  <w:rFonts w:ascii="Times New Roman" w:eastAsia="Times New Roman" w:hAnsi="Times New Roman" w:cs="Times New Roman"/>
                  <w:color w:val="000000"/>
                  <w:sz w:val="18"/>
                  <w:szCs w:val="18"/>
                </w:rPr>
                <w:t>17</w:t>
              </w:r>
            </w:ins>
          </w:p>
        </w:tc>
        <w:tc>
          <w:tcPr>
            <w:tcW w:w="597" w:type="pct"/>
            <w:shd w:val="clear" w:color="auto" w:fill="auto"/>
          </w:tcPr>
          <w:p w14:paraId="285D9C75" w14:textId="77777777" w:rsidR="000379C0" w:rsidRPr="00F21907" w:rsidRDefault="000379C0" w:rsidP="00160258">
            <w:pPr>
              <w:spacing w:after="0" w:line="240" w:lineRule="auto"/>
              <w:jc w:val="center"/>
              <w:rPr>
                <w:ins w:id="777" w:author="Matthews, Katrina (DOES)" w:date="2021-07-21T15:50:00Z"/>
                <w:rFonts w:ascii="Times New Roman" w:eastAsia="Times New Roman" w:hAnsi="Times New Roman" w:cs="Times New Roman"/>
                <w:color w:val="000000"/>
                <w:sz w:val="18"/>
                <w:szCs w:val="18"/>
              </w:rPr>
            </w:pPr>
            <w:ins w:id="778" w:author="Matthews, Katrina (DOES)" w:date="2021-07-21T15:50:00Z">
              <w:r w:rsidRPr="00D95FE2">
                <w:rPr>
                  <w:rFonts w:ascii="Times New Roman" w:eastAsia="Times New Roman" w:hAnsi="Times New Roman" w:cs="Times New Roman"/>
                  <w:color w:val="000000"/>
                  <w:sz w:val="18"/>
                  <w:szCs w:val="18"/>
                </w:rPr>
                <w:t>Less than 10</w:t>
              </w:r>
            </w:ins>
          </w:p>
        </w:tc>
        <w:tc>
          <w:tcPr>
            <w:tcW w:w="963" w:type="pct"/>
            <w:shd w:val="clear" w:color="auto" w:fill="auto"/>
            <w:noWrap/>
            <w:hideMark/>
          </w:tcPr>
          <w:p w14:paraId="2A47F578" w14:textId="77777777" w:rsidR="000379C0" w:rsidRPr="00F21907" w:rsidRDefault="000379C0" w:rsidP="00160258">
            <w:pPr>
              <w:spacing w:after="0" w:line="240" w:lineRule="auto"/>
              <w:jc w:val="center"/>
              <w:rPr>
                <w:ins w:id="779" w:author="Matthews, Katrina (DOES)" w:date="2021-07-21T15:50:00Z"/>
                <w:rFonts w:ascii="Times New Roman" w:eastAsia="Times New Roman" w:hAnsi="Times New Roman" w:cs="Times New Roman"/>
                <w:color w:val="000000"/>
                <w:sz w:val="18"/>
                <w:szCs w:val="18"/>
              </w:rPr>
            </w:pPr>
            <w:ins w:id="780" w:author="Matthews, Katrina (DOES)" w:date="2021-07-21T15:50:00Z">
              <w:r w:rsidRPr="006529DB">
                <w:rPr>
                  <w:rFonts w:ascii="Times New Roman" w:eastAsia="Times New Roman" w:hAnsi="Times New Roman" w:cs="Times New Roman"/>
                  <w:color w:val="000000"/>
                  <w:sz w:val="18"/>
                  <w:szCs w:val="18"/>
                </w:rPr>
                <w:t>Less than 10</w:t>
              </w:r>
            </w:ins>
          </w:p>
        </w:tc>
        <w:tc>
          <w:tcPr>
            <w:tcW w:w="781" w:type="pct"/>
            <w:shd w:val="clear" w:color="auto" w:fill="auto"/>
            <w:noWrap/>
          </w:tcPr>
          <w:p w14:paraId="25A0C294" w14:textId="77777777" w:rsidR="000379C0" w:rsidRPr="00F21907" w:rsidRDefault="000379C0" w:rsidP="00160258">
            <w:pPr>
              <w:spacing w:after="0" w:line="240" w:lineRule="auto"/>
              <w:jc w:val="center"/>
              <w:rPr>
                <w:ins w:id="781" w:author="Matthews, Katrina (DOES)" w:date="2021-07-21T15:50:00Z"/>
                <w:rFonts w:ascii="Times New Roman" w:eastAsia="Times New Roman" w:hAnsi="Times New Roman" w:cs="Times New Roman"/>
                <w:color w:val="000000"/>
                <w:sz w:val="18"/>
                <w:szCs w:val="18"/>
              </w:rPr>
            </w:pPr>
            <w:ins w:id="782" w:author="Matthews, Katrina (DOES)" w:date="2021-07-21T15:50:00Z">
              <w:r w:rsidRPr="00EB7A0D">
                <w:rPr>
                  <w:rFonts w:ascii="Times New Roman" w:eastAsia="Times New Roman" w:hAnsi="Times New Roman" w:cs="Times New Roman"/>
                  <w:color w:val="000000"/>
                  <w:sz w:val="18"/>
                  <w:szCs w:val="18"/>
                </w:rPr>
                <w:t xml:space="preserve">6 Months </w:t>
              </w:r>
            </w:ins>
          </w:p>
        </w:tc>
        <w:tc>
          <w:tcPr>
            <w:tcW w:w="693" w:type="pct"/>
          </w:tcPr>
          <w:p w14:paraId="23557445" w14:textId="77777777" w:rsidR="000379C0" w:rsidRPr="00EB7A0D" w:rsidRDefault="000379C0" w:rsidP="00160258">
            <w:pPr>
              <w:spacing w:after="0" w:line="240" w:lineRule="auto"/>
              <w:jc w:val="center"/>
              <w:rPr>
                <w:ins w:id="783" w:author="Matthews, Katrina (DOES)" w:date="2021-07-21T15:50:00Z"/>
                <w:rFonts w:ascii="Times New Roman" w:eastAsia="Times New Roman" w:hAnsi="Times New Roman" w:cs="Times New Roman"/>
                <w:color w:val="000000"/>
                <w:sz w:val="18"/>
                <w:szCs w:val="18"/>
              </w:rPr>
            </w:pPr>
            <w:ins w:id="784" w:author="Matthews, Katrina (DOES)" w:date="2021-07-21T15:50:00Z">
              <w:r w:rsidRPr="00DB3037">
                <w:rPr>
                  <w:rFonts w:ascii="Times New Roman" w:eastAsia="Times New Roman" w:hAnsi="Times New Roman" w:cs="Times New Roman"/>
                  <w:color w:val="000000"/>
                  <w:sz w:val="18"/>
                  <w:szCs w:val="18"/>
                </w:rPr>
                <w:t>Less than 10</w:t>
              </w:r>
            </w:ins>
          </w:p>
        </w:tc>
        <w:tc>
          <w:tcPr>
            <w:tcW w:w="544" w:type="pct"/>
            <w:gridSpan w:val="2"/>
            <w:vAlign w:val="bottom"/>
          </w:tcPr>
          <w:p w14:paraId="205A4001" w14:textId="77777777" w:rsidR="000379C0" w:rsidRPr="00EB7A0D" w:rsidRDefault="000379C0" w:rsidP="00160258">
            <w:pPr>
              <w:spacing w:after="0" w:line="240" w:lineRule="auto"/>
              <w:jc w:val="center"/>
              <w:rPr>
                <w:ins w:id="785" w:author="Matthews, Katrina (DOES)" w:date="2021-07-21T15:50:00Z"/>
                <w:rFonts w:ascii="Times New Roman" w:eastAsia="Times New Roman" w:hAnsi="Times New Roman" w:cs="Times New Roman"/>
                <w:color w:val="000000"/>
                <w:sz w:val="18"/>
                <w:szCs w:val="18"/>
              </w:rPr>
            </w:pPr>
            <w:ins w:id="786" w:author="Matthews, Katrina (DOES)" w:date="2021-07-21T15:50:00Z">
              <w:r>
                <w:rPr>
                  <w:rFonts w:ascii="Times New Roman" w:eastAsia="Times New Roman" w:hAnsi="Times New Roman" w:cs="Times New Roman"/>
                  <w:color w:val="000000"/>
                  <w:sz w:val="18"/>
                  <w:szCs w:val="18"/>
                </w:rPr>
                <w:t>60%</w:t>
              </w:r>
            </w:ins>
          </w:p>
        </w:tc>
      </w:tr>
      <w:tr w:rsidR="000379C0" w:rsidRPr="00F21907" w14:paraId="075C0186" w14:textId="77777777" w:rsidTr="00160258">
        <w:trPr>
          <w:trHeight w:val="300"/>
          <w:jc w:val="center"/>
          <w:ins w:id="787" w:author="Matthews, Katrina (DOES)" w:date="2021-07-21T15:50:00Z"/>
        </w:trPr>
        <w:tc>
          <w:tcPr>
            <w:tcW w:w="776" w:type="pct"/>
            <w:shd w:val="clear" w:color="auto" w:fill="auto"/>
            <w:noWrap/>
            <w:vAlign w:val="bottom"/>
          </w:tcPr>
          <w:p w14:paraId="1FCB178A" w14:textId="77777777" w:rsidR="000379C0" w:rsidRPr="00F21907" w:rsidRDefault="000379C0" w:rsidP="00160258">
            <w:pPr>
              <w:spacing w:after="0" w:line="240" w:lineRule="auto"/>
              <w:jc w:val="center"/>
              <w:rPr>
                <w:ins w:id="788" w:author="Matthews, Katrina (DOES)" w:date="2021-07-21T15:50:00Z"/>
                <w:rFonts w:ascii="Times New Roman" w:eastAsia="Times New Roman" w:hAnsi="Times New Roman" w:cs="Times New Roman"/>
                <w:color w:val="000000"/>
                <w:sz w:val="18"/>
                <w:szCs w:val="18"/>
              </w:rPr>
            </w:pPr>
            <w:ins w:id="789" w:author="Matthews, Katrina (DOES)" w:date="2021-07-21T15:50:00Z">
              <w:r>
                <w:rPr>
                  <w:rFonts w:ascii="Times New Roman" w:eastAsia="Times New Roman" w:hAnsi="Times New Roman" w:cs="Times New Roman"/>
                  <w:color w:val="000000"/>
                  <w:sz w:val="18"/>
                  <w:szCs w:val="18"/>
                </w:rPr>
                <w:t>January 2020</w:t>
              </w:r>
            </w:ins>
          </w:p>
        </w:tc>
        <w:tc>
          <w:tcPr>
            <w:tcW w:w="646" w:type="pct"/>
            <w:shd w:val="clear" w:color="auto" w:fill="auto"/>
            <w:noWrap/>
          </w:tcPr>
          <w:p w14:paraId="4D52BB8F" w14:textId="77777777" w:rsidR="000379C0" w:rsidRDefault="000379C0" w:rsidP="00160258">
            <w:pPr>
              <w:spacing w:after="0" w:line="240" w:lineRule="auto"/>
              <w:jc w:val="center"/>
              <w:rPr>
                <w:ins w:id="790" w:author="Matthews, Katrina (DOES)" w:date="2021-07-21T15:50:00Z"/>
                <w:rFonts w:ascii="Times New Roman" w:eastAsia="Times New Roman" w:hAnsi="Times New Roman" w:cs="Times New Roman"/>
                <w:color w:val="000000"/>
                <w:sz w:val="18"/>
                <w:szCs w:val="18"/>
              </w:rPr>
            </w:pPr>
            <w:ins w:id="791" w:author="Matthews, Katrina (DOES)" w:date="2021-07-21T15:50:00Z">
              <w:r w:rsidRPr="00DE4B03">
                <w:rPr>
                  <w:rFonts w:ascii="Times New Roman" w:eastAsia="Times New Roman" w:hAnsi="Times New Roman" w:cs="Times New Roman"/>
                  <w:color w:val="000000"/>
                  <w:sz w:val="18"/>
                  <w:szCs w:val="18"/>
                </w:rPr>
                <w:t>Less than 10</w:t>
              </w:r>
            </w:ins>
          </w:p>
        </w:tc>
        <w:tc>
          <w:tcPr>
            <w:tcW w:w="597" w:type="pct"/>
            <w:shd w:val="clear" w:color="auto" w:fill="auto"/>
          </w:tcPr>
          <w:p w14:paraId="79F24027" w14:textId="77777777" w:rsidR="000379C0" w:rsidRDefault="000379C0" w:rsidP="00160258">
            <w:pPr>
              <w:spacing w:after="0" w:line="240" w:lineRule="auto"/>
              <w:jc w:val="center"/>
              <w:rPr>
                <w:ins w:id="792" w:author="Matthews, Katrina (DOES)" w:date="2021-07-21T15:50:00Z"/>
                <w:rFonts w:ascii="Times New Roman" w:eastAsia="Times New Roman" w:hAnsi="Times New Roman" w:cs="Times New Roman"/>
                <w:color w:val="000000"/>
                <w:sz w:val="18"/>
                <w:szCs w:val="18"/>
              </w:rPr>
            </w:pPr>
            <w:ins w:id="793" w:author="Matthews, Katrina (DOES)" w:date="2021-07-21T15:50:00Z">
              <w:r w:rsidRPr="00DE4B03">
                <w:rPr>
                  <w:rFonts w:ascii="Times New Roman" w:eastAsia="Times New Roman" w:hAnsi="Times New Roman" w:cs="Times New Roman"/>
                  <w:color w:val="000000"/>
                  <w:sz w:val="18"/>
                  <w:szCs w:val="18"/>
                </w:rPr>
                <w:t>Less than 10</w:t>
              </w:r>
            </w:ins>
          </w:p>
        </w:tc>
        <w:tc>
          <w:tcPr>
            <w:tcW w:w="963" w:type="pct"/>
            <w:shd w:val="clear" w:color="auto" w:fill="auto"/>
            <w:noWrap/>
          </w:tcPr>
          <w:p w14:paraId="5D9404E3" w14:textId="77777777" w:rsidR="000379C0" w:rsidRDefault="000379C0" w:rsidP="00160258">
            <w:pPr>
              <w:spacing w:after="0" w:line="240" w:lineRule="auto"/>
              <w:jc w:val="center"/>
              <w:rPr>
                <w:ins w:id="794" w:author="Matthews, Katrina (DOES)" w:date="2021-07-21T15:50:00Z"/>
                <w:rFonts w:ascii="Times New Roman" w:eastAsia="Times New Roman" w:hAnsi="Times New Roman" w:cs="Times New Roman"/>
                <w:color w:val="000000"/>
                <w:sz w:val="18"/>
                <w:szCs w:val="18"/>
              </w:rPr>
            </w:pPr>
            <w:ins w:id="795" w:author="Matthews, Katrina (DOES)" w:date="2021-07-21T15:50:00Z">
              <w:r w:rsidRPr="006529DB">
                <w:rPr>
                  <w:rFonts w:ascii="Times New Roman" w:eastAsia="Times New Roman" w:hAnsi="Times New Roman" w:cs="Times New Roman"/>
                  <w:color w:val="000000"/>
                  <w:sz w:val="18"/>
                  <w:szCs w:val="18"/>
                </w:rPr>
                <w:t>Less than 10</w:t>
              </w:r>
            </w:ins>
          </w:p>
        </w:tc>
        <w:tc>
          <w:tcPr>
            <w:tcW w:w="781" w:type="pct"/>
            <w:shd w:val="clear" w:color="auto" w:fill="auto"/>
            <w:noWrap/>
          </w:tcPr>
          <w:p w14:paraId="128C67E3" w14:textId="77777777" w:rsidR="000379C0" w:rsidRDefault="000379C0" w:rsidP="00160258">
            <w:pPr>
              <w:spacing w:after="0" w:line="240" w:lineRule="auto"/>
              <w:jc w:val="center"/>
              <w:rPr>
                <w:ins w:id="796" w:author="Matthews, Katrina (DOES)" w:date="2021-07-21T15:50:00Z"/>
                <w:rFonts w:ascii="Times New Roman" w:eastAsia="Times New Roman" w:hAnsi="Times New Roman" w:cs="Times New Roman"/>
                <w:color w:val="000000"/>
                <w:sz w:val="18"/>
                <w:szCs w:val="18"/>
              </w:rPr>
            </w:pPr>
            <w:ins w:id="797" w:author="Matthews, Katrina (DOES)" w:date="2021-07-21T15:50:00Z">
              <w:r w:rsidRPr="00EB7A0D">
                <w:rPr>
                  <w:rFonts w:ascii="Times New Roman" w:eastAsia="Times New Roman" w:hAnsi="Times New Roman" w:cs="Times New Roman"/>
                  <w:color w:val="000000"/>
                  <w:sz w:val="18"/>
                  <w:szCs w:val="18"/>
                </w:rPr>
                <w:t xml:space="preserve">6 Months </w:t>
              </w:r>
            </w:ins>
          </w:p>
        </w:tc>
        <w:tc>
          <w:tcPr>
            <w:tcW w:w="693" w:type="pct"/>
          </w:tcPr>
          <w:p w14:paraId="2F7A26C3" w14:textId="77777777" w:rsidR="000379C0" w:rsidRPr="00EB7A0D" w:rsidRDefault="000379C0" w:rsidP="00160258">
            <w:pPr>
              <w:spacing w:after="0" w:line="240" w:lineRule="auto"/>
              <w:jc w:val="center"/>
              <w:rPr>
                <w:ins w:id="798" w:author="Matthews, Katrina (DOES)" w:date="2021-07-21T15:50:00Z"/>
                <w:rFonts w:ascii="Times New Roman" w:eastAsia="Times New Roman" w:hAnsi="Times New Roman" w:cs="Times New Roman"/>
                <w:color w:val="000000"/>
                <w:sz w:val="18"/>
                <w:szCs w:val="18"/>
              </w:rPr>
            </w:pPr>
            <w:ins w:id="799" w:author="Matthews, Katrina (DOES)" w:date="2021-07-21T15:50:00Z">
              <w:r w:rsidRPr="00DB3037">
                <w:rPr>
                  <w:rFonts w:ascii="Times New Roman" w:eastAsia="Times New Roman" w:hAnsi="Times New Roman" w:cs="Times New Roman"/>
                  <w:color w:val="000000"/>
                  <w:sz w:val="18"/>
                  <w:szCs w:val="18"/>
                </w:rPr>
                <w:t>Less than 10</w:t>
              </w:r>
            </w:ins>
          </w:p>
        </w:tc>
        <w:tc>
          <w:tcPr>
            <w:tcW w:w="544" w:type="pct"/>
            <w:gridSpan w:val="2"/>
            <w:vAlign w:val="bottom"/>
          </w:tcPr>
          <w:p w14:paraId="7C2DE2A0" w14:textId="77777777" w:rsidR="000379C0" w:rsidRPr="00EB7A0D" w:rsidRDefault="000379C0" w:rsidP="00160258">
            <w:pPr>
              <w:spacing w:after="0" w:line="240" w:lineRule="auto"/>
              <w:jc w:val="center"/>
              <w:rPr>
                <w:ins w:id="800" w:author="Matthews, Katrina (DOES)" w:date="2021-07-21T15:50:00Z"/>
                <w:rFonts w:ascii="Times New Roman" w:eastAsia="Times New Roman" w:hAnsi="Times New Roman" w:cs="Times New Roman"/>
                <w:color w:val="000000"/>
                <w:sz w:val="18"/>
                <w:szCs w:val="18"/>
              </w:rPr>
            </w:pPr>
            <w:ins w:id="801" w:author="Matthews, Katrina (DOES)" w:date="2021-07-21T15:50:00Z">
              <w:r>
                <w:rPr>
                  <w:rFonts w:ascii="Times New Roman" w:eastAsia="Times New Roman" w:hAnsi="Times New Roman" w:cs="Times New Roman"/>
                  <w:color w:val="000000"/>
                  <w:sz w:val="18"/>
                  <w:szCs w:val="18"/>
                </w:rPr>
                <w:t>67%</w:t>
              </w:r>
            </w:ins>
          </w:p>
        </w:tc>
      </w:tr>
      <w:tr w:rsidR="000379C0" w:rsidRPr="00F21907" w14:paraId="2B05A3D0" w14:textId="77777777" w:rsidTr="00160258">
        <w:trPr>
          <w:trHeight w:val="300"/>
          <w:jc w:val="center"/>
          <w:ins w:id="802" w:author="Matthews, Katrina (DOES)" w:date="2021-07-21T15:50:00Z"/>
        </w:trPr>
        <w:tc>
          <w:tcPr>
            <w:tcW w:w="776" w:type="pct"/>
            <w:shd w:val="clear" w:color="auto" w:fill="auto"/>
            <w:noWrap/>
            <w:vAlign w:val="bottom"/>
          </w:tcPr>
          <w:p w14:paraId="6FB32CA5" w14:textId="77777777" w:rsidR="000379C0" w:rsidRPr="00F21907" w:rsidRDefault="000379C0" w:rsidP="00160258">
            <w:pPr>
              <w:spacing w:after="0" w:line="240" w:lineRule="auto"/>
              <w:jc w:val="center"/>
              <w:rPr>
                <w:ins w:id="803" w:author="Matthews, Katrina (DOES)" w:date="2021-07-21T15:50:00Z"/>
                <w:rFonts w:ascii="Times New Roman" w:eastAsia="Times New Roman" w:hAnsi="Times New Roman" w:cs="Times New Roman"/>
                <w:color w:val="000000"/>
                <w:sz w:val="18"/>
                <w:szCs w:val="18"/>
              </w:rPr>
            </w:pPr>
            <w:ins w:id="804" w:author="Matthews, Katrina (DOES)" w:date="2021-07-21T15:50:00Z">
              <w:r>
                <w:rPr>
                  <w:rFonts w:ascii="Times New Roman" w:eastAsia="Times New Roman" w:hAnsi="Times New Roman" w:cs="Times New Roman"/>
                  <w:color w:val="000000"/>
                  <w:sz w:val="18"/>
                  <w:szCs w:val="18"/>
                </w:rPr>
                <w:t>February 2020</w:t>
              </w:r>
            </w:ins>
          </w:p>
        </w:tc>
        <w:tc>
          <w:tcPr>
            <w:tcW w:w="646" w:type="pct"/>
            <w:shd w:val="clear" w:color="auto" w:fill="auto"/>
            <w:noWrap/>
          </w:tcPr>
          <w:p w14:paraId="47C4B445" w14:textId="77777777" w:rsidR="000379C0" w:rsidRDefault="000379C0" w:rsidP="00160258">
            <w:pPr>
              <w:spacing w:after="0" w:line="240" w:lineRule="auto"/>
              <w:jc w:val="center"/>
              <w:rPr>
                <w:ins w:id="805" w:author="Matthews, Katrina (DOES)" w:date="2021-07-21T15:50:00Z"/>
                <w:rFonts w:ascii="Times New Roman" w:eastAsia="Times New Roman" w:hAnsi="Times New Roman" w:cs="Times New Roman"/>
                <w:color w:val="000000"/>
                <w:sz w:val="18"/>
                <w:szCs w:val="18"/>
              </w:rPr>
            </w:pPr>
            <w:ins w:id="806" w:author="Matthews, Katrina (DOES)" w:date="2021-07-21T15:50:00Z">
              <w:r w:rsidRPr="00DE4B03">
                <w:rPr>
                  <w:rFonts w:ascii="Times New Roman" w:eastAsia="Times New Roman" w:hAnsi="Times New Roman" w:cs="Times New Roman"/>
                  <w:color w:val="000000"/>
                  <w:sz w:val="18"/>
                  <w:szCs w:val="18"/>
                </w:rPr>
                <w:t>Less than 10</w:t>
              </w:r>
            </w:ins>
          </w:p>
        </w:tc>
        <w:tc>
          <w:tcPr>
            <w:tcW w:w="597" w:type="pct"/>
            <w:shd w:val="clear" w:color="auto" w:fill="auto"/>
          </w:tcPr>
          <w:p w14:paraId="60449E7F" w14:textId="77777777" w:rsidR="000379C0" w:rsidRDefault="000379C0" w:rsidP="00160258">
            <w:pPr>
              <w:spacing w:after="0" w:line="240" w:lineRule="auto"/>
              <w:jc w:val="center"/>
              <w:rPr>
                <w:ins w:id="807" w:author="Matthews, Katrina (DOES)" w:date="2021-07-21T15:50:00Z"/>
                <w:rFonts w:ascii="Times New Roman" w:eastAsia="Times New Roman" w:hAnsi="Times New Roman" w:cs="Times New Roman"/>
                <w:color w:val="000000"/>
                <w:sz w:val="18"/>
                <w:szCs w:val="18"/>
              </w:rPr>
            </w:pPr>
            <w:ins w:id="808" w:author="Matthews, Katrina (DOES)" w:date="2021-07-21T15:50:00Z">
              <w:r w:rsidRPr="00DE4B03">
                <w:rPr>
                  <w:rFonts w:ascii="Times New Roman" w:eastAsia="Times New Roman" w:hAnsi="Times New Roman" w:cs="Times New Roman"/>
                  <w:color w:val="000000"/>
                  <w:sz w:val="18"/>
                  <w:szCs w:val="18"/>
                </w:rPr>
                <w:t>Less than 10</w:t>
              </w:r>
            </w:ins>
          </w:p>
        </w:tc>
        <w:tc>
          <w:tcPr>
            <w:tcW w:w="963" w:type="pct"/>
            <w:shd w:val="clear" w:color="auto" w:fill="auto"/>
            <w:noWrap/>
            <w:vAlign w:val="bottom"/>
          </w:tcPr>
          <w:p w14:paraId="43814966" w14:textId="77777777" w:rsidR="000379C0" w:rsidRDefault="000379C0" w:rsidP="00160258">
            <w:pPr>
              <w:spacing w:after="0" w:line="240" w:lineRule="auto"/>
              <w:jc w:val="center"/>
              <w:rPr>
                <w:ins w:id="809" w:author="Matthews, Katrina (DOES)" w:date="2021-07-21T15:50:00Z"/>
                <w:rFonts w:ascii="Times New Roman" w:eastAsia="Times New Roman" w:hAnsi="Times New Roman" w:cs="Times New Roman"/>
                <w:color w:val="000000"/>
                <w:sz w:val="18"/>
                <w:szCs w:val="18"/>
              </w:rPr>
            </w:pPr>
            <w:ins w:id="810" w:author="Matthews, Katrina (DOES)" w:date="2021-07-21T15:50:00Z">
              <w:r>
                <w:rPr>
                  <w:rFonts w:ascii="Times New Roman" w:eastAsia="Times New Roman" w:hAnsi="Times New Roman" w:cs="Times New Roman"/>
                  <w:color w:val="000000"/>
                  <w:sz w:val="18"/>
                  <w:szCs w:val="18"/>
                </w:rPr>
                <w:t>Public Sector Host</w:t>
              </w:r>
            </w:ins>
          </w:p>
        </w:tc>
        <w:tc>
          <w:tcPr>
            <w:tcW w:w="781" w:type="pct"/>
            <w:shd w:val="clear" w:color="auto" w:fill="auto"/>
            <w:noWrap/>
          </w:tcPr>
          <w:p w14:paraId="51E9B109" w14:textId="77777777" w:rsidR="000379C0" w:rsidRDefault="000379C0" w:rsidP="00160258">
            <w:pPr>
              <w:spacing w:after="0" w:line="240" w:lineRule="auto"/>
              <w:jc w:val="center"/>
              <w:rPr>
                <w:ins w:id="811" w:author="Matthews, Katrina (DOES)" w:date="2021-07-21T15:50:00Z"/>
                <w:rFonts w:ascii="Times New Roman" w:eastAsia="Times New Roman" w:hAnsi="Times New Roman" w:cs="Times New Roman"/>
                <w:color w:val="000000"/>
                <w:sz w:val="18"/>
                <w:szCs w:val="18"/>
              </w:rPr>
            </w:pPr>
            <w:ins w:id="812" w:author="Matthews, Katrina (DOES)" w:date="2021-07-21T15:50:00Z">
              <w:r w:rsidRPr="00EB7A0D">
                <w:rPr>
                  <w:rFonts w:ascii="Times New Roman" w:eastAsia="Times New Roman" w:hAnsi="Times New Roman" w:cs="Times New Roman"/>
                  <w:color w:val="000000"/>
                  <w:sz w:val="18"/>
                  <w:szCs w:val="18"/>
                </w:rPr>
                <w:t xml:space="preserve">6 Months </w:t>
              </w:r>
            </w:ins>
          </w:p>
        </w:tc>
        <w:tc>
          <w:tcPr>
            <w:tcW w:w="693" w:type="pct"/>
          </w:tcPr>
          <w:p w14:paraId="0D397E17" w14:textId="77777777" w:rsidR="000379C0" w:rsidRPr="00EB7A0D" w:rsidRDefault="000379C0" w:rsidP="00160258">
            <w:pPr>
              <w:spacing w:after="0" w:line="240" w:lineRule="auto"/>
              <w:jc w:val="center"/>
              <w:rPr>
                <w:ins w:id="813" w:author="Matthews, Katrina (DOES)" w:date="2021-07-21T15:50:00Z"/>
                <w:rFonts w:ascii="Times New Roman" w:eastAsia="Times New Roman" w:hAnsi="Times New Roman" w:cs="Times New Roman"/>
                <w:color w:val="000000"/>
                <w:sz w:val="18"/>
                <w:szCs w:val="18"/>
              </w:rPr>
            </w:pPr>
            <w:ins w:id="814" w:author="Matthews, Katrina (DOES)" w:date="2021-07-21T15:50:00Z">
              <w:r w:rsidRPr="00DB3037">
                <w:rPr>
                  <w:rFonts w:ascii="Times New Roman" w:eastAsia="Times New Roman" w:hAnsi="Times New Roman" w:cs="Times New Roman"/>
                  <w:color w:val="000000"/>
                  <w:sz w:val="18"/>
                  <w:szCs w:val="18"/>
                </w:rPr>
                <w:t>Less than 10</w:t>
              </w:r>
            </w:ins>
          </w:p>
        </w:tc>
        <w:tc>
          <w:tcPr>
            <w:tcW w:w="544" w:type="pct"/>
            <w:gridSpan w:val="2"/>
            <w:vAlign w:val="bottom"/>
          </w:tcPr>
          <w:p w14:paraId="71A6E755" w14:textId="77777777" w:rsidR="000379C0" w:rsidRPr="00EB7A0D" w:rsidRDefault="000379C0" w:rsidP="00160258">
            <w:pPr>
              <w:spacing w:after="0" w:line="240" w:lineRule="auto"/>
              <w:jc w:val="center"/>
              <w:rPr>
                <w:ins w:id="815" w:author="Matthews, Katrina (DOES)" w:date="2021-07-21T15:50:00Z"/>
                <w:rFonts w:ascii="Times New Roman" w:eastAsia="Times New Roman" w:hAnsi="Times New Roman" w:cs="Times New Roman"/>
                <w:color w:val="000000"/>
                <w:sz w:val="18"/>
                <w:szCs w:val="18"/>
              </w:rPr>
            </w:pPr>
            <w:ins w:id="816" w:author="Matthews, Katrina (DOES)" w:date="2021-07-21T15:50:00Z">
              <w:r>
                <w:rPr>
                  <w:rFonts w:ascii="Times New Roman" w:eastAsia="Times New Roman" w:hAnsi="Times New Roman" w:cs="Times New Roman"/>
                  <w:color w:val="000000"/>
                  <w:sz w:val="18"/>
                  <w:szCs w:val="18"/>
                </w:rPr>
                <w:t>Greater than 95%</w:t>
              </w:r>
            </w:ins>
          </w:p>
        </w:tc>
      </w:tr>
      <w:tr w:rsidR="000379C0" w:rsidRPr="00F21907" w14:paraId="30083F4E" w14:textId="77777777" w:rsidTr="00160258">
        <w:trPr>
          <w:trHeight w:val="300"/>
          <w:jc w:val="center"/>
          <w:ins w:id="817" w:author="Matthews, Katrina (DOES)" w:date="2021-07-21T15:50:00Z"/>
        </w:trPr>
        <w:tc>
          <w:tcPr>
            <w:tcW w:w="776" w:type="pct"/>
            <w:shd w:val="clear" w:color="auto" w:fill="auto"/>
            <w:noWrap/>
            <w:vAlign w:val="bottom"/>
          </w:tcPr>
          <w:p w14:paraId="126A26D3" w14:textId="77777777" w:rsidR="000379C0" w:rsidRPr="00F21907" w:rsidRDefault="000379C0" w:rsidP="00160258">
            <w:pPr>
              <w:spacing w:after="0" w:line="240" w:lineRule="auto"/>
              <w:jc w:val="center"/>
              <w:rPr>
                <w:ins w:id="818" w:author="Matthews, Katrina (DOES)" w:date="2021-07-21T15:50:00Z"/>
                <w:rFonts w:ascii="Times New Roman" w:eastAsia="Times New Roman" w:hAnsi="Times New Roman" w:cs="Times New Roman"/>
                <w:color w:val="000000"/>
                <w:sz w:val="18"/>
                <w:szCs w:val="18"/>
              </w:rPr>
            </w:pPr>
            <w:ins w:id="819" w:author="Matthews, Katrina (DOES)" w:date="2021-07-21T15:50:00Z">
              <w:r>
                <w:rPr>
                  <w:rFonts w:ascii="Times New Roman" w:eastAsia="Times New Roman" w:hAnsi="Times New Roman" w:cs="Times New Roman"/>
                  <w:color w:val="000000"/>
                  <w:sz w:val="18"/>
                  <w:szCs w:val="18"/>
                </w:rPr>
                <w:t>March 2020</w:t>
              </w:r>
            </w:ins>
          </w:p>
        </w:tc>
        <w:tc>
          <w:tcPr>
            <w:tcW w:w="1243" w:type="pct"/>
            <w:gridSpan w:val="2"/>
            <w:shd w:val="clear" w:color="auto" w:fill="auto"/>
            <w:noWrap/>
          </w:tcPr>
          <w:p w14:paraId="0D603257" w14:textId="77777777" w:rsidR="000379C0" w:rsidRDefault="000379C0" w:rsidP="00160258">
            <w:pPr>
              <w:spacing w:after="0" w:line="240" w:lineRule="auto"/>
              <w:jc w:val="center"/>
              <w:rPr>
                <w:ins w:id="820" w:author="Matthews, Katrina (DOES)" w:date="2021-07-21T15:50:00Z"/>
                <w:rFonts w:ascii="Times New Roman" w:eastAsia="Times New Roman" w:hAnsi="Times New Roman" w:cs="Times New Roman"/>
                <w:color w:val="000000"/>
                <w:sz w:val="18"/>
                <w:szCs w:val="18"/>
              </w:rPr>
            </w:pPr>
            <w:ins w:id="821" w:author="Matthews, Katrina (DOES)" w:date="2021-07-21T15:50:00Z">
              <w:r>
                <w:rPr>
                  <w:rFonts w:ascii="Times New Roman" w:eastAsia="Times New Roman" w:hAnsi="Times New Roman" w:cs="Times New Roman"/>
                  <w:color w:val="000000"/>
                  <w:sz w:val="18"/>
                  <w:szCs w:val="18"/>
                </w:rPr>
                <w:t>Less than 0</w:t>
              </w:r>
              <w:r w:rsidRPr="004E7037">
                <w:rPr>
                  <w:rFonts w:ascii="Times New Roman" w:eastAsia="Times New Roman" w:hAnsi="Times New Roman" w:cs="Times New Roman"/>
                  <w:color w:val="000000"/>
                  <w:sz w:val="18"/>
                  <w:szCs w:val="18"/>
                </w:rPr>
                <w:t xml:space="preserve"> </w:t>
              </w:r>
            </w:ins>
          </w:p>
        </w:tc>
        <w:tc>
          <w:tcPr>
            <w:tcW w:w="963" w:type="pct"/>
            <w:shd w:val="clear" w:color="auto" w:fill="auto"/>
            <w:noWrap/>
          </w:tcPr>
          <w:p w14:paraId="3E77E43C" w14:textId="77777777" w:rsidR="000379C0" w:rsidRDefault="000379C0" w:rsidP="00160258">
            <w:pPr>
              <w:spacing w:after="0" w:line="240" w:lineRule="auto"/>
              <w:jc w:val="center"/>
              <w:rPr>
                <w:ins w:id="822" w:author="Matthews, Katrina (DOES)" w:date="2021-07-21T15:50:00Z"/>
                <w:rFonts w:ascii="Times New Roman" w:eastAsia="Times New Roman" w:hAnsi="Times New Roman" w:cs="Times New Roman"/>
                <w:color w:val="000000"/>
                <w:sz w:val="18"/>
                <w:szCs w:val="18"/>
              </w:rPr>
            </w:pPr>
            <w:ins w:id="823" w:author="Matthews, Katrina (DOES)" w:date="2021-07-21T15:50:00Z">
              <w:r w:rsidRPr="00B5339F">
                <w:rPr>
                  <w:rFonts w:ascii="Times New Roman" w:eastAsia="Times New Roman" w:hAnsi="Times New Roman" w:cs="Times New Roman"/>
                  <w:color w:val="000000"/>
                  <w:sz w:val="18"/>
                  <w:szCs w:val="18"/>
                </w:rPr>
                <w:t xml:space="preserve">Less than 0 </w:t>
              </w:r>
            </w:ins>
          </w:p>
        </w:tc>
        <w:tc>
          <w:tcPr>
            <w:tcW w:w="781" w:type="pct"/>
            <w:shd w:val="clear" w:color="auto" w:fill="auto"/>
            <w:noWrap/>
          </w:tcPr>
          <w:p w14:paraId="187BA738" w14:textId="77777777" w:rsidR="000379C0" w:rsidRDefault="000379C0" w:rsidP="00160258">
            <w:pPr>
              <w:spacing w:after="0" w:line="240" w:lineRule="auto"/>
              <w:jc w:val="center"/>
              <w:rPr>
                <w:ins w:id="824" w:author="Matthews, Katrina (DOES)" w:date="2021-07-21T15:50:00Z"/>
                <w:rFonts w:ascii="Times New Roman" w:eastAsia="Times New Roman" w:hAnsi="Times New Roman" w:cs="Times New Roman"/>
                <w:color w:val="000000"/>
                <w:sz w:val="18"/>
                <w:szCs w:val="18"/>
              </w:rPr>
            </w:pPr>
            <w:ins w:id="825" w:author="Matthews, Katrina (DOES)" w:date="2021-07-21T15:50:00Z">
              <w:r w:rsidRPr="00AE4102">
                <w:rPr>
                  <w:rFonts w:ascii="Times New Roman" w:eastAsia="Times New Roman" w:hAnsi="Times New Roman" w:cs="Times New Roman"/>
                  <w:color w:val="000000"/>
                  <w:sz w:val="18"/>
                  <w:szCs w:val="18"/>
                </w:rPr>
                <w:t xml:space="preserve">Less than 0 </w:t>
              </w:r>
            </w:ins>
          </w:p>
        </w:tc>
        <w:tc>
          <w:tcPr>
            <w:tcW w:w="1237" w:type="pct"/>
            <w:gridSpan w:val="3"/>
          </w:tcPr>
          <w:p w14:paraId="5ACAC584" w14:textId="77777777" w:rsidR="000379C0" w:rsidRPr="00E9584E" w:rsidRDefault="000379C0" w:rsidP="00160258">
            <w:pPr>
              <w:spacing w:after="0" w:line="240" w:lineRule="auto"/>
              <w:jc w:val="center"/>
              <w:rPr>
                <w:ins w:id="826" w:author="Matthews, Katrina (DOES)" w:date="2021-07-21T15:50:00Z"/>
                <w:rFonts w:ascii="Times New Roman" w:eastAsia="Times New Roman" w:hAnsi="Times New Roman" w:cs="Times New Roman"/>
                <w:color w:val="000000"/>
                <w:sz w:val="18"/>
                <w:szCs w:val="18"/>
              </w:rPr>
            </w:pPr>
            <w:ins w:id="827" w:author="Matthews, Katrina (DOES)" w:date="2021-07-21T15:50:00Z">
              <w:r w:rsidRPr="00514FD0">
                <w:rPr>
                  <w:rFonts w:ascii="Times New Roman" w:eastAsia="Times New Roman" w:hAnsi="Times New Roman" w:cs="Times New Roman"/>
                  <w:color w:val="000000"/>
                  <w:sz w:val="18"/>
                  <w:szCs w:val="18"/>
                </w:rPr>
                <w:t xml:space="preserve">Less than 0 </w:t>
              </w:r>
            </w:ins>
          </w:p>
        </w:tc>
      </w:tr>
      <w:tr w:rsidR="000379C0" w:rsidRPr="00F21907" w14:paraId="77E547DC" w14:textId="77777777" w:rsidTr="00160258">
        <w:trPr>
          <w:trHeight w:val="300"/>
          <w:jc w:val="center"/>
          <w:ins w:id="828" w:author="Matthews, Katrina (DOES)" w:date="2021-07-21T15:50:00Z"/>
        </w:trPr>
        <w:tc>
          <w:tcPr>
            <w:tcW w:w="776" w:type="pct"/>
            <w:shd w:val="clear" w:color="auto" w:fill="auto"/>
            <w:noWrap/>
            <w:vAlign w:val="bottom"/>
          </w:tcPr>
          <w:p w14:paraId="477171D2" w14:textId="77777777" w:rsidR="000379C0" w:rsidRPr="00F21907" w:rsidRDefault="000379C0" w:rsidP="00160258">
            <w:pPr>
              <w:spacing w:after="0" w:line="240" w:lineRule="auto"/>
              <w:jc w:val="center"/>
              <w:rPr>
                <w:ins w:id="829" w:author="Matthews, Katrina (DOES)" w:date="2021-07-21T15:50:00Z"/>
                <w:rFonts w:ascii="Times New Roman" w:eastAsia="Times New Roman" w:hAnsi="Times New Roman" w:cs="Times New Roman"/>
                <w:color w:val="000000"/>
                <w:sz w:val="18"/>
                <w:szCs w:val="18"/>
              </w:rPr>
            </w:pPr>
            <w:ins w:id="830" w:author="Matthews, Katrina (DOES)" w:date="2021-07-21T15:50:00Z">
              <w:r>
                <w:rPr>
                  <w:rFonts w:ascii="Times New Roman" w:eastAsia="Times New Roman" w:hAnsi="Times New Roman" w:cs="Times New Roman"/>
                  <w:color w:val="000000"/>
                  <w:sz w:val="18"/>
                  <w:szCs w:val="18"/>
                </w:rPr>
                <w:t>April 2020</w:t>
              </w:r>
            </w:ins>
          </w:p>
        </w:tc>
        <w:tc>
          <w:tcPr>
            <w:tcW w:w="1243" w:type="pct"/>
            <w:gridSpan w:val="2"/>
            <w:shd w:val="clear" w:color="auto" w:fill="auto"/>
            <w:noWrap/>
          </w:tcPr>
          <w:p w14:paraId="66286100" w14:textId="77777777" w:rsidR="000379C0" w:rsidRDefault="000379C0" w:rsidP="00160258">
            <w:pPr>
              <w:spacing w:after="0" w:line="240" w:lineRule="auto"/>
              <w:jc w:val="center"/>
              <w:rPr>
                <w:ins w:id="831" w:author="Matthews, Katrina (DOES)" w:date="2021-07-21T15:50:00Z"/>
                <w:rFonts w:ascii="Times New Roman" w:eastAsia="Times New Roman" w:hAnsi="Times New Roman" w:cs="Times New Roman"/>
                <w:color w:val="000000"/>
                <w:sz w:val="18"/>
                <w:szCs w:val="18"/>
              </w:rPr>
            </w:pPr>
            <w:ins w:id="832" w:author="Matthews, Katrina (DOES)" w:date="2021-07-21T15:50:00Z">
              <w:r w:rsidRPr="00622FAF">
                <w:rPr>
                  <w:rFonts w:ascii="Times New Roman" w:eastAsia="Times New Roman" w:hAnsi="Times New Roman" w:cs="Times New Roman"/>
                  <w:color w:val="000000"/>
                  <w:sz w:val="18"/>
                  <w:szCs w:val="18"/>
                </w:rPr>
                <w:t xml:space="preserve">Less than 0 </w:t>
              </w:r>
            </w:ins>
          </w:p>
        </w:tc>
        <w:tc>
          <w:tcPr>
            <w:tcW w:w="963" w:type="pct"/>
          </w:tcPr>
          <w:p w14:paraId="361E236E" w14:textId="77777777" w:rsidR="000379C0" w:rsidRDefault="000379C0" w:rsidP="00160258">
            <w:pPr>
              <w:spacing w:after="0" w:line="240" w:lineRule="auto"/>
              <w:jc w:val="center"/>
              <w:rPr>
                <w:ins w:id="833" w:author="Matthews, Katrina (DOES)" w:date="2021-07-21T15:50:00Z"/>
                <w:rFonts w:ascii="Times New Roman" w:eastAsia="Times New Roman" w:hAnsi="Times New Roman" w:cs="Times New Roman"/>
                <w:color w:val="000000"/>
                <w:sz w:val="18"/>
                <w:szCs w:val="18"/>
              </w:rPr>
            </w:pPr>
            <w:ins w:id="834" w:author="Matthews, Katrina (DOES)" w:date="2021-07-21T15:50:00Z">
              <w:r w:rsidRPr="00B5339F">
                <w:rPr>
                  <w:rFonts w:ascii="Times New Roman" w:eastAsia="Times New Roman" w:hAnsi="Times New Roman" w:cs="Times New Roman"/>
                  <w:color w:val="000000"/>
                  <w:sz w:val="18"/>
                  <w:szCs w:val="18"/>
                </w:rPr>
                <w:t xml:space="preserve">Less than 0 </w:t>
              </w:r>
            </w:ins>
          </w:p>
        </w:tc>
        <w:tc>
          <w:tcPr>
            <w:tcW w:w="781" w:type="pct"/>
            <w:shd w:val="clear" w:color="auto" w:fill="auto"/>
            <w:noWrap/>
          </w:tcPr>
          <w:p w14:paraId="3D41F20D" w14:textId="77777777" w:rsidR="000379C0" w:rsidRDefault="000379C0" w:rsidP="00160258">
            <w:pPr>
              <w:spacing w:after="0" w:line="240" w:lineRule="auto"/>
              <w:jc w:val="center"/>
              <w:rPr>
                <w:ins w:id="835" w:author="Matthews, Katrina (DOES)" w:date="2021-07-21T15:50:00Z"/>
                <w:rFonts w:ascii="Times New Roman" w:eastAsia="Times New Roman" w:hAnsi="Times New Roman" w:cs="Times New Roman"/>
                <w:color w:val="000000"/>
                <w:sz w:val="18"/>
                <w:szCs w:val="18"/>
              </w:rPr>
            </w:pPr>
            <w:ins w:id="836" w:author="Matthews, Katrina (DOES)" w:date="2021-07-21T15:50:00Z">
              <w:r w:rsidRPr="00AE4102">
                <w:rPr>
                  <w:rFonts w:ascii="Times New Roman" w:eastAsia="Times New Roman" w:hAnsi="Times New Roman" w:cs="Times New Roman"/>
                  <w:color w:val="000000"/>
                  <w:sz w:val="18"/>
                  <w:szCs w:val="18"/>
                </w:rPr>
                <w:t xml:space="preserve">Less than 0 </w:t>
              </w:r>
            </w:ins>
          </w:p>
        </w:tc>
        <w:tc>
          <w:tcPr>
            <w:tcW w:w="1237" w:type="pct"/>
            <w:gridSpan w:val="3"/>
          </w:tcPr>
          <w:p w14:paraId="25EFB451" w14:textId="77777777" w:rsidR="000379C0" w:rsidRPr="00E9584E" w:rsidRDefault="000379C0" w:rsidP="00160258">
            <w:pPr>
              <w:spacing w:after="0" w:line="240" w:lineRule="auto"/>
              <w:jc w:val="center"/>
              <w:rPr>
                <w:ins w:id="837" w:author="Matthews, Katrina (DOES)" w:date="2021-07-21T15:50:00Z"/>
                <w:rFonts w:ascii="Times New Roman" w:eastAsia="Times New Roman" w:hAnsi="Times New Roman" w:cs="Times New Roman"/>
                <w:color w:val="000000"/>
                <w:sz w:val="18"/>
                <w:szCs w:val="18"/>
              </w:rPr>
            </w:pPr>
            <w:ins w:id="838" w:author="Matthews, Katrina (DOES)" w:date="2021-07-21T15:50:00Z">
              <w:r w:rsidRPr="00514FD0">
                <w:rPr>
                  <w:rFonts w:ascii="Times New Roman" w:eastAsia="Times New Roman" w:hAnsi="Times New Roman" w:cs="Times New Roman"/>
                  <w:color w:val="000000"/>
                  <w:sz w:val="18"/>
                  <w:szCs w:val="18"/>
                </w:rPr>
                <w:t xml:space="preserve">Less than 0 </w:t>
              </w:r>
            </w:ins>
          </w:p>
        </w:tc>
      </w:tr>
      <w:tr w:rsidR="000379C0" w:rsidRPr="00F21907" w14:paraId="02BB2AE6" w14:textId="77777777" w:rsidTr="00160258">
        <w:trPr>
          <w:trHeight w:val="300"/>
          <w:jc w:val="center"/>
          <w:ins w:id="839" w:author="Matthews, Katrina (DOES)" w:date="2021-07-21T15:50:00Z"/>
        </w:trPr>
        <w:tc>
          <w:tcPr>
            <w:tcW w:w="776" w:type="pct"/>
            <w:shd w:val="clear" w:color="auto" w:fill="auto"/>
            <w:noWrap/>
            <w:vAlign w:val="bottom"/>
          </w:tcPr>
          <w:p w14:paraId="3202CB38" w14:textId="77777777" w:rsidR="000379C0" w:rsidRPr="00F21907" w:rsidRDefault="000379C0" w:rsidP="00160258">
            <w:pPr>
              <w:spacing w:after="0" w:line="240" w:lineRule="auto"/>
              <w:jc w:val="center"/>
              <w:rPr>
                <w:ins w:id="840" w:author="Matthews, Katrina (DOES)" w:date="2021-07-21T15:50:00Z"/>
                <w:rFonts w:ascii="Times New Roman" w:eastAsia="Times New Roman" w:hAnsi="Times New Roman" w:cs="Times New Roman"/>
                <w:color w:val="000000"/>
                <w:sz w:val="18"/>
                <w:szCs w:val="18"/>
              </w:rPr>
            </w:pPr>
            <w:ins w:id="841" w:author="Matthews, Katrina (DOES)" w:date="2021-07-21T15:50:00Z">
              <w:r>
                <w:rPr>
                  <w:rFonts w:ascii="Times New Roman" w:eastAsia="Times New Roman" w:hAnsi="Times New Roman" w:cs="Times New Roman"/>
                  <w:color w:val="000000"/>
                  <w:sz w:val="18"/>
                  <w:szCs w:val="18"/>
                </w:rPr>
                <w:t>May 2020</w:t>
              </w:r>
            </w:ins>
          </w:p>
        </w:tc>
        <w:tc>
          <w:tcPr>
            <w:tcW w:w="1243" w:type="pct"/>
            <w:gridSpan w:val="2"/>
            <w:shd w:val="clear" w:color="auto" w:fill="auto"/>
            <w:noWrap/>
          </w:tcPr>
          <w:p w14:paraId="303AE668" w14:textId="77777777" w:rsidR="000379C0" w:rsidRDefault="000379C0" w:rsidP="00160258">
            <w:pPr>
              <w:spacing w:after="0" w:line="240" w:lineRule="auto"/>
              <w:jc w:val="center"/>
              <w:rPr>
                <w:ins w:id="842" w:author="Matthews, Katrina (DOES)" w:date="2021-07-21T15:50:00Z"/>
                <w:rFonts w:ascii="Times New Roman" w:eastAsia="Times New Roman" w:hAnsi="Times New Roman" w:cs="Times New Roman"/>
                <w:color w:val="000000"/>
                <w:sz w:val="18"/>
                <w:szCs w:val="18"/>
              </w:rPr>
            </w:pPr>
            <w:ins w:id="843" w:author="Matthews, Katrina (DOES)" w:date="2021-07-21T15:50:00Z">
              <w:r w:rsidRPr="00622FAF">
                <w:rPr>
                  <w:rFonts w:ascii="Times New Roman" w:eastAsia="Times New Roman" w:hAnsi="Times New Roman" w:cs="Times New Roman"/>
                  <w:color w:val="000000"/>
                  <w:sz w:val="18"/>
                  <w:szCs w:val="18"/>
                </w:rPr>
                <w:t xml:space="preserve">Less than 0 </w:t>
              </w:r>
            </w:ins>
          </w:p>
        </w:tc>
        <w:tc>
          <w:tcPr>
            <w:tcW w:w="963" w:type="pct"/>
          </w:tcPr>
          <w:p w14:paraId="5EA5ED0F" w14:textId="77777777" w:rsidR="000379C0" w:rsidRDefault="000379C0" w:rsidP="00160258">
            <w:pPr>
              <w:spacing w:after="0" w:line="240" w:lineRule="auto"/>
              <w:jc w:val="center"/>
              <w:rPr>
                <w:ins w:id="844" w:author="Matthews, Katrina (DOES)" w:date="2021-07-21T15:50:00Z"/>
                <w:rFonts w:ascii="Times New Roman" w:eastAsia="Times New Roman" w:hAnsi="Times New Roman" w:cs="Times New Roman"/>
                <w:color w:val="000000"/>
                <w:sz w:val="18"/>
                <w:szCs w:val="18"/>
              </w:rPr>
            </w:pPr>
            <w:ins w:id="845" w:author="Matthews, Katrina (DOES)" w:date="2021-07-21T15:50:00Z">
              <w:r w:rsidRPr="00B5339F">
                <w:rPr>
                  <w:rFonts w:ascii="Times New Roman" w:eastAsia="Times New Roman" w:hAnsi="Times New Roman" w:cs="Times New Roman"/>
                  <w:color w:val="000000"/>
                  <w:sz w:val="18"/>
                  <w:szCs w:val="18"/>
                </w:rPr>
                <w:t xml:space="preserve">Less than 0 </w:t>
              </w:r>
            </w:ins>
          </w:p>
        </w:tc>
        <w:tc>
          <w:tcPr>
            <w:tcW w:w="781" w:type="pct"/>
            <w:shd w:val="clear" w:color="auto" w:fill="auto"/>
            <w:noWrap/>
          </w:tcPr>
          <w:p w14:paraId="1E844B04" w14:textId="77777777" w:rsidR="000379C0" w:rsidRDefault="000379C0" w:rsidP="00160258">
            <w:pPr>
              <w:spacing w:after="0" w:line="240" w:lineRule="auto"/>
              <w:jc w:val="center"/>
              <w:rPr>
                <w:ins w:id="846" w:author="Matthews, Katrina (DOES)" w:date="2021-07-21T15:50:00Z"/>
                <w:rFonts w:ascii="Times New Roman" w:eastAsia="Times New Roman" w:hAnsi="Times New Roman" w:cs="Times New Roman"/>
                <w:color w:val="000000"/>
                <w:sz w:val="18"/>
                <w:szCs w:val="18"/>
              </w:rPr>
            </w:pPr>
            <w:ins w:id="847" w:author="Matthews, Katrina (DOES)" w:date="2021-07-21T15:50:00Z">
              <w:r w:rsidRPr="00AE4102">
                <w:rPr>
                  <w:rFonts w:ascii="Times New Roman" w:eastAsia="Times New Roman" w:hAnsi="Times New Roman" w:cs="Times New Roman"/>
                  <w:color w:val="000000"/>
                  <w:sz w:val="18"/>
                  <w:szCs w:val="18"/>
                </w:rPr>
                <w:t xml:space="preserve">Less than 0 </w:t>
              </w:r>
            </w:ins>
          </w:p>
        </w:tc>
        <w:tc>
          <w:tcPr>
            <w:tcW w:w="1237" w:type="pct"/>
            <w:gridSpan w:val="3"/>
          </w:tcPr>
          <w:p w14:paraId="543EA7E0" w14:textId="77777777" w:rsidR="000379C0" w:rsidRPr="00E9584E" w:rsidRDefault="000379C0" w:rsidP="00160258">
            <w:pPr>
              <w:spacing w:after="0" w:line="240" w:lineRule="auto"/>
              <w:jc w:val="center"/>
              <w:rPr>
                <w:ins w:id="848" w:author="Matthews, Katrina (DOES)" w:date="2021-07-21T15:50:00Z"/>
                <w:rFonts w:ascii="Times New Roman" w:eastAsia="Times New Roman" w:hAnsi="Times New Roman" w:cs="Times New Roman"/>
                <w:color w:val="000000"/>
                <w:sz w:val="18"/>
                <w:szCs w:val="18"/>
              </w:rPr>
            </w:pPr>
            <w:ins w:id="849" w:author="Matthews, Katrina (DOES)" w:date="2021-07-21T15:50:00Z">
              <w:r w:rsidRPr="00514FD0">
                <w:rPr>
                  <w:rFonts w:ascii="Times New Roman" w:eastAsia="Times New Roman" w:hAnsi="Times New Roman" w:cs="Times New Roman"/>
                  <w:color w:val="000000"/>
                  <w:sz w:val="18"/>
                  <w:szCs w:val="18"/>
                </w:rPr>
                <w:t xml:space="preserve">Less than 0 </w:t>
              </w:r>
            </w:ins>
          </w:p>
        </w:tc>
      </w:tr>
      <w:tr w:rsidR="000379C0" w:rsidRPr="00F21907" w14:paraId="77A0FC3C" w14:textId="77777777" w:rsidTr="00160258">
        <w:trPr>
          <w:trHeight w:val="300"/>
          <w:jc w:val="center"/>
          <w:ins w:id="850" w:author="Matthews, Katrina (DOES)" w:date="2021-07-21T15:50:00Z"/>
        </w:trPr>
        <w:tc>
          <w:tcPr>
            <w:tcW w:w="776" w:type="pct"/>
            <w:shd w:val="clear" w:color="auto" w:fill="auto"/>
            <w:noWrap/>
            <w:vAlign w:val="bottom"/>
          </w:tcPr>
          <w:p w14:paraId="616969F5" w14:textId="77777777" w:rsidR="000379C0" w:rsidRPr="00F21907" w:rsidRDefault="000379C0" w:rsidP="00160258">
            <w:pPr>
              <w:spacing w:after="0" w:line="240" w:lineRule="auto"/>
              <w:jc w:val="center"/>
              <w:rPr>
                <w:ins w:id="851" w:author="Matthews, Katrina (DOES)" w:date="2021-07-21T15:50:00Z"/>
                <w:rFonts w:ascii="Times New Roman" w:eastAsia="Times New Roman" w:hAnsi="Times New Roman" w:cs="Times New Roman"/>
                <w:color w:val="000000"/>
                <w:sz w:val="18"/>
                <w:szCs w:val="18"/>
              </w:rPr>
            </w:pPr>
            <w:ins w:id="852" w:author="Matthews, Katrina (DOES)" w:date="2021-07-21T15:50:00Z">
              <w:r>
                <w:rPr>
                  <w:rFonts w:ascii="Times New Roman" w:eastAsia="Times New Roman" w:hAnsi="Times New Roman" w:cs="Times New Roman"/>
                  <w:color w:val="000000"/>
                  <w:sz w:val="18"/>
                  <w:szCs w:val="18"/>
                </w:rPr>
                <w:t>June 2020</w:t>
              </w:r>
            </w:ins>
          </w:p>
        </w:tc>
        <w:tc>
          <w:tcPr>
            <w:tcW w:w="1243" w:type="pct"/>
            <w:gridSpan w:val="2"/>
            <w:shd w:val="clear" w:color="auto" w:fill="auto"/>
            <w:noWrap/>
          </w:tcPr>
          <w:p w14:paraId="2412C2E3" w14:textId="77777777" w:rsidR="000379C0" w:rsidRDefault="000379C0" w:rsidP="00160258">
            <w:pPr>
              <w:spacing w:after="0" w:line="240" w:lineRule="auto"/>
              <w:jc w:val="center"/>
              <w:rPr>
                <w:ins w:id="853" w:author="Matthews, Katrina (DOES)" w:date="2021-07-21T15:50:00Z"/>
                <w:rFonts w:ascii="Times New Roman" w:eastAsia="Times New Roman" w:hAnsi="Times New Roman" w:cs="Times New Roman"/>
                <w:color w:val="000000"/>
                <w:sz w:val="18"/>
                <w:szCs w:val="18"/>
              </w:rPr>
            </w:pPr>
            <w:ins w:id="854" w:author="Matthews, Katrina (DOES)" w:date="2021-07-21T15:50:00Z">
              <w:r w:rsidRPr="00622FAF">
                <w:rPr>
                  <w:rFonts w:ascii="Times New Roman" w:eastAsia="Times New Roman" w:hAnsi="Times New Roman" w:cs="Times New Roman"/>
                  <w:color w:val="000000"/>
                  <w:sz w:val="18"/>
                  <w:szCs w:val="18"/>
                </w:rPr>
                <w:t xml:space="preserve">Less than 0 </w:t>
              </w:r>
            </w:ins>
          </w:p>
        </w:tc>
        <w:tc>
          <w:tcPr>
            <w:tcW w:w="963" w:type="pct"/>
          </w:tcPr>
          <w:p w14:paraId="7ECB31A3" w14:textId="77777777" w:rsidR="000379C0" w:rsidRDefault="000379C0" w:rsidP="00160258">
            <w:pPr>
              <w:spacing w:after="0" w:line="240" w:lineRule="auto"/>
              <w:jc w:val="center"/>
              <w:rPr>
                <w:ins w:id="855" w:author="Matthews, Katrina (DOES)" w:date="2021-07-21T15:50:00Z"/>
                <w:rFonts w:ascii="Times New Roman" w:eastAsia="Times New Roman" w:hAnsi="Times New Roman" w:cs="Times New Roman"/>
                <w:color w:val="000000"/>
                <w:sz w:val="18"/>
                <w:szCs w:val="18"/>
              </w:rPr>
            </w:pPr>
            <w:ins w:id="856" w:author="Matthews, Katrina (DOES)" w:date="2021-07-21T15:50:00Z">
              <w:r w:rsidRPr="00B5339F">
                <w:rPr>
                  <w:rFonts w:ascii="Times New Roman" w:eastAsia="Times New Roman" w:hAnsi="Times New Roman" w:cs="Times New Roman"/>
                  <w:color w:val="000000"/>
                  <w:sz w:val="18"/>
                  <w:szCs w:val="18"/>
                </w:rPr>
                <w:t xml:space="preserve">Less than 0 </w:t>
              </w:r>
            </w:ins>
          </w:p>
        </w:tc>
        <w:tc>
          <w:tcPr>
            <w:tcW w:w="781" w:type="pct"/>
            <w:shd w:val="clear" w:color="auto" w:fill="auto"/>
            <w:noWrap/>
          </w:tcPr>
          <w:p w14:paraId="543C3CBD" w14:textId="77777777" w:rsidR="000379C0" w:rsidRDefault="000379C0" w:rsidP="00160258">
            <w:pPr>
              <w:spacing w:after="0" w:line="240" w:lineRule="auto"/>
              <w:jc w:val="center"/>
              <w:rPr>
                <w:ins w:id="857" w:author="Matthews, Katrina (DOES)" w:date="2021-07-21T15:50:00Z"/>
                <w:rFonts w:ascii="Times New Roman" w:eastAsia="Times New Roman" w:hAnsi="Times New Roman" w:cs="Times New Roman"/>
                <w:color w:val="000000"/>
                <w:sz w:val="18"/>
                <w:szCs w:val="18"/>
              </w:rPr>
            </w:pPr>
            <w:ins w:id="858" w:author="Matthews, Katrina (DOES)" w:date="2021-07-21T15:50:00Z">
              <w:r w:rsidRPr="00AE4102">
                <w:rPr>
                  <w:rFonts w:ascii="Times New Roman" w:eastAsia="Times New Roman" w:hAnsi="Times New Roman" w:cs="Times New Roman"/>
                  <w:color w:val="000000"/>
                  <w:sz w:val="18"/>
                  <w:szCs w:val="18"/>
                </w:rPr>
                <w:t xml:space="preserve">Less than 0 </w:t>
              </w:r>
            </w:ins>
          </w:p>
        </w:tc>
        <w:tc>
          <w:tcPr>
            <w:tcW w:w="1237" w:type="pct"/>
            <w:gridSpan w:val="3"/>
          </w:tcPr>
          <w:p w14:paraId="25F308B0" w14:textId="77777777" w:rsidR="000379C0" w:rsidRPr="00E9584E" w:rsidRDefault="000379C0" w:rsidP="00160258">
            <w:pPr>
              <w:spacing w:after="0" w:line="240" w:lineRule="auto"/>
              <w:jc w:val="center"/>
              <w:rPr>
                <w:ins w:id="859" w:author="Matthews, Katrina (DOES)" w:date="2021-07-21T15:50:00Z"/>
                <w:rFonts w:ascii="Times New Roman" w:eastAsia="Times New Roman" w:hAnsi="Times New Roman" w:cs="Times New Roman"/>
                <w:color w:val="000000"/>
                <w:sz w:val="18"/>
                <w:szCs w:val="18"/>
              </w:rPr>
            </w:pPr>
            <w:ins w:id="860" w:author="Matthews, Katrina (DOES)" w:date="2021-07-21T15:50:00Z">
              <w:r w:rsidRPr="00514FD0">
                <w:rPr>
                  <w:rFonts w:ascii="Times New Roman" w:eastAsia="Times New Roman" w:hAnsi="Times New Roman" w:cs="Times New Roman"/>
                  <w:color w:val="000000"/>
                  <w:sz w:val="18"/>
                  <w:szCs w:val="18"/>
                </w:rPr>
                <w:t xml:space="preserve">Less than 0 </w:t>
              </w:r>
            </w:ins>
          </w:p>
        </w:tc>
      </w:tr>
      <w:tr w:rsidR="000379C0" w:rsidRPr="00F21907" w14:paraId="7EFB88C1" w14:textId="77777777" w:rsidTr="00160258">
        <w:trPr>
          <w:trHeight w:val="300"/>
          <w:jc w:val="center"/>
          <w:ins w:id="861" w:author="Matthews, Katrina (DOES)" w:date="2021-07-21T15:50:00Z"/>
        </w:trPr>
        <w:tc>
          <w:tcPr>
            <w:tcW w:w="776" w:type="pct"/>
            <w:shd w:val="clear" w:color="auto" w:fill="auto"/>
            <w:noWrap/>
            <w:vAlign w:val="bottom"/>
          </w:tcPr>
          <w:p w14:paraId="75F981C1" w14:textId="77777777" w:rsidR="000379C0" w:rsidRPr="00F21907" w:rsidRDefault="000379C0" w:rsidP="00160258">
            <w:pPr>
              <w:spacing w:after="0" w:line="240" w:lineRule="auto"/>
              <w:jc w:val="center"/>
              <w:rPr>
                <w:ins w:id="862" w:author="Matthews, Katrina (DOES)" w:date="2021-07-21T15:50:00Z"/>
                <w:rFonts w:ascii="Times New Roman" w:eastAsia="Times New Roman" w:hAnsi="Times New Roman" w:cs="Times New Roman"/>
                <w:color w:val="000000"/>
                <w:sz w:val="18"/>
                <w:szCs w:val="18"/>
              </w:rPr>
            </w:pPr>
            <w:ins w:id="863" w:author="Matthews, Katrina (DOES)" w:date="2021-07-21T15:50:00Z">
              <w:r>
                <w:rPr>
                  <w:rFonts w:ascii="Times New Roman" w:eastAsia="Times New Roman" w:hAnsi="Times New Roman" w:cs="Times New Roman"/>
                  <w:color w:val="000000"/>
                  <w:sz w:val="18"/>
                  <w:szCs w:val="18"/>
                </w:rPr>
                <w:t>July 2020</w:t>
              </w:r>
            </w:ins>
          </w:p>
        </w:tc>
        <w:tc>
          <w:tcPr>
            <w:tcW w:w="1243" w:type="pct"/>
            <w:gridSpan w:val="2"/>
            <w:shd w:val="clear" w:color="auto" w:fill="auto"/>
            <w:noWrap/>
          </w:tcPr>
          <w:p w14:paraId="7FF3C1F8" w14:textId="77777777" w:rsidR="000379C0" w:rsidRDefault="000379C0" w:rsidP="00160258">
            <w:pPr>
              <w:spacing w:after="0" w:line="240" w:lineRule="auto"/>
              <w:jc w:val="center"/>
              <w:rPr>
                <w:ins w:id="864" w:author="Matthews, Katrina (DOES)" w:date="2021-07-21T15:50:00Z"/>
                <w:rFonts w:ascii="Times New Roman" w:eastAsia="Times New Roman" w:hAnsi="Times New Roman" w:cs="Times New Roman"/>
                <w:color w:val="000000"/>
                <w:sz w:val="18"/>
                <w:szCs w:val="18"/>
              </w:rPr>
            </w:pPr>
            <w:ins w:id="865" w:author="Matthews, Katrina (DOES)" w:date="2021-07-21T15:50:00Z">
              <w:r w:rsidRPr="00622FAF">
                <w:rPr>
                  <w:rFonts w:ascii="Times New Roman" w:eastAsia="Times New Roman" w:hAnsi="Times New Roman" w:cs="Times New Roman"/>
                  <w:color w:val="000000"/>
                  <w:sz w:val="18"/>
                  <w:szCs w:val="18"/>
                </w:rPr>
                <w:t xml:space="preserve">Less than 0 </w:t>
              </w:r>
            </w:ins>
          </w:p>
        </w:tc>
        <w:tc>
          <w:tcPr>
            <w:tcW w:w="963" w:type="pct"/>
          </w:tcPr>
          <w:p w14:paraId="456546D9" w14:textId="77777777" w:rsidR="000379C0" w:rsidRDefault="000379C0" w:rsidP="00160258">
            <w:pPr>
              <w:spacing w:after="0" w:line="240" w:lineRule="auto"/>
              <w:jc w:val="center"/>
              <w:rPr>
                <w:ins w:id="866" w:author="Matthews, Katrina (DOES)" w:date="2021-07-21T15:50:00Z"/>
                <w:rFonts w:ascii="Times New Roman" w:eastAsia="Times New Roman" w:hAnsi="Times New Roman" w:cs="Times New Roman"/>
                <w:color w:val="000000"/>
                <w:sz w:val="18"/>
                <w:szCs w:val="18"/>
              </w:rPr>
            </w:pPr>
            <w:ins w:id="867" w:author="Matthews, Katrina (DOES)" w:date="2021-07-21T15:50:00Z">
              <w:r w:rsidRPr="00B5339F">
                <w:rPr>
                  <w:rFonts w:ascii="Times New Roman" w:eastAsia="Times New Roman" w:hAnsi="Times New Roman" w:cs="Times New Roman"/>
                  <w:color w:val="000000"/>
                  <w:sz w:val="18"/>
                  <w:szCs w:val="18"/>
                </w:rPr>
                <w:t xml:space="preserve">Less than 0 </w:t>
              </w:r>
            </w:ins>
          </w:p>
        </w:tc>
        <w:tc>
          <w:tcPr>
            <w:tcW w:w="781" w:type="pct"/>
            <w:shd w:val="clear" w:color="auto" w:fill="auto"/>
            <w:noWrap/>
          </w:tcPr>
          <w:p w14:paraId="595BC122" w14:textId="77777777" w:rsidR="000379C0" w:rsidRDefault="000379C0" w:rsidP="00160258">
            <w:pPr>
              <w:spacing w:after="0" w:line="240" w:lineRule="auto"/>
              <w:jc w:val="center"/>
              <w:rPr>
                <w:ins w:id="868" w:author="Matthews, Katrina (DOES)" w:date="2021-07-21T15:50:00Z"/>
                <w:rFonts w:ascii="Times New Roman" w:eastAsia="Times New Roman" w:hAnsi="Times New Roman" w:cs="Times New Roman"/>
                <w:color w:val="000000"/>
                <w:sz w:val="18"/>
                <w:szCs w:val="18"/>
              </w:rPr>
            </w:pPr>
            <w:ins w:id="869" w:author="Matthews, Katrina (DOES)" w:date="2021-07-21T15:50:00Z">
              <w:r w:rsidRPr="00AE4102">
                <w:rPr>
                  <w:rFonts w:ascii="Times New Roman" w:eastAsia="Times New Roman" w:hAnsi="Times New Roman" w:cs="Times New Roman"/>
                  <w:color w:val="000000"/>
                  <w:sz w:val="18"/>
                  <w:szCs w:val="18"/>
                </w:rPr>
                <w:t xml:space="preserve">Less than 0 </w:t>
              </w:r>
            </w:ins>
          </w:p>
        </w:tc>
        <w:tc>
          <w:tcPr>
            <w:tcW w:w="1237" w:type="pct"/>
            <w:gridSpan w:val="3"/>
          </w:tcPr>
          <w:p w14:paraId="300D0813" w14:textId="77777777" w:rsidR="000379C0" w:rsidRPr="00E9584E" w:rsidRDefault="000379C0" w:rsidP="00160258">
            <w:pPr>
              <w:spacing w:after="0" w:line="240" w:lineRule="auto"/>
              <w:jc w:val="center"/>
              <w:rPr>
                <w:ins w:id="870" w:author="Matthews, Katrina (DOES)" w:date="2021-07-21T15:50:00Z"/>
                <w:rFonts w:ascii="Times New Roman" w:eastAsia="Times New Roman" w:hAnsi="Times New Roman" w:cs="Times New Roman"/>
                <w:color w:val="000000"/>
                <w:sz w:val="18"/>
                <w:szCs w:val="18"/>
              </w:rPr>
            </w:pPr>
            <w:ins w:id="871" w:author="Matthews, Katrina (DOES)" w:date="2021-07-21T15:50:00Z">
              <w:r w:rsidRPr="00514FD0">
                <w:rPr>
                  <w:rFonts w:ascii="Times New Roman" w:eastAsia="Times New Roman" w:hAnsi="Times New Roman" w:cs="Times New Roman"/>
                  <w:color w:val="000000"/>
                  <w:sz w:val="18"/>
                  <w:szCs w:val="18"/>
                </w:rPr>
                <w:t xml:space="preserve">Less than 0 </w:t>
              </w:r>
            </w:ins>
          </w:p>
        </w:tc>
      </w:tr>
      <w:tr w:rsidR="000379C0" w:rsidRPr="00F21907" w14:paraId="76A30E77" w14:textId="77777777" w:rsidTr="00160258">
        <w:trPr>
          <w:trHeight w:val="300"/>
          <w:jc w:val="center"/>
          <w:ins w:id="872" w:author="Matthews, Katrina (DOES)" w:date="2021-07-21T15:50:00Z"/>
        </w:trPr>
        <w:tc>
          <w:tcPr>
            <w:tcW w:w="776" w:type="pct"/>
            <w:shd w:val="clear" w:color="auto" w:fill="auto"/>
            <w:noWrap/>
            <w:vAlign w:val="bottom"/>
          </w:tcPr>
          <w:p w14:paraId="12BA5BBD" w14:textId="77777777" w:rsidR="000379C0" w:rsidRPr="00F21907" w:rsidRDefault="000379C0" w:rsidP="00160258">
            <w:pPr>
              <w:spacing w:after="0" w:line="240" w:lineRule="auto"/>
              <w:jc w:val="center"/>
              <w:rPr>
                <w:ins w:id="873" w:author="Matthews, Katrina (DOES)" w:date="2021-07-21T15:50:00Z"/>
                <w:rFonts w:ascii="Times New Roman" w:eastAsia="Times New Roman" w:hAnsi="Times New Roman" w:cs="Times New Roman"/>
                <w:color w:val="000000"/>
                <w:sz w:val="18"/>
                <w:szCs w:val="18"/>
              </w:rPr>
            </w:pPr>
            <w:commentRangeStart w:id="874"/>
            <w:commentRangeStart w:id="875"/>
            <w:ins w:id="876" w:author="Matthews, Katrina (DOES)" w:date="2021-07-21T15:50:00Z">
              <w:r>
                <w:rPr>
                  <w:rFonts w:ascii="Times New Roman" w:eastAsia="Times New Roman" w:hAnsi="Times New Roman" w:cs="Times New Roman"/>
                  <w:color w:val="000000"/>
                  <w:sz w:val="18"/>
                  <w:szCs w:val="18"/>
                </w:rPr>
                <w:t>August 2020</w:t>
              </w:r>
            </w:ins>
          </w:p>
        </w:tc>
        <w:tc>
          <w:tcPr>
            <w:tcW w:w="1243" w:type="pct"/>
            <w:gridSpan w:val="2"/>
            <w:shd w:val="clear" w:color="auto" w:fill="auto"/>
            <w:noWrap/>
          </w:tcPr>
          <w:p w14:paraId="125E0C73" w14:textId="77777777" w:rsidR="000379C0" w:rsidRDefault="000379C0" w:rsidP="00160258">
            <w:pPr>
              <w:spacing w:after="0" w:line="240" w:lineRule="auto"/>
              <w:jc w:val="center"/>
              <w:rPr>
                <w:ins w:id="877" w:author="Matthews, Katrina (DOES)" w:date="2021-07-21T15:50:00Z"/>
                <w:rFonts w:ascii="Times New Roman" w:eastAsia="Times New Roman" w:hAnsi="Times New Roman" w:cs="Times New Roman"/>
                <w:color w:val="000000"/>
                <w:sz w:val="18"/>
                <w:szCs w:val="18"/>
              </w:rPr>
            </w:pPr>
            <w:commentRangeStart w:id="878"/>
            <w:ins w:id="879" w:author="Matthews, Katrina (DOES)" w:date="2021-07-21T15:50:00Z">
              <w:r w:rsidRPr="00622FAF">
                <w:rPr>
                  <w:rFonts w:ascii="Times New Roman" w:eastAsia="Times New Roman" w:hAnsi="Times New Roman" w:cs="Times New Roman"/>
                  <w:color w:val="000000"/>
                  <w:sz w:val="18"/>
                  <w:szCs w:val="18"/>
                </w:rPr>
                <w:t xml:space="preserve">Less than 0 </w:t>
              </w:r>
            </w:ins>
          </w:p>
        </w:tc>
        <w:tc>
          <w:tcPr>
            <w:tcW w:w="963" w:type="pct"/>
          </w:tcPr>
          <w:p w14:paraId="3D104064" w14:textId="77777777" w:rsidR="000379C0" w:rsidRDefault="000379C0" w:rsidP="00160258">
            <w:pPr>
              <w:spacing w:after="0" w:line="240" w:lineRule="auto"/>
              <w:jc w:val="center"/>
              <w:rPr>
                <w:ins w:id="880" w:author="Matthews, Katrina (DOES)" w:date="2021-07-21T15:50:00Z"/>
                <w:rFonts w:ascii="Times New Roman" w:eastAsia="Times New Roman" w:hAnsi="Times New Roman" w:cs="Times New Roman"/>
                <w:color w:val="000000"/>
                <w:sz w:val="18"/>
                <w:szCs w:val="18"/>
              </w:rPr>
            </w:pPr>
            <w:ins w:id="881" w:author="Matthews, Katrina (DOES)" w:date="2021-07-21T15:50:00Z">
              <w:r w:rsidRPr="00B5339F">
                <w:rPr>
                  <w:rFonts w:ascii="Times New Roman" w:eastAsia="Times New Roman" w:hAnsi="Times New Roman" w:cs="Times New Roman"/>
                  <w:color w:val="000000"/>
                  <w:sz w:val="18"/>
                  <w:szCs w:val="18"/>
                </w:rPr>
                <w:t xml:space="preserve">Less than 0 </w:t>
              </w:r>
            </w:ins>
          </w:p>
        </w:tc>
        <w:tc>
          <w:tcPr>
            <w:tcW w:w="781" w:type="pct"/>
            <w:shd w:val="clear" w:color="auto" w:fill="auto"/>
            <w:noWrap/>
          </w:tcPr>
          <w:p w14:paraId="3383010A" w14:textId="77777777" w:rsidR="000379C0" w:rsidRDefault="000379C0" w:rsidP="00160258">
            <w:pPr>
              <w:spacing w:after="0" w:line="240" w:lineRule="auto"/>
              <w:jc w:val="center"/>
              <w:rPr>
                <w:ins w:id="882" w:author="Matthews, Katrina (DOES)" w:date="2021-07-21T15:50:00Z"/>
                <w:rFonts w:ascii="Times New Roman" w:eastAsia="Times New Roman" w:hAnsi="Times New Roman" w:cs="Times New Roman"/>
                <w:color w:val="000000"/>
                <w:sz w:val="18"/>
                <w:szCs w:val="18"/>
              </w:rPr>
            </w:pPr>
            <w:ins w:id="883" w:author="Matthews, Katrina (DOES)" w:date="2021-07-21T15:50:00Z">
              <w:r w:rsidRPr="00AE4102">
                <w:rPr>
                  <w:rFonts w:ascii="Times New Roman" w:eastAsia="Times New Roman" w:hAnsi="Times New Roman" w:cs="Times New Roman"/>
                  <w:color w:val="000000"/>
                  <w:sz w:val="18"/>
                  <w:szCs w:val="18"/>
                </w:rPr>
                <w:t xml:space="preserve">Less than 0 </w:t>
              </w:r>
            </w:ins>
          </w:p>
        </w:tc>
        <w:tc>
          <w:tcPr>
            <w:tcW w:w="1237" w:type="pct"/>
            <w:gridSpan w:val="3"/>
          </w:tcPr>
          <w:p w14:paraId="43CBA5C3" w14:textId="77777777" w:rsidR="000379C0" w:rsidRPr="00E9584E" w:rsidRDefault="000379C0" w:rsidP="00160258">
            <w:pPr>
              <w:spacing w:after="0" w:line="240" w:lineRule="auto"/>
              <w:jc w:val="center"/>
              <w:rPr>
                <w:ins w:id="884" w:author="Matthews, Katrina (DOES)" w:date="2021-07-21T15:50:00Z"/>
                <w:rFonts w:ascii="Times New Roman" w:eastAsia="Times New Roman" w:hAnsi="Times New Roman" w:cs="Times New Roman"/>
                <w:color w:val="000000"/>
                <w:sz w:val="18"/>
                <w:szCs w:val="18"/>
              </w:rPr>
            </w:pPr>
            <w:ins w:id="885" w:author="Matthews, Katrina (DOES)" w:date="2021-07-21T15:50:00Z">
              <w:r w:rsidRPr="00514FD0">
                <w:rPr>
                  <w:rFonts w:ascii="Times New Roman" w:eastAsia="Times New Roman" w:hAnsi="Times New Roman" w:cs="Times New Roman"/>
                  <w:color w:val="000000"/>
                  <w:sz w:val="18"/>
                  <w:szCs w:val="18"/>
                </w:rPr>
                <w:t xml:space="preserve">Less than 0 </w:t>
              </w:r>
              <w:commentRangeEnd w:id="878"/>
              <w:r>
                <w:rPr>
                  <w:rStyle w:val="CommentReference"/>
                </w:rPr>
                <w:commentReference w:id="878"/>
              </w:r>
              <w:r>
                <w:rPr>
                  <w:rStyle w:val="CommentReference"/>
                </w:rPr>
                <w:commentReference w:id="874"/>
              </w:r>
              <w:r>
                <w:rPr>
                  <w:rStyle w:val="CommentReference"/>
                </w:rPr>
                <w:commentReference w:id="875"/>
              </w:r>
            </w:ins>
          </w:p>
        </w:tc>
      </w:tr>
      <w:commentRangeEnd w:id="874"/>
      <w:commentRangeEnd w:id="875"/>
      <w:tr w:rsidR="000379C0" w:rsidRPr="00F21907" w14:paraId="0E17D64E" w14:textId="77777777" w:rsidTr="00160258">
        <w:trPr>
          <w:trHeight w:val="300"/>
          <w:jc w:val="center"/>
          <w:ins w:id="886" w:author="Matthews, Katrina (DOES)" w:date="2021-07-21T15:50:00Z"/>
        </w:trPr>
        <w:tc>
          <w:tcPr>
            <w:tcW w:w="776" w:type="pct"/>
            <w:shd w:val="clear" w:color="auto" w:fill="auto"/>
            <w:noWrap/>
            <w:vAlign w:val="center"/>
          </w:tcPr>
          <w:p w14:paraId="686EE942" w14:textId="77777777" w:rsidR="000379C0" w:rsidRPr="00F21907" w:rsidRDefault="000379C0" w:rsidP="00160258">
            <w:pPr>
              <w:spacing w:after="0" w:line="240" w:lineRule="auto"/>
              <w:jc w:val="center"/>
              <w:rPr>
                <w:ins w:id="887" w:author="Matthews, Katrina (DOES)" w:date="2021-07-21T15:50:00Z"/>
                <w:rFonts w:ascii="Times New Roman" w:eastAsia="Times New Roman" w:hAnsi="Times New Roman" w:cs="Times New Roman"/>
                <w:color w:val="000000"/>
                <w:sz w:val="18"/>
                <w:szCs w:val="18"/>
              </w:rPr>
            </w:pPr>
            <w:ins w:id="888" w:author="Matthews, Katrina (DOES)" w:date="2021-07-21T15:50:00Z">
              <w:r>
                <w:rPr>
                  <w:rFonts w:ascii="Times New Roman" w:eastAsia="Times New Roman" w:hAnsi="Times New Roman" w:cs="Times New Roman"/>
                  <w:color w:val="000000"/>
                  <w:sz w:val="18"/>
                  <w:szCs w:val="18"/>
                </w:rPr>
                <w:t>September 2020</w:t>
              </w:r>
            </w:ins>
          </w:p>
        </w:tc>
        <w:tc>
          <w:tcPr>
            <w:tcW w:w="646" w:type="pct"/>
            <w:shd w:val="clear" w:color="auto" w:fill="auto"/>
            <w:noWrap/>
            <w:vAlign w:val="center"/>
          </w:tcPr>
          <w:p w14:paraId="01F776E7" w14:textId="77777777" w:rsidR="000379C0" w:rsidRDefault="000379C0" w:rsidP="00160258">
            <w:pPr>
              <w:spacing w:after="0" w:line="240" w:lineRule="auto"/>
              <w:jc w:val="center"/>
              <w:rPr>
                <w:ins w:id="889" w:author="Matthews, Katrina (DOES)" w:date="2021-07-21T15:50:00Z"/>
                <w:rFonts w:ascii="Times New Roman" w:eastAsia="Times New Roman" w:hAnsi="Times New Roman" w:cs="Times New Roman"/>
                <w:color w:val="000000"/>
                <w:sz w:val="18"/>
                <w:szCs w:val="18"/>
              </w:rPr>
            </w:pPr>
            <w:ins w:id="890" w:author="Matthews, Katrina (DOES)" w:date="2021-07-21T15:50:00Z">
              <w:r w:rsidRPr="00322A75">
                <w:rPr>
                  <w:rFonts w:ascii="Times New Roman" w:eastAsia="Times New Roman" w:hAnsi="Times New Roman" w:cs="Times New Roman"/>
                  <w:color w:val="000000"/>
                  <w:sz w:val="18"/>
                  <w:szCs w:val="18"/>
                </w:rPr>
                <w:t>Less than 10</w:t>
              </w:r>
            </w:ins>
          </w:p>
        </w:tc>
        <w:tc>
          <w:tcPr>
            <w:tcW w:w="597" w:type="pct"/>
            <w:shd w:val="clear" w:color="auto" w:fill="auto"/>
            <w:vAlign w:val="center"/>
          </w:tcPr>
          <w:p w14:paraId="0D991AF1" w14:textId="77777777" w:rsidR="000379C0" w:rsidRDefault="000379C0" w:rsidP="00160258">
            <w:pPr>
              <w:spacing w:after="0" w:line="240" w:lineRule="auto"/>
              <w:jc w:val="center"/>
              <w:rPr>
                <w:ins w:id="891" w:author="Matthews, Katrina (DOES)" w:date="2021-07-21T15:50:00Z"/>
                <w:rFonts w:ascii="Times New Roman" w:eastAsia="Times New Roman" w:hAnsi="Times New Roman" w:cs="Times New Roman"/>
                <w:color w:val="000000"/>
                <w:sz w:val="18"/>
                <w:szCs w:val="18"/>
              </w:rPr>
            </w:pPr>
            <w:ins w:id="892" w:author="Matthews, Katrina (DOES)" w:date="2021-07-21T15:50:00Z">
              <w:r w:rsidRPr="00322A75">
                <w:rPr>
                  <w:rFonts w:ascii="Times New Roman" w:eastAsia="Times New Roman" w:hAnsi="Times New Roman" w:cs="Times New Roman"/>
                  <w:color w:val="000000"/>
                  <w:sz w:val="18"/>
                  <w:szCs w:val="18"/>
                </w:rPr>
                <w:t>Less than 10</w:t>
              </w:r>
            </w:ins>
          </w:p>
        </w:tc>
        <w:tc>
          <w:tcPr>
            <w:tcW w:w="963" w:type="pct"/>
            <w:vAlign w:val="center"/>
          </w:tcPr>
          <w:p w14:paraId="45AB4AAC" w14:textId="77777777" w:rsidR="000379C0" w:rsidRDefault="000379C0" w:rsidP="00160258">
            <w:pPr>
              <w:spacing w:after="0" w:line="240" w:lineRule="auto"/>
              <w:jc w:val="center"/>
              <w:rPr>
                <w:ins w:id="893" w:author="Matthews, Katrina (DOES)" w:date="2021-07-21T15:50:00Z"/>
                <w:rFonts w:ascii="Times New Roman" w:eastAsia="Times New Roman" w:hAnsi="Times New Roman" w:cs="Times New Roman"/>
                <w:color w:val="000000"/>
                <w:sz w:val="18"/>
                <w:szCs w:val="18"/>
              </w:rPr>
            </w:pPr>
            <w:ins w:id="894" w:author="Matthews, Katrina (DOES)" w:date="2021-07-21T15:50:00Z">
              <w:r w:rsidRPr="00322A75">
                <w:rPr>
                  <w:rFonts w:ascii="Times New Roman" w:eastAsia="Times New Roman" w:hAnsi="Times New Roman" w:cs="Times New Roman"/>
                  <w:color w:val="000000"/>
                  <w:sz w:val="18"/>
                  <w:szCs w:val="18"/>
                </w:rPr>
                <w:t>Less than 10</w:t>
              </w:r>
            </w:ins>
          </w:p>
        </w:tc>
        <w:tc>
          <w:tcPr>
            <w:tcW w:w="781" w:type="pct"/>
            <w:shd w:val="clear" w:color="auto" w:fill="auto"/>
            <w:noWrap/>
            <w:vAlign w:val="center"/>
          </w:tcPr>
          <w:p w14:paraId="575C7F07" w14:textId="77777777" w:rsidR="000379C0" w:rsidRDefault="000379C0" w:rsidP="00160258">
            <w:pPr>
              <w:spacing w:after="0" w:line="240" w:lineRule="auto"/>
              <w:jc w:val="center"/>
              <w:rPr>
                <w:ins w:id="895" w:author="Matthews, Katrina (DOES)" w:date="2021-07-21T15:50:00Z"/>
                <w:rFonts w:ascii="Times New Roman" w:eastAsia="Times New Roman" w:hAnsi="Times New Roman" w:cs="Times New Roman"/>
                <w:color w:val="000000"/>
                <w:sz w:val="18"/>
                <w:szCs w:val="18"/>
              </w:rPr>
            </w:pPr>
            <w:ins w:id="896" w:author="Matthews, Katrina (DOES)" w:date="2021-07-21T15:50:00Z">
              <w:r>
                <w:rPr>
                  <w:rFonts w:ascii="Times New Roman" w:eastAsia="Times New Roman" w:hAnsi="Times New Roman" w:cs="Times New Roman"/>
                  <w:color w:val="000000"/>
                  <w:sz w:val="18"/>
                  <w:szCs w:val="18"/>
                </w:rPr>
                <w:t>6 Months</w:t>
              </w:r>
            </w:ins>
          </w:p>
        </w:tc>
        <w:tc>
          <w:tcPr>
            <w:tcW w:w="693" w:type="pct"/>
            <w:vAlign w:val="center"/>
          </w:tcPr>
          <w:p w14:paraId="12820185" w14:textId="77777777" w:rsidR="000379C0" w:rsidRDefault="000379C0" w:rsidP="00160258">
            <w:pPr>
              <w:spacing w:after="0" w:line="240" w:lineRule="auto"/>
              <w:jc w:val="center"/>
              <w:rPr>
                <w:ins w:id="897" w:author="Matthews, Katrina (DOES)" w:date="2021-07-21T15:50:00Z"/>
                <w:rFonts w:ascii="Times New Roman" w:eastAsia="Times New Roman" w:hAnsi="Times New Roman" w:cs="Times New Roman"/>
                <w:color w:val="000000"/>
                <w:sz w:val="18"/>
                <w:szCs w:val="18"/>
              </w:rPr>
            </w:pPr>
            <w:ins w:id="898" w:author="Matthews, Katrina (DOES)" w:date="2021-07-21T15:50:00Z">
              <w:r>
                <w:rPr>
                  <w:rFonts w:ascii="Times New Roman" w:eastAsia="Times New Roman" w:hAnsi="Times New Roman" w:cs="Times New Roman"/>
                  <w:color w:val="000000"/>
                  <w:sz w:val="18"/>
                  <w:szCs w:val="18"/>
                </w:rPr>
                <w:t>Less than 10</w:t>
              </w:r>
            </w:ins>
          </w:p>
        </w:tc>
        <w:tc>
          <w:tcPr>
            <w:tcW w:w="544" w:type="pct"/>
            <w:gridSpan w:val="2"/>
            <w:vAlign w:val="center"/>
          </w:tcPr>
          <w:p w14:paraId="2080F3DB" w14:textId="77777777" w:rsidR="000379C0" w:rsidRDefault="000379C0" w:rsidP="00160258">
            <w:pPr>
              <w:spacing w:after="0" w:line="240" w:lineRule="auto"/>
              <w:jc w:val="center"/>
              <w:rPr>
                <w:ins w:id="899" w:author="Matthews, Katrina (DOES)" w:date="2021-07-21T15:50:00Z"/>
                <w:rFonts w:ascii="Times New Roman" w:eastAsia="Times New Roman" w:hAnsi="Times New Roman" w:cs="Times New Roman"/>
                <w:color w:val="000000"/>
                <w:sz w:val="18"/>
                <w:szCs w:val="18"/>
              </w:rPr>
            </w:pPr>
            <w:ins w:id="900" w:author="Matthews, Katrina (DOES)" w:date="2021-07-21T15:50:00Z">
              <w:r>
                <w:rPr>
                  <w:rFonts w:ascii="Times New Roman" w:eastAsia="Times New Roman" w:hAnsi="Times New Roman" w:cs="Times New Roman"/>
                  <w:color w:val="000000"/>
                  <w:sz w:val="18"/>
                  <w:szCs w:val="18"/>
                </w:rPr>
                <w:t>Less than 10</w:t>
              </w:r>
            </w:ins>
          </w:p>
        </w:tc>
      </w:tr>
      <w:tr w:rsidR="007202DE" w:rsidRPr="00F21907" w14:paraId="7ABE3B9B" w14:textId="77777777" w:rsidTr="007202DE">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901" w:author="Matthews, Katrina (DOES)" w:date="2021-07-21T17:11:00Z">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jc w:val="center"/>
          <w:ins w:id="902" w:author="Matthews, Katrina (DOES)" w:date="2021-07-21T15:50:00Z"/>
          <w:trPrChange w:id="903" w:author="Matthews, Katrina (DOES)" w:date="2021-07-21T17:11:00Z">
            <w:trPr>
              <w:trHeight w:val="300"/>
              <w:jc w:val="center"/>
            </w:trPr>
          </w:trPrChange>
        </w:trPr>
        <w:tc>
          <w:tcPr>
            <w:tcW w:w="776" w:type="pct"/>
            <w:shd w:val="clear" w:color="auto" w:fill="auto"/>
            <w:noWrap/>
            <w:vAlign w:val="bottom"/>
            <w:tcPrChange w:id="904" w:author="Matthews, Katrina (DOES)" w:date="2021-07-21T17:11:00Z">
              <w:tcPr>
                <w:tcW w:w="776" w:type="pct"/>
                <w:shd w:val="clear" w:color="auto" w:fill="auto"/>
                <w:noWrap/>
                <w:vAlign w:val="bottom"/>
              </w:tcPr>
            </w:tcPrChange>
          </w:tcPr>
          <w:p w14:paraId="43851539" w14:textId="77777777" w:rsidR="007202DE" w:rsidRPr="00AC512B" w:rsidRDefault="007202DE" w:rsidP="00160258">
            <w:pPr>
              <w:spacing w:after="0" w:line="240" w:lineRule="auto"/>
              <w:jc w:val="center"/>
              <w:rPr>
                <w:ins w:id="905" w:author="Matthews, Katrina (DOES)" w:date="2021-07-21T15:50:00Z"/>
                <w:rFonts w:ascii="Times New Roman" w:eastAsia="Times New Roman" w:hAnsi="Times New Roman" w:cs="Times New Roman"/>
                <w:b/>
                <w:bCs/>
                <w:color w:val="000000"/>
                <w:sz w:val="18"/>
                <w:szCs w:val="18"/>
              </w:rPr>
            </w:pPr>
            <w:ins w:id="906" w:author="Matthews, Katrina (DOES)" w:date="2021-07-21T15:50:00Z">
              <w:r w:rsidRPr="00AC512B">
                <w:rPr>
                  <w:rFonts w:ascii="Times New Roman" w:eastAsia="Times New Roman" w:hAnsi="Times New Roman" w:cs="Times New Roman"/>
                  <w:b/>
                  <w:bCs/>
                  <w:color w:val="000000"/>
                  <w:sz w:val="18"/>
                  <w:szCs w:val="18"/>
                </w:rPr>
                <w:t xml:space="preserve">Total </w:t>
              </w:r>
            </w:ins>
          </w:p>
        </w:tc>
        <w:tc>
          <w:tcPr>
            <w:tcW w:w="646" w:type="pct"/>
            <w:shd w:val="clear" w:color="auto" w:fill="auto"/>
            <w:noWrap/>
            <w:tcPrChange w:id="907" w:author="Matthews, Katrina (DOES)" w:date="2021-07-21T17:11:00Z">
              <w:tcPr>
                <w:tcW w:w="646" w:type="pct"/>
                <w:shd w:val="clear" w:color="auto" w:fill="auto"/>
                <w:noWrap/>
              </w:tcPr>
            </w:tcPrChange>
          </w:tcPr>
          <w:p w14:paraId="638C0FF6" w14:textId="77777777" w:rsidR="007202DE" w:rsidRPr="00322A75" w:rsidRDefault="007202DE" w:rsidP="00160258">
            <w:pPr>
              <w:spacing w:after="0" w:line="240" w:lineRule="auto"/>
              <w:jc w:val="center"/>
              <w:rPr>
                <w:ins w:id="908" w:author="Matthews, Katrina (DOES)" w:date="2021-07-21T15:50:00Z"/>
                <w:rFonts w:ascii="Times New Roman" w:eastAsia="Times New Roman" w:hAnsi="Times New Roman" w:cs="Times New Roman"/>
                <w:color w:val="000000"/>
                <w:sz w:val="18"/>
                <w:szCs w:val="18"/>
              </w:rPr>
            </w:pPr>
            <w:ins w:id="909" w:author="Matthews, Katrina (DOES)" w:date="2021-07-21T15:50:00Z">
              <w:r>
                <w:rPr>
                  <w:rFonts w:ascii="Times New Roman" w:eastAsia="Times New Roman" w:hAnsi="Times New Roman" w:cs="Times New Roman"/>
                  <w:color w:val="000000"/>
                  <w:sz w:val="18"/>
                  <w:szCs w:val="18"/>
                </w:rPr>
                <w:t>57</w:t>
              </w:r>
            </w:ins>
          </w:p>
        </w:tc>
        <w:tc>
          <w:tcPr>
            <w:tcW w:w="597" w:type="pct"/>
            <w:shd w:val="clear" w:color="auto" w:fill="auto"/>
            <w:tcPrChange w:id="910" w:author="Matthews, Katrina (DOES)" w:date="2021-07-21T17:11:00Z">
              <w:tcPr>
                <w:tcW w:w="597" w:type="pct"/>
                <w:shd w:val="clear" w:color="auto" w:fill="auto"/>
              </w:tcPr>
            </w:tcPrChange>
          </w:tcPr>
          <w:p w14:paraId="0F4D2B8F" w14:textId="77777777" w:rsidR="007202DE" w:rsidRPr="00322A75" w:rsidRDefault="007202DE" w:rsidP="00160258">
            <w:pPr>
              <w:spacing w:after="0" w:line="240" w:lineRule="auto"/>
              <w:jc w:val="center"/>
              <w:rPr>
                <w:ins w:id="911" w:author="Matthews, Katrina (DOES)" w:date="2021-07-21T15:50:00Z"/>
                <w:rFonts w:ascii="Times New Roman" w:eastAsia="Times New Roman" w:hAnsi="Times New Roman" w:cs="Times New Roman"/>
                <w:color w:val="000000"/>
                <w:sz w:val="18"/>
                <w:szCs w:val="18"/>
              </w:rPr>
            </w:pPr>
            <w:ins w:id="912" w:author="Matthews, Katrina (DOES)" w:date="2021-07-21T15:50:00Z">
              <w:r>
                <w:rPr>
                  <w:rFonts w:ascii="Times New Roman" w:eastAsia="Times New Roman" w:hAnsi="Times New Roman" w:cs="Times New Roman"/>
                  <w:color w:val="000000"/>
                  <w:sz w:val="18"/>
                  <w:szCs w:val="18"/>
                </w:rPr>
                <w:t>27</w:t>
              </w:r>
            </w:ins>
          </w:p>
        </w:tc>
        <w:tc>
          <w:tcPr>
            <w:tcW w:w="963" w:type="pct"/>
            <w:tcPrChange w:id="913" w:author="Matthews, Katrina (DOES)" w:date="2021-07-21T17:11:00Z">
              <w:tcPr>
                <w:tcW w:w="963" w:type="pct"/>
              </w:tcPr>
            </w:tcPrChange>
          </w:tcPr>
          <w:p w14:paraId="1E8CC29A" w14:textId="77777777" w:rsidR="007202DE" w:rsidRPr="00322A75" w:rsidRDefault="007202DE" w:rsidP="00160258">
            <w:pPr>
              <w:spacing w:after="0" w:line="240" w:lineRule="auto"/>
              <w:jc w:val="center"/>
              <w:rPr>
                <w:ins w:id="914" w:author="Matthews, Katrina (DOES)" w:date="2021-07-21T15:50:00Z"/>
                <w:rFonts w:ascii="Times New Roman" w:eastAsia="Times New Roman" w:hAnsi="Times New Roman" w:cs="Times New Roman"/>
                <w:color w:val="000000"/>
                <w:sz w:val="18"/>
                <w:szCs w:val="18"/>
              </w:rPr>
            </w:pPr>
            <w:commentRangeStart w:id="915"/>
            <w:commentRangeEnd w:id="915"/>
            <w:ins w:id="916" w:author="Matthews, Katrina (DOES)" w:date="2021-07-21T15:50:00Z">
              <w:r>
                <w:rPr>
                  <w:rStyle w:val="CommentReference"/>
                </w:rPr>
                <w:commentReference w:id="915"/>
              </w:r>
            </w:ins>
          </w:p>
        </w:tc>
        <w:tc>
          <w:tcPr>
            <w:tcW w:w="781" w:type="pct"/>
            <w:shd w:val="clear" w:color="auto" w:fill="auto"/>
            <w:noWrap/>
            <w:vAlign w:val="bottom"/>
            <w:tcPrChange w:id="917" w:author="Matthews, Katrina (DOES)" w:date="2021-07-21T17:11:00Z">
              <w:tcPr>
                <w:tcW w:w="781" w:type="pct"/>
                <w:shd w:val="clear" w:color="auto" w:fill="auto"/>
                <w:noWrap/>
                <w:vAlign w:val="bottom"/>
              </w:tcPr>
            </w:tcPrChange>
          </w:tcPr>
          <w:p w14:paraId="19124386" w14:textId="77777777" w:rsidR="007202DE" w:rsidRDefault="007202DE" w:rsidP="00160258">
            <w:pPr>
              <w:spacing w:after="0" w:line="240" w:lineRule="auto"/>
              <w:jc w:val="center"/>
              <w:rPr>
                <w:ins w:id="918" w:author="Matthews, Katrina (DOES)" w:date="2021-07-21T15:50:00Z"/>
                <w:rFonts w:ascii="Times New Roman" w:eastAsia="Times New Roman" w:hAnsi="Times New Roman" w:cs="Times New Roman"/>
                <w:color w:val="000000"/>
                <w:sz w:val="18"/>
                <w:szCs w:val="18"/>
              </w:rPr>
            </w:pPr>
          </w:p>
        </w:tc>
        <w:tc>
          <w:tcPr>
            <w:tcW w:w="710" w:type="pct"/>
            <w:gridSpan w:val="2"/>
            <w:tcPrChange w:id="919" w:author="Matthews, Katrina (DOES)" w:date="2021-07-21T17:11:00Z">
              <w:tcPr>
                <w:tcW w:w="618" w:type="pct"/>
              </w:tcPr>
            </w:tcPrChange>
          </w:tcPr>
          <w:p w14:paraId="0EE20A2E" w14:textId="7D313896" w:rsidR="007202DE" w:rsidRDefault="007202DE" w:rsidP="00160258">
            <w:pPr>
              <w:spacing w:after="0" w:line="240" w:lineRule="auto"/>
              <w:jc w:val="center"/>
              <w:rPr>
                <w:ins w:id="920" w:author="Matthews, Katrina (DOES)" w:date="2021-07-21T15:50:00Z"/>
                <w:rFonts w:ascii="Times New Roman" w:eastAsia="Times New Roman" w:hAnsi="Times New Roman" w:cs="Times New Roman"/>
                <w:color w:val="000000"/>
                <w:sz w:val="18"/>
                <w:szCs w:val="18"/>
              </w:rPr>
            </w:pPr>
            <w:ins w:id="921" w:author="Matthews, Katrina (DOES)" w:date="2021-07-21T17:11:00Z">
              <w:r>
                <w:rPr>
                  <w:rFonts w:ascii="Times New Roman" w:eastAsia="Times New Roman" w:hAnsi="Times New Roman" w:cs="Times New Roman"/>
                  <w:color w:val="000000"/>
                  <w:sz w:val="18"/>
                  <w:szCs w:val="18"/>
                </w:rPr>
                <w:t>18</w:t>
              </w:r>
            </w:ins>
          </w:p>
        </w:tc>
        <w:tc>
          <w:tcPr>
            <w:tcW w:w="527" w:type="pct"/>
            <w:tcPrChange w:id="922" w:author="Matthews, Katrina (DOES)" w:date="2021-07-21T17:11:00Z">
              <w:tcPr>
                <w:tcW w:w="619" w:type="pct"/>
                <w:gridSpan w:val="2"/>
              </w:tcPr>
            </w:tcPrChange>
          </w:tcPr>
          <w:p w14:paraId="6CB51A48" w14:textId="5E39A345" w:rsidR="007202DE" w:rsidRDefault="007202DE" w:rsidP="00160258">
            <w:pPr>
              <w:spacing w:after="0" w:line="240" w:lineRule="auto"/>
              <w:jc w:val="center"/>
              <w:rPr>
                <w:ins w:id="923" w:author="Matthews, Katrina (DOES)" w:date="2021-07-21T15:50:00Z"/>
                <w:rFonts w:ascii="Times New Roman" w:eastAsia="Times New Roman" w:hAnsi="Times New Roman" w:cs="Times New Roman"/>
                <w:color w:val="000000"/>
                <w:sz w:val="18"/>
                <w:szCs w:val="18"/>
              </w:rPr>
            </w:pPr>
            <w:ins w:id="924" w:author="Matthews, Katrina (DOES)" w:date="2021-07-21T17:11:00Z">
              <w:r>
                <w:rPr>
                  <w:rFonts w:ascii="Times New Roman" w:eastAsia="Times New Roman" w:hAnsi="Times New Roman" w:cs="Times New Roman"/>
                  <w:color w:val="000000"/>
                  <w:sz w:val="18"/>
                  <w:szCs w:val="18"/>
                </w:rPr>
                <w:t>67%</w:t>
              </w:r>
            </w:ins>
          </w:p>
        </w:tc>
      </w:tr>
    </w:tbl>
    <w:p w14:paraId="76FAD78B" w14:textId="77777777" w:rsidR="000379C0" w:rsidRPr="00A869F3" w:rsidDel="007202DE" w:rsidRDefault="000379C0" w:rsidP="0068620B">
      <w:pPr>
        <w:rPr>
          <w:del w:id="925" w:author="Matthews, Katrina (DOES)" w:date="2021-07-21T17:12:00Z"/>
          <w:rFonts w:ascii="Times New Roman" w:hAnsi="Times New Roman" w:cs="Times New Roman"/>
          <w:sz w:val="16"/>
          <w:szCs w:val="16"/>
        </w:rPr>
      </w:pPr>
    </w:p>
    <w:p w14:paraId="12080B11" w14:textId="77777777" w:rsidR="00417762" w:rsidRDefault="00417762" w:rsidP="00882B18">
      <w:pPr>
        <w:contextualSpacing/>
        <w:rPr>
          <w:rFonts w:ascii="Times New Roman" w:hAnsi="Times New Roman" w:cs="Times New Roman"/>
          <w:bCs/>
          <w:sz w:val="24"/>
          <w:szCs w:val="24"/>
          <w:highlight w:val="yellow"/>
        </w:rPr>
      </w:pPr>
    </w:p>
    <w:p w14:paraId="628C7930" w14:textId="666F532F" w:rsidR="00D9467E" w:rsidRPr="00D9467E" w:rsidDel="00333B83" w:rsidRDefault="00D203EA" w:rsidP="00882B18">
      <w:pPr>
        <w:contextualSpacing/>
        <w:rPr>
          <w:del w:id="926" w:author="Matthews, Katrina (DOES)" w:date="2021-07-21T15:56:00Z"/>
          <w:rFonts w:ascii="Times New Roman" w:hAnsi="Times New Roman" w:cs="Times New Roman"/>
          <w:bCs/>
          <w:sz w:val="24"/>
          <w:szCs w:val="24"/>
        </w:rPr>
      </w:pPr>
      <w:r w:rsidRPr="007202DE">
        <w:rPr>
          <w:rFonts w:ascii="Times New Roman" w:hAnsi="Times New Roman" w:cs="Times New Roman"/>
          <w:bCs/>
          <w:sz w:val="24"/>
          <w:szCs w:val="24"/>
          <w:rPrChange w:id="927" w:author="Matthews, Katrina (DOES)" w:date="2021-07-21T17:12:00Z">
            <w:rPr>
              <w:rFonts w:ascii="Times New Roman" w:hAnsi="Times New Roman" w:cs="Times New Roman"/>
              <w:bCs/>
              <w:sz w:val="24"/>
              <w:szCs w:val="24"/>
              <w:highlight w:val="yellow"/>
            </w:rPr>
          </w:rPrChange>
        </w:rPr>
        <w:t>From March 1</w:t>
      </w:r>
      <w:r w:rsidR="00FA32E6" w:rsidRPr="007202DE">
        <w:rPr>
          <w:rFonts w:ascii="Times New Roman" w:hAnsi="Times New Roman" w:cs="Times New Roman"/>
          <w:bCs/>
          <w:sz w:val="24"/>
          <w:szCs w:val="24"/>
          <w:rPrChange w:id="928" w:author="Matthews, Katrina (DOES)" w:date="2021-07-21T17:12:00Z">
            <w:rPr>
              <w:rFonts w:ascii="Times New Roman" w:hAnsi="Times New Roman" w:cs="Times New Roman"/>
              <w:bCs/>
              <w:sz w:val="24"/>
              <w:szCs w:val="24"/>
              <w:highlight w:val="yellow"/>
            </w:rPr>
          </w:rPrChange>
        </w:rPr>
        <w:t>6</w:t>
      </w:r>
      <w:r w:rsidRPr="007202DE">
        <w:rPr>
          <w:rFonts w:ascii="Times New Roman" w:hAnsi="Times New Roman" w:cs="Times New Roman"/>
          <w:bCs/>
          <w:sz w:val="24"/>
          <w:szCs w:val="24"/>
          <w:rPrChange w:id="929" w:author="Matthews, Katrina (DOES)" w:date="2021-07-21T17:12:00Z">
            <w:rPr>
              <w:rFonts w:ascii="Times New Roman" w:hAnsi="Times New Roman" w:cs="Times New Roman"/>
              <w:bCs/>
              <w:sz w:val="24"/>
              <w:szCs w:val="24"/>
              <w:highlight w:val="yellow"/>
            </w:rPr>
          </w:rPrChange>
        </w:rPr>
        <w:t>, 2020</w:t>
      </w:r>
      <w:ins w:id="930" w:author="Garrett, Tynekia (DOES)" w:date="2021-07-13T11:25:00Z">
        <w:r w:rsidR="006B558E" w:rsidRPr="007202DE">
          <w:rPr>
            <w:rFonts w:ascii="Times New Roman" w:hAnsi="Times New Roman" w:cs="Times New Roman"/>
            <w:bCs/>
            <w:sz w:val="24"/>
            <w:szCs w:val="24"/>
            <w:rPrChange w:id="931" w:author="Matthews, Katrina (DOES)" w:date="2021-07-21T17:12:00Z">
              <w:rPr>
                <w:rFonts w:ascii="Times New Roman" w:hAnsi="Times New Roman" w:cs="Times New Roman"/>
                <w:bCs/>
                <w:sz w:val="24"/>
                <w:szCs w:val="24"/>
                <w:highlight w:val="yellow"/>
              </w:rPr>
            </w:rPrChange>
          </w:rPr>
          <w:t>,</w:t>
        </w:r>
      </w:ins>
      <w:r w:rsidRPr="007202DE">
        <w:rPr>
          <w:rFonts w:ascii="Times New Roman" w:hAnsi="Times New Roman" w:cs="Times New Roman"/>
          <w:bCs/>
          <w:sz w:val="24"/>
          <w:szCs w:val="24"/>
          <w:rPrChange w:id="932" w:author="Matthews, Katrina (DOES)" w:date="2021-07-21T17:12:00Z">
            <w:rPr>
              <w:rFonts w:ascii="Times New Roman" w:hAnsi="Times New Roman" w:cs="Times New Roman"/>
              <w:bCs/>
              <w:sz w:val="24"/>
              <w:szCs w:val="24"/>
              <w:highlight w:val="yellow"/>
            </w:rPr>
          </w:rPrChange>
        </w:rPr>
        <w:t xml:space="preserve"> through September </w:t>
      </w:r>
      <w:r w:rsidR="00A80CCA" w:rsidRPr="007202DE">
        <w:rPr>
          <w:rFonts w:ascii="Times New Roman" w:hAnsi="Times New Roman" w:cs="Times New Roman"/>
          <w:bCs/>
          <w:sz w:val="24"/>
          <w:szCs w:val="24"/>
          <w:rPrChange w:id="933" w:author="Matthews, Katrina (DOES)" w:date="2021-07-21T17:12:00Z">
            <w:rPr>
              <w:rFonts w:ascii="Times New Roman" w:hAnsi="Times New Roman" w:cs="Times New Roman"/>
              <w:bCs/>
              <w:sz w:val="24"/>
              <w:szCs w:val="24"/>
              <w:highlight w:val="yellow"/>
            </w:rPr>
          </w:rPrChange>
        </w:rPr>
        <w:t>30, 2020</w:t>
      </w:r>
      <w:ins w:id="934" w:author="Garrett, Tynekia (DOES)" w:date="2021-07-13T11:25:00Z">
        <w:r w:rsidR="006B558E" w:rsidRPr="007202DE">
          <w:rPr>
            <w:rFonts w:ascii="Times New Roman" w:hAnsi="Times New Roman" w:cs="Times New Roman"/>
            <w:bCs/>
            <w:sz w:val="24"/>
            <w:szCs w:val="24"/>
            <w:rPrChange w:id="935" w:author="Matthews, Katrina (DOES)" w:date="2021-07-21T17:12:00Z">
              <w:rPr>
                <w:rFonts w:ascii="Times New Roman" w:hAnsi="Times New Roman" w:cs="Times New Roman"/>
                <w:bCs/>
                <w:sz w:val="24"/>
                <w:szCs w:val="24"/>
                <w:highlight w:val="yellow"/>
              </w:rPr>
            </w:rPrChange>
          </w:rPr>
          <w:t>,</w:t>
        </w:r>
      </w:ins>
      <w:r w:rsidR="00A80CCA" w:rsidRPr="007202DE">
        <w:rPr>
          <w:rFonts w:ascii="Times New Roman" w:hAnsi="Times New Roman" w:cs="Times New Roman"/>
          <w:bCs/>
          <w:sz w:val="24"/>
          <w:szCs w:val="24"/>
          <w:rPrChange w:id="936" w:author="Matthews, Katrina (DOES)" w:date="2021-07-21T17:12:00Z">
            <w:rPr>
              <w:rFonts w:ascii="Times New Roman" w:hAnsi="Times New Roman" w:cs="Times New Roman"/>
              <w:bCs/>
              <w:sz w:val="24"/>
              <w:szCs w:val="24"/>
              <w:highlight w:val="yellow"/>
            </w:rPr>
          </w:rPrChange>
        </w:rPr>
        <w:t xml:space="preserve"> the agency </w:t>
      </w:r>
      <w:r w:rsidRPr="007202DE">
        <w:rPr>
          <w:rFonts w:ascii="Times New Roman" w:hAnsi="Times New Roman" w:cs="Times New Roman"/>
          <w:bCs/>
          <w:sz w:val="24"/>
          <w:szCs w:val="24"/>
          <w:rPrChange w:id="937" w:author="Matthews, Katrina (DOES)" w:date="2021-07-21T17:12:00Z">
            <w:rPr>
              <w:rFonts w:ascii="Times New Roman" w:hAnsi="Times New Roman" w:cs="Times New Roman"/>
              <w:bCs/>
              <w:sz w:val="24"/>
              <w:szCs w:val="24"/>
              <w:highlight w:val="yellow"/>
            </w:rPr>
          </w:rPrChange>
        </w:rPr>
        <w:t>did not offer any training programs or activities through DCCC.  Therefore, there is no</w:t>
      </w:r>
      <w:del w:id="938" w:author="Garrett, Tynekia (DOES)" w:date="2021-07-13T11:26:00Z">
        <w:r w:rsidRPr="007202DE" w:rsidDel="00D155E1">
          <w:rPr>
            <w:rFonts w:ascii="Times New Roman" w:hAnsi="Times New Roman" w:cs="Times New Roman"/>
            <w:bCs/>
            <w:sz w:val="24"/>
            <w:szCs w:val="24"/>
            <w:rPrChange w:id="939" w:author="Matthews, Katrina (DOES)" w:date="2021-07-21T17:12:00Z">
              <w:rPr>
                <w:rFonts w:ascii="Times New Roman" w:hAnsi="Times New Roman" w:cs="Times New Roman"/>
                <w:bCs/>
                <w:sz w:val="24"/>
                <w:szCs w:val="24"/>
                <w:highlight w:val="yellow"/>
              </w:rPr>
            </w:rPrChange>
          </w:rPr>
          <w:delText>t</w:delText>
        </w:r>
      </w:del>
      <w:r w:rsidRPr="007202DE">
        <w:rPr>
          <w:rFonts w:ascii="Times New Roman" w:hAnsi="Times New Roman" w:cs="Times New Roman"/>
          <w:bCs/>
          <w:sz w:val="24"/>
          <w:szCs w:val="24"/>
          <w:rPrChange w:id="940" w:author="Matthews, Katrina (DOES)" w:date="2021-07-21T17:12:00Z">
            <w:rPr>
              <w:rFonts w:ascii="Times New Roman" w:hAnsi="Times New Roman" w:cs="Times New Roman"/>
              <w:bCs/>
              <w:sz w:val="24"/>
              <w:szCs w:val="24"/>
              <w:highlight w:val="yellow"/>
            </w:rPr>
          </w:rPrChange>
        </w:rPr>
        <w:t xml:space="preserve"> data to report during that time</w:t>
      </w:r>
      <w:commentRangeStart w:id="941"/>
      <w:r w:rsidRPr="007202DE">
        <w:rPr>
          <w:rFonts w:ascii="Times New Roman" w:hAnsi="Times New Roman" w:cs="Times New Roman"/>
          <w:bCs/>
          <w:sz w:val="24"/>
          <w:szCs w:val="24"/>
          <w:rPrChange w:id="942" w:author="Matthews, Katrina (DOES)" w:date="2021-07-21T17:12:00Z">
            <w:rPr>
              <w:rFonts w:ascii="Times New Roman" w:hAnsi="Times New Roman" w:cs="Times New Roman"/>
              <w:bCs/>
              <w:sz w:val="24"/>
              <w:szCs w:val="24"/>
              <w:highlight w:val="yellow"/>
            </w:rPr>
          </w:rPrChange>
        </w:rPr>
        <w:t>.</w:t>
      </w:r>
      <w:commentRangeEnd w:id="941"/>
      <w:r w:rsidR="00AD6BB4" w:rsidRPr="007202DE">
        <w:rPr>
          <w:rStyle w:val="CommentReference"/>
          <w:rPrChange w:id="943" w:author="Matthews, Katrina (DOES)" w:date="2021-07-21T17:12:00Z">
            <w:rPr>
              <w:rStyle w:val="CommentReference"/>
            </w:rPr>
          </w:rPrChange>
        </w:rPr>
        <w:commentReference w:id="941"/>
      </w:r>
      <w:r w:rsidRPr="007202DE">
        <w:rPr>
          <w:rFonts w:ascii="Times New Roman" w:hAnsi="Times New Roman" w:cs="Times New Roman"/>
          <w:bCs/>
          <w:sz w:val="24"/>
          <w:szCs w:val="24"/>
          <w:rPrChange w:id="944" w:author="Matthews, Katrina (DOES)" w:date="2021-07-21T17:12:00Z">
            <w:rPr>
              <w:rFonts w:ascii="Times New Roman" w:hAnsi="Times New Roman" w:cs="Times New Roman"/>
              <w:bCs/>
              <w:sz w:val="24"/>
              <w:szCs w:val="24"/>
              <w:highlight w:val="yellow"/>
            </w:rPr>
          </w:rPrChange>
        </w:rPr>
        <w:t xml:space="preserve"> </w:t>
      </w:r>
    </w:p>
    <w:p w14:paraId="3545FB77" w14:textId="77777777" w:rsidR="00333B83" w:rsidRDefault="00333B83" w:rsidP="000379C0">
      <w:pPr>
        <w:contextualSpacing/>
        <w:rPr>
          <w:ins w:id="945" w:author="Matthews, Katrina (DOES)" w:date="2021-07-21T15:56:00Z"/>
          <w:rFonts w:ascii="Times New Roman" w:hAnsi="Times New Roman" w:cs="Times New Roman"/>
          <w:b/>
          <w:sz w:val="24"/>
          <w:szCs w:val="24"/>
        </w:rPr>
      </w:pPr>
    </w:p>
    <w:p w14:paraId="21B9EFBA" w14:textId="77777777" w:rsidR="007202DE" w:rsidRDefault="007202DE" w:rsidP="00333B83">
      <w:pPr>
        <w:rPr>
          <w:ins w:id="946" w:author="Matthews, Katrina (DOES)" w:date="2021-07-21T17:12:00Z"/>
          <w:rFonts w:ascii="Times New Roman" w:hAnsi="Times New Roman" w:cs="Times New Roman"/>
          <w:bCs/>
          <w:sz w:val="24"/>
          <w:szCs w:val="24"/>
        </w:rPr>
      </w:pPr>
    </w:p>
    <w:p w14:paraId="30910473" w14:textId="6454BBEA" w:rsidR="00333B83" w:rsidRDefault="00333B83" w:rsidP="00333B83">
      <w:pPr>
        <w:rPr>
          <w:ins w:id="947" w:author="Matthews, Katrina (DOES)" w:date="2021-07-21T15:56:00Z"/>
          <w:rFonts w:ascii="Times New Roman" w:hAnsi="Times New Roman" w:cs="Times New Roman"/>
          <w:sz w:val="24"/>
          <w:szCs w:val="24"/>
        </w:rPr>
      </w:pPr>
      <w:ins w:id="948" w:author="Matthews, Katrina (DOES)" w:date="2021-07-21T15:56:00Z">
        <w:r>
          <w:rPr>
            <w:rFonts w:ascii="Times New Roman" w:hAnsi="Times New Roman" w:cs="Times New Roman"/>
            <w:bCs/>
            <w:sz w:val="24"/>
            <w:szCs w:val="24"/>
          </w:rPr>
          <w:t xml:space="preserve">The table below illustrates </w:t>
        </w:r>
        <w:r>
          <w:rPr>
            <w:rFonts w:ascii="Times New Roman" w:hAnsi="Times New Roman" w:cs="Times New Roman"/>
            <w:sz w:val="24"/>
            <w:szCs w:val="24"/>
          </w:rPr>
          <w:t>t</w:t>
        </w:r>
        <w:r w:rsidRPr="00320D51">
          <w:rPr>
            <w:rFonts w:ascii="Times New Roman" w:hAnsi="Times New Roman" w:cs="Times New Roman"/>
            <w:sz w:val="24"/>
            <w:szCs w:val="24"/>
          </w:rPr>
          <w:t xml:space="preserve">he number and percentage of participants who have been hired into unsubsidized jobs upon completion of the subsidized component of TEP or within </w:t>
        </w:r>
        <w:r>
          <w:rPr>
            <w:rFonts w:ascii="Times New Roman" w:hAnsi="Times New Roman" w:cs="Times New Roman"/>
            <w:sz w:val="24"/>
            <w:szCs w:val="24"/>
          </w:rPr>
          <w:t>six</w:t>
        </w:r>
        <w:r w:rsidRPr="00320D51">
          <w:rPr>
            <w:rFonts w:ascii="Times New Roman" w:hAnsi="Times New Roman" w:cs="Times New Roman"/>
            <w:sz w:val="24"/>
            <w:szCs w:val="24"/>
          </w:rPr>
          <w:t xml:space="preserve"> months of participating in the program, and the average wages of those hired</w:t>
        </w:r>
        <w:r>
          <w:rPr>
            <w:rFonts w:ascii="Times New Roman" w:hAnsi="Times New Roman" w:cs="Times New Roman"/>
            <w:sz w:val="24"/>
            <w:szCs w:val="24"/>
          </w:rPr>
          <w:t xml:space="preserve">. </w:t>
        </w:r>
      </w:ins>
      <w:ins w:id="949" w:author="Matthews, Katrina (DOES)" w:date="2021-07-21T16:19:00Z">
        <w:r w:rsidR="00097F8A">
          <w:rPr>
            <w:rFonts w:ascii="Times New Roman" w:hAnsi="Times New Roman" w:cs="Times New Roman"/>
            <w:bCs/>
            <w:sz w:val="24"/>
            <w:szCs w:val="24"/>
          </w:rPr>
          <w:t xml:space="preserve">The data reflects </w:t>
        </w:r>
        <w:r w:rsidR="00097F8A" w:rsidRPr="00320D51">
          <w:rPr>
            <w:rFonts w:ascii="Times New Roman" w:hAnsi="Times New Roman" w:cs="Times New Roman"/>
            <w:sz w:val="24"/>
            <w:szCs w:val="24"/>
          </w:rPr>
          <w:t xml:space="preserve">subsidized </w:t>
        </w:r>
        <w:r w:rsidR="00097F8A">
          <w:rPr>
            <w:rFonts w:ascii="Times New Roman" w:hAnsi="Times New Roman" w:cs="Times New Roman"/>
            <w:sz w:val="24"/>
            <w:szCs w:val="24"/>
          </w:rPr>
          <w:t>work experience that occurred during FY20. The wages needed to verify retention for placements (entered employment) in FY20 will not be available until July or August 2021.</w:t>
        </w:r>
      </w:ins>
    </w:p>
    <w:tbl>
      <w:tblPr>
        <w:tblW w:w="5000" w:type="pct"/>
        <w:tblLook w:val="04A0" w:firstRow="1" w:lastRow="0" w:firstColumn="1" w:lastColumn="0" w:noHBand="0" w:noVBand="1"/>
      </w:tblPr>
      <w:tblGrid>
        <w:gridCol w:w="1678"/>
        <w:gridCol w:w="2201"/>
        <w:gridCol w:w="1255"/>
        <w:gridCol w:w="1044"/>
        <w:gridCol w:w="1412"/>
        <w:gridCol w:w="1750"/>
      </w:tblGrid>
      <w:tr w:rsidR="00333B83" w:rsidRPr="00F21907" w14:paraId="15E15389" w14:textId="77777777" w:rsidTr="00160258">
        <w:trPr>
          <w:trHeight w:val="79"/>
          <w:ins w:id="950" w:author="Matthews, Katrina (DOES)" w:date="2021-07-21T15:56:00Z"/>
        </w:trPr>
        <w:tc>
          <w:tcPr>
            <w:tcW w:w="5000" w:type="pct"/>
            <w:gridSpan w:val="6"/>
            <w:tcBorders>
              <w:top w:val="single" w:sz="8" w:space="0" w:color="auto"/>
              <w:left w:val="single" w:sz="8" w:space="0" w:color="auto"/>
              <w:bottom w:val="single" w:sz="4" w:space="0" w:color="auto"/>
              <w:right w:val="single" w:sz="8" w:space="0" w:color="000000"/>
            </w:tcBorders>
            <w:shd w:val="clear" w:color="auto" w:fill="FDE9D9" w:themeFill="accent6" w:themeFillTint="33"/>
            <w:vAlign w:val="bottom"/>
            <w:hideMark/>
          </w:tcPr>
          <w:p w14:paraId="46646E1E" w14:textId="77777777" w:rsidR="00333B83" w:rsidRPr="00F21907" w:rsidRDefault="00333B83" w:rsidP="00160258">
            <w:pPr>
              <w:spacing w:after="0" w:line="240" w:lineRule="auto"/>
              <w:jc w:val="center"/>
              <w:rPr>
                <w:ins w:id="951" w:author="Matthews, Katrina (DOES)" w:date="2021-07-21T15:56:00Z"/>
                <w:rFonts w:ascii="Times New Roman" w:eastAsia="Times New Roman" w:hAnsi="Times New Roman" w:cs="Times New Roman"/>
                <w:b/>
                <w:bCs/>
                <w:color w:val="000000"/>
                <w:sz w:val="18"/>
                <w:szCs w:val="18"/>
              </w:rPr>
            </w:pPr>
            <w:ins w:id="952" w:author="Matthews, Katrina (DOES)" w:date="2021-07-21T15:56:00Z">
              <w:r>
                <w:rPr>
                  <w:rFonts w:ascii="Times New Roman" w:hAnsi="Times New Roman" w:cs="Times New Roman"/>
                  <w:b/>
                  <w:sz w:val="18"/>
                  <w:szCs w:val="18"/>
                </w:rPr>
                <w:t>Placement Data for Subsidized Programs FY20 (10/01/2019- 09/30/2020)</w:t>
              </w:r>
            </w:ins>
          </w:p>
        </w:tc>
      </w:tr>
      <w:tr w:rsidR="00333B83" w:rsidRPr="00F21907" w14:paraId="31F34729" w14:textId="77777777" w:rsidTr="00160258">
        <w:trPr>
          <w:trHeight w:val="458"/>
          <w:ins w:id="953" w:author="Matthews, Katrina (DOES)" w:date="2021-07-21T15:56:00Z"/>
        </w:trPr>
        <w:tc>
          <w:tcPr>
            <w:tcW w:w="2748" w:type="pct"/>
            <w:gridSpan w:val="3"/>
            <w:tcBorders>
              <w:top w:val="single" w:sz="4" w:space="0" w:color="auto"/>
              <w:left w:val="single" w:sz="8" w:space="0" w:color="auto"/>
              <w:bottom w:val="single" w:sz="4" w:space="0" w:color="auto"/>
              <w:right w:val="single" w:sz="4" w:space="0" w:color="auto"/>
            </w:tcBorders>
            <w:shd w:val="clear" w:color="000000" w:fill="D9E1F2"/>
            <w:vAlign w:val="center"/>
            <w:hideMark/>
          </w:tcPr>
          <w:p w14:paraId="004E720F" w14:textId="77777777" w:rsidR="00333B83" w:rsidRPr="00F21907" w:rsidRDefault="00333B83" w:rsidP="00160258">
            <w:pPr>
              <w:spacing w:after="0" w:line="240" w:lineRule="auto"/>
              <w:jc w:val="center"/>
              <w:rPr>
                <w:ins w:id="954" w:author="Matthews, Katrina (DOES)" w:date="2021-07-21T15:56:00Z"/>
                <w:rFonts w:ascii="Times New Roman" w:eastAsia="Times New Roman" w:hAnsi="Times New Roman" w:cs="Times New Roman"/>
                <w:b/>
                <w:bCs/>
                <w:i/>
                <w:iCs/>
                <w:color w:val="000000"/>
                <w:sz w:val="18"/>
                <w:szCs w:val="18"/>
              </w:rPr>
            </w:pPr>
            <w:ins w:id="955" w:author="Matthews, Katrina (DOES)" w:date="2021-07-21T15:56:00Z">
              <w:r>
                <w:rPr>
                  <w:rFonts w:ascii="Times New Roman" w:eastAsia="Times New Roman" w:hAnsi="Times New Roman" w:cs="Times New Roman"/>
                  <w:b/>
                  <w:bCs/>
                  <w:i/>
                  <w:iCs/>
                  <w:color w:val="000000"/>
                  <w:sz w:val="18"/>
                  <w:szCs w:val="18"/>
                </w:rPr>
                <w:t>Placements</w:t>
              </w:r>
              <w:r w:rsidRPr="00F21907">
                <w:rPr>
                  <w:rFonts w:ascii="Times New Roman" w:eastAsia="Times New Roman" w:hAnsi="Times New Roman" w:cs="Times New Roman"/>
                  <w:b/>
                  <w:bCs/>
                  <w:i/>
                  <w:iCs/>
                  <w:color w:val="000000"/>
                  <w:sz w:val="18"/>
                  <w:szCs w:val="18"/>
                </w:rPr>
                <w:t xml:space="preserve"> w</w:t>
              </w:r>
              <w:r>
                <w:rPr>
                  <w:rFonts w:ascii="Times New Roman" w:eastAsia="Times New Roman" w:hAnsi="Times New Roman" w:cs="Times New Roman"/>
                  <w:b/>
                  <w:bCs/>
                  <w:i/>
                  <w:iCs/>
                  <w:color w:val="000000"/>
                  <w:sz w:val="18"/>
                  <w:szCs w:val="18"/>
                </w:rPr>
                <w:t>ithin</w:t>
              </w:r>
              <w:r w:rsidRPr="00F21907">
                <w:rPr>
                  <w:rFonts w:ascii="Times New Roman" w:eastAsia="Times New Roman" w:hAnsi="Times New Roman" w:cs="Times New Roman"/>
                  <w:b/>
                  <w:bCs/>
                  <w:i/>
                  <w:iCs/>
                  <w:color w:val="000000"/>
                  <w:sz w:val="18"/>
                  <w:szCs w:val="18"/>
                </w:rPr>
                <w:t xml:space="preserve"> 6 months </w:t>
              </w:r>
              <w:r>
                <w:rPr>
                  <w:rFonts w:ascii="Times New Roman" w:eastAsia="Times New Roman" w:hAnsi="Times New Roman" w:cs="Times New Roman"/>
                  <w:b/>
                  <w:bCs/>
                  <w:i/>
                  <w:iCs/>
                  <w:color w:val="000000"/>
                  <w:sz w:val="18"/>
                  <w:szCs w:val="18"/>
                </w:rPr>
                <w:t>of completion**</w:t>
              </w:r>
            </w:ins>
          </w:p>
        </w:tc>
        <w:tc>
          <w:tcPr>
            <w:tcW w:w="559" w:type="pct"/>
            <w:vMerge w:val="restart"/>
            <w:tcBorders>
              <w:top w:val="nil"/>
              <w:left w:val="single" w:sz="4" w:space="0" w:color="auto"/>
              <w:bottom w:val="single" w:sz="4" w:space="0" w:color="000000"/>
              <w:right w:val="single" w:sz="4" w:space="0" w:color="auto"/>
            </w:tcBorders>
            <w:shd w:val="clear" w:color="000000" w:fill="D9E1F2"/>
            <w:vAlign w:val="center"/>
            <w:hideMark/>
          </w:tcPr>
          <w:p w14:paraId="5C7A6145" w14:textId="77777777" w:rsidR="00333B83" w:rsidRDefault="00333B83" w:rsidP="00160258">
            <w:pPr>
              <w:spacing w:after="0" w:line="240" w:lineRule="auto"/>
              <w:jc w:val="center"/>
              <w:rPr>
                <w:ins w:id="956" w:author="Matthews, Katrina (DOES)" w:date="2021-07-21T15:56:00Z"/>
                <w:rFonts w:ascii="Times New Roman" w:eastAsia="Times New Roman" w:hAnsi="Times New Roman" w:cs="Times New Roman"/>
                <w:b/>
                <w:bCs/>
                <w:i/>
                <w:iCs/>
                <w:color w:val="000000"/>
                <w:sz w:val="18"/>
                <w:szCs w:val="18"/>
              </w:rPr>
            </w:pPr>
            <w:ins w:id="957" w:author="Matthews, Katrina (DOES)" w:date="2021-07-21T15:56:00Z">
              <w:r w:rsidRPr="00F21907">
                <w:rPr>
                  <w:rFonts w:ascii="Times New Roman" w:eastAsia="Times New Roman" w:hAnsi="Times New Roman" w:cs="Times New Roman"/>
                  <w:b/>
                  <w:bCs/>
                  <w:i/>
                  <w:iCs/>
                  <w:color w:val="000000"/>
                  <w:sz w:val="18"/>
                  <w:szCs w:val="18"/>
                </w:rPr>
                <w:t>Average Wages</w:t>
              </w:r>
            </w:ins>
          </w:p>
          <w:p w14:paraId="5DF27A45" w14:textId="77777777" w:rsidR="00333B83" w:rsidRPr="00F21907" w:rsidRDefault="00333B83" w:rsidP="00160258">
            <w:pPr>
              <w:spacing w:after="0" w:line="240" w:lineRule="auto"/>
              <w:jc w:val="center"/>
              <w:rPr>
                <w:ins w:id="958" w:author="Matthews, Katrina (DOES)" w:date="2021-07-21T15:56:00Z"/>
                <w:rFonts w:ascii="Times New Roman" w:eastAsia="Times New Roman" w:hAnsi="Times New Roman" w:cs="Times New Roman"/>
                <w:b/>
                <w:bCs/>
                <w:i/>
                <w:iCs/>
                <w:color w:val="000000"/>
                <w:sz w:val="18"/>
                <w:szCs w:val="18"/>
              </w:rPr>
            </w:pPr>
            <w:ins w:id="959" w:author="Matthews, Katrina (DOES)" w:date="2021-07-21T15:56:00Z">
              <w:r>
                <w:rPr>
                  <w:rFonts w:ascii="Times New Roman" w:eastAsia="Times New Roman" w:hAnsi="Times New Roman" w:cs="Times New Roman"/>
                  <w:b/>
                  <w:bCs/>
                  <w:i/>
                  <w:iCs/>
                  <w:color w:val="000000"/>
                  <w:sz w:val="18"/>
                  <w:szCs w:val="18"/>
                </w:rPr>
                <w:t>(Hourly)</w:t>
              </w:r>
              <w:r w:rsidRPr="00F21907">
                <w:rPr>
                  <w:rFonts w:ascii="Times New Roman" w:eastAsia="Times New Roman" w:hAnsi="Times New Roman" w:cs="Times New Roman"/>
                  <w:b/>
                  <w:bCs/>
                  <w:i/>
                  <w:iCs/>
                  <w:color w:val="000000"/>
                  <w:sz w:val="18"/>
                  <w:szCs w:val="18"/>
                </w:rPr>
                <w:t xml:space="preserve"> </w:t>
              </w:r>
            </w:ins>
          </w:p>
        </w:tc>
        <w:tc>
          <w:tcPr>
            <w:tcW w:w="1693" w:type="pct"/>
            <w:gridSpan w:val="2"/>
            <w:tcBorders>
              <w:top w:val="single" w:sz="4" w:space="0" w:color="auto"/>
              <w:left w:val="nil"/>
              <w:bottom w:val="single" w:sz="4" w:space="0" w:color="auto"/>
              <w:right w:val="single" w:sz="8" w:space="0" w:color="000000"/>
            </w:tcBorders>
            <w:shd w:val="clear" w:color="000000" w:fill="D9E1F2"/>
            <w:vAlign w:val="center"/>
            <w:hideMark/>
          </w:tcPr>
          <w:p w14:paraId="3A498800" w14:textId="77777777" w:rsidR="00333B83" w:rsidRPr="00F21907" w:rsidRDefault="00333B83" w:rsidP="00160258">
            <w:pPr>
              <w:spacing w:after="0" w:line="240" w:lineRule="auto"/>
              <w:jc w:val="center"/>
              <w:rPr>
                <w:ins w:id="960" w:author="Matthews, Katrina (DOES)" w:date="2021-07-21T15:56:00Z"/>
                <w:rFonts w:ascii="Times New Roman" w:eastAsia="Times New Roman" w:hAnsi="Times New Roman" w:cs="Times New Roman"/>
                <w:b/>
                <w:bCs/>
                <w:i/>
                <w:iCs/>
                <w:color w:val="000000"/>
                <w:sz w:val="18"/>
                <w:szCs w:val="18"/>
              </w:rPr>
            </w:pPr>
            <w:ins w:id="961" w:author="Matthews, Katrina (DOES)" w:date="2021-07-21T15:56:00Z">
              <w:r w:rsidRPr="00F21907">
                <w:rPr>
                  <w:rFonts w:ascii="Times New Roman" w:eastAsia="Times New Roman" w:hAnsi="Times New Roman" w:cs="Times New Roman"/>
                  <w:b/>
                  <w:bCs/>
                  <w:i/>
                  <w:iCs/>
                  <w:color w:val="000000"/>
                  <w:sz w:val="18"/>
                  <w:szCs w:val="18"/>
                </w:rPr>
                <w:t xml:space="preserve">Retained </w:t>
              </w:r>
              <w:r>
                <w:rPr>
                  <w:rFonts w:ascii="Times New Roman" w:eastAsia="Times New Roman" w:hAnsi="Times New Roman" w:cs="Times New Roman"/>
                  <w:b/>
                  <w:bCs/>
                  <w:i/>
                  <w:iCs/>
                  <w:color w:val="000000"/>
                  <w:sz w:val="18"/>
                  <w:szCs w:val="18"/>
                </w:rPr>
                <w:t>Six</w:t>
              </w:r>
              <w:r w:rsidRPr="00F21907">
                <w:rPr>
                  <w:rFonts w:ascii="Times New Roman" w:eastAsia="Times New Roman" w:hAnsi="Times New Roman" w:cs="Times New Roman"/>
                  <w:b/>
                  <w:bCs/>
                  <w:i/>
                  <w:iCs/>
                  <w:color w:val="000000"/>
                  <w:sz w:val="18"/>
                  <w:szCs w:val="18"/>
                </w:rPr>
                <w:t xml:space="preserve"> months </w:t>
              </w:r>
            </w:ins>
          </w:p>
        </w:tc>
      </w:tr>
      <w:tr w:rsidR="00333B83" w:rsidRPr="00DD1F70" w14:paraId="3011C274" w14:textId="77777777" w:rsidTr="00160258">
        <w:trPr>
          <w:trHeight w:val="300"/>
          <w:ins w:id="962" w:author="Matthews, Katrina (DOES)" w:date="2021-07-21T15:56:00Z"/>
        </w:trPr>
        <w:tc>
          <w:tcPr>
            <w:tcW w:w="898" w:type="pct"/>
            <w:tcBorders>
              <w:top w:val="nil"/>
              <w:left w:val="single" w:sz="8" w:space="0" w:color="auto"/>
              <w:bottom w:val="single" w:sz="4" w:space="0" w:color="auto"/>
              <w:right w:val="single" w:sz="4" w:space="0" w:color="auto"/>
            </w:tcBorders>
            <w:shd w:val="clear" w:color="000000" w:fill="D9E1F2"/>
            <w:noWrap/>
            <w:vAlign w:val="bottom"/>
            <w:hideMark/>
          </w:tcPr>
          <w:p w14:paraId="5CFDBD98" w14:textId="77777777" w:rsidR="00333B83" w:rsidRPr="00DD1F70" w:rsidRDefault="00333B83" w:rsidP="00160258">
            <w:pPr>
              <w:spacing w:after="0" w:line="240" w:lineRule="auto"/>
              <w:jc w:val="center"/>
              <w:rPr>
                <w:ins w:id="963" w:author="Matthews, Katrina (DOES)" w:date="2021-07-21T15:56:00Z"/>
                <w:rFonts w:ascii="Times New Roman" w:eastAsia="Times New Roman" w:hAnsi="Times New Roman" w:cs="Times New Roman"/>
                <w:i/>
                <w:iCs/>
                <w:color w:val="000000"/>
                <w:sz w:val="18"/>
                <w:szCs w:val="18"/>
              </w:rPr>
            </w:pPr>
            <w:ins w:id="964" w:author="Matthews, Katrina (DOES)" w:date="2021-07-21T15:56:00Z">
              <w:r w:rsidRPr="00DD1F70">
                <w:rPr>
                  <w:rFonts w:ascii="Times New Roman" w:eastAsia="Times New Roman" w:hAnsi="Times New Roman" w:cs="Times New Roman"/>
                  <w:i/>
                  <w:iCs/>
                  <w:color w:val="000000"/>
                  <w:sz w:val="18"/>
                  <w:szCs w:val="18"/>
                </w:rPr>
                <w:t xml:space="preserve">WEX Graduates </w:t>
              </w:r>
            </w:ins>
          </w:p>
        </w:tc>
        <w:tc>
          <w:tcPr>
            <w:tcW w:w="1178" w:type="pct"/>
            <w:tcBorders>
              <w:top w:val="nil"/>
              <w:left w:val="single" w:sz="8" w:space="0" w:color="auto"/>
              <w:bottom w:val="single" w:sz="4" w:space="0" w:color="auto"/>
              <w:right w:val="single" w:sz="4" w:space="0" w:color="auto"/>
            </w:tcBorders>
            <w:shd w:val="clear" w:color="000000" w:fill="D9E1F2"/>
            <w:vAlign w:val="bottom"/>
          </w:tcPr>
          <w:p w14:paraId="0D5F57EC" w14:textId="77777777" w:rsidR="00333B83" w:rsidRPr="00DD1F70" w:rsidRDefault="00333B83" w:rsidP="00160258">
            <w:pPr>
              <w:spacing w:after="0" w:line="240" w:lineRule="auto"/>
              <w:jc w:val="center"/>
              <w:rPr>
                <w:ins w:id="965" w:author="Matthews, Katrina (DOES)" w:date="2021-07-21T15:56:00Z"/>
                <w:rFonts w:ascii="Times New Roman" w:eastAsia="Times New Roman" w:hAnsi="Times New Roman" w:cs="Times New Roman"/>
                <w:i/>
                <w:iCs/>
                <w:color w:val="000000"/>
                <w:sz w:val="18"/>
                <w:szCs w:val="18"/>
              </w:rPr>
            </w:pPr>
            <w:ins w:id="966" w:author="Matthews, Katrina (DOES)" w:date="2021-07-21T15:56:00Z">
              <w:r w:rsidRPr="00DD1F70">
                <w:rPr>
                  <w:rFonts w:ascii="Times New Roman" w:eastAsia="Times New Roman" w:hAnsi="Times New Roman" w:cs="Times New Roman"/>
                  <w:i/>
                  <w:iCs/>
                  <w:color w:val="000000"/>
                  <w:sz w:val="18"/>
                  <w:szCs w:val="18"/>
                </w:rPr>
                <w:t>Entered Employment</w:t>
              </w:r>
            </w:ins>
          </w:p>
        </w:tc>
        <w:tc>
          <w:tcPr>
            <w:tcW w:w="672" w:type="pct"/>
            <w:tcBorders>
              <w:top w:val="nil"/>
              <w:left w:val="nil"/>
              <w:bottom w:val="single" w:sz="4" w:space="0" w:color="auto"/>
              <w:right w:val="single" w:sz="4" w:space="0" w:color="auto"/>
            </w:tcBorders>
            <w:shd w:val="clear" w:color="000000" w:fill="D9E1F2"/>
            <w:noWrap/>
            <w:vAlign w:val="bottom"/>
            <w:hideMark/>
          </w:tcPr>
          <w:p w14:paraId="1DBCBB33" w14:textId="77777777" w:rsidR="00333B83" w:rsidRPr="00DD1F70" w:rsidRDefault="00333B83" w:rsidP="00160258">
            <w:pPr>
              <w:spacing w:after="0" w:line="240" w:lineRule="auto"/>
              <w:jc w:val="center"/>
              <w:rPr>
                <w:ins w:id="967" w:author="Matthews, Katrina (DOES)" w:date="2021-07-21T15:56:00Z"/>
                <w:rFonts w:ascii="Times New Roman" w:eastAsia="Times New Roman" w:hAnsi="Times New Roman" w:cs="Times New Roman"/>
                <w:i/>
                <w:iCs/>
                <w:color w:val="000000"/>
                <w:sz w:val="18"/>
                <w:szCs w:val="18"/>
              </w:rPr>
            </w:pPr>
            <w:ins w:id="968" w:author="Matthews, Katrina (DOES)" w:date="2021-07-21T15:56:00Z">
              <w:r w:rsidRPr="00DD1F70">
                <w:rPr>
                  <w:rFonts w:ascii="Times New Roman" w:eastAsia="Times New Roman" w:hAnsi="Times New Roman" w:cs="Times New Roman"/>
                  <w:i/>
                  <w:iCs/>
                  <w:color w:val="000000"/>
                  <w:sz w:val="18"/>
                  <w:szCs w:val="18"/>
                </w:rPr>
                <w:t>Percentage</w:t>
              </w:r>
            </w:ins>
          </w:p>
        </w:tc>
        <w:tc>
          <w:tcPr>
            <w:tcW w:w="559" w:type="pct"/>
            <w:vMerge/>
            <w:tcBorders>
              <w:top w:val="nil"/>
              <w:left w:val="single" w:sz="4" w:space="0" w:color="auto"/>
              <w:bottom w:val="single" w:sz="4" w:space="0" w:color="000000"/>
              <w:right w:val="single" w:sz="4" w:space="0" w:color="auto"/>
            </w:tcBorders>
            <w:vAlign w:val="center"/>
            <w:hideMark/>
          </w:tcPr>
          <w:p w14:paraId="6C664B6C" w14:textId="77777777" w:rsidR="00333B83" w:rsidRPr="00DD1F70" w:rsidRDefault="00333B83" w:rsidP="00160258">
            <w:pPr>
              <w:spacing w:after="0" w:line="240" w:lineRule="auto"/>
              <w:rPr>
                <w:ins w:id="969" w:author="Matthews, Katrina (DOES)" w:date="2021-07-21T15:56:00Z"/>
                <w:rFonts w:ascii="Times New Roman" w:eastAsia="Times New Roman" w:hAnsi="Times New Roman" w:cs="Times New Roman"/>
                <w:b/>
                <w:bCs/>
                <w:i/>
                <w:iCs/>
                <w:color w:val="000000"/>
                <w:sz w:val="18"/>
                <w:szCs w:val="18"/>
              </w:rPr>
            </w:pPr>
          </w:p>
        </w:tc>
        <w:tc>
          <w:tcPr>
            <w:tcW w:w="756" w:type="pct"/>
            <w:tcBorders>
              <w:top w:val="nil"/>
              <w:left w:val="nil"/>
              <w:bottom w:val="single" w:sz="4" w:space="0" w:color="auto"/>
              <w:right w:val="single" w:sz="4" w:space="0" w:color="auto"/>
            </w:tcBorders>
            <w:shd w:val="clear" w:color="000000" w:fill="D9E1F2"/>
            <w:noWrap/>
            <w:vAlign w:val="bottom"/>
            <w:hideMark/>
          </w:tcPr>
          <w:p w14:paraId="2B685B68" w14:textId="77777777" w:rsidR="00333B83" w:rsidRPr="00DD1F70" w:rsidRDefault="00333B83" w:rsidP="00160258">
            <w:pPr>
              <w:spacing w:after="0" w:line="240" w:lineRule="auto"/>
              <w:jc w:val="center"/>
              <w:rPr>
                <w:ins w:id="970" w:author="Matthews, Katrina (DOES)" w:date="2021-07-21T15:56:00Z"/>
                <w:rFonts w:ascii="Times New Roman" w:eastAsia="Times New Roman" w:hAnsi="Times New Roman" w:cs="Times New Roman"/>
                <w:i/>
                <w:iCs/>
                <w:color w:val="000000"/>
                <w:sz w:val="18"/>
                <w:szCs w:val="18"/>
              </w:rPr>
            </w:pPr>
            <w:ins w:id="971" w:author="Matthews, Katrina (DOES)" w:date="2021-07-21T15:56:00Z">
              <w:r w:rsidRPr="00DD1F70">
                <w:rPr>
                  <w:rFonts w:ascii="Times New Roman" w:eastAsia="Times New Roman" w:hAnsi="Times New Roman" w:cs="Times New Roman"/>
                  <w:i/>
                  <w:iCs/>
                  <w:color w:val="000000"/>
                  <w:sz w:val="18"/>
                  <w:szCs w:val="18"/>
                </w:rPr>
                <w:t>Number</w:t>
              </w:r>
            </w:ins>
          </w:p>
        </w:tc>
        <w:tc>
          <w:tcPr>
            <w:tcW w:w="937" w:type="pct"/>
            <w:tcBorders>
              <w:top w:val="nil"/>
              <w:left w:val="nil"/>
              <w:bottom w:val="single" w:sz="4" w:space="0" w:color="auto"/>
              <w:right w:val="single" w:sz="8" w:space="0" w:color="auto"/>
            </w:tcBorders>
            <w:shd w:val="clear" w:color="000000" w:fill="D9E1F2"/>
            <w:noWrap/>
            <w:vAlign w:val="bottom"/>
            <w:hideMark/>
          </w:tcPr>
          <w:p w14:paraId="5D877148" w14:textId="77777777" w:rsidR="00333B83" w:rsidRPr="00DD1F70" w:rsidRDefault="00333B83" w:rsidP="00160258">
            <w:pPr>
              <w:spacing w:after="0" w:line="240" w:lineRule="auto"/>
              <w:jc w:val="center"/>
              <w:rPr>
                <w:ins w:id="972" w:author="Matthews, Katrina (DOES)" w:date="2021-07-21T15:56:00Z"/>
                <w:rFonts w:ascii="Times New Roman" w:eastAsia="Times New Roman" w:hAnsi="Times New Roman" w:cs="Times New Roman"/>
                <w:i/>
                <w:iCs/>
                <w:color w:val="000000"/>
                <w:sz w:val="18"/>
                <w:szCs w:val="18"/>
              </w:rPr>
            </w:pPr>
            <w:ins w:id="973" w:author="Matthews, Katrina (DOES)" w:date="2021-07-21T15:56:00Z">
              <w:r w:rsidRPr="00DD1F70">
                <w:rPr>
                  <w:rFonts w:ascii="Times New Roman" w:eastAsia="Times New Roman" w:hAnsi="Times New Roman" w:cs="Times New Roman"/>
                  <w:i/>
                  <w:iCs/>
                  <w:color w:val="000000"/>
                  <w:sz w:val="18"/>
                  <w:szCs w:val="18"/>
                </w:rPr>
                <w:t>Percentage</w:t>
              </w:r>
            </w:ins>
          </w:p>
        </w:tc>
      </w:tr>
      <w:tr w:rsidR="00333B83" w:rsidRPr="00F21907" w14:paraId="2CB663C4" w14:textId="77777777" w:rsidTr="00160258">
        <w:trPr>
          <w:trHeight w:val="315"/>
          <w:ins w:id="974" w:author="Matthews, Katrina (DOES)" w:date="2021-07-21T15:56:00Z"/>
        </w:trPr>
        <w:tc>
          <w:tcPr>
            <w:tcW w:w="898" w:type="pct"/>
            <w:tcBorders>
              <w:top w:val="nil"/>
              <w:left w:val="single" w:sz="8" w:space="0" w:color="auto"/>
              <w:bottom w:val="single" w:sz="8" w:space="0" w:color="auto"/>
              <w:right w:val="single" w:sz="4" w:space="0" w:color="auto"/>
            </w:tcBorders>
            <w:shd w:val="clear" w:color="auto" w:fill="auto"/>
            <w:noWrap/>
            <w:vAlign w:val="bottom"/>
            <w:hideMark/>
          </w:tcPr>
          <w:p w14:paraId="345DBA2D" w14:textId="77777777" w:rsidR="00333B83" w:rsidRDefault="00333B83" w:rsidP="00160258">
            <w:pPr>
              <w:spacing w:after="0" w:line="240" w:lineRule="auto"/>
              <w:jc w:val="center"/>
              <w:rPr>
                <w:ins w:id="975" w:author="Matthews, Katrina (DOES)" w:date="2021-07-21T15:56:00Z"/>
                <w:rFonts w:ascii="Times New Roman" w:eastAsia="Times New Roman" w:hAnsi="Times New Roman" w:cs="Times New Roman"/>
                <w:color w:val="000000"/>
                <w:sz w:val="18"/>
                <w:szCs w:val="18"/>
              </w:rPr>
            </w:pPr>
            <w:ins w:id="976" w:author="Matthews, Katrina (DOES)" w:date="2021-07-21T15:56:00Z">
              <w:r>
                <w:rPr>
                  <w:rFonts w:ascii="Times New Roman" w:eastAsia="Times New Roman" w:hAnsi="Times New Roman" w:cs="Times New Roman"/>
                  <w:color w:val="000000"/>
                  <w:sz w:val="18"/>
                  <w:szCs w:val="18"/>
                </w:rPr>
                <w:t>27</w:t>
              </w:r>
            </w:ins>
          </w:p>
          <w:p w14:paraId="0ABC289E" w14:textId="77777777" w:rsidR="00333B83" w:rsidRPr="00F21907" w:rsidRDefault="00333B83" w:rsidP="00160258">
            <w:pPr>
              <w:spacing w:after="0" w:line="240" w:lineRule="auto"/>
              <w:jc w:val="center"/>
              <w:rPr>
                <w:ins w:id="977" w:author="Matthews, Katrina (DOES)" w:date="2021-07-21T15:56:00Z"/>
                <w:rFonts w:ascii="Times New Roman" w:eastAsia="Times New Roman" w:hAnsi="Times New Roman" w:cs="Times New Roman"/>
                <w:color w:val="000000"/>
                <w:sz w:val="18"/>
                <w:szCs w:val="18"/>
              </w:rPr>
            </w:pPr>
          </w:p>
        </w:tc>
        <w:tc>
          <w:tcPr>
            <w:tcW w:w="1178" w:type="pct"/>
            <w:tcBorders>
              <w:top w:val="nil"/>
              <w:left w:val="single" w:sz="8" w:space="0" w:color="auto"/>
              <w:bottom w:val="single" w:sz="8" w:space="0" w:color="auto"/>
              <w:right w:val="single" w:sz="4" w:space="0" w:color="auto"/>
            </w:tcBorders>
            <w:shd w:val="clear" w:color="auto" w:fill="auto"/>
            <w:vAlign w:val="bottom"/>
          </w:tcPr>
          <w:p w14:paraId="6F6EE7D3" w14:textId="77777777" w:rsidR="00333B83" w:rsidRPr="00F21907" w:rsidRDefault="00333B83" w:rsidP="00160258">
            <w:pPr>
              <w:spacing w:after="0" w:line="240" w:lineRule="auto"/>
              <w:jc w:val="center"/>
              <w:rPr>
                <w:ins w:id="978" w:author="Matthews, Katrina (DOES)" w:date="2021-07-21T15:56:00Z"/>
                <w:rFonts w:ascii="Times New Roman" w:eastAsia="Times New Roman" w:hAnsi="Times New Roman" w:cs="Times New Roman"/>
                <w:color w:val="000000"/>
                <w:sz w:val="18"/>
                <w:szCs w:val="18"/>
              </w:rPr>
            </w:pPr>
            <w:ins w:id="979" w:author="Matthews, Katrina (DOES)" w:date="2021-07-21T15:56:00Z">
              <w:r>
                <w:rPr>
                  <w:rFonts w:ascii="Times New Roman" w:eastAsia="Times New Roman" w:hAnsi="Times New Roman" w:cs="Times New Roman"/>
                  <w:color w:val="000000"/>
                  <w:sz w:val="18"/>
                  <w:szCs w:val="18"/>
                </w:rPr>
                <w:t>18</w:t>
              </w:r>
            </w:ins>
          </w:p>
        </w:tc>
        <w:tc>
          <w:tcPr>
            <w:tcW w:w="672" w:type="pct"/>
            <w:tcBorders>
              <w:top w:val="nil"/>
              <w:left w:val="nil"/>
              <w:bottom w:val="single" w:sz="8" w:space="0" w:color="auto"/>
              <w:right w:val="single" w:sz="4" w:space="0" w:color="auto"/>
            </w:tcBorders>
            <w:shd w:val="clear" w:color="auto" w:fill="auto"/>
            <w:noWrap/>
            <w:vAlign w:val="bottom"/>
            <w:hideMark/>
          </w:tcPr>
          <w:p w14:paraId="0CC06CDC" w14:textId="77777777" w:rsidR="00333B83" w:rsidRPr="00F21907" w:rsidRDefault="00333B83" w:rsidP="00160258">
            <w:pPr>
              <w:spacing w:after="0" w:line="240" w:lineRule="auto"/>
              <w:jc w:val="center"/>
              <w:rPr>
                <w:ins w:id="980" w:author="Matthews, Katrina (DOES)" w:date="2021-07-21T15:56:00Z"/>
                <w:rFonts w:ascii="Times New Roman" w:eastAsia="Times New Roman" w:hAnsi="Times New Roman" w:cs="Times New Roman"/>
                <w:color w:val="000000"/>
                <w:sz w:val="18"/>
                <w:szCs w:val="18"/>
              </w:rPr>
            </w:pPr>
            <w:ins w:id="981" w:author="Matthews, Katrina (DOES)" w:date="2021-07-21T15:56:00Z">
              <w:r>
                <w:rPr>
                  <w:rFonts w:ascii="Times New Roman" w:eastAsia="Times New Roman" w:hAnsi="Times New Roman" w:cs="Times New Roman"/>
                  <w:color w:val="000000"/>
                  <w:sz w:val="18"/>
                  <w:szCs w:val="18"/>
                </w:rPr>
                <w:t>67%</w:t>
              </w:r>
            </w:ins>
          </w:p>
        </w:tc>
        <w:tc>
          <w:tcPr>
            <w:tcW w:w="559" w:type="pct"/>
            <w:tcBorders>
              <w:top w:val="nil"/>
              <w:left w:val="nil"/>
              <w:bottom w:val="single" w:sz="8" w:space="0" w:color="auto"/>
              <w:right w:val="single" w:sz="4" w:space="0" w:color="auto"/>
            </w:tcBorders>
            <w:shd w:val="clear" w:color="auto" w:fill="auto"/>
            <w:noWrap/>
            <w:vAlign w:val="bottom"/>
            <w:hideMark/>
          </w:tcPr>
          <w:p w14:paraId="4D1CFA47" w14:textId="77777777" w:rsidR="00333B83" w:rsidRPr="00F21907" w:rsidRDefault="00333B83" w:rsidP="00160258">
            <w:pPr>
              <w:spacing w:after="0" w:line="240" w:lineRule="auto"/>
              <w:jc w:val="center"/>
              <w:rPr>
                <w:ins w:id="982" w:author="Matthews, Katrina (DOES)" w:date="2021-07-21T15:56:00Z"/>
                <w:rFonts w:ascii="Times New Roman" w:eastAsia="Times New Roman" w:hAnsi="Times New Roman" w:cs="Times New Roman"/>
                <w:color w:val="000000"/>
                <w:sz w:val="18"/>
                <w:szCs w:val="18"/>
              </w:rPr>
            </w:pPr>
            <w:ins w:id="983" w:author="Matthews, Katrina (DOES)" w:date="2021-07-21T15:56:00Z">
              <w:r>
                <w:rPr>
                  <w:rFonts w:ascii="Times New Roman" w:eastAsia="Times New Roman" w:hAnsi="Times New Roman" w:cs="Times New Roman"/>
                  <w:color w:val="000000"/>
                  <w:sz w:val="18"/>
                  <w:szCs w:val="18"/>
                </w:rPr>
                <w:t>$15.56</w:t>
              </w:r>
            </w:ins>
          </w:p>
        </w:tc>
        <w:tc>
          <w:tcPr>
            <w:tcW w:w="756" w:type="pct"/>
            <w:tcBorders>
              <w:top w:val="nil"/>
              <w:left w:val="nil"/>
              <w:bottom w:val="single" w:sz="8" w:space="0" w:color="auto"/>
              <w:right w:val="single" w:sz="4" w:space="0" w:color="auto"/>
            </w:tcBorders>
            <w:shd w:val="clear" w:color="auto" w:fill="auto"/>
            <w:noWrap/>
            <w:vAlign w:val="bottom"/>
            <w:hideMark/>
          </w:tcPr>
          <w:p w14:paraId="6BBA6522" w14:textId="77777777" w:rsidR="00333B83" w:rsidRPr="00F21907" w:rsidRDefault="00333B83" w:rsidP="00160258">
            <w:pPr>
              <w:spacing w:after="0" w:line="240" w:lineRule="auto"/>
              <w:jc w:val="center"/>
              <w:rPr>
                <w:ins w:id="984" w:author="Matthews, Katrina (DOES)" w:date="2021-07-21T15:56:00Z"/>
                <w:rFonts w:ascii="Times New Roman" w:eastAsia="Times New Roman" w:hAnsi="Times New Roman" w:cs="Times New Roman"/>
                <w:color w:val="000000"/>
                <w:sz w:val="18"/>
                <w:szCs w:val="18"/>
              </w:rPr>
            </w:pPr>
            <w:commentRangeStart w:id="985"/>
            <w:ins w:id="986" w:author="Matthews, Katrina (DOES)" w:date="2021-07-21T15:56:00Z">
              <w:r>
                <w:rPr>
                  <w:rFonts w:ascii="Times New Roman" w:eastAsia="Times New Roman" w:hAnsi="Times New Roman" w:cs="Times New Roman"/>
                  <w:color w:val="000000"/>
                  <w:sz w:val="18"/>
                  <w:szCs w:val="18"/>
                </w:rPr>
                <w:t>N/A</w:t>
              </w:r>
            </w:ins>
          </w:p>
        </w:tc>
        <w:tc>
          <w:tcPr>
            <w:tcW w:w="937" w:type="pct"/>
            <w:tcBorders>
              <w:top w:val="nil"/>
              <w:left w:val="nil"/>
              <w:bottom w:val="single" w:sz="8" w:space="0" w:color="auto"/>
              <w:right w:val="single" w:sz="8" w:space="0" w:color="auto"/>
            </w:tcBorders>
            <w:shd w:val="clear" w:color="auto" w:fill="auto"/>
            <w:noWrap/>
            <w:vAlign w:val="bottom"/>
            <w:hideMark/>
          </w:tcPr>
          <w:p w14:paraId="68C6C668" w14:textId="77777777" w:rsidR="00333B83" w:rsidRPr="00F21907" w:rsidRDefault="00333B83" w:rsidP="00160258">
            <w:pPr>
              <w:spacing w:after="0" w:line="240" w:lineRule="auto"/>
              <w:jc w:val="center"/>
              <w:rPr>
                <w:ins w:id="987" w:author="Matthews, Katrina (DOES)" w:date="2021-07-21T15:56:00Z"/>
                <w:rFonts w:ascii="Times New Roman" w:eastAsia="Times New Roman" w:hAnsi="Times New Roman" w:cs="Times New Roman"/>
                <w:color w:val="000000"/>
                <w:sz w:val="18"/>
                <w:szCs w:val="18"/>
              </w:rPr>
            </w:pPr>
            <w:ins w:id="988" w:author="Matthews, Katrina (DOES)" w:date="2021-07-21T15:56:00Z">
              <w:r>
                <w:rPr>
                  <w:rFonts w:ascii="Times New Roman" w:eastAsia="Times New Roman" w:hAnsi="Times New Roman" w:cs="Times New Roman"/>
                  <w:color w:val="000000"/>
                  <w:sz w:val="18"/>
                  <w:szCs w:val="18"/>
                </w:rPr>
                <w:t>N/A</w:t>
              </w:r>
              <w:commentRangeEnd w:id="985"/>
              <w:r>
                <w:rPr>
                  <w:rStyle w:val="CommentReference"/>
                </w:rPr>
                <w:commentReference w:id="985"/>
              </w:r>
            </w:ins>
          </w:p>
        </w:tc>
      </w:tr>
    </w:tbl>
    <w:p w14:paraId="66549252" w14:textId="77777777" w:rsidR="00333B83" w:rsidRPr="00333B83" w:rsidRDefault="00333B83" w:rsidP="000379C0">
      <w:pPr>
        <w:contextualSpacing/>
        <w:rPr>
          <w:ins w:id="989" w:author="Matthews, Katrina (DOES)" w:date="2021-07-21T15:56:00Z"/>
          <w:rFonts w:ascii="Times New Roman" w:hAnsi="Times New Roman" w:cs="Times New Roman"/>
          <w:bCs/>
          <w:sz w:val="24"/>
          <w:szCs w:val="24"/>
          <w:rPrChange w:id="990" w:author="Matthews, Katrina (DOES)" w:date="2021-07-21T15:57:00Z">
            <w:rPr>
              <w:ins w:id="991" w:author="Matthews, Katrina (DOES)" w:date="2021-07-21T15:56:00Z"/>
              <w:rFonts w:ascii="Times New Roman" w:hAnsi="Times New Roman" w:cs="Times New Roman"/>
              <w:b/>
              <w:sz w:val="24"/>
              <w:szCs w:val="24"/>
            </w:rPr>
          </w:rPrChange>
        </w:rPr>
      </w:pPr>
    </w:p>
    <w:p w14:paraId="11606EAA" w14:textId="557E375E" w:rsidR="004B63FE" w:rsidDel="00333B83" w:rsidRDefault="004B63FE" w:rsidP="000379C0">
      <w:pPr>
        <w:rPr>
          <w:del w:id="992" w:author="Matthews, Katrina (DOES)" w:date="2021-07-21T15:51:00Z"/>
          <w:rFonts w:ascii="Times New Roman" w:hAnsi="Times New Roman" w:cs="Times New Roman"/>
          <w:b/>
          <w:sz w:val="24"/>
          <w:szCs w:val="24"/>
        </w:rPr>
      </w:pPr>
      <w:r>
        <w:rPr>
          <w:rFonts w:ascii="Times New Roman" w:hAnsi="Times New Roman" w:cs="Times New Roman"/>
          <w:b/>
          <w:sz w:val="24"/>
          <w:szCs w:val="24"/>
        </w:rPr>
        <w:t xml:space="preserve">Program </w:t>
      </w:r>
      <w:r w:rsidRPr="00452E6C">
        <w:rPr>
          <w:rFonts w:ascii="Times New Roman" w:hAnsi="Times New Roman" w:cs="Times New Roman"/>
          <w:b/>
          <w:sz w:val="24"/>
          <w:szCs w:val="24"/>
        </w:rPr>
        <w:t>Outcom</w:t>
      </w:r>
      <w:r>
        <w:rPr>
          <w:rFonts w:ascii="Times New Roman" w:hAnsi="Times New Roman" w:cs="Times New Roman"/>
          <w:b/>
          <w:sz w:val="24"/>
          <w:szCs w:val="24"/>
        </w:rPr>
        <w:t>es</w:t>
      </w:r>
      <w:del w:id="993" w:author="Matthews, Katrina (DOES)" w:date="2021-07-21T15:51:00Z">
        <w:r w:rsidDel="000379C0">
          <w:rPr>
            <w:rFonts w:ascii="Times New Roman" w:hAnsi="Times New Roman" w:cs="Times New Roman"/>
            <w:b/>
            <w:sz w:val="24"/>
            <w:szCs w:val="24"/>
          </w:rPr>
          <w:delText xml:space="preserve"> include </w:delText>
        </w:r>
      </w:del>
    </w:p>
    <w:p w14:paraId="661EFA59" w14:textId="4D770312" w:rsidR="00333B83" w:rsidRDefault="00333B83" w:rsidP="00733D28">
      <w:pPr>
        <w:rPr>
          <w:ins w:id="994" w:author="Matthews, Katrina (DOES)" w:date="2021-07-21T15:57:00Z"/>
          <w:rFonts w:ascii="Times New Roman" w:hAnsi="Times New Roman" w:cs="Times New Roman"/>
          <w:b/>
          <w:sz w:val="24"/>
          <w:szCs w:val="24"/>
        </w:rPr>
      </w:pPr>
    </w:p>
    <w:p w14:paraId="3B823704" w14:textId="56BFD7A6" w:rsidR="004B63FE" w:rsidRPr="00333B83" w:rsidDel="000379C0" w:rsidRDefault="00333B83" w:rsidP="000379C0">
      <w:pPr>
        <w:rPr>
          <w:del w:id="995" w:author="Matthews, Katrina (DOES)" w:date="2021-07-21T15:51:00Z"/>
          <w:rFonts w:ascii="Times New Roman" w:hAnsi="Times New Roman" w:cs="Times New Roman"/>
          <w:bCs/>
          <w:sz w:val="24"/>
          <w:szCs w:val="24"/>
          <w:rPrChange w:id="996" w:author="Matthews, Katrina (DOES)" w:date="2021-07-21T16:02:00Z">
            <w:rPr>
              <w:del w:id="997" w:author="Matthews, Katrina (DOES)" w:date="2021-07-21T15:51:00Z"/>
            </w:rPr>
          </w:rPrChange>
        </w:rPr>
        <w:pPrChange w:id="998" w:author="Matthews, Katrina (DOES)" w:date="2021-07-21T15:51:00Z">
          <w:pPr>
            <w:pStyle w:val="ListParagraph"/>
            <w:numPr>
              <w:numId w:val="22"/>
            </w:numPr>
            <w:ind w:hanging="360"/>
          </w:pPr>
        </w:pPrChange>
      </w:pPr>
      <w:ins w:id="999" w:author="Matthews, Katrina (DOES)" w:date="2021-07-21T15:58:00Z">
        <w:r>
          <w:rPr>
            <w:rFonts w:ascii="Times New Roman" w:hAnsi="Times New Roman" w:cs="Times New Roman"/>
            <w:bCs/>
            <w:sz w:val="24"/>
            <w:szCs w:val="24"/>
          </w:rPr>
          <w:t xml:space="preserve">Program outcomes are based on </w:t>
        </w:r>
      </w:ins>
      <w:ins w:id="1000" w:author="Matthews, Katrina (DOES)" w:date="2021-07-21T16:00:00Z">
        <w:r>
          <w:rPr>
            <w:rFonts w:ascii="Times New Roman" w:hAnsi="Times New Roman" w:cs="Times New Roman"/>
            <w:bCs/>
            <w:sz w:val="24"/>
            <w:szCs w:val="24"/>
          </w:rPr>
          <w:t>placement data from four quart</w:t>
        </w:r>
      </w:ins>
      <w:ins w:id="1001" w:author="Matthews, Katrina (DOES)" w:date="2021-07-21T16:02:00Z">
        <w:r>
          <w:rPr>
            <w:rFonts w:ascii="Times New Roman" w:hAnsi="Times New Roman" w:cs="Times New Roman"/>
            <w:bCs/>
            <w:sz w:val="24"/>
            <w:szCs w:val="24"/>
          </w:rPr>
          <w:t xml:space="preserve">ers behind. </w:t>
        </w:r>
      </w:ins>
      <w:del w:id="1002" w:author="Matthews, Katrina (DOES)" w:date="2021-07-21T15:51:00Z">
        <w:r w:rsidR="004B63FE" w:rsidRPr="000379C0" w:rsidDel="000379C0">
          <w:rPr>
            <w:rFonts w:ascii="Times New Roman" w:hAnsi="Times New Roman" w:cs="Times New Roman"/>
            <w:sz w:val="24"/>
            <w:szCs w:val="24"/>
            <w:rPrChange w:id="1003" w:author="Matthews, Katrina (DOES)" w:date="2021-07-21T15:51:00Z">
              <w:rPr/>
            </w:rPrChange>
          </w:rPr>
          <w:delText>Verified Employment</w:delText>
        </w:r>
      </w:del>
    </w:p>
    <w:p w14:paraId="0D856455" w14:textId="4AB6307D" w:rsidR="004B63FE" w:rsidRPr="00A50A57" w:rsidDel="000379C0" w:rsidRDefault="004B63FE" w:rsidP="000379C0">
      <w:pPr>
        <w:rPr>
          <w:del w:id="1004" w:author="Matthews, Katrina (DOES)" w:date="2021-07-21T15:51:00Z"/>
        </w:rPr>
        <w:pPrChange w:id="1005" w:author="Matthews, Katrina (DOES)" w:date="2021-07-21T15:51:00Z">
          <w:pPr>
            <w:pStyle w:val="ListParagraph"/>
            <w:numPr>
              <w:numId w:val="20"/>
            </w:numPr>
            <w:ind w:hanging="360"/>
          </w:pPr>
        </w:pPrChange>
      </w:pPr>
      <w:commentRangeStart w:id="1006"/>
      <w:del w:id="1007" w:author="Matthews, Katrina (DOES)" w:date="2021-07-21T15:51:00Z">
        <w:r w:rsidRPr="00666795" w:rsidDel="000379C0">
          <w:delText xml:space="preserve">Average and </w:delText>
        </w:r>
        <w:r w:rsidDel="000379C0">
          <w:delText>M</w:delText>
        </w:r>
        <w:r w:rsidRPr="00666795" w:rsidDel="000379C0">
          <w:delText xml:space="preserve">edian </w:delText>
        </w:r>
        <w:r w:rsidDel="000379C0">
          <w:delText>W</w:delText>
        </w:r>
        <w:r w:rsidRPr="00666795" w:rsidDel="000379C0">
          <w:delText>ages</w:delText>
        </w:r>
        <w:commentRangeEnd w:id="1006"/>
        <w:r w:rsidR="00AD6BB4" w:rsidDel="000379C0">
          <w:rPr>
            <w:rStyle w:val="CommentReference"/>
          </w:rPr>
          <w:commentReference w:id="1006"/>
        </w:r>
      </w:del>
    </w:p>
    <w:p w14:paraId="5166B61E" w14:textId="29CED9F6" w:rsidR="004B63FE" w:rsidRPr="00177A00" w:rsidRDefault="004B63FE" w:rsidP="000379C0">
      <w:pPr>
        <w:pPrChange w:id="1008" w:author="Matthews, Katrina (DOES)" w:date="2021-07-21T15:51:00Z">
          <w:pPr>
            <w:pStyle w:val="ListParagraph"/>
            <w:numPr>
              <w:numId w:val="20"/>
            </w:numPr>
            <w:ind w:hanging="360"/>
          </w:pPr>
        </w:pPrChange>
      </w:pPr>
      <w:del w:id="1009" w:author="Matthews, Katrina (DOES)" w:date="2021-07-21T15:51:00Z">
        <w:r w:rsidDel="000379C0">
          <w:delText xml:space="preserve">Employment </w:delText>
        </w:r>
        <w:r w:rsidRPr="0086081F" w:rsidDel="000379C0">
          <w:delText>Retention (Number and percentage of participants who complete and retain employment for six months following program completion)</w:delText>
        </w:r>
      </w:del>
      <w:r w:rsidRPr="004028B4">
        <w:rPr>
          <w:noProof/>
        </w:rPr>
        <mc:AlternateContent>
          <mc:Choice Requires="wpg">
            <w:drawing>
              <wp:anchor distT="0" distB="0" distL="114300" distR="114300" simplePos="0" relativeHeight="251669504" behindDoc="1" locked="0" layoutInCell="1" allowOverlap="1" wp14:anchorId="6C65814D" wp14:editId="0D1E501A">
                <wp:simplePos x="0" y="0"/>
                <wp:positionH relativeFrom="page">
                  <wp:posOffset>-8929314</wp:posOffset>
                </wp:positionH>
                <wp:positionV relativeFrom="page">
                  <wp:posOffset>-1160891</wp:posOffset>
                </wp:positionV>
                <wp:extent cx="7772400" cy="100584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pic:pic xmlns:pic="http://schemas.openxmlformats.org/drawingml/2006/picture">
                        <pic:nvPicPr>
                          <pic:cNvPr id="17"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40" cy="1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8" name="Group 30"/>
                        <wpg:cNvGrpSpPr>
                          <a:grpSpLocks/>
                        </wpg:cNvGrpSpPr>
                        <wpg:grpSpPr bwMode="auto">
                          <a:xfrm>
                            <a:off x="931" y="10461"/>
                            <a:ext cx="9652" cy="4133"/>
                            <a:chOff x="931" y="10461"/>
                            <a:chExt cx="9652" cy="4133"/>
                          </a:xfrm>
                        </wpg:grpSpPr>
                        <wps:wsp>
                          <wps:cNvPr id="19" name="Freeform 32"/>
                          <wps:cNvSpPr>
                            <a:spLocks/>
                          </wps:cNvSpPr>
                          <wps:spPr bwMode="auto">
                            <a:xfrm>
                              <a:off x="1657" y="11688"/>
                              <a:ext cx="8926" cy="2906"/>
                            </a:xfrm>
                            <a:custGeom>
                              <a:avLst/>
                              <a:gdLst>
                                <a:gd name="T0" fmla="+- 0 1657 1657"/>
                                <a:gd name="T1" fmla="*/ T0 w 8926"/>
                                <a:gd name="T2" fmla="+- 0 11688 11688"/>
                                <a:gd name="T3" fmla="*/ 11688 h 2906"/>
                                <a:gd name="T4" fmla="+- 0 10583 1657"/>
                                <a:gd name="T5" fmla="*/ T4 w 8926"/>
                                <a:gd name="T6" fmla="+- 0 11688 11688"/>
                                <a:gd name="T7" fmla="*/ 11688 h 2906"/>
                                <a:gd name="T8" fmla="+- 0 10583 1657"/>
                                <a:gd name="T9" fmla="*/ T8 w 8926"/>
                                <a:gd name="T10" fmla="+- 0 14594 11688"/>
                                <a:gd name="T11" fmla="*/ 14594 h 2906"/>
                                <a:gd name="T12" fmla="+- 0 1657 1657"/>
                                <a:gd name="T13" fmla="*/ T12 w 8926"/>
                                <a:gd name="T14" fmla="+- 0 14594 11688"/>
                                <a:gd name="T15" fmla="*/ 14594 h 2906"/>
                                <a:gd name="T16" fmla="+- 0 1657 1657"/>
                                <a:gd name="T17" fmla="*/ T16 w 8926"/>
                                <a:gd name="T18" fmla="+- 0 11688 11688"/>
                                <a:gd name="T19" fmla="*/ 11688 h 2906"/>
                              </a:gdLst>
                              <a:ahLst/>
                              <a:cxnLst>
                                <a:cxn ang="0">
                                  <a:pos x="T1" y="T3"/>
                                </a:cxn>
                                <a:cxn ang="0">
                                  <a:pos x="T5" y="T7"/>
                                </a:cxn>
                                <a:cxn ang="0">
                                  <a:pos x="T9" y="T11"/>
                                </a:cxn>
                                <a:cxn ang="0">
                                  <a:pos x="T13" y="T15"/>
                                </a:cxn>
                                <a:cxn ang="0">
                                  <a:pos x="T17" y="T19"/>
                                </a:cxn>
                              </a:cxnLst>
                              <a:rect l="0" t="0" r="r" b="b"/>
                              <a:pathLst>
                                <a:path w="8926" h="2906">
                                  <a:moveTo>
                                    <a:pt x="0" y="0"/>
                                  </a:moveTo>
                                  <a:lnTo>
                                    <a:pt x="8926" y="0"/>
                                  </a:lnTo>
                                  <a:lnTo>
                                    <a:pt x="8926" y="2906"/>
                                  </a:lnTo>
                                  <a:lnTo>
                                    <a:pt x="0" y="290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31" y="10461"/>
                              <a:ext cx="8925" cy="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62691B95" id="Group 16" o:spid="_x0000_s1026" style="position:absolute;margin-left:-703.1pt;margin-top:-91.4pt;width:612pt;height:11in;z-index:-251646976;mso-position-horizontal-relative:page;mso-position-vertical-relative:page" coordsize="1224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">
                <v:shape id="Picture 33" o:spid="_x0000_s1027" type="#_x0000_t75" style="position:absolute;width:12240;height:15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">
                  <v:imagedata r:id="rId14" o:title=""/>
                </v:shape>
                <v:group id="Group 30" o:spid="_x0000_s1028" style="position:absolute;left:931;top:10461;width:9652;height:4133" coordorigin="931,10461" coordsize="9652,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32" o:spid="_x0000_s1029" style="position:absolute;left:1657;top:11688;width:8926;height:2906;visibility:visible;mso-wrap-style:square;v-text-anchor:top" coordsize="8926,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" path="m,l8926,r,2906l,2906,,xe" stroked="f">
                    <v:path arrowok="t" o:connecttype="custom" o:connectlocs="0,11688;8926,11688;8926,14594;0,14594;0,11688" o:connectangles="0,0,0,0,0"/>
                  </v:shape>
                  <v:shape id="Picture 31" o:spid="_x0000_s1030" type="#_x0000_t75" style="position:absolute;left:931;top:10461;width:8925;height:2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">
                    <v:imagedata r:id="rId15" o:title=""/>
                  </v:shape>
                </v:group>
                <w10:wrap anchorx="page" anchory="page"/>
              </v:group>
            </w:pict>
          </mc:Fallback>
        </mc:AlternateContent>
      </w:r>
    </w:p>
    <w:tbl>
      <w:tblPr>
        <w:tblW w:w="5000" w:type="pct"/>
        <w:tblLook w:val="04A0" w:firstRow="1" w:lastRow="0" w:firstColumn="1" w:lastColumn="0" w:noHBand="0" w:noVBand="1"/>
      </w:tblPr>
      <w:tblGrid>
        <w:gridCol w:w="2193"/>
        <w:gridCol w:w="2111"/>
        <w:gridCol w:w="1036"/>
        <w:gridCol w:w="866"/>
        <w:gridCol w:w="1411"/>
        <w:gridCol w:w="1723"/>
      </w:tblGrid>
      <w:tr w:rsidR="00882B18" w:rsidRPr="00086A52" w14:paraId="2E686FE8" w14:textId="77777777" w:rsidTr="008F552C">
        <w:trPr>
          <w:trHeight w:val="79"/>
        </w:trPr>
        <w:tc>
          <w:tcPr>
            <w:tcW w:w="5000" w:type="pct"/>
            <w:gridSpan w:val="6"/>
            <w:tcBorders>
              <w:top w:val="single" w:sz="8" w:space="0" w:color="auto"/>
              <w:left w:val="single" w:sz="8" w:space="0" w:color="auto"/>
              <w:bottom w:val="single" w:sz="4" w:space="0" w:color="auto"/>
              <w:right w:val="single" w:sz="8" w:space="0" w:color="000000"/>
            </w:tcBorders>
            <w:shd w:val="clear" w:color="auto" w:fill="FDE9D9" w:themeFill="accent6" w:themeFillTint="33"/>
            <w:vAlign w:val="bottom"/>
            <w:hideMark/>
          </w:tcPr>
          <w:p w14:paraId="4560D216" w14:textId="088F14F9" w:rsidR="00882B18" w:rsidRPr="00046480" w:rsidRDefault="00C25337" w:rsidP="00AE27E7">
            <w:pPr>
              <w:spacing w:after="0" w:line="240" w:lineRule="auto"/>
              <w:jc w:val="center"/>
              <w:rPr>
                <w:rFonts w:ascii="Times New Roman" w:eastAsia="Times New Roman" w:hAnsi="Times New Roman" w:cs="Times New Roman"/>
                <w:b/>
                <w:bCs/>
                <w:color w:val="000000"/>
                <w:sz w:val="18"/>
                <w:szCs w:val="18"/>
                <w:lang w:val="fr-FR"/>
              </w:rPr>
            </w:pPr>
            <w:bookmarkStart w:id="1010" w:name="_Hlk7512066"/>
            <w:r w:rsidRPr="00046480">
              <w:rPr>
                <w:rFonts w:ascii="Times New Roman" w:eastAsia="Times New Roman" w:hAnsi="Times New Roman" w:cs="Times New Roman"/>
                <w:b/>
                <w:bCs/>
                <w:color w:val="000000"/>
                <w:sz w:val="18"/>
                <w:szCs w:val="18"/>
                <w:lang w:val="fr-FR"/>
              </w:rPr>
              <w:t>Placement Date</w:t>
            </w:r>
            <w:r w:rsidR="00EA162F" w:rsidRPr="00046480">
              <w:rPr>
                <w:rFonts w:ascii="Times New Roman" w:eastAsia="Times New Roman" w:hAnsi="Times New Roman" w:cs="Times New Roman"/>
                <w:b/>
                <w:bCs/>
                <w:color w:val="000000"/>
                <w:sz w:val="18"/>
                <w:szCs w:val="18"/>
                <w:lang w:val="fr-FR"/>
              </w:rPr>
              <w:t xml:space="preserve"> Range</w:t>
            </w:r>
            <w:r w:rsidRPr="00046480">
              <w:rPr>
                <w:rFonts w:ascii="Times New Roman" w:eastAsia="Times New Roman" w:hAnsi="Times New Roman" w:cs="Times New Roman"/>
                <w:b/>
                <w:bCs/>
                <w:color w:val="000000"/>
                <w:sz w:val="18"/>
                <w:szCs w:val="18"/>
                <w:lang w:val="fr-FR"/>
              </w:rPr>
              <w:t xml:space="preserve"> (</w:t>
            </w:r>
            <w:r w:rsidR="008F20DE" w:rsidRPr="00046480">
              <w:rPr>
                <w:rFonts w:ascii="Times New Roman" w:eastAsia="Times New Roman" w:hAnsi="Times New Roman" w:cs="Times New Roman"/>
                <w:b/>
                <w:bCs/>
                <w:color w:val="000000"/>
                <w:sz w:val="18"/>
                <w:szCs w:val="18"/>
                <w:lang w:val="fr-FR"/>
              </w:rPr>
              <w:t>10/01/2018-09/30/2019</w:t>
            </w:r>
            <w:r w:rsidRPr="00046480">
              <w:rPr>
                <w:rFonts w:ascii="Times New Roman" w:eastAsia="Times New Roman" w:hAnsi="Times New Roman" w:cs="Times New Roman"/>
                <w:b/>
                <w:bCs/>
                <w:color w:val="000000"/>
                <w:sz w:val="18"/>
                <w:szCs w:val="18"/>
                <w:lang w:val="fr-FR"/>
              </w:rPr>
              <w:t>)</w:t>
            </w:r>
            <w:r w:rsidR="004B63FE">
              <w:rPr>
                <w:rFonts w:ascii="Times New Roman" w:eastAsia="Times New Roman" w:hAnsi="Times New Roman" w:cs="Times New Roman"/>
                <w:b/>
                <w:bCs/>
                <w:color w:val="000000"/>
                <w:sz w:val="18"/>
                <w:szCs w:val="18"/>
                <w:lang w:val="fr-FR"/>
              </w:rPr>
              <w:t xml:space="preserve"> </w:t>
            </w:r>
            <w:proofErr w:type="spellStart"/>
            <w:r w:rsidRPr="00046480">
              <w:rPr>
                <w:rFonts w:ascii="Times New Roman" w:eastAsia="Times New Roman" w:hAnsi="Times New Roman" w:cs="Times New Roman"/>
                <w:b/>
                <w:bCs/>
                <w:color w:val="000000"/>
                <w:sz w:val="18"/>
                <w:szCs w:val="18"/>
                <w:lang w:val="fr-FR"/>
              </w:rPr>
              <w:t>Retention</w:t>
            </w:r>
            <w:proofErr w:type="spellEnd"/>
            <w:r w:rsidRPr="00046480">
              <w:rPr>
                <w:rFonts w:ascii="Times New Roman" w:eastAsia="Times New Roman" w:hAnsi="Times New Roman" w:cs="Times New Roman"/>
                <w:b/>
                <w:bCs/>
                <w:color w:val="000000"/>
                <w:sz w:val="18"/>
                <w:szCs w:val="18"/>
                <w:lang w:val="fr-FR"/>
              </w:rPr>
              <w:t xml:space="preserve"> Date</w:t>
            </w:r>
            <w:r w:rsidR="00EA162F" w:rsidRPr="00046480">
              <w:rPr>
                <w:rFonts w:ascii="Times New Roman" w:eastAsia="Times New Roman" w:hAnsi="Times New Roman" w:cs="Times New Roman"/>
                <w:b/>
                <w:bCs/>
                <w:color w:val="000000"/>
                <w:sz w:val="18"/>
                <w:szCs w:val="18"/>
                <w:lang w:val="fr-FR"/>
              </w:rPr>
              <w:t xml:space="preserve"> Range</w:t>
            </w:r>
            <w:r w:rsidRPr="00046480">
              <w:rPr>
                <w:rFonts w:ascii="Times New Roman" w:eastAsia="Times New Roman" w:hAnsi="Times New Roman" w:cs="Times New Roman"/>
                <w:b/>
                <w:bCs/>
                <w:color w:val="000000"/>
                <w:sz w:val="18"/>
                <w:szCs w:val="18"/>
                <w:lang w:val="fr-FR"/>
              </w:rPr>
              <w:t xml:space="preserve"> (</w:t>
            </w:r>
            <w:r w:rsidR="008F20DE" w:rsidRPr="00046480">
              <w:rPr>
                <w:rFonts w:ascii="Times New Roman" w:eastAsia="Times New Roman" w:hAnsi="Times New Roman" w:cs="Times New Roman"/>
                <w:b/>
                <w:bCs/>
                <w:color w:val="000000"/>
                <w:sz w:val="18"/>
                <w:szCs w:val="18"/>
                <w:lang w:val="fr-FR"/>
              </w:rPr>
              <w:t>0</w:t>
            </w:r>
            <w:r w:rsidR="00FC31B0" w:rsidRPr="00046480">
              <w:rPr>
                <w:rFonts w:ascii="Times New Roman" w:eastAsia="Times New Roman" w:hAnsi="Times New Roman" w:cs="Times New Roman"/>
                <w:b/>
                <w:bCs/>
                <w:color w:val="000000"/>
                <w:sz w:val="18"/>
                <w:szCs w:val="18"/>
                <w:lang w:val="fr-FR"/>
              </w:rPr>
              <w:t>4/01/2019-03/31/2020</w:t>
            </w:r>
            <w:r w:rsidRPr="00046480">
              <w:rPr>
                <w:rFonts w:ascii="Times New Roman" w:eastAsia="Times New Roman" w:hAnsi="Times New Roman" w:cs="Times New Roman"/>
                <w:b/>
                <w:bCs/>
                <w:color w:val="000000"/>
                <w:sz w:val="18"/>
                <w:szCs w:val="18"/>
                <w:lang w:val="fr-FR"/>
              </w:rPr>
              <w:t>)</w:t>
            </w:r>
          </w:p>
        </w:tc>
      </w:tr>
      <w:tr w:rsidR="00882B18" w:rsidRPr="00F21907" w14:paraId="42E4FFE3" w14:textId="77777777" w:rsidTr="008F552C">
        <w:trPr>
          <w:trHeight w:val="458"/>
        </w:trPr>
        <w:tc>
          <w:tcPr>
            <w:tcW w:w="2851" w:type="pct"/>
            <w:gridSpan w:val="3"/>
            <w:tcBorders>
              <w:top w:val="single" w:sz="4" w:space="0" w:color="auto"/>
              <w:left w:val="single" w:sz="8" w:space="0" w:color="auto"/>
              <w:bottom w:val="single" w:sz="4" w:space="0" w:color="auto"/>
              <w:right w:val="single" w:sz="4" w:space="0" w:color="auto"/>
            </w:tcBorders>
            <w:shd w:val="clear" w:color="000000" w:fill="D9E1F2"/>
            <w:vAlign w:val="center"/>
            <w:hideMark/>
          </w:tcPr>
          <w:p w14:paraId="7799EFEB" w14:textId="7E9BF265" w:rsidR="00882B18" w:rsidRPr="00F21907" w:rsidRDefault="00882B18" w:rsidP="00AE27E7">
            <w:pPr>
              <w:spacing w:after="0" w:line="240" w:lineRule="auto"/>
              <w:jc w:val="center"/>
              <w:rPr>
                <w:rFonts w:ascii="Times New Roman" w:eastAsia="Times New Roman" w:hAnsi="Times New Roman" w:cs="Times New Roman"/>
                <w:b/>
                <w:bCs/>
                <w:i/>
                <w:iCs/>
                <w:color w:val="000000"/>
                <w:sz w:val="18"/>
                <w:szCs w:val="18"/>
              </w:rPr>
            </w:pPr>
            <w:bookmarkStart w:id="1011" w:name="_Hlk5632457"/>
            <w:r>
              <w:rPr>
                <w:rFonts w:ascii="Times New Roman" w:eastAsia="Times New Roman" w:hAnsi="Times New Roman" w:cs="Times New Roman"/>
                <w:b/>
                <w:bCs/>
                <w:i/>
                <w:iCs/>
                <w:color w:val="000000"/>
                <w:sz w:val="18"/>
                <w:szCs w:val="18"/>
              </w:rPr>
              <w:t>Placements</w:t>
            </w:r>
            <w:r w:rsidRPr="00F21907">
              <w:rPr>
                <w:rFonts w:ascii="Times New Roman" w:eastAsia="Times New Roman" w:hAnsi="Times New Roman" w:cs="Times New Roman"/>
                <w:b/>
                <w:bCs/>
                <w:i/>
                <w:iCs/>
                <w:color w:val="000000"/>
                <w:sz w:val="18"/>
                <w:szCs w:val="18"/>
              </w:rPr>
              <w:t xml:space="preserve"> w</w:t>
            </w:r>
            <w:r w:rsidR="00E1550D">
              <w:rPr>
                <w:rFonts w:ascii="Times New Roman" w:eastAsia="Times New Roman" w:hAnsi="Times New Roman" w:cs="Times New Roman"/>
                <w:b/>
                <w:bCs/>
                <w:i/>
                <w:iCs/>
                <w:color w:val="000000"/>
                <w:sz w:val="18"/>
                <w:szCs w:val="18"/>
              </w:rPr>
              <w:t>ithin</w:t>
            </w:r>
            <w:r w:rsidRPr="00F21907">
              <w:rPr>
                <w:rFonts w:ascii="Times New Roman" w:eastAsia="Times New Roman" w:hAnsi="Times New Roman" w:cs="Times New Roman"/>
                <w:b/>
                <w:bCs/>
                <w:i/>
                <w:iCs/>
                <w:color w:val="000000"/>
                <w:sz w:val="18"/>
                <w:szCs w:val="18"/>
              </w:rPr>
              <w:t xml:space="preserve"> 6 months </w:t>
            </w:r>
            <w:bookmarkEnd w:id="1011"/>
            <w:r>
              <w:rPr>
                <w:rFonts w:ascii="Times New Roman" w:eastAsia="Times New Roman" w:hAnsi="Times New Roman" w:cs="Times New Roman"/>
                <w:b/>
                <w:bCs/>
                <w:i/>
                <w:iCs/>
                <w:color w:val="000000"/>
                <w:sz w:val="18"/>
                <w:szCs w:val="18"/>
              </w:rPr>
              <w:t>of completion</w:t>
            </w:r>
            <w:r w:rsidR="00956774">
              <w:rPr>
                <w:rFonts w:ascii="Times New Roman" w:eastAsia="Times New Roman" w:hAnsi="Times New Roman" w:cs="Times New Roman"/>
                <w:b/>
                <w:bCs/>
                <w:i/>
                <w:iCs/>
                <w:color w:val="000000"/>
                <w:sz w:val="18"/>
                <w:szCs w:val="18"/>
              </w:rPr>
              <w:t>**</w:t>
            </w:r>
          </w:p>
        </w:tc>
        <w:tc>
          <w:tcPr>
            <w:tcW w:w="380" w:type="pct"/>
            <w:vMerge w:val="restart"/>
            <w:tcBorders>
              <w:top w:val="nil"/>
              <w:left w:val="single" w:sz="4" w:space="0" w:color="auto"/>
              <w:bottom w:val="single" w:sz="4" w:space="0" w:color="000000"/>
              <w:right w:val="single" w:sz="4" w:space="0" w:color="auto"/>
            </w:tcBorders>
            <w:shd w:val="clear" w:color="000000" w:fill="D9E1F2"/>
            <w:vAlign w:val="center"/>
            <w:hideMark/>
          </w:tcPr>
          <w:p w14:paraId="67960600" w14:textId="77777777" w:rsidR="00882B18" w:rsidRDefault="00882B18" w:rsidP="00AE27E7">
            <w:pPr>
              <w:spacing w:after="0" w:line="240" w:lineRule="auto"/>
              <w:jc w:val="center"/>
              <w:rPr>
                <w:rFonts w:ascii="Times New Roman" w:eastAsia="Times New Roman" w:hAnsi="Times New Roman" w:cs="Times New Roman"/>
                <w:b/>
                <w:bCs/>
                <w:i/>
                <w:iCs/>
                <w:color w:val="000000"/>
                <w:sz w:val="18"/>
                <w:szCs w:val="18"/>
              </w:rPr>
            </w:pPr>
            <w:r w:rsidRPr="00F21907">
              <w:rPr>
                <w:rFonts w:ascii="Times New Roman" w:eastAsia="Times New Roman" w:hAnsi="Times New Roman" w:cs="Times New Roman"/>
                <w:b/>
                <w:bCs/>
                <w:i/>
                <w:iCs/>
                <w:color w:val="000000"/>
                <w:sz w:val="18"/>
                <w:szCs w:val="18"/>
              </w:rPr>
              <w:t>Average Wages</w:t>
            </w:r>
          </w:p>
          <w:p w14:paraId="0171231E" w14:textId="77777777" w:rsidR="00882B18" w:rsidRPr="00F21907" w:rsidRDefault="00882B18" w:rsidP="00AE27E7">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i/>
                <w:iCs/>
                <w:color w:val="000000"/>
                <w:sz w:val="18"/>
                <w:szCs w:val="18"/>
              </w:rPr>
              <w:t>(Hourly)</w:t>
            </w:r>
            <w:r w:rsidRPr="00F21907">
              <w:rPr>
                <w:rFonts w:ascii="Times New Roman" w:eastAsia="Times New Roman" w:hAnsi="Times New Roman" w:cs="Times New Roman"/>
                <w:b/>
                <w:bCs/>
                <w:i/>
                <w:iCs/>
                <w:color w:val="000000"/>
                <w:sz w:val="18"/>
                <w:szCs w:val="18"/>
              </w:rPr>
              <w:t xml:space="preserve"> </w:t>
            </w:r>
          </w:p>
        </w:tc>
        <w:tc>
          <w:tcPr>
            <w:tcW w:w="1769" w:type="pct"/>
            <w:gridSpan w:val="2"/>
            <w:tcBorders>
              <w:top w:val="single" w:sz="4" w:space="0" w:color="auto"/>
              <w:left w:val="nil"/>
              <w:bottom w:val="single" w:sz="4" w:space="0" w:color="auto"/>
              <w:right w:val="single" w:sz="8" w:space="0" w:color="000000"/>
            </w:tcBorders>
            <w:shd w:val="clear" w:color="000000" w:fill="D9E1F2"/>
            <w:vAlign w:val="center"/>
            <w:hideMark/>
          </w:tcPr>
          <w:p w14:paraId="6C5CE5B3" w14:textId="77777777" w:rsidR="00882B18" w:rsidRPr="00F21907" w:rsidRDefault="00882B18" w:rsidP="00AE27E7">
            <w:pPr>
              <w:spacing w:after="0" w:line="240" w:lineRule="auto"/>
              <w:jc w:val="center"/>
              <w:rPr>
                <w:rFonts w:ascii="Times New Roman" w:eastAsia="Times New Roman" w:hAnsi="Times New Roman" w:cs="Times New Roman"/>
                <w:b/>
                <w:bCs/>
                <w:i/>
                <w:iCs/>
                <w:color w:val="000000"/>
                <w:sz w:val="18"/>
                <w:szCs w:val="18"/>
              </w:rPr>
            </w:pPr>
            <w:r w:rsidRPr="00F21907">
              <w:rPr>
                <w:rFonts w:ascii="Times New Roman" w:eastAsia="Times New Roman" w:hAnsi="Times New Roman" w:cs="Times New Roman"/>
                <w:b/>
                <w:bCs/>
                <w:i/>
                <w:iCs/>
                <w:color w:val="000000"/>
                <w:sz w:val="18"/>
                <w:szCs w:val="18"/>
              </w:rPr>
              <w:t xml:space="preserve">Retained </w:t>
            </w:r>
            <w:r>
              <w:rPr>
                <w:rFonts w:ascii="Times New Roman" w:eastAsia="Times New Roman" w:hAnsi="Times New Roman" w:cs="Times New Roman"/>
                <w:b/>
                <w:bCs/>
                <w:i/>
                <w:iCs/>
                <w:color w:val="000000"/>
                <w:sz w:val="18"/>
                <w:szCs w:val="18"/>
              </w:rPr>
              <w:t>Six</w:t>
            </w:r>
            <w:r w:rsidRPr="00F21907">
              <w:rPr>
                <w:rFonts w:ascii="Times New Roman" w:eastAsia="Times New Roman" w:hAnsi="Times New Roman" w:cs="Times New Roman"/>
                <w:b/>
                <w:bCs/>
                <w:i/>
                <w:iCs/>
                <w:color w:val="000000"/>
                <w:sz w:val="18"/>
                <w:szCs w:val="18"/>
              </w:rPr>
              <w:t xml:space="preserve"> months </w:t>
            </w:r>
          </w:p>
        </w:tc>
      </w:tr>
      <w:tr w:rsidR="000A23EE" w:rsidRPr="00F21907" w14:paraId="717E5B8B" w14:textId="77777777" w:rsidTr="008F552C">
        <w:trPr>
          <w:trHeight w:val="300"/>
        </w:trPr>
        <w:tc>
          <w:tcPr>
            <w:tcW w:w="1220" w:type="pct"/>
            <w:tcBorders>
              <w:top w:val="nil"/>
              <w:left w:val="single" w:sz="8" w:space="0" w:color="auto"/>
              <w:bottom w:val="single" w:sz="4" w:space="0" w:color="auto"/>
              <w:right w:val="single" w:sz="4" w:space="0" w:color="auto"/>
            </w:tcBorders>
            <w:shd w:val="clear" w:color="000000" w:fill="D9E1F2"/>
            <w:noWrap/>
            <w:vAlign w:val="bottom"/>
            <w:hideMark/>
          </w:tcPr>
          <w:p w14:paraId="3600A98D" w14:textId="770422F2" w:rsidR="00A26E62" w:rsidRPr="00DD1F70" w:rsidRDefault="00E42160" w:rsidP="00A26E62">
            <w:pPr>
              <w:spacing w:after="0" w:line="240" w:lineRule="auto"/>
              <w:jc w:val="center"/>
              <w:rPr>
                <w:rFonts w:ascii="Times New Roman" w:eastAsia="Times New Roman" w:hAnsi="Times New Roman" w:cs="Times New Roman"/>
                <w:i/>
                <w:iCs/>
                <w:color w:val="000000"/>
                <w:sz w:val="18"/>
                <w:szCs w:val="18"/>
              </w:rPr>
            </w:pPr>
            <w:del w:id="1012" w:author="Matthews, Katrina (DOES)" w:date="2021-07-21T15:52:00Z">
              <w:r w:rsidRPr="00DD1F70" w:rsidDel="000379C0">
                <w:rPr>
                  <w:rFonts w:ascii="Times New Roman" w:eastAsia="Times New Roman" w:hAnsi="Times New Roman" w:cs="Times New Roman"/>
                  <w:i/>
                  <w:iCs/>
                  <w:color w:val="000000"/>
                  <w:sz w:val="18"/>
                  <w:szCs w:val="18"/>
                </w:rPr>
                <w:delText xml:space="preserve">JRT </w:delText>
              </w:r>
            </w:del>
            <w:r w:rsidR="000A23EE" w:rsidRPr="00DD1F70">
              <w:rPr>
                <w:rFonts w:ascii="Times New Roman" w:eastAsia="Times New Roman" w:hAnsi="Times New Roman" w:cs="Times New Roman"/>
                <w:i/>
                <w:iCs/>
                <w:color w:val="000000"/>
                <w:sz w:val="18"/>
                <w:szCs w:val="18"/>
              </w:rPr>
              <w:t>Graduates</w:t>
            </w:r>
            <w:r w:rsidR="00A26E62" w:rsidRPr="00DD1F70">
              <w:rPr>
                <w:rFonts w:ascii="Times New Roman" w:eastAsia="Times New Roman" w:hAnsi="Times New Roman" w:cs="Times New Roman"/>
                <w:i/>
                <w:iCs/>
                <w:color w:val="000000"/>
                <w:sz w:val="18"/>
                <w:szCs w:val="18"/>
              </w:rPr>
              <w:t xml:space="preserve"> </w:t>
            </w:r>
          </w:p>
        </w:tc>
        <w:tc>
          <w:tcPr>
            <w:tcW w:w="1176" w:type="pct"/>
            <w:tcBorders>
              <w:top w:val="nil"/>
              <w:left w:val="single" w:sz="8" w:space="0" w:color="auto"/>
              <w:bottom w:val="single" w:sz="4" w:space="0" w:color="auto"/>
              <w:right w:val="single" w:sz="4" w:space="0" w:color="auto"/>
            </w:tcBorders>
            <w:shd w:val="clear" w:color="000000" w:fill="D9E1F2"/>
            <w:vAlign w:val="bottom"/>
          </w:tcPr>
          <w:p w14:paraId="66397038" w14:textId="033B131D" w:rsidR="00A26E62" w:rsidRPr="00DD1F70" w:rsidRDefault="00E32CD0" w:rsidP="00A26E62">
            <w:pPr>
              <w:spacing w:after="0" w:line="240" w:lineRule="auto"/>
              <w:jc w:val="center"/>
              <w:rPr>
                <w:rFonts w:ascii="Times New Roman" w:eastAsia="Times New Roman" w:hAnsi="Times New Roman" w:cs="Times New Roman"/>
                <w:i/>
                <w:iCs/>
                <w:color w:val="000000"/>
                <w:sz w:val="18"/>
                <w:szCs w:val="18"/>
              </w:rPr>
            </w:pPr>
            <w:r w:rsidRPr="00DD1F70">
              <w:rPr>
                <w:rFonts w:ascii="Times New Roman" w:eastAsia="Times New Roman" w:hAnsi="Times New Roman" w:cs="Times New Roman"/>
                <w:i/>
                <w:iCs/>
                <w:color w:val="000000"/>
                <w:sz w:val="18"/>
                <w:szCs w:val="18"/>
              </w:rPr>
              <w:t xml:space="preserve">Entered Employment </w:t>
            </w:r>
          </w:p>
        </w:tc>
        <w:tc>
          <w:tcPr>
            <w:tcW w:w="455" w:type="pct"/>
            <w:tcBorders>
              <w:top w:val="nil"/>
              <w:left w:val="nil"/>
              <w:bottom w:val="single" w:sz="4" w:space="0" w:color="auto"/>
              <w:right w:val="single" w:sz="4" w:space="0" w:color="auto"/>
            </w:tcBorders>
            <w:shd w:val="clear" w:color="000000" w:fill="D9E1F2"/>
            <w:noWrap/>
            <w:vAlign w:val="bottom"/>
            <w:hideMark/>
          </w:tcPr>
          <w:p w14:paraId="4492FC7E" w14:textId="77777777" w:rsidR="00A26E62" w:rsidRPr="00DD1F70" w:rsidRDefault="00A26E62" w:rsidP="00A26E62">
            <w:pPr>
              <w:spacing w:after="0" w:line="240" w:lineRule="auto"/>
              <w:jc w:val="center"/>
              <w:rPr>
                <w:rFonts w:ascii="Times New Roman" w:eastAsia="Times New Roman" w:hAnsi="Times New Roman" w:cs="Times New Roman"/>
                <w:i/>
                <w:iCs/>
                <w:color w:val="000000"/>
                <w:sz w:val="18"/>
                <w:szCs w:val="18"/>
              </w:rPr>
            </w:pPr>
            <w:r w:rsidRPr="00DD1F70">
              <w:rPr>
                <w:rFonts w:ascii="Times New Roman" w:eastAsia="Times New Roman" w:hAnsi="Times New Roman" w:cs="Times New Roman"/>
                <w:i/>
                <w:iCs/>
                <w:color w:val="000000"/>
                <w:sz w:val="18"/>
                <w:szCs w:val="18"/>
              </w:rPr>
              <w:t>Percentage</w:t>
            </w:r>
          </w:p>
        </w:tc>
        <w:tc>
          <w:tcPr>
            <w:tcW w:w="380" w:type="pct"/>
            <w:vMerge/>
            <w:tcBorders>
              <w:top w:val="nil"/>
              <w:left w:val="single" w:sz="4" w:space="0" w:color="auto"/>
              <w:bottom w:val="single" w:sz="4" w:space="0" w:color="000000"/>
              <w:right w:val="single" w:sz="4" w:space="0" w:color="auto"/>
            </w:tcBorders>
            <w:vAlign w:val="center"/>
            <w:hideMark/>
          </w:tcPr>
          <w:p w14:paraId="55ED5A0B" w14:textId="77777777" w:rsidR="00A26E62" w:rsidRPr="00DD1F70" w:rsidRDefault="00A26E62" w:rsidP="00A26E62">
            <w:pPr>
              <w:spacing w:after="0" w:line="240" w:lineRule="auto"/>
              <w:rPr>
                <w:rFonts w:ascii="Times New Roman" w:eastAsia="Times New Roman" w:hAnsi="Times New Roman" w:cs="Times New Roman"/>
                <w:b/>
                <w:bCs/>
                <w:i/>
                <w:iCs/>
                <w:color w:val="000000"/>
                <w:sz w:val="18"/>
                <w:szCs w:val="18"/>
              </w:rPr>
            </w:pPr>
          </w:p>
        </w:tc>
        <w:tc>
          <w:tcPr>
            <w:tcW w:w="801" w:type="pct"/>
            <w:tcBorders>
              <w:top w:val="nil"/>
              <w:left w:val="nil"/>
              <w:bottom w:val="single" w:sz="4" w:space="0" w:color="auto"/>
              <w:right w:val="single" w:sz="4" w:space="0" w:color="auto"/>
            </w:tcBorders>
            <w:shd w:val="clear" w:color="000000" w:fill="D9E1F2"/>
            <w:noWrap/>
            <w:vAlign w:val="bottom"/>
            <w:hideMark/>
          </w:tcPr>
          <w:p w14:paraId="0DA443E5" w14:textId="77777777" w:rsidR="00A26E62" w:rsidRPr="00DD1F70" w:rsidRDefault="00A26E62" w:rsidP="00A26E62">
            <w:pPr>
              <w:spacing w:after="0" w:line="240" w:lineRule="auto"/>
              <w:jc w:val="center"/>
              <w:rPr>
                <w:rFonts w:ascii="Times New Roman" w:eastAsia="Times New Roman" w:hAnsi="Times New Roman" w:cs="Times New Roman"/>
                <w:i/>
                <w:iCs/>
                <w:color w:val="000000"/>
                <w:sz w:val="18"/>
                <w:szCs w:val="18"/>
              </w:rPr>
            </w:pPr>
            <w:r w:rsidRPr="00DD1F70">
              <w:rPr>
                <w:rFonts w:ascii="Times New Roman" w:eastAsia="Times New Roman" w:hAnsi="Times New Roman" w:cs="Times New Roman"/>
                <w:i/>
                <w:iCs/>
                <w:color w:val="000000"/>
                <w:sz w:val="18"/>
                <w:szCs w:val="18"/>
              </w:rPr>
              <w:t>Number</w:t>
            </w:r>
          </w:p>
        </w:tc>
        <w:tc>
          <w:tcPr>
            <w:tcW w:w="968" w:type="pct"/>
            <w:tcBorders>
              <w:top w:val="nil"/>
              <w:left w:val="nil"/>
              <w:bottom w:val="single" w:sz="4" w:space="0" w:color="auto"/>
              <w:right w:val="single" w:sz="8" w:space="0" w:color="auto"/>
            </w:tcBorders>
            <w:shd w:val="clear" w:color="000000" w:fill="D9E1F2"/>
            <w:noWrap/>
            <w:vAlign w:val="bottom"/>
            <w:hideMark/>
          </w:tcPr>
          <w:p w14:paraId="71CD713E" w14:textId="77777777" w:rsidR="00A26E62" w:rsidRPr="00DD1F70" w:rsidRDefault="00A26E62" w:rsidP="00A26E62">
            <w:pPr>
              <w:spacing w:after="0" w:line="240" w:lineRule="auto"/>
              <w:jc w:val="center"/>
              <w:rPr>
                <w:rFonts w:ascii="Times New Roman" w:eastAsia="Times New Roman" w:hAnsi="Times New Roman" w:cs="Times New Roman"/>
                <w:i/>
                <w:iCs/>
                <w:color w:val="000000"/>
                <w:sz w:val="18"/>
                <w:szCs w:val="18"/>
              </w:rPr>
            </w:pPr>
            <w:r w:rsidRPr="00DD1F70">
              <w:rPr>
                <w:rFonts w:ascii="Times New Roman" w:eastAsia="Times New Roman" w:hAnsi="Times New Roman" w:cs="Times New Roman"/>
                <w:i/>
                <w:iCs/>
                <w:color w:val="000000"/>
                <w:sz w:val="18"/>
                <w:szCs w:val="18"/>
              </w:rPr>
              <w:t>Percentage</w:t>
            </w:r>
          </w:p>
        </w:tc>
      </w:tr>
      <w:tr w:rsidR="00A26E62" w:rsidRPr="00F21907" w14:paraId="50A25E78" w14:textId="77777777" w:rsidTr="008F552C">
        <w:trPr>
          <w:trHeight w:val="315"/>
        </w:trPr>
        <w:tc>
          <w:tcPr>
            <w:tcW w:w="1220" w:type="pct"/>
            <w:tcBorders>
              <w:top w:val="nil"/>
              <w:left w:val="single" w:sz="8" w:space="0" w:color="auto"/>
              <w:bottom w:val="single" w:sz="8" w:space="0" w:color="auto"/>
              <w:right w:val="single" w:sz="4" w:space="0" w:color="auto"/>
            </w:tcBorders>
            <w:shd w:val="clear" w:color="auto" w:fill="auto"/>
            <w:noWrap/>
            <w:vAlign w:val="bottom"/>
            <w:hideMark/>
          </w:tcPr>
          <w:p w14:paraId="169C8FC9" w14:textId="30E1CCE8" w:rsidR="00A26E62" w:rsidRDefault="002709C4" w:rsidP="002709C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249</w:t>
            </w:r>
          </w:p>
          <w:p w14:paraId="1153DDBF" w14:textId="52796821" w:rsidR="00A26E62" w:rsidRPr="00F21907" w:rsidRDefault="00A26E62" w:rsidP="00A26E62">
            <w:pPr>
              <w:spacing w:after="0" w:line="240" w:lineRule="auto"/>
              <w:jc w:val="center"/>
              <w:rPr>
                <w:rFonts w:ascii="Times New Roman" w:eastAsia="Times New Roman" w:hAnsi="Times New Roman" w:cs="Times New Roman"/>
                <w:color w:val="000000"/>
                <w:sz w:val="18"/>
                <w:szCs w:val="18"/>
              </w:rPr>
            </w:pPr>
          </w:p>
        </w:tc>
        <w:tc>
          <w:tcPr>
            <w:tcW w:w="1176" w:type="pct"/>
            <w:tcBorders>
              <w:top w:val="nil"/>
              <w:left w:val="single" w:sz="8" w:space="0" w:color="auto"/>
              <w:bottom w:val="single" w:sz="8" w:space="0" w:color="auto"/>
              <w:right w:val="single" w:sz="4" w:space="0" w:color="auto"/>
            </w:tcBorders>
            <w:shd w:val="clear" w:color="auto" w:fill="auto"/>
            <w:vAlign w:val="bottom"/>
          </w:tcPr>
          <w:p w14:paraId="178AE5CD" w14:textId="2D71EF1D" w:rsidR="00A26E62" w:rsidRPr="00F21907" w:rsidRDefault="002709C4" w:rsidP="00A26E6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103</w:t>
            </w:r>
          </w:p>
        </w:tc>
        <w:tc>
          <w:tcPr>
            <w:tcW w:w="455" w:type="pct"/>
            <w:tcBorders>
              <w:top w:val="nil"/>
              <w:left w:val="nil"/>
              <w:bottom w:val="single" w:sz="8" w:space="0" w:color="auto"/>
              <w:right w:val="single" w:sz="4" w:space="0" w:color="auto"/>
            </w:tcBorders>
            <w:shd w:val="clear" w:color="auto" w:fill="auto"/>
            <w:noWrap/>
            <w:vAlign w:val="bottom"/>
            <w:hideMark/>
          </w:tcPr>
          <w:p w14:paraId="469E9827" w14:textId="1EC9CF1F" w:rsidR="00A26E62" w:rsidRPr="00F21907" w:rsidRDefault="002709C4" w:rsidP="00A26E6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w:t>
            </w:r>
            <w:r w:rsidR="00A26E62">
              <w:rPr>
                <w:rFonts w:ascii="Times New Roman" w:eastAsia="Times New Roman" w:hAnsi="Times New Roman" w:cs="Times New Roman"/>
                <w:color w:val="000000"/>
                <w:sz w:val="18"/>
                <w:szCs w:val="18"/>
              </w:rPr>
              <w:t>%</w:t>
            </w:r>
          </w:p>
        </w:tc>
        <w:tc>
          <w:tcPr>
            <w:tcW w:w="380" w:type="pct"/>
            <w:tcBorders>
              <w:top w:val="nil"/>
              <w:left w:val="nil"/>
              <w:bottom w:val="single" w:sz="8" w:space="0" w:color="auto"/>
              <w:right w:val="single" w:sz="4" w:space="0" w:color="auto"/>
            </w:tcBorders>
            <w:shd w:val="clear" w:color="auto" w:fill="auto"/>
            <w:noWrap/>
            <w:vAlign w:val="bottom"/>
            <w:hideMark/>
          </w:tcPr>
          <w:p w14:paraId="4D3FF03A" w14:textId="55040FA5" w:rsidR="00A26E62" w:rsidRPr="00F21907" w:rsidRDefault="00A26E62" w:rsidP="00A26E6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r w:rsidR="00FE2787">
              <w:rPr>
                <w:rFonts w:ascii="Times New Roman" w:eastAsia="Times New Roman" w:hAnsi="Times New Roman" w:cs="Times New Roman"/>
                <w:color w:val="000000"/>
                <w:sz w:val="18"/>
                <w:szCs w:val="18"/>
              </w:rPr>
              <w:t>5</w:t>
            </w:r>
            <w:r>
              <w:rPr>
                <w:rFonts w:ascii="Times New Roman" w:eastAsia="Times New Roman" w:hAnsi="Times New Roman" w:cs="Times New Roman"/>
                <w:color w:val="000000"/>
                <w:sz w:val="18"/>
                <w:szCs w:val="18"/>
              </w:rPr>
              <w:t>.</w:t>
            </w:r>
            <w:r w:rsidR="00FE2787">
              <w:rPr>
                <w:rFonts w:ascii="Times New Roman" w:eastAsia="Times New Roman" w:hAnsi="Times New Roman" w:cs="Times New Roman"/>
                <w:color w:val="000000"/>
                <w:sz w:val="18"/>
                <w:szCs w:val="18"/>
              </w:rPr>
              <w:t>32</w:t>
            </w:r>
          </w:p>
        </w:tc>
        <w:tc>
          <w:tcPr>
            <w:tcW w:w="801" w:type="pct"/>
            <w:tcBorders>
              <w:top w:val="nil"/>
              <w:left w:val="nil"/>
              <w:bottom w:val="single" w:sz="8" w:space="0" w:color="auto"/>
              <w:right w:val="single" w:sz="4" w:space="0" w:color="auto"/>
            </w:tcBorders>
            <w:shd w:val="clear" w:color="auto" w:fill="auto"/>
            <w:noWrap/>
            <w:vAlign w:val="bottom"/>
            <w:hideMark/>
          </w:tcPr>
          <w:p w14:paraId="28EFB5AB" w14:textId="3F1BA656" w:rsidR="00A26E62" w:rsidRPr="00F21907" w:rsidRDefault="001D5686">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w:t>
            </w:r>
            <w:r w:rsidR="002709C4">
              <w:rPr>
                <w:rFonts w:ascii="Times New Roman" w:eastAsia="Times New Roman" w:hAnsi="Times New Roman" w:cs="Times New Roman"/>
                <w:color w:val="000000"/>
                <w:sz w:val="18"/>
                <w:szCs w:val="18"/>
              </w:rPr>
              <w:t>3</w:t>
            </w:r>
          </w:p>
        </w:tc>
        <w:tc>
          <w:tcPr>
            <w:tcW w:w="968" w:type="pct"/>
            <w:tcBorders>
              <w:top w:val="nil"/>
              <w:left w:val="nil"/>
              <w:bottom w:val="single" w:sz="8" w:space="0" w:color="auto"/>
              <w:right w:val="single" w:sz="8" w:space="0" w:color="auto"/>
            </w:tcBorders>
            <w:shd w:val="clear" w:color="auto" w:fill="auto"/>
            <w:noWrap/>
            <w:vAlign w:val="bottom"/>
            <w:hideMark/>
          </w:tcPr>
          <w:p w14:paraId="0F19175F" w14:textId="7A3516FD" w:rsidR="00A26E62" w:rsidRPr="00F21907" w:rsidRDefault="002709C4" w:rsidP="00A26E6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71</w:t>
            </w:r>
            <w:r w:rsidR="00A26E62">
              <w:rPr>
                <w:rFonts w:ascii="Times New Roman" w:eastAsia="Times New Roman" w:hAnsi="Times New Roman" w:cs="Times New Roman"/>
                <w:color w:val="000000"/>
                <w:sz w:val="18"/>
                <w:szCs w:val="18"/>
              </w:rPr>
              <w:t>%</w:t>
            </w:r>
          </w:p>
        </w:tc>
      </w:tr>
    </w:tbl>
    <w:bookmarkEnd w:id="1010"/>
    <w:p w14:paraId="000EFBF6" w14:textId="624D182C" w:rsidR="00956774" w:rsidRPr="0093382E" w:rsidRDefault="00882B18" w:rsidP="00882B18">
      <w:pPr>
        <w:rPr>
          <w:rFonts w:ascii="Times New Roman" w:hAnsi="Times New Roman" w:cs="Times New Roman"/>
          <w:sz w:val="16"/>
          <w:szCs w:val="16"/>
        </w:rPr>
      </w:pPr>
      <w:r w:rsidRPr="0093382E">
        <w:rPr>
          <w:rFonts w:ascii="Times New Roman" w:hAnsi="Times New Roman" w:cs="Times New Roman"/>
          <w:sz w:val="16"/>
          <w:szCs w:val="16"/>
        </w:rPr>
        <w:t xml:space="preserve">Source: </w:t>
      </w:r>
      <w:r w:rsidR="00277278">
        <w:rPr>
          <w:rFonts w:ascii="Times New Roman" w:hAnsi="Times New Roman" w:cs="Times New Roman"/>
          <w:sz w:val="16"/>
          <w:szCs w:val="16"/>
        </w:rPr>
        <w:t>DC</w:t>
      </w:r>
      <w:ins w:id="1013" w:author="Falcone, Christopher (DOES)" w:date="2021-07-15T15:29:00Z">
        <w:r w:rsidR="00AD6BB4">
          <w:rPr>
            <w:rFonts w:ascii="Times New Roman" w:hAnsi="Times New Roman" w:cs="Times New Roman"/>
            <w:sz w:val="16"/>
            <w:szCs w:val="16"/>
          </w:rPr>
          <w:t xml:space="preserve"> </w:t>
        </w:r>
      </w:ins>
      <w:r w:rsidR="00277278">
        <w:rPr>
          <w:rFonts w:ascii="Times New Roman" w:hAnsi="Times New Roman" w:cs="Times New Roman"/>
          <w:sz w:val="16"/>
          <w:szCs w:val="16"/>
        </w:rPr>
        <w:t>Networks</w:t>
      </w:r>
    </w:p>
    <w:bookmarkEnd w:id="660"/>
    <w:p w14:paraId="59FF5F13" w14:textId="77777777" w:rsidR="008A5F31" w:rsidRDefault="008A5F31" w:rsidP="0031284D">
      <w:pPr>
        <w:spacing w:after="120"/>
        <w:rPr>
          <w:rFonts w:ascii="Times New Roman" w:hAnsi="Times New Roman" w:cs="Times New Roman"/>
          <w:sz w:val="24"/>
          <w:szCs w:val="24"/>
        </w:rPr>
      </w:pPr>
    </w:p>
    <w:p w14:paraId="5801AACA" w14:textId="6583AC6C" w:rsidR="008A5F31" w:rsidRDefault="008A5F31" w:rsidP="0031284D">
      <w:pPr>
        <w:spacing w:after="120"/>
        <w:rPr>
          <w:ins w:id="1014" w:author="Matthews, Katrina (DOES)" w:date="2021-07-21T14:41:00Z"/>
          <w:rFonts w:ascii="Times New Roman" w:hAnsi="Times New Roman" w:cs="Times New Roman"/>
          <w:sz w:val="24"/>
          <w:szCs w:val="24"/>
        </w:rPr>
      </w:pPr>
    </w:p>
    <w:p w14:paraId="077A97A9" w14:textId="0518DB81" w:rsidR="007E515F" w:rsidRDefault="007E515F" w:rsidP="0031284D">
      <w:pPr>
        <w:spacing w:after="120"/>
        <w:rPr>
          <w:ins w:id="1015" w:author="Matthews, Katrina (DOES)" w:date="2021-07-21T14:41:00Z"/>
          <w:rFonts w:ascii="Times New Roman" w:hAnsi="Times New Roman" w:cs="Times New Roman"/>
          <w:sz w:val="24"/>
          <w:szCs w:val="24"/>
        </w:rPr>
      </w:pPr>
    </w:p>
    <w:p w14:paraId="25A9A4AE" w14:textId="75E57D46" w:rsidR="007E515F" w:rsidRDefault="007E515F" w:rsidP="0031284D">
      <w:pPr>
        <w:spacing w:after="120"/>
        <w:rPr>
          <w:ins w:id="1016" w:author="Matthews, Katrina (DOES)" w:date="2021-07-21T14:41:00Z"/>
          <w:rFonts w:ascii="Times New Roman" w:hAnsi="Times New Roman" w:cs="Times New Roman"/>
          <w:sz w:val="24"/>
          <w:szCs w:val="24"/>
        </w:rPr>
      </w:pPr>
    </w:p>
    <w:p w14:paraId="0003E3CA" w14:textId="5E2C3B20" w:rsidR="007E515F" w:rsidRDefault="007E515F" w:rsidP="0031284D">
      <w:pPr>
        <w:spacing w:after="120"/>
        <w:rPr>
          <w:ins w:id="1017" w:author="Matthews, Katrina (DOES)" w:date="2021-07-21T15:51:00Z"/>
          <w:rFonts w:ascii="Times New Roman" w:hAnsi="Times New Roman" w:cs="Times New Roman"/>
          <w:sz w:val="24"/>
          <w:szCs w:val="24"/>
        </w:rPr>
      </w:pPr>
    </w:p>
    <w:p w14:paraId="61E517AF" w14:textId="2CCA8558" w:rsidR="000379C0" w:rsidRDefault="000379C0" w:rsidP="0031284D">
      <w:pPr>
        <w:spacing w:after="120"/>
        <w:rPr>
          <w:ins w:id="1018" w:author="Matthews, Katrina (DOES)" w:date="2021-07-21T15:51:00Z"/>
          <w:rFonts w:ascii="Times New Roman" w:hAnsi="Times New Roman" w:cs="Times New Roman"/>
          <w:sz w:val="24"/>
          <w:szCs w:val="24"/>
        </w:rPr>
      </w:pPr>
    </w:p>
    <w:p w14:paraId="706A429A" w14:textId="378A12A5" w:rsidR="000379C0" w:rsidRDefault="000379C0" w:rsidP="0031284D">
      <w:pPr>
        <w:spacing w:after="120"/>
        <w:rPr>
          <w:ins w:id="1019" w:author="Matthews, Katrina (DOES)" w:date="2021-07-21T15:51:00Z"/>
          <w:rFonts w:ascii="Times New Roman" w:hAnsi="Times New Roman" w:cs="Times New Roman"/>
          <w:sz w:val="24"/>
          <w:szCs w:val="24"/>
        </w:rPr>
      </w:pPr>
    </w:p>
    <w:p w14:paraId="46FA11CB" w14:textId="02896806" w:rsidR="000379C0" w:rsidRDefault="000379C0" w:rsidP="0031284D">
      <w:pPr>
        <w:spacing w:after="120"/>
        <w:rPr>
          <w:ins w:id="1020" w:author="Matthews, Katrina (DOES)" w:date="2021-07-21T15:51:00Z"/>
          <w:rFonts w:ascii="Times New Roman" w:hAnsi="Times New Roman" w:cs="Times New Roman"/>
          <w:sz w:val="24"/>
          <w:szCs w:val="24"/>
        </w:rPr>
      </w:pPr>
    </w:p>
    <w:p w14:paraId="6C686866" w14:textId="7C79F010" w:rsidR="000379C0" w:rsidRDefault="000379C0" w:rsidP="0031284D">
      <w:pPr>
        <w:spacing w:after="120"/>
        <w:rPr>
          <w:ins w:id="1021" w:author="Matthews, Katrina (DOES)" w:date="2021-07-21T15:51:00Z"/>
          <w:rFonts w:ascii="Times New Roman" w:hAnsi="Times New Roman" w:cs="Times New Roman"/>
          <w:sz w:val="24"/>
          <w:szCs w:val="24"/>
        </w:rPr>
      </w:pPr>
    </w:p>
    <w:p w14:paraId="6CFB9304" w14:textId="0A43EE60" w:rsidR="000379C0" w:rsidRDefault="000379C0" w:rsidP="0031284D">
      <w:pPr>
        <w:spacing w:after="120"/>
        <w:rPr>
          <w:ins w:id="1022" w:author="Matthews, Katrina (DOES)" w:date="2021-07-21T15:51:00Z"/>
          <w:rFonts w:ascii="Times New Roman" w:hAnsi="Times New Roman" w:cs="Times New Roman"/>
          <w:sz w:val="24"/>
          <w:szCs w:val="24"/>
        </w:rPr>
      </w:pPr>
    </w:p>
    <w:p w14:paraId="2CA05DE4" w14:textId="18C0E688" w:rsidR="007E515F" w:rsidRDefault="007E515F" w:rsidP="0031284D">
      <w:pPr>
        <w:spacing w:after="120"/>
        <w:rPr>
          <w:ins w:id="1023" w:author="Matthews, Katrina (DOES)" w:date="2021-07-21T16:02:00Z"/>
          <w:rFonts w:ascii="Times New Roman" w:hAnsi="Times New Roman" w:cs="Times New Roman"/>
          <w:sz w:val="24"/>
          <w:szCs w:val="24"/>
        </w:rPr>
      </w:pPr>
    </w:p>
    <w:p w14:paraId="3B58A01C" w14:textId="3690B6A5" w:rsidR="00333B83" w:rsidRDefault="00333B83" w:rsidP="0031284D">
      <w:pPr>
        <w:spacing w:after="120"/>
        <w:rPr>
          <w:ins w:id="1024" w:author="Matthews, Katrina (DOES)" w:date="2021-07-21T16:19:00Z"/>
          <w:rFonts w:ascii="Times New Roman" w:hAnsi="Times New Roman" w:cs="Times New Roman"/>
          <w:sz w:val="24"/>
          <w:szCs w:val="24"/>
        </w:rPr>
      </w:pPr>
    </w:p>
    <w:p w14:paraId="68BBA75D" w14:textId="77777777" w:rsidR="00097F8A" w:rsidRDefault="00097F8A" w:rsidP="0031284D">
      <w:pPr>
        <w:spacing w:after="120"/>
        <w:rPr>
          <w:rFonts w:ascii="Times New Roman" w:hAnsi="Times New Roman" w:cs="Times New Roman"/>
          <w:sz w:val="24"/>
          <w:szCs w:val="24"/>
        </w:rPr>
      </w:pPr>
    </w:p>
    <w:p w14:paraId="2B7267D4" w14:textId="77777777" w:rsidR="00E429B0" w:rsidRDefault="00E429B0" w:rsidP="0031284D">
      <w:pPr>
        <w:spacing w:after="120"/>
        <w:rPr>
          <w:ins w:id="1025" w:author="Matthews, Katrina (DOES)" w:date="2021-07-21T16:49:00Z"/>
          <w:rFonts w:ascii="Times New Roman" w:hAnsi="Times New Roman" w:cs="Times New Roman"/>
          <w:sz w:val="24"/>
          <w:szCs w:val="24"/>
        </w:rPr>
      </w:pPr>
      <w:bookmarkStart w:id="1026" w:name="_Hlk71191478"/>
    </w:p>
    <w:p w14:paraId="05B7C81B" w14:textId="51558E7F" w:rsidR="00E429B0" w:rsidRPr="00E429B0" w:rsidRDefault="00E429B0" w:rsidP="0031284D">
      <w:pPr>
        <w:spacing w:after="120"/>
        <w:rPr>
          <w:ins w:id="1027" w:author="Matthews, Katrina (DOES)" w:date="2021-07-21T16:49:00Z"/>
          <w:rFonts w:ascii="Times New Roman" w:hAnsi="Times New Roman" w:cs="Times New Roman"/>
          <w:b/>
          <w:bCs/>
          <w:sz w:val="28"/>
          <w:szCs w:val="28"/>
          <w:rPrChange w:id="1028" w:author="Matthews, Katrina (DOES)" w:date="2021-07-21T16:50:00Z">
            <w:rPr>
              <w:ins w:id="1029" w:author="Matthews, Katrina (DOES)" w:date="2021-07-21T16:49:00Z"/>
              <w:rFonts w:ascii="Times New Roman" w:hAnsi="Times New Roman" w:cs="Times New Roman"/>
              <w:sz w:val="24"/>
              <w:szCs w:val="24"/>
            </w:rPr>
          </w:rPrChange>
        </w:rPr>
      </w:pPr>
      <w:ins w:id="1030" w:author="Matthews, Katrina (DOES)" w:date="2021-07-21T16:49:00Z">
        <w:r w:rsidRPr="00E429B0">
          <w:rPr>
            <w:rFonts w:ascii="Times New Roman" w:hAnsi="Times New Roman" w:cs="Times New Roman"/>
            <w:b/>
            <w:bCs/>
            <w:sz w:val="28"/>
            <w:szCs w:val="28"/>
            <w:rPrChange w:id="1031" w:author="Matthews, Katrina (DOES)" w:date="2021-07-21T16:50:00Z">
              <w:rPr>
                <w:rFonts w:ascii="Times New Roman" w:hAnsi="Times New Roman" w:cs="Times New Roman"/>
                <w:sz w:val="24"/>
                <w:szCs w:val="24"/>
              </w:rPr>
            </w:rPrChange>
          </w:rPr>
          <w:t>M</w:t>
        </w:r>
        <w:r w:rsidRPr="00E429B0">
          <w:rPr>
            <w:rFonts w:ascii="Times New Roman" w:hAnsi="Times New Roman" w:cs="Times New Roman"/>
            <w:b/>
            <w:bCs/>
            <w:sz w:val="28"/>
            <w:szCs w:val="28"/>
            <w:rPrChange w:id="1032" w:author="Matthews, Katrina (DOES)" w:date="2021-07-21T16:50:00Z">
              <w:rPr>
                <w:rFonts w:ascii="Times New Roman" w:hAnsi="Times New Roman" w:cs="Times New Roman"/>
                <w:sz w:val="24"/>
                <w:szCs w:val="24"/>
              </w:rPr>
            </w:rPrChange>
          </w:rPr>
          <w:t xml:space="preserve">emorandum of </w:t>
        </w:r>
        <w:r w:rsidRPr="00E429B0">
          <w:rPr>
            <w:rFonts w:ascii="Times New Roman" w:hAnsi="Times New Roman" w:cs="Times New Roman"/>
            <w:b/>
            <w:bCs/>
            <w:sz w:val="28"/>
            <w:szCs w:val="28"/>
            <w:rPrChange w:id="1033" w:author="Matthews, Katrina (DOES)" w:date="2021-07-21T16:50:00Z">
              <w:rPr>
                <w:rFonts w:ascii="Times New Roman" w:hAnsi="Times New Roman" w:cs="Times New Roman"/>
                <w:sz w:val="24"/>
                <w:szCs w:val="24"/>
              </w:rPr>
            </w:rPrChange>
          </w:rPr>
          <w:t>U</w:t>
        </w:r>
        <w:r w:rsidRPr="00E429B0">
          <w:rPr>
            <w:rFonts w:ascii="Times New Roman" w:hAnsi="Times New Roman" w:cs="Times New Roman"/>
            <w:b/>
            <w:bCs/>
            <w:sz w:val="28"/>
            <w:szCs w:val="28"/>
            <w:rPrChange w:id="1034" w:author="Matthews, Katrina (DOES)" w:date="2021-07-21T16:50:00Z">
              <w:rPr>
                <w:rFonts w:ascii="Times New Roman" w:hAnsi="Times New Roman" w:cs="Times New Roman"/>
                <w:sz w:val="24"/>
                <w:szCs w:val="24"/>
              </w:rPr>
            </w:rPrChange>
          </w:rPr>
          <w:t>nderstanding (MOU)</w:t>
        </w:r>
      </w:ins>
    </w:p>
    <w:p w14:paraId="1082321F" w14:textId="5F0609EE" w:rsidR="00C75B38" w:rsidRDefault="00417762" w:rsidP="0031284D">
      <w:pPr>
        <w:spacing w:after="120"/>
        <w:rPr>
          <w:rFonts w:ascii="Times New Roman" w:hAnsi="Times New Roman" w:cs="Times New Roman"/>
          <w:b/>
          <w:sz w:val="24"/>
          <w:szCs w:val="24"/>
        </w:rPr>
      </w:pPr>
      <w:commentRangeStart w:id="1035"/>
      <w:r>
        <w:rPr>
          <w:rFonts w:ascii="Times New Roman" w:hAnsi="Times New Roman" w:cs="Times New Roman"/>
          <w:sz w:val="24"/>
          <w:szCs w:val="24"/>
        </w:rPr>
        <w:t xml:space="preserve">This section </w:t>
      </w:r>
      <w:commentRangeEnd w:id="1035"/>
      <w:r w:rsidR="00CA2CFB">
        <w:rPr>
          <w:rStyle w:val="CommentReference"/>
        </w:rPr>
        <w:commentReference w:id="1035"/>
      </w:r>
      <w:r>
        <w:rPr>
          <w:rFonts w:ascii="Times New Roman" w:hAnsi="Times New Roman" w:cs="Times New Roman"/>
          <w:sz w:val="24"/>
          <w:szCs w:val="24"/>
        </w:rPr>
        <w:t xml:space="preserve">of the report will highlight programs that are funded by </w:t>
      </w:r>
      <w:r w:rsidR="00C75B38" w:rsidRPr="00C75B38">
        <w:rPr>
          <w:rFonts w:ascii="Times New Roman" w:hAnsi="Times New Roman" w:cs="Times New Roman"/>
          <w:sz w:val="24"/>
          <w:szCs w:val="24"/>
        </w:rPr>
        <w:t xml:space="preserve">Local </w:t>
      </w:r>
      <w:r w:rsidR="00BD6E2E" w:rsidRPr="00C75B38">
        <w:rPr>
          <w:rFonts w:ascii="Times New Roman" w:hAnsi="Times New Roman" w:cs="Times New Roman"/>
          <w:sz w:val="24"/>
          <w:szCs w:val="24"/>
        </w:rPr>
        <w:t xml:space="preserve">Adult </w:t>
      </w:r>
      <w:r w:rsidR="00BD6E2E">
        <w:rPr>
          <w:rFonts w:ascii="Times New Roman" w:hAnsi="Times New Roman" w:cs="Times New Roman"/>
          <w:sz w:val="24"/>
          <w:szCs w:val="24"/>
        </w:rPr>
        <w:t>grants</w:t>
      </w:r>
      <w:r>
        <w:rPr>
          <w:rFonts w:ascii="Times New Roman" w:hAnsi="Times New Roman" w:cs="Times New Roman"/>
          <w:sz w:val="24"/>
          <w:szCs w:val="24"/>
        </w:rPr>
        <w:t xml:space="preserve"> and have</w:t>
      </w:r>
      <w:r w:rsidR="00C75B38" w:rsidRPr="00C75B38">
        <w:rPr>
          <w:rFonts w:ascii="Times New Roman" w:hAnsi="Times New Roman" w:cs="Times New Roman"/>
          <w:sz w:val="24"/>
          <w:szCs w:val="24"/>
        </w:rPr>
        <w:t xml:space="preserve"> established partnerships through a structured memorandum of understanding</w:t>
      </w:r>
      <w:r>
        <w:rPr>
          <w:rFonts w:ascii="Times New Roman" w:hAnsi="Times New Roman" w:cs="Times New Roman"/>
          <w:sz w:val="24"/>
          <w:szCs w:val="24"/>
        </w:rPr>
        <w:t xml:space="preserve"> (MOU)</w:t>
      </w:r>
      <w:ins w:id="1036" w:author="Falcone, Christopher (DOES)" w:date="2021-07-16T10:02:00Z">
        <w:r w:rsidR="00CA2CFB">
          <w:rPr>
            <w:rFonts w:ascii="Times New Roman" w:hAnsi="Times New Roman" w:cs="Times New Roman"/>
            <w:sz w:val="24"/>
            <w:szCs w:val="24"/>
          </w:rPr>
          <w:t>.</w:t>
        </w:r>
      </w:ins>
      <w:r>
        <w:rPr>
          <w:rFonts w:ascii="Times New Roman" w:hAnsi="Times New Roman" w:cs="Times New Roman"/>
          <w:sz w:val="24"/>
          <w:szCs w:val="24"/>
        </w:rPr>
        <w:t xml:space="preserve"> </w:t>
      </w:r>
    </w:p>
    <w:p w14:paraId="0D1E9EF9" w14:textId="5C46B91A" w:rsidR="0082242E" w:rsidRPr="00333B83" w:rsidRDefault="002E52B9" w:rsidP="0031284D">
      <w:pPr>
        <w:spacing w:after="120"/>
        <w:rPr>
          <w:rFonts w:ascii="Times New Roman" w:hAnsi="Times New Roman" w:cs="Times New Roman"/>
          <w:b/>
          <w:sz w:val="28"/>
          <w:szCs w:val="28"/>
          <w:rPrChange w:id="1037" w:author="Matthews, Katrina (DOES)" w:date="2021-07-21T16:03:00Z">
            <w:rPr>
              <w:rFonts w:ascii="Times New Roman" w:hAnsi="Times New Roman" w:cs="Times New Roman"/>
              <w:b/>
              <w:sz w:val="24"/>
              <w:szCs w:val="24"/>
            </w:rPr>
          </w:rPrChange>
        </w:rPr>
      </w:pPr>
      <w:r w:rsidRPr="00333B83">
        <w:rPr>
          <w:rFonts w:ascii="Times New Roman" w:hAnsi="Times New Roman" w:cs="Times New Roman"/>
          <w:b/>
          <w:sz w:val="28"/>
          <w:szCs w:val="28"/>
          <w:rPrChange w:id="1038" w:author="Matthews, Katrina (DOES)" w:date="2021-07-21T16:03:00Z">
            <w:rPr>
              <w:rFonts w:ascii="Times New Roman" w:hAnsi="Times New Roman" w:cs="Times New Roman"/>
              <w:b/>
              <w:sz w:val="24"/>
              <w:szCs w:val="24"/>
            </w:rPr>
          </w:rPrChange>
        </w:rPr>
        <w:t>LEAP</w:t>
      </w:r>
      <w:r w:rsidR="0068620B" w:rsidRPr="00333B83">
        <w:rPr>
          <w:rFonts w:ascii="Times New Roman" w:hAnsi="Times New Roman" w:cs="Times New Roman"/>
          <w:b/>
          <w:sz w:val="28"/>
          <w:szCs w:val="28"/>
          <w:rPrChange w:id="1039" w:author="Matthews, Katrina (DOES)" w:date="2021-07-21T16:03:00Z">
            <w:rPr>
              <w:rFonts w:ascii="Times New Roman" w:hAnsi="Times New Roman" w:cs="Times New Roman"/>
              <w:b/>
              <w:sz w:val="24"/>
              <w:szCs w:val="24"/>
            </w:rPr>
          </w:rPrChange>
        </w:rPr>
        <w:t>*</w:t>
      </w:r>
    </w:p>
    <w:p w14:paraId="102853E6" w14:textId="3E9AC5C9" w:rsidR="002E52B9" w:rsidRDefault="002E52B9" w:rsidP="0031284D">
      <w:pPr>
        <w:spacing w:after="120"/>
        <w:rPr>
          <w:rFonts w:ascii="Times New Roman" w:hAnsi="Times New Roman" w:cs="Times New Roman"/>
          <w:b/>
          <w:sz w:val="24"/>
          <w:szCs w:val="24"/>
        </w:rPr>
      </w:pPr>
      <w:r>
        <w:rPr>
          <w:rFonts w:ascii="Times New Roman" w:hAnsi="Times New Roman" w:cs="Times New Roman"/>
          <w:b/>
          <w:sz w:val="24"/>
          <w:szCs w:val="24"/>
        </w:rPr>
        <w:t>Program Service Level Detai</w:t>
      </w:r>
      <w:commentRangeStart w:id="1040"/>
      <w:commentRangeStart w:id="1041"/>
      <w:commentRangeStart w:id="1042"/>
      <w:r>
        <w:rPr>
          <w:rFonts w:ascii="Times New Roman" w:hAnsi="Times New Roman" w:cs="Times New Roman"/>
          <w:b/>
          <w:sz w:val="24"/>
          <w:szCs w:val="24"/>
        </w:rPr>
        <w:t>ls</w:t>
      </w:r>
      <w:bookmarkEnd w:id="1026"/>
      <w:commentRangeEnd w:id="1040"/>
      <w:r w:rsidR="00CA1C92">
        <w:rPr>
          <w:rStyle w:val="CommentReference"/>
        </w:rPr>
        <w:commentReference w:id="1040"/>
      </w:r>
      <w:commentRangeEnd w:id="1041"/>
      <w:r w:rsidR="00E429B0">
        <w:rPr>
          <w:rStyle w:val="CommentReference"/>
        </w:rPr>
        <w:commentReference w:id="1041"/>
      </w:r>
      <w:commentRangeEnd w:id="1042"/>
      <w:r w:rsidR="00E429B0">
        <w:rPr>
          <w:rStyle w:val="CommentReference"/>
        </w:rPr>
        <w:commentReference w:id="1042"/>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043" w:author="Matthews, Katrina (DOES)" w:date="2021-07-21T16:51:00Z">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774"/>
        <w:gridCol w:w="1270"/>
        <w:gridCol w:w="1214"/>
        <w:gridCol w:w="4092"/>
        <w:tblGridChange w:id="1044">
          <w:tblGrid>
            <w:gridCol w:w="2776"/>
            <w:gridCol w:w="1271"/>
            <w:gridCol w:w="1214"/>
            <w:gridCol w:w="2791"/>
          </w:tblGrid>
        </w:tblGridChange>
      </w:tblGrid>
      <w:tr w:rsidR="00E429B0" w:rsidRPr="00DE7ACF" w14:paraId="07EC4FAB" w14:textId="77777777" w:rsidTr="00E429B0">
        <w:trPr>
          <w:trHeight w:val="720"/>
          <w:trPrChange w:id="1045" w:author="Matthews, Katrina (DOES)" w:date="2021-07-21T16:51:00Z">
            <w:trPr>
              <w:trHeight w:val="720"/>
            </w:trPr>
          </w:trPrChange>
        </w:trPr>
        <w:tc>
          <w:tcPr>
            <w:tcW w:w="1484" w:type="pct"/>
            <w:vMerge w:val="restart"/>
            <w:shd w:val="clear" w:color="000000" w:fill="D9E1F2"/>
            <w:vAlign w:val="center"/>
            <w:hideMark/>
            <w:tcPrChange w:id="1046" w:author="Matthews, Katrina (DOES)" w:date="2021-07-21T16:51:00Z">
              <w:tcPr>
                <w:tcW w:w="1498" w:type="pct"/>
                <w:vMerge w:val="restart"/>
                <w:shd w:val="clear" w:color="000000" w:fill="D9E1F2"/>
                <w:vAlign w:val="center"/>
                <w:hideMark/>
              </w:tcPr>
            </w:tcPrChange>
          </w:tcPr>
          <w:p w14:paraId="569A807C" w14:textId="0195A494" w:rsidR="00E429B0" w:rsidRPr="00DE7ACF" w:rsidRDefault="00E429B0" w:rsidP="00D345F2">
            <w:pPr>
              <w:spacing w:after="0" w:line="240" w:lineRule="auto"/>
              <w:jc w:val="center"/>
              <w:rPr>
                <w:rFonts w:ascii="Times New Roman" w:eastAsia="Times New Roman" w:hAnsi="Times New Roman" w:cs="Times New Roman"/>
                <w:b/>
                <w:bCs/>
                <w:i/>
                <w:iCs/>
                <w:color w:val="000000"/>
                <w:sz w:val="18"/>
                <w:szCs w:val="18"/>
              </w:rPr>
            </w:pPr>
            <w:r w:rsidRPr="00DE7ACF">
              <w:rPr>
                <w:rFonts w:ascii="Times New Roman" w:eastAsia="Times New Roman" w:hAnsi="Times New Roman" w:cs="Times New Roman"/>
                <w:b/>
                <w:bCs/>
                <w:i/>
                <w:iCs/>
                <w:color w:val="000000"/>
                <w:sz w:val="18"/>
                <w:szCs w:val="18"/>
              </w:rPr>
              <w:t xml:space="preserve">New Program Enrollments </w:t>
            </w:r>
          </w:p>
        </w:tc>
        <w:tc>
          <w:tcPr>
            <w:tcW w:w="679" w:type="pct"/>
            <w:vMerge w:val="restart"/>
            <w:shd w:val="clear" w:color="000000" w:fill="D9E1F2"/>
            <w:vAlign w:val="center"/>
            <w:hideMark/>
            <w:tcPrChange w:id="1047" w:author="Matthews, Katrina (DOES)" w:date="2021-07-21T16:51:00Z">
              <w:tcPr>
                <w:tcW w:w="686" w:type="pct"/>
                <w:vMerge w:val="restart"/>
                <w:shd w:val="clear" w:color="000000" w:fill="D9E1F2"/>
                <w:vAlign w:val="center"/>
                <w:hideMark/>
              </w:tcPr>
            </w:tcPrChange>
          </w:tcPr>
          <w:p w14:paraId="003FF017" w14:textId="141F36F0" w:rsidR="00E429B0" w:rsidRPr="00DE7ACF" w:rsidRDefault="00E429B0" w:rsidP="00D345F2">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i/>
                <w:iCs/>
                <w:color w:val="000000"/>
                <w:sz w:val="18"/>
                <w:szCs w:val="18"/>
              </w:rPr>
              <w:t>Completions</w:t>
            </w:r>
            <w:r w:rsidRPr="00DE7ACF">
              <w:rPr>
                <w:rFonts w:ascii="Times New Roman" w:eastAsia="Times New Roman" w:hAnsi="Times New Roman" w:cs="Times New Roman"/>
                <w:b/>
                <w:bCs/>
                <w:i/>
                <w:iCs/>
                <w:color w:val="000000"/>
                <w:sz w:val="18"/>
                <w:szCs w:val="18"/>
              </w:rPr>
              <w:t xml:space="preserve"> </w:t>
            </w:r>
          </w:p>
        </w:tc>
        <w:tc>
          <w:tcPr>
            <w:tcW w:w="649" w:type="pct"/>
            <w:vMerge w:val="restart"/>
            <w:shd w:val="clear" w:color="000000" w:fill="D9E1F2"/>
            <w:vAlign w:val="center"/>
            <w:hideMark/>
            <w:tcPrChange w:id="1048" w:author="Matthews, Katrina (DOES)" w:date="2021-07-21T16:51:00Z">
              <w:tcPr>
                <w:tcW w:w="655" w:type="pct"/>
                <w:vMerge w:val="restart"/>
                <w:shd w:val="clear" w:color="000000" w:fill="D9E1F2"/>
                <w:vAlign w:val="center"/>
                <w:hideMark/>
              </w:tcPr>
            </w:tcPrChange>
          </w:tcPr>
          <w:p w14:paraId="62F1C0FD" w14:textId="0139FA1A" w:rsidR="00E429B0" w:rsidRPr="00DE7ACF" w:rsidRDefault="00E429B0" w:rsidP="00D345F2">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i/>
                <w:iCs/>
                <w:color w:val="000000"/>
                <w:sz w:val="18"/>
                <w:szCs w:val="18"/>
              </w:rPr>
              <w:t>Percentage</w:t>
            </w:r>
            <w:r w:rsidRPr="00DE7ACF">
              <w:rPr>
                <w:rFonts w:ascii="Times New Roman" w:eastAsia="Times New Roman" w:hAnsi="Times New Roman" w:cs="Times New Roman"/>
                <w:b/>
                <w:bCs/>
                <w:i/>
                <w:iCs/>
                <w:color w:val="000000"/>
                <w:sz w:val="18"/>
                <w:szCs w:val="18"/>
              </w:rPr>
              <w:t xml:space="preserve"> </w:t>
            </w:r>
          </w:p>
        </w:tc>
        <w:tc>
          <w:tcPr>
            <w:tcW w:w="2188" w:type="pct"/>
            <w:vMerge w:val="restart"/>
            <w:shd w:val="clear" w:color="000000" w:fill="D9E1F2"/>
            <w:vAlign w:val="center"/>
            <w:hideMark/>
            <w:tcPrChange w:id="1049" w:author="Matthews, Katrina (DOES)" w:date="2021-07-21T16:51:00Z">
              <w:tcPr>
                <w:tcW w:w="1506" w:type="pct"/>
                <w:vMerge w:val="restart"/>
                <w:shd w:val="clear" w:color="000000" w:fill="D9E1F2"/>
                <w:vAlign w:val="center"/>
                <w:hideMark/>
              </w:tcPr>
            </w:tcPrChange>
          </w:tcPr>
          <w:p w14:paraId="4A28525B" w14:textId="514A3294" w:rsidR="00E429B0" w:rsidRPr="00DE7ACF" w:rsidRDefault="00E429B0" w:rsidP="006460C5">
            <w:pPr>
              <w:spacing w:after="0" w:line="240" w:lineRule="auto"/>
              <w:jc w:val="center"/>
              <w:rPr>
                <w:rFonts w:ascii="Times New Roman" w:eastAsia="Times New Roman" w:hAnsi="Times New Roman" w:cs="Times New Roman"/>
                <w:b/>
                <w:bCs/>
                <w:i/>
                <w:iCs/>
                <w:color w:val="000000"/>
                <w:sz w:val="18"/>
                <w:szCs w:val="18"/>
              </w:rPr>
            </w:pPr>
            <w:r w:rsidRPr="00DE7ACF">
              <w:rPr>
                <w:rFonts w:ascii="Times New Roman" w:eastAsia="Times New Roman" w:hAnsi="Times New Roman" w:cs="Times New Roman"/>
                <w:b/>
                <w:bCs/>
                <w:i/>
                <w:iCs/>
                <w:color w:val="000000"/>
                <w:sz w:val="18"/>
                <w:szCs w:val="18"/>
              </w:rPr>
              <w:t xml:space="preserve">Average Length of Subsidized Employment </w:t>
            </w:r>
          </w:p>
        </w:tc>
      </w:tr>
      <w:tr w:rsidR="00E429B0" w:rsidRPr="00DE7ACF" w14:paraId="497AA6C7" w14:textId="77777777" w:rsidTr="00E429B0">
        <w:trPr>
          <w:trHeight w:val="509"/>
          <w:trPrChange w:id="1050" w:author="Matthews, Katrina (DOES)" w:date="2021-07-21T16:51:00Z">
            <w:trPr>
              <w:trHeight w:val="509"/>
            </w:trPr>
          </w:trPrChange>
        </w:trPr>
        <w:tc>
          <w:tcPr>
            <w:tcW w:w="1484" w:type="pct"/>
            <w:vMerge/>
            <w:vAlign w:val="center"/>
            <w:hideMark/>
            <w:tcPrChange w:id="1051" w:author="Matthews, Katrina (DOES)" w:date="2021-07-21T16:51:00Z">
              <w:tcPr>
                <w:tcW w:w="1498" w:type="pct"/>
                <w:vMerge/>
                <w:vAlign w:val="center"/>
                <w:hideMark/>
              </w:tcPr>
            </w:tcPrChange>
          </w:tcPr>
          <w:p w14:paraId="48786AAB" w14:textId="77777777" w:rsidR="00E429B0" w:rsidRPr="00DE7ACF" w:rsidRDefault="00E429B0" w:rsidP="00D345F2">
            <w:pPr>
              <w:spacing w:after="0" w:line="240" w:lineRule="auto"/>
              <w:rPr>
                <w:rFonts w:ascii="Times New Roman" w:eastAsia="Times New Roman" w:hAnsi="Times New Roman" w:cs="Times New Roman"/>
                <w:b/>
                <w:bCs/>
                <w:i/>
                <w:iCs/>
                <w:color w:val="000000"/>
                <w:sz w:val="18"/>
                <w:szCs w:val="18"/>
              </w:rPr>
            </w:pPr>
          </w:p>
        </w:tc>
        <w:tc>
          <w:tcPr>
            <w:tcW w:w="679" w:type="pct"/>
            <w:vMerge/>
            <w:vAlign w:val="center"/>
            <w:hideMark/>
            <w:tcPrChange w:id="1052" w:author="Matthews, Katrina (DOES)" w:date="2021-07-21T16:51:00Z">
              <w:tcPr>
                <w:tcW w:w="686" w:type="pct"/>
                <w:vMerge/>
                <w:vAlign w:val="center"/>
                <w:hideMark/>
              </w:tcPr>
            </w:tcPrChange>
          </w:tcPr>
          <w:p w14:paraId="4EA0F5D1" w14:textId="77777777" w:rsidR="00E429B0" w:rsidRPr="00DE7ACF" w:rsidRDefault="00E429B0" w:rsidP="00D345F2">
            <w:pPr>
              <w:spacing w:after="0" w:line="240" w:lineRule="auto"/>
              <w:rPr>
                <w:rFonts w:ascii="Times New Roman" w:eastAsia="Times New Roman" w:hAnsi="Times New Roman" w:cs="Times New Roman"/>
                <w:b/>
                <w:bCs/>
                <w:i/>
                <w:iCs/>
                <w:color w:val="000000"/>
                <w:sz w:val="18"/>
                <w:szCs w:val="18"/>
              </w:rPr>
            </w:pPr>
          </w:p>
        </w:tc>
        <w:tc>
          <w:tcPr>
            <w:tcW w:w="649" w:type="pct"/>
            <w:vMerge/>
            <w:vAlign w:val="center"/>
            <w:hideMark/>
            <w:tcPrChange w:id="1053" w:author="Matthews, Katrina (DOES)" w:date="2021-07-21T16:51:00Z">
              <w:tcPr>
                <w:tcW w:w="655" w:type="pct"/>
                <w:vMerge/>
                <w:vAlign w:val="center"/>
                <w:hideMark/>
              </w:tcPr>
            </w:tcPrChange>
          </w:tcPr>
          <w:p w14:paraId="73BB824D" w14:textId="77777777" w:rsidR="00E429B0" w:rsidRPr="00DE7ACF" w:rsidRDefault="00E429B0" w:rsidP="00D345F2">
            <w:pPr>
              <w:spacing w:after="0" w:line="240" w:lineRule="auto"/>
              <w:rPr>
                <w:rFonts w:ascii="Times New Roman" w:eastAsia="Times New Roman" w:hAnsi="Times New Roman" w:cs="Times New Roman"/>
                <w:b/>
                <w:bCs/>
                <w:i/>
                <w:iCs/>
                <w:color w:val="000000"/>
                <w:sz w:val="18"/>
                <w:szCs w:val="18"/>
              </w:rPr>
            </w:pPr>
          </w:p>
        </w:tc>
        <w:tc>
          <w:tcPr>
            <w:tcW w:w="2188" w:type="pct"/>
            <w:vMerge/>
            <w:vAlign w:val="center"/>
            <w:hideMark/>
            <w:tcPrChange w:id="1054" w:author="Matthews, Katrina (DOES)" w:date="2021-07-21T16:51:00Z">
              <w:tcPr>
                <w:tcW w:w="1506" w:type="pct"/>
                <w:vMerge/>
                <w:vAlign w:val="center"/>
                <w:hideMark/>
              </w:tcPr>
            </w:tcPrChange>
          </w:tcPr>
          <w:p w14:paraId="643B13FC" w14:textId="77777777" w:rsidR="00E429B0" w:rsidRPr="00DE7ACF" w:rsidRDefault="00E429B0" w:rsidP="00D345F2">
            <w:pPr>
              <w:spacing w:after="0" w:line="240" w:lineRule="auto"/>
              <w:rPr>
                <w:rFonts w:ascii="Times New Roman" w:eastAsia="Times New Roman" w:hAnsi="Times New Roman" w:cs="Times New Roman"/>
                <w:b/>
                <w:bCs/>
                <w:i/>
                <w:iCs/>
                <w:color w:val="000000"/>
                <w:sz w:val="18"/>
                <w:szCs w:val="18"/>
              </w:rPr>
            </w:pPr>
          </w:p>
        </w:tc>
      </w:tr>
      <w:tr w:rsidR="00E429B0" w:rsidRPr="00DE7ACF" w14:paraId="26133615" w14:textId="77777777" w:rsidTr="00E429B0">
        <w:trPr>
          <w:trHeight w:val="423"/>
          <w:trPrChange w:id="1055" w:author="Matthews, Katrina (DOES)" w:date="2021-07-21T16:51:00Z">
            <w:trPr>
              <w:trHeight w:val="423"/>
            </w:trPr>
          </w:trPrChange>
        </w:trPr>
        <w:tc>
          <w:tcPr>
            <w:tcW w:w="1484" w:type="pct"/>
            <w:shd w:val="clear" w:color="auto" w:fill="auto"/>
            <w:noWrap/>
            <w:vAlign w:val="bottom"/>
            <w:hideMark/>
            <w:tcPrChange w:id="1056" w:author="Matthews, Katrina (DOES)" w:date="2021-07-21T16:51:00Z">
              <w:tcPr>
                <w:tcW w:w="1498" w:type="pct"/>
                <w:shd w:val="clear" w:color="auto" w:fill="auto"/>
                <w:noWrap/>
                <w:vAlign w:val="bottom"/>
                <w:hideMark/>
              </w:tcPr>
            </w:tcPrChange>
          </w:tcPr>
          <w:p w14:paraId="015D0048" w14:textId="4F1E51E4" w:rsidR="00E429B0" w:rsidRPr="00DE7ACF" w:rsidRDefault="00E429B0" w:rsidP="00D345F2">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13</w:t>
            </w:r>
          </w:p>
        </w:tc>
        <w:tc>
          <w:tcPr>
            <w:tcW w:w="679" w:type="pct"/>
            <w:shd w:val="clear" w:color="auto" w:fill="auto"/>
            <w:noWrap/>
            <w:vAlign w:val="bottom"/>
            <w:hideMark/>
            <w:tcPrChange w:id="1057" w:author="Matthews, Katrina (DOES)" w:date="2021-07-21T16:51:00Z">
              <w:tcPr>
                <w:tcW w:w="686" w:type="pct"/>
                <w:shd w:val="clear" w:color="auto" w:fill="auto"/>
                <w:noWrap/>
                <w:vAlign w:val="bottom"/>
                <w:hideMark/>
              </w:tcPr>
            </w:tcPrChange>
          </w:tcPr>
          <w:p w14:paraId="54A7E975" w14:textId="7E43D9F0" w:rsidR="00E429B0" w:rsidRPr="00DE7ACF" w:rsidRDefault="00E429B0" w:rsidP="00D345F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c>
          <w:tcPr>
            <w:tcW w:w="649" w:type="pct"/>
            <w:shd w:val="clear" w:color="auto" w:fill="auto"/>
            <w:vAlign w:val="bottom"/>
            <w:tcPrChange w:id="1058" w:author="Matthews, Katrina (DOES)" w:date="2021-07-21T16:51:00Z">
              <w:tcPr>
                <w:tcW w:w="655" w:type="pct"/>
                <w:shd w:val="clear" w:color="auto" w:fill="auto"/>
                <w:vAlign w:val="bottom"/>
              </w:tcPr>
            </w:tcPrChange>
          </w:tcPr>
          <w:p w14:paraId="63894B7A" w14:textId="1D96E51F" w:rsidR="00E429B0" w:rsidRPr="00DE7ACF" w:rsidRDefault="00E429B0" w:rsidP="00D345F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92%</w:t>
            </w:r>
          </w:p>
        </w:tc>
        <w:tc>
          <w:tcPr>
            <w:tcW w:w="2188" w:type="pct"/>
            <w:shd w:val="clear" w:color="auto" w:fill="auto"/>
            <w:noWrap/>
            <w:vAlign w:val="bottom"/>
            <w:hideMark/>
            <w:tcPrChange w:id="1059" w:author="Matthews, Katrina (DOES)" w:date="2021-07-21T16:51:00Z">
              <w:tcPr>
                <w:tcW w:w="1506" w:type="pct"/>
                <w:shd w:val="clear" w:color="auto" w:fill="auto"/>
                <w:noWrap/>
                <w:vAlign w:val="bottom"/>
                <w:hideMark/>
              </w:tcPr>
            </w:tcPrChange>
          </w:tcPr>
          <w:p w14:paraId="286BF69B" w14:textId="5D03CD7C" w:rsidR="00E429B0" w:rsidRPr="00DE7ACF" w:rsidRDefault="00E429B0" w:rsidP="00D345F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 Months</w:t>
            </w:r>
          </w:p>
        </w:tc>
      </w:tr>
    </w:tbl>
    <w:p w14:paraId="03E939EC" w14:textId="1864F57F" w:rsidR="00A33FDF" w:rsidDel="00E429B0" w:rsidRDefault="000A24BB" w:rsidP="0033532D">
      <w:pPr>
        <w:rPr>
          <w:del w:id="1060" w:author="Matthews, Katrina (DOES)" w:date="2021-07-21T16:54:00Z"/>
          <w:rFonts w:ascii="Times New Roman" w:hAnsi="Times New Roman" w:cs="Times New Roman"/>
          <w:sz w:val="16"/>
          <w:szCs w:val="16"/>
        </w:rPr>
      </w:pPr>
      <w:r w:rsidRPr="00C178CF">
        <w:rPr>
          <w:rFonts w:ascii="Times New Roman" w:hAnsi="Times New Roman" w:cs="Times New Roman"/>
          <w:sz w:val="16"/>
          <w:szCs w:val="16"/>
        </w:rPr>
        <w:t>Source</w:t>
      </w:r>
      <w:r>
        <w:rPr>
          <w:rFonts w:ascii="Times New Roman" w:hAnsi="Times New Roman" w:cs="Times New Roman"/>
          <w:sz w:val="16"/>
          <w:szCs w:val="16"/>
        </w:rPr>
        <w:t xml:space="preserve">: </w:t>
      </w:r>
      <w:r w:rsidR="00277278">
        <w:rPr>
          <w:rFonts w:ascii="Times New Roman" w:hAnsi="Times New Roman" w:cs="Times New Roman"/>
          <w:sz w:val="16"/>
          <w:szCs w:val="16"/>
        </w:rPr>
        <w:t>DC</w:t>
      </w:r>
      <w:ins w:id="1061" w:author="Falcone, Christopher (DOES)" w:date="2021-07-15T15:31:00Z">
        <w:r w:rsidR="00AD6BB4">
          <w:rPr>
            <w:rFonts w:ascii="Times New Roman" w:hAnsi="Times New Roman" w:cs="Times New Roman"/>
            <w:sz w:val="16"/>
            <w:szCs w:val="16"/>
          </w:rPr>
          <w:t xml:space="preserve"> </w:t>
        </w:r>
      </w:ins>
      <w:r w:rsidR="00277278">
        <w:rPr>
          <w:rFonts w:ascii="Times New Roman" w:hAnsi="Times New Roman" w:cs="Times New Roman"/>
          <w:sz w:val="16"/>
          <w:szCs w:val="16"/>
        </w:rPr>
        <w:t>Networks</w:t>
      </w:r>
    </w:p>
    <w:p w14:paraId="17BDCB53" w14:textId="33466D13" w:rsidR="00A846EF" w:rsidRPr="00A846EF" w:rsidDel="00E429B0" w:rsidRDefault="00C01672" w:rsidP="0033532D">
      <w:pPr>
        <w:rPr>
          <w:del w:id="1062" w:author="Matthews, Katrina (DOES)" w:date="2021-07-21T16:54:00Z"/>
          <w:rFonts w:ascii="Times New Roman" w:hAnsi="Times New Roman" w:cs="Times New Roman"/>
          <w:b/>
          <w:bCs/>
          <w:sz w:val="24"/>
          <w:szCs w:val="24"/>
        </w:rPr>
      </w:pPr>
      <w:bookmarkStart w:id="1063" w:name="_Hlk71191500"/>
      <w:del w:id="1064" w:author="Matthews, Katrina (DOES)" w:date="2021-07-21T16:54:00Z">
        <w:r w:rsidDel="00E429B0">
          <w:rPr>
            <w:rFonts w:ascii="Times New Roman" w:hAnsi="Times New Roman" w:cs="Times New Roman"/>
            <w:b/>
            <w:bCs/>
            <w:sz w:val="24"/>
            <w:szCs w:val="24"/>
          </w:rPr>
          <w:delText>Highlights and Accomplishments</w:delText>
        </w:r>
      </w:del>
    </w:p>
    <w:p w14:paraId="1AE3FC7E" w14:textId="63A0D369" w:rsidR="00527C68" w:rsidRDefault="00A846EF" w:rsidP="0033532D">
      <w:pPr>
        <w:rPr>
          <w:rFonts w:ascii="Times New Roman" w:hAnsi="Times New Roman" w:cs="Times New Roman"/>
          <w:sz w:val="24"/>
          <w:szCs w:val="24"/>
        </w:rPr>
      </w:pPr>
      <w:commentRangeStart w:id="1065"/>
      <w:commentRangeStart w:id="1066"/>
      <w:del w:id="1067" w:author="Matthews, Katrina (DOES)" w:date="2021-07-21T16:54:00Z">
        <w:r w:rsidRPr="00A846EF" w:rsidDel="00E429B0">
          <w:rPr>
            <w:rFonts w:ascii="Times New Roman" w:hAnsi="Times New Roman" w:cs="Times New Roman"/>
            <w:sz w:val="24"/>
            <w:szCs w:val="24"/>
          </w:rPr>
          <w:delText xml:space="preserve">In the final year of the LEAP program, the program served a total of 37 participants in collaboration with the </w:delText>
        </w:r>
      </w:del>
      <w:ins w:id="1068" w:author="Falcone, Christopher (DOES)" w:date="2021-07-16T10:03:00Z">
        <w:del w:id="1069" w:author="Matthews, Katrina (DOES)" w:date="2021-07-21T16:54:00Z">
          <w:r w:rsidR="002D5D66" w:rsidDel="00E429B0">
            <w:rPr>
              <w:rFonts w:ascii="Times New Roman" w:hAnsi="Times New Roman" w:cs="Times New Roman"/>
              <w:sz w:val="24"/>
              <w:szCs w:val="24"/>
            </w:rPr>
            <w:delText xml:space="preserve">DC </w:delText>
          </w:r>
        </w:del>
      </w:ins>
      <w:del w:id="1070" w:author="Matthews, Katrina (DOES)" w:date="2021-07-21T16:54:00Z">
        <w:r w:rsidRPr="00A846EF" w:rsidDel="00E429B0">
          <w:rPr>
            <w:rFonts w:ascii="Times New Roman" w:hAnsi="Times New Roman" w:cs="Times New Roman"/>
            <w:sz w:val="24"/>
            <w:szCs w:val="24"/>
          </w:rPr>
          <w:delText xml:space="preserve">Department of Human Services.  </w:delText>
        </w:r>
        <w:commentRangeEnd w:id="1065"/>
        <w:r w:rsidR="00CA1C92" w:rsidDel="00E429B0">
          <w:rPr>
            <w:rStyle w:val="CommentReference"/>
          </w:rPr>
          <w:commentReference w:id="1065"/>
        </w:r>
        <w:commentRangeEnd w:id="1066"/>
        <w:r w:rsidR="00E429B0" w:rsidDel="00E429B0">
          <w:rPr>
            <w:rStyle w:val="CommentReference"/>
          </w:rPr>
          <w:commentReference w:id="1066"/>
        </w:r>
        <w:r w:rsidRPr="00A846EF" w:rsidDel="00E429B0">
          <w:rPr>
            <w:rFonts w:ascii="Times New Roman" w:hAnsi="Times New Roman" w:cs="Times New Roman"/>
            <w:sz w:val="24"/>
            <w:szCs w:val="24"/>
          </w:rPr>
          <w:delText xml:space="preserve">To date, </w:delText>
        </w:r>
        <w:commentRangeStart w:id="1071"/>
        <w:r w:rsidRPr="00A846EF" w:rsidDel="00E429B0">
          <w:rPr>
            <w:rFonts w:ascii="Times New Roman" w:hAnsi="Times New Roman" w:cs="Times New Roman"/>
            <w:sz w:val="24"/>
            <w:szCs w:val="24"/>
          </w:rPr>
          <w:delText xml:space="preserve">27 of the 37 participants </w:delText>
        </w:r>
        <w:commentRangeEnd w:id="1071"/>
        <w:r w:rsidR="00CA1C92" w:rsidDel="00E429B0">
          <w:rPr>
            <w:rStyle w:val="CommentReference"/>
          </w:rPr>
          <w:commentReference w:id="1071"/>
        </w:r>
        <w:r w:rsidRPr="00A846EF" w:rsidDel="00E429B0">
          <w:rPr>
            <w:rFonts w:ascii="Times New Roman" w:hAnsi="Times New Roman" w:cs="Times New Roman"/>
            <w:sz w:val="24"/>
            <w:szCs w:val="24"/>
          </w:rPr>
          <w:delText xml:space="preserve">served have obtained employment despite the fiscal impacts of the pandemic. </w:delText>
        </w:r>
        <w:commentRangeStart w:id="1072"/>
        <w:r w:rsidRPr="00A846EF" w:rsidDel="00E429B0">
          <w:rPr>
            <w:rFonts w:ascii="Times New Roman" w:hAnsi="Times New Roman" w:cs="Times New Roman"/>
            <w:sz w:val="24"/>
            <w:szCs w:val="24"/>
          </w:rPr>
          <w:delText>In response to a sudden shift in the job market, the LEAP program and its participants were required to pursue DC G</w:delText>
        </w:r>
      </w:del>
      <w:ins w:id="1073" w:author="Falcone, Christopher (DOES)" w:date="2021-07-15T15:36:00Z">
        <w:del w:id="1074" w:author="Matthews, Katrina (DOES)" w:date="2021-07-21T16:54:00Z">
          <w:r w:rsidR="00CA1C92" w:rsidDel="00E429B0">
            <w:rPr>
              <w:rFonts w:ascii="Times New Roman" w:hAnsi="Times New Roman" w:cs="Times New Roman"/>
              <w:sz w:val="24"/>
              <w:szCs w:val="24"/>
            </w:rPr>
            <w:delText>g</w:delText>
          </w:r>
        </w:del>
      </w:ins>
      <w:del w:id="1075" w:author="Matthews, Katrina (DOES)" w:date="2021-07-21T16:54:00Z">
        <w:r w:rsidRPr="00A846EF" w:rsidDel="00E429B0">
          <w:rPr>
            <w:rFonts w:ascii="Times New Roman" w:hAnsi="Times New Roman" w:cs="Times New Roman"/>
            <w:sz w:val="24"/>
            <w:szCs w:val="24"/>
          </w:rPr>
          <w:delText>overnment opportunities outside of the LEAP host agency and with</w:delText>
        </w:r>
      </w:del>
      <w:ins w:id="1076" w:author="Garrett, Tynekia (DOES)" w:date="2021-07-13T12:13:00Z">
        <w:del w:id="1077" w:author="Matthews, Katrina (DOES)" w:date="2021-07-21T16:54:00Z">
          <w:r w:rsidR="00E7662F" w:rsidDel="00E429B0">
            <w:rPr>
              <w:rFonts w:ascii="Times New Roman" w:hAnsi="Times New Roman" w:cs="Times New Roman"/>
              <w:sz w:val="24"/>
              <w:szCs w:val="24"/>
            </w:rPr>
            <w:delText xml:space="preserve"> </w:delText>
          </w:r>
        </w:del>
      </w:ins>
      <w:ins w:id="1078" w:author="Garrett, Tynekia (DOES)" w:date="2021-07-13T12:06:00Z">
        <w:del w:id="1079" w:author="Matthews, Katrina (DOES)" w:date="2021-07-21T16:54:00Z">
          <w:r w:rsidR="00FE437D" w:rsidDel="00E429B0">
            <w:rPr>
              <w:rFonts w:ascii="Times New Roman" w:hAnsi="Times New Roman" w:cs="Times New Roman"/>
              <w:sz w:val="24"/>
              <w:szCs w:val="24"/>
            </w:rPr>
            <w:delText>the LEAP host agency and</w:delText>
          </w:r>
        </w:del>
      </w:ins>
      <w:del w:id="1080" w:author="Matthews, Katrina (DOES)" w:date="2021-07-21T16:54:00Z">
        <w:r w:rsidRPr="00A846EF" w:rsidDel="00E429B0">
          <w:rPr>
            <w:rFonts w:ascii="Times New Roman" w:hAnsi="Times New Roman" w:cs="Times New Roman"/>
            <w:sz w:val="24"/>
            <w:szCs w:val="24"/>
          </w:rPr>
          <w:delText xml:space="preserve"> private employers. </w:delText>
        </w:r>
        <w:commentRangeEnd w:id="1072"/>
        <w:r w:rsidR="00CA1C92" w:rsidDel="00E429B0">
          <w:rPr>
            <w:rStyle w:val="CommentReference"/>
          </w:rPr>
          <w:commentReference w:id="1072"/>
        </w:r>
        <w:r w:rsidRPr="00A846EF" w:rsidDel="00E429B0">
          <w:rPr>
            <w:rFonts w:ascii="Times New Roman" w:hAnsi="Times New Roman" w:cs="Times New Roman"/>
            <w:sz w:val="24"/>
            <w:szCs w:val="24"/>
          </w:rPr>
          <w:delText xml:space="preserve">With an intentional focus on obtaining employment prior to the program’s end date of September 30, 2020, </w:delText>
        </w:r>
      </w:del>
      <w:ins w:id="1081" w:author="Falcone, Christopher (DOES)" w:date="2021-07-15T15:37:00Z">
        <w:del w:id="1082" w:author="Matthews, Katrina (DOES)" w:date="2021-07-21T16:54:00Z">
          <w:r w:rsidR="00CA1C92" w:rsidDel="00E429B0">
            <w:rPr>
              <w:rFonts w:ascii="Times New Roman" w:hAnsi="Times New Roman" w:cs="Times New Roman"/>
              <w:sz w:val="24"/>
              <w:szCs w:val="24"/>
            </w:rPr>
            <w:delText xml:space="preserve">the </w:delText>
          </w:r>
        </w:del>
      </w:ins>
      <w:del w:id="1083" w:author="Matthews, Katrina (DOES)" w:date="2021-07-21T16:54:00Z">
        <w:r w:rsidRPr="00A846EF" w:rsidDel="00E429B0">
          <w:rPr>
            <w:rFonts w:ascii="Times New Roman" w:hAnsi="Times New Roman" w:cs="Times New Roman"/>
            <w:sz w:val="24"/>
            <w:szCs w:val="24"/>
          </w:rPr>
          <w:delText>D</w:delText>
        </w:r>
        <w:r w:rsidR="00B76CF2" w:rsidDel="00E429B0">
          <w:rPr>
            <w:rFonts w:ascii="Times New Roman" w:hAnsi="Times New Roman" w:cs="Times New Roman"/>
            <w:sz w:val="24"/>
            <w:szCs w:val="24"/>
          </w:rPr>
          <w:delText xml:space="preserve">ivision of State Initiative (DSI) </w:delText>
        </w:r>
        <w:r w:rsidRPr="00A846EF" w:rsidDel="00E429B0">
          <w:rPr>
            <w:rFonts w:ascii="Times New Roman" w:hAnsi="Times New Roman" w:cs="Times New Roman"/>
            <w:sz w:val="24"/>
            <w:szCs w:val="24"/>
          </w:rPr>
          <w:delText>leveraged internal resources (i.e.</w:delText>
        </w:r>
      </w:del>
      <w:ins w:id="1084" w:author="Garrett, Tynekia (DOES)" w:date="2021-07-13T12:17:00Z">
        <w:del w:id="1085" w:author="Matthews, Katrina (DOES)" w:date="2021-07-21T16:54:00Z">
          <w:r w:rsidR="0014331D" w:rsidDel="00E429B0">
            <w:rPr>
              <w:rFonts w:ascii="Times New Roman" w:hAnsi="Times New Roman" w:cs="Times New Roman"/>
              <w:sz w:val="24"/>
              <w:szCs w:val="24"/>
            </w:rPr>
            <w:delText>,</w:delText>
          </w:r>
        </w:del>
      </w:ins>
      <w:del w:id="1086" w:author="Matthews, Katrina (DOES)" w:date="2021-07-21T16:54:00Z">
        <w:r w:rsidRPr="00A846EF" w:rsidDel="00E429B0">
          <w:rPr>
            <w:rFonts w:ascii="Times New Roman" w:hAnsi="Times New Roman" w:cs="Times New Roman"/>
            <w:sz w:val="24"/>
            <w:szCs w:val="24"/>
          </w:rPr>
          <w:delText xml:space="preserve"> </w:delText>
        </w:r>
        <w:r w:rsidR="00277278" w:rsidDel="00E429B0">
          <w:rPr>
            <w:rFonts w:ascii="Times New Roman" w:hAnsi="Times New Roman" w:cs="Times New Roman"/>
            <w:sz w:val="24"/>
            <w:szCs w:val="24"/>
          </w:rPr>
          <w:delText>DCNetworks</w:delText>
        </w:r>
        <w:r w:rsidRPr="00A846EF" w:rsidDel="00E429B0">
          <w:rPr>
            <w:rFonts w:ascii="Times New Roman" w:hAnsi="Times New Roman" w:cs="Times New Roman"/>
            <w:sz w:val="24"/>
            <w:szCs w:val="24"/>
          </w:rPr>
          <w:delText>) and DSI’s Job Developer network, among other</w:delText>
        </w:r>
      </w:del>
      <w:ins w:id="1087" w:author="Falcone, Christopher (DOES)" w:date="2021-07-15T15:37:00Z">
        <w:del w:id="1088" w:author="Matthews, Katrina (DOES)" w:date="2021-07-21T16:54:00Z">
          <w:r w:rsidR="00CA1C92" w:rsidDel="00E429B0">
            <w:rPr>
              <w:rFonts w:ascii="Times New Roman" w:hAnsi="Times New Roman" w:cs="Times New Roman"/>
              <w:sz w:val="24"/>
              <w:szCs w:val="24"/>
            </w:rPr>
            <w:delText>s</w:delText>
          </w:r>
        </w:del>
      </w:ins>
      <w:del w:id="1089" w:author="Matthews, Katrina (DOES)" w:date="2021-07-21T16:54:00Z">
        <w:r w:rsidRPr="00A846EF" w:rsidDel="00E429B0">
          <w:rPr>
            <w:rFonts w:ascii="Times New Roman" w:hAnsi="Times New Roman" w:cs="Times New Roman"/>
            <w:sz w:val="24"/>
            <w:szCs w:val="24"/>
          </w:rPr>
          <w:delText xml:space="preserve"> sources, to source opportunities that would afford participants with sustainable employment opportunities. </w:delText>
        </w:r>
      </w:del>
      <w:commentRangeStart w:id="1090"/>
      <w:commentRangeStart w:id="1091"/>
      <w:del w:id="1092" w:author="Falcone, Christopher (DOES)" w:date="2021-07-15T15:38:00Z">
        <w:r w:rsidRPr="00A846EF" w:rsidDel="00CA1C92">
          <w:rPr>
            <w:rFonts w:ascii="Times New Roman" w:hAnsi="Times New Roman" w:cs="Times New Roman"/>
            <w:sz w:val="24"/>
            <w:szCs w:val="24"/>
          </w:rPr>
          <w:delText>Those efforts provided a return on investment and have resulted in the lives of 27 DC Residents changing for the positi</w:delText>
        </w:r>
        <w:r w:rsidR="00417762" w:rsidDel="00CA1C92">
          <w:rPr>
            <w:rFonts w:ascii="Times New Roman" w:hAnsi="Times New Roman" w:cs="Times New Roman"/>
            <w:sz w:val="24"/>
            <w:szCs w:val="24"/>
          </w:rPr>
          <w:delText>on</w:delText>
        </w:r>
        <w:r w:rsidR="00EA281E" w:rsidDel="00CA1C92">
          <w:rPr>
            <w:rFonts w:ascii="Times New Roman" w:hAnsi="Times New Roman" w:cs="Times New Roman"/>
            <w:sz w:val="24"/>
            <w:szCs w:val="24"/>
          </w:rPr>
          <w:delText>.</w:delText>
        </w:r>
        <w:commentRangeEnd w:id="1090"/>
        <w:r w:rsidR="00E107F2" w:rsidDel="00CA1C92">
          <w:rPr>
            <w:rStyle w:val="CommentReference"/>
          </w:rPr>
          <w:commentReference w:id="1090"/>
        </w:r>
      </w:del>
      <w:commentRangeEnd w:id="1091"/>
      <w:r w:rsidR="00CA1C92">
        <w:rPr>
          <w:rStyle w:val="CommentReference"/>
        </w:rPr>
        <w:commentReference w:id="1091"/>
      </w:r>
    </w:p>
    <w:p w14:paraId="140C7726" w14:textId="77777777" w:rsidR="008A5F31" w:rsidRDefault="002E52B9" w:rsidP="008A5F31">
      <w:pPr>
        <w:rPr>
          <w:rFonts w:ascii="Times New Roman" w:hAnsi="Times New Roman" w:cs="Times New Roman"/>
          <w:b/>
          <w:bCs/>
          <w:sz w:val="28"/>
          <w:szCs w:val="28"/>
        </w:rPr>
      </w:pPr>
      <w:bookmarkStart w:id="1093" w:name="_Hlk71191521"/>
      <w:bookmarkEnd w:id="1063"/>
      <w:r w:rsidRPr="00D9467E">
        <w:rPr>
          <w:rFonts w:ascii="Times New Roman" w:hAnsi="Times New Roman" w:cs="Times New Roman"/>
          <w:b/>
          <w:bCs/>
          <w:sz w:val="28"/>
          <w:szCs w:val="28"/>
        </w:rPr>
        <w:t>FEMS</w:t>
      </w:r>
    </w:p>
    <w:p w14:paraId="065D4D66" w14:textId="5B34CF95" w:rsidR="002E52B9" w:rsidRPr="008A5F31" w:rsidRDefault="002E52B9" w:rsidP="008A5F31">
      <w:pPr>
        <w:rPr>
          <w:rFonts w:ascii="Times New Roman" w:hAnsi="Times New Roman" w:cs="Times New Roman"/>
          <w:b/>
          <w:bCs/>
          <w:sz w:val="28"/>
          <w:szCs w:val="28"/>
        </w:rPr>
      </w:pPr>
      <w:r>
        <w:rPr>
          <w:rFonts w:ascii="Times New Roman" w:hAnsi="Times New Roman" w:cs="Times New Roman"/>
          <w:b/>
          <w:sz w:val="24"/>
          <w:szCs w:val="24"/>
        </w:rPr>
        <w:t>Program Service Level Detail</w:t>
      </w:r>
      <w:commentRangeStart w:id="1094"/>
      <w:r>
        <w:rPr>
          <w:rFonts w:ascii="Times New Roman" w:hAnsi="Times New Roman" w:cs="Times New Roman"/>
          <w:b/>
          <w:sz w:val="24"/>
          <w:szCs w:val="24"/>
        </w:rPr>
        <w:t>s</w:t>
      </w:r>
      <w:commentRangeEnd w:id="1094"/>
      <w:r w:rsidR="00CA1C92">
        <w:rPr>
          <w:rStyle w:val="CommentReference"/>
        </w:rPr>
        <w:commentReference w:id="1094"/>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095" w:author="Matthews, Katrina (DOES)" w:date="2021-07-21T16:51:00Z">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769"/>
        <w:gridCol w:w="1269"/>
        <w:gridCol w:w="1217"/>
        <w:gridCol w:w="4095"/>
        <w:tblGridChange w:id="1096">
          <w:tblGrid>
            <w:gridCol w:w="2770"/>
            <w:gridCol w:w="1270"/>
            <w:gridCol w:w="1217"/>
            <w:gridCol w:w="3061"/>
          </w:tblGrid>
        </w:tblGridChange>
      </w:tblGrid>
      <w:tr w:rsidR="00E429B0" w:rsidRPr="00DE7ACF" w14:paraId="7312FA43" w14:textId="77777777" w:rsidTr="00E429B0">
        <w:trPr>
          <w:trHeight w:val="720"/>
          <w:trPrChange w:id="1097" w:author="Matthews, Katrina (DOES)" w:date="2021-07-21T16:51:00Z">
            <w:trPr>
              <w:trHeight w:val="720"/>
            </w:trPr>
          </w:trPrChange>
        </w:trPr>
        <w:tc>
          <w:tcPr>
            <w:tcW w:w="1480" w:type="pct"/>
            <w:vMerge w:val="restart"/>
            <w:shd w:val="clear" w:color="000000" w:fill="D9E1F2"/>
            <w:vAlign w:val="center"/>
            <w:hideMark/>
            <w:tcPrChange w:id="1098" w:author="Matthews, Katrina (DOES)" w:date="2021-07-21T16:51:00Z">
              <w:tcPr>
                <w:tcW w:w="1453" w:type="pct"/>
                <w:vMerge w:val="restart"/>
                <w:shd w:val="clear" w:color="000000" w:fill="D9E1F2"/>
                <w:vAlign w:val="center"/>
                <w:hideMark/>
              </w:tcPr>
            </w:tcPrChange>
          </w:tcPr>
          <w:bookmarkEnd w:id="1093"/>
          <w:p w14:paraId="778D8DD9" w14:textId="77777777" w:rsidR="00E429B0" w:rsidRPr="00DE7ACF" w:rsidRDefault="00E429B0" w:rsidP="00F920E5">
            <w:pPr>
              <w:spacing w:after="0" w:line="240" w:lineRule="auto"/>
              <w:jc w:val="center"/>
              <w:rPr>
                <w:rFonts w:ascii="Times New Roman" w:eastAsia="Times New Roman" w:hAnsi="Times New Roman" w:cs="Times New Roman"/>
                <w:b/>
                <w:bCs/>
                <w:i/>
                <w:iCs/>
                <w:color w:val="000000"/>
                <w:sz w:val="18"/>
                <w:szCs w:val="18"/>
              </w:rPr>
            </w:pPr>
            <w:r w:rsidRPr="00DE7ACF">
              <w:rPr>
                <w:rFonts w:ascii="Times New Roman" w:eastAsia="Times New Roman" w:hAnsi="Times New Roman" w:cs="Times New Roman"/>
                <w:b/>
                <w:bCs/>
                <w:i/>
                <w:iCs/>
                <w:color w:val="000000"/>
                <w:sz w:val="18"/>
                <w:szCs w:val="18"/>
              </w:rPr>
              <w:t xml:space="preserve">New Program Enrollments </w:t>
            </w:r>
          </w:p>
        </w:tc>
        <w:tc>
          <w:tcPr>
            <w:tcW w:w="678" w:type="pct"/>
            <w:vMerge w:val="restart"/>
            <w:shd w:val="clear" w:color="000000" w:fill="D9E1F2"/>
            <w:vAlign w:val="center"/>
            <w:hideMark/>
            <w:tcPrChange w:id="1099" w:author="Matthews, Katrina (DOES)" w:date="2021-07-21T16:51:00Z">
              <w:tcPr>
                <w:tcW w:w="666" w:type="pct"/>
                <w:vMerge w:val="restart"/>
                <w:shd w:val="clear" w:color="000000" w:fill="D9E1F2"/>
                <w:vAlign w:val="center"/>
                <w:hideMark/>
              </w:tcPr>
            </w:tcPrChange>
          </w:tcPr>
          <w:p w14:paraId="0C87A2EA" w14:textId="76D16B7E" w:rsidR="00E429B0" w:rsidRPr="00DE7ACF" w:rsidRDefault="00E429B0" w:rsidP="00F920E5">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i/>
                <w:iCs/>
                <w:color w:val="000000"/>
                <w:sz w:val="18"/>
                <w:szCs w:val="18"/>
              </w:rPr>
              <w:t>Program Completions</w:t>
            </w:r>
          </w:p>
        </w:tc>
        <w:tc>
          <w:tcPr>
            <w:tcW w:w="651" w:type="pct"/>
            <w:vMerge w:val="restart"/>
            <w:shd w:val="clear" w:color="000000" w:fill="D9E1F2"/>
            <w:vAlign w:val="center"/>
            <w:hideMark/>
            <w:tcPrChange w:id="1100" w:author="Matthews, Katrina (DOES)" w:date="2021-07-21T16:51:00Z">
              <w:tcPr>
                <w:tcW w:w="638" w:type="pct"/>
                <w:vMerge w:val="restart"/>
                <w:shd w:val="clear" w:color="000000" w:fill="D9E1F2"/>
                <w:vAlign w:val="center"/>
                <w:hideMark/>
              </w:tcPr>
            </w:tcPrChange>
          </w:tcPr>
          <w:p w14:paraId="1ABC1817" w14:textId="19BB34CF" w:rsidR="00E429B0" w:rsidRPr="00DE7ACF" w:rsidRDefault="00E429B0" w:rsidP="00F920E5">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i/>
                <w:iCs/>
                <w:color w:val="000000"/>
                <w:sz w:val="18"/>
                <w:szCs w:val="18"/>
              </w:rPr>
              <w:t>Percentage</w:t>
            </w:r>
          </w:p>
        </w:tc>
        <w:tc>
          <w:tcPr>
            <w:tcW w:w="2190" w:type="pct"/>
            <w:vMerge w:val="restart"/>
            <w:shd w:val="clear" w:color="000000" w:fill="D9E1F2"/>
            <w:vAlign w:val="center"/>
            <w:hideMark/>
            <w:tcPrChange w:id="1101" w:author="Matthews, Katrina (DOES)" w:date="2021-07-21T16:51:00Z">
              <w:tcPr>
                <w:tcW w:w="1606" w:type="pct"/>
                <w:vMerge w:val="restart"/>
                <w:shd w:val="clear" w:color="000000" w:fill="D9E1F2"/>
                <w:vAlign w:val="center"/>
                <w:hideMark/>
              </w:tcPr>
            </w:tcPrChange>
          </w:tcPr>
          <w:p w14:paraId="69DD8A63" w14:textId="77777777" w:rsidR="00E429B0" w:rsidRPr="00DE7ACF" w:rsidRDefault="00E429B0" w:rsidP="00D345F2">
            <w:pPr>
              <w:spacing w:after="0" w:line="240" w:lineRule="auto"/>
              <w:rPr>
                <w:rFonts w:ascii="Times New Roman" w:eastAsia="Times New Roman" w:hAnsi="Times New Roman" w:cs="Times New Roman"/>
                <w:b/>
                <w:bCs/>
                <w:i/>
                <w:iCs/>
                <w:color w:val="000000"/>
                <w:sz w:val="18"/>
                <w:szCs w:val="18"/>
              </w:rPr>
            </w:pPr>
            <w:r w:rsidRPr="00DE7ACF">
              <w:rPr>
                <w:rFonts w:ascii="Times New Roman" w:eastAsia="Times New Roman" w:hAnsi="Times New Roman" w:cs="Times New Roman"/>
                <w:b/>
                <w:bCs/>
                <w:i/>
                <w:iCs/>
                <w:color w:val="000000"/>
                <w:sz w:val="18"/>
                <w:szCs w:val="18"/>
              </w:rPr>
              <w:t xml:space="preserve">Average Length of Subsidized Employment </w:t>
            </w:r>
          </w:p>
        </w:tc>
      </w:tr>
      <w:tr w:rsidR="00E429B0" w:rsidRPr="00DE7ACF" w14:paraId="5E2D3A99" w14:textId="77777777" w:rsidTr="00E429B0">
        <w:trPr>
          <w:trHeight w:val="509"/>
          <w:trPrChange w:id="1102" w:author="Matthews, Katrina (DOES)" w:date="2021-07-21T16:51:00Z">
            <w:trPr>
              <w:trHeight w:val="509"/>
            </w:trPr>
          </w:trPrChange>
        </w:trPr>
        <w:tc>
          <w:tcPr>
            <w:tcW w:w="1480" w:type="pct"/>
            <w:vMerge/>
            <w:vAlign w:val="center"/>
            <w:hideMark/>
            <w:tcPrChange w:id="1103" w:author="Matthews, Katrina (DOES)" w:date="2021-07-21T16:51:00Z">
              <w:tcPr>
                <w:tcW w:w="1453" w:type="pct"/>
                <w:vMerge/>
                <w:vAlign w:val="center"/>
                <w:hideMark/>
              </w:tcPr>
            </w:tcPrChange>
          </w:tcPr>
          <w:p w14:paraId="3A17D7AC" w14:textId="77777777" w:rsidR="00E429B0" w:rsidRPr="00DE7ACF" w:rsidRDefault="00E429B0" w:rsidP="00F920E5">
            <w:pPr>
              <w:spacing w:after="0" w:line="240" w:lineRule="auto"/>
              <w:rPr>
                <w:rFonts w:ascii="Times New Roman" w:eastAsia="Times New Roman" w:hAnsi="Times New Roman" w:cs="Times New Roman"/>
                <w:b/>
                <w:bCs/>
                <w:i/>
                <w:iCs/>
                <w:color w:val="000000"/>
                <w:sz w:val="18"/>
                <w:szCs w:val="18"/>
              </w:rPr>
            </w:pPr>
          </w:p>
        </w:tc>
        <w:tc>
          <w:tcPr>
            <w:tcW w:w="678" w:type="pct"/>
            <w:vMerge/>
            <w:vAlign w:val="center"/>
            <w:hideMark/>
            <w:tcPrChange w:id="1104" w:author="Matthews, Katrina (DOES)" w:date="2021-07-21T16:51:00Z">
              <w:tcPr>
                <w:tcW w:w="666" w:type="pct"/>
                <w:vMerge/>
                <w:vAlign w:val="center"/>
                <w:hideMark/>
              </w:tcPr>
            </w:tcPrChange>
          </w:tcPr>
          <w:p w14:paraId="3FB9BAB9" w14:textId="77777777" w:rsidR="00E429B0" w:rsidRPr="00DE7ACF" w:rsidRDefault="00E429B0" w:rsidP="00F920E5">
            <w:pPr>
              <w:spacing w:after="0" w:line="240" w:lineRule="auto"/>
              <w:rPr>
                <w:rFonts w:ascii="Times New Roman" w:eastAsia="Times New Roman" w:hAnsi="Times New Roman" w:cs="Times New Roman"/>
                <w:b/>
                <w:bCs/>
                <w:i/>
                <w:iCs/>
                <w:color w:val="000000"/>
                <w:sz w:val="18"/>
                <w:szCs w:val="18"/>
              </w:rPr>
            </w:pPr>
          </w:p>
        </w:tc>
        <w:tc>
          <w:tcPr>
            <w:tcW w:w="651" w:type="pct"/>
            <w:vMerge/>
            <w:vAlign w:val="center"/>
            <w:hideMark/>
            <w:tcPrChange w:id="1105" w:author="Matthews, Katrina (DOES)" w:date="2021-07-21T16:51:00Z">
              <w:tcPr>
                <w:tcW w:w="638" w:type="pct"/>
                <w:vMerge/>
                <w:vAlign w:val="center"/>
                <w:hideMark/>
              </w:tcPr>
            </w:tcPrChange>
          </w:tcPr>
          <w:p w14:paraId="2BFA7C66" w14:textId="77777777" w:rsidR="00E429B0" w:rsidRPr="00DE7ACF" w:rsidRDefault="00E429B0" w:rsidP="00F920E5">
            <w:pPr>
              <w:spacing w:after="0" w:line="240" w:lineRule="auto"/>
              <w:rPr>
                <w:rFonts w:ascii="Times New Roman" w:eastAsia="Times New Roman" w:hAnsi="Times New Roman" w:cs="Times New Roman"/>
                <w:b/>
                <w:bCs/>
                <w:i/>
                <w:iCs/>
                <w:color w:val="000000"/>
                <w:sz w:val="18"/>
                <w:szCs w:val="18"/>
              </w:rPr>
            </w:pPr>
          </w:p>
        </w:tc>
        <w:tc>
          <w:tcPr>
            <w:tcW w:w="2190" w:type="pct"/>
            <w:vMerge/>
            <w:vAlign w:val="center"/>
            <w:hideMark/>
            <w:tcPrChange w:id="1106" w:author="Matthews, Katrina (DOES)" w:date="2021-07-21T16:51:00Z">
              <w:tcPr>
                <w:tcW w:w="1606" w:type="pct"/>
                <w:vMerge/>
                <w:vAlign w:val="center"/>
                <w:hideMark/>
              </w:tcPr>
            </w:tcPrChange>
          </w:tcPr>
          <w:p w14:paraId="6DAE98EA" w14:textId="77777777" w:rsidR="00E429B0" w:rsidRPr="00DE7ACF" w:rsidRDefault="00E429B0" w:rsidP="00F920E5">
            <w:pPr>
              <w:spacing w:after="0" w:line="240" w:lineRule="auto"/>
              <w:rPr>
                <w:rFonts w:ascii="Times New Roman" w:eastAsia="Times New Roman" w:hAnsi="Times New Roman" w:cs="Times New Roman"/>
                <w:b/>
                <w:bCs/>
                <w:i/>
                <w:iCs/>
                <w:color w:val="000000"/>
                <w:sz w:val="18"/>
                <w:szCs w:val="18"/>
              </w:rPr>
            </w:pPr>
          </w:p>
        </w:tc>
      </w:tr>
      <w:tr w:rsidR="00E429B0" w:rsidRPr="00DE7ACF" w14:paraId="21DB6D3E" w14:textId="77777777" w:rsidTr="00E429B0">
        <w:trPr>
          <w:trHeight w:val="423"/>
          <w:trPrChange w:id="1107" w:author="Matthews, Katrina (DOES)" w:date="2021-07-21T16:51:00Z">
            <w:trPr>
              <w:trHeight w:val="423"/>
            </w:trPr>
          </w:trPrChange>
        </w:trPr>
        <w:tc>
          <w:tcPr>
            <w:tcW w:w="1480" w:type="pct"/>
            <w:shd w:val="clear" w:color="auto" w:fill="auto"/>
            <w:noWrap/>
            <w:vAlign w:val="bottom"/>
            <w:hideMark/>
            <w:tcPrChange w:id="1108" w:author="Matthews, Katrina (DOES)" w:date="2021-07-21T16:51:00Z">
              <w:tcPr>
                <w:tcW w:w="1453" w:type="pct"/>
                <w:shd w:val="clear" w:color="auto" w:fill="auto"/>
                <w:noWrap/>
                <w:vAlign w:val="bottom"/>
                <w:hideMark/>
              </w:tcPr>
            </w:tcPrChange>
          </w:tcPr>
          <w:p w14:paraId="082DE783" w14:textId="732411A8" w:rsidR="00E429B0" w:rsidRPr="00DE7ACF" w:rsidRDefault="00E429B0" w:rsidP="00785D97">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18</w:t>
            </w:r>
          </w:p>
        </w:tc>
        <w:tc>
          <w:tcPr>
            <w:tcW w:w="678" w:type="pct"/>
            <w:shd w:val="clear" w:color="auto" w:fill="auto"/>
            <w:noWrap/>
            <w:vAlign w:val="bottom"/>
            <w:hideMark/>
            <w:tcPrChange w:id="1109" w:author="Matthews, Katrina (DOES)" w:date="2021-07-21T16:51:00Z">
              <w:tcPr>
                <w:tcW w:w="666" w:type="pct"/>
                <w:shd w:val="clear" w:color="auto" w:fill="auto"/>
                <w:noWrap/>
                <w:vAlign w:val="bottom"/>
                <w:hideMark/>
              </w:tcPr>
            </w:tcPrChange>
          </w:tcPr>
          <w:p w14:paraId="64173D97" w14:textId="6D76EC5C" w:rsidR="00E429B0" w:rsidRPr="00DE7ACF" w:rsidRDefault="00E429B0"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w:t>
            </w:r>
          </w:p>
        </w:tc>
        <w:tc>
          <w:tcPr>
            <w:tcW w:w="651" w:type="pct"/>
            <w:shd w:val="clear" w:color="auto" w:fill="auto"/>
            <w:vAlign w:val="bottom"/>
            <w:tcPrChange w:id="1110" w:author="Matthews, Katrina (DOES)" w:date="2021-07-21T16:51:00Z">
              <w:tcPr>
                <w:tcW w:w="638" w:type="pct"/>
                <w:shd w:val="clear" w:color="auto" w:fill="auto"/>
                <w:vAlign w:val="bottom"/>
              </w:tcPr>
            </w:tcPrChange>
          </w:tcPr>
          <w:p w14:paraId="4109BECE" w14:textId="6D320E8E" w:rsidR="00E429B0" w:rsidRPr="00DE7ACF" w:rsidRDefault="00E429B0"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89%</w:t>
            </w:r>
          </w:p>
        </w:tc>
        <w:tc>
          <w:tcPr>
            <w:tcW w:w="2190" w:type="pct"/>
            <w:shd w:val="clear" w:color="auto" w:fill="auto"/>
            <w:noWrap/>
            <w:vAlign w:val="bottom"/>
            <w:hideMark/>
            <w:tcPrChange w:id="1111" w:author="Matthews, Katrina (DOES)" w:date="2021-07-21T16:51:00Z">
              <w:tcPr>
                <w:tcW w:w="1606" w:type="pct"/>
                <w:shd w:val="clear" w:color="auto" w:fill="auto"/>
                <w:noWrap/>
                <w:vAlign w:val="bottom"/>
                <w:hideMark/>
              </w:tcPr>
            </w:tcPrChange>
          </w:tcPr>
          <w:p w14:paraId="00FDC0D5" w14:textId="26CA5F20" w:rsidR="00E429B0" w:rsidRPr="00DE7ACF" w:rsidRDefault="00E429B0"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12 Months </w:t>
            </w:r>
          </w:p>
        </w:tc>
      </w:tr>
    </w:tbl>
    <w:p w14:paraId="394F93BB" w14:textId="2A1B0F40" w:rsidR="00A846EF" w:rsidRPr="00D9467E" w:rsidDel="00E429B0" w:rsidRDefault="000A24BB" w:rsidP="00C44895">
      <w:pPr>
        <w:rPr>
          <w:del w:id="1112" w:author="Matthews, Katrina (DOES)" w:date="2021-07-21T16:54:00Z"/>
          <w:rFonts w:ascii="Times New Roman" w:hAnsi="Times New Roman" w:cs="Times New Roman"/>
          <w:sz w:val="24"/>
          <w:szCs w:val="24"/>
        </w:rPr>
      </w:pPr>
      <w:r w:rsidRPr="00C178CF">
        <w:rPr>
          <w:rFonts w:ascii="Times New Roman" w:hAnsi="Times New Roman" w:cs="Times New Roman"/>
          <w:sz w:val="16"/>
          <w:szCs w:val="16"/>
        </w:rPr>
        <w:t>Source</w:t>
      </w:r>
      <w:r>
        <w:rPr>
          <w:rFonts w:ascii="Times New Roman" w:hAnsi="Times New Roman" w:cs="Times New Roman"/>
          <w:sz w:val="16"/>
          <w:szCs w:val="16"/>
        </w:rPr>
        <w:t xml:space="preserve">: </w:t>
      </w:r>
      <w:proofErr w:type="spellStart"/>
      <w:r w:rsidR="00277278">
        <w:rPr>
          <w:rFonts w:ascii="Times New Roman" w:hAnsi="Times New Roman" w:cs="Times New Roman"/>
          <w:sz w:val="16"/>
          <w:szCs w:val="16"/>
        </w:rPr>
        <w:t>DCNetworks</w:t>
      </w:r>
      <w:proofErr w:type="spellEnd"/>
    </w:p>
    <w:p w14:paraId="1FDC5FC9" w14:textId="77777777" w:rsidR="0081599D" w:rsidDel="00E429B0" w:rsidRDefault="0081599D" w:rsidP="00733D28">
      <w:pPr>
        <w:rPr>
          <w:del w:id="1113" w:author="Matthews, Katrina (DOES)" w:date="2021-07-21T16:54:00Z"/>
          <w:rFonts w:ascii="Times New Roman" w:hAnsi="Times New Roman" w:cs="Times New Roman"/>
          <w:b/>
          <w:sz w:val="24"/>
          <w:szCs w:val="24"/>
        </w:rPr>
      </w:pPr>
      <w:bookmarkStart w:id="1114" w:name="_Hlk71191558"/>
    </w:p>
    <w:p w14:paraId="21E8C20E" w14:textId="77777777" w:rsidR="00E429B0" w:rsidRDefault="00E429B0" w:rsidP="00733D28">
      <w:pPr>
        <w:rPr>
          <w:ins w:id="1115" w:author="Matthews, Katrina (DOES)" w:date="2021-07-21T14:41:00Z"/>
          <w:rFonts w:ascii="Times New Roman" w:hAnsi="Times New Roman" w:cs="Times New Roman"/>
          <w:b/>
          <w:sz w:val="24"/>
          <w:szCs w:val="24"/>
        </w:rPr>
      </w:pPr>
    </w:p>
    <w:p w14:paraId="4136C926" w14:textId="79694AAE" w:rsidR="004B63FE" w:rsidDel="007E515F" w:rsidRDefault="004B63FE" w:rsidP="00733D28">
      <w:pPr>
        <w:rPr>
          <w:del w:id="1116" w:author="Matthews, Katrina (DOES)" w:date="2021-07-21T14:41:00Z"/>
          <w:rFonts w:ascii="Times New Roman" w:hAnsi="Times New Roman" w:cs="Times New Roman"/>
          <w:b/>
          <w:sz w:val="24"/>
          <w:szCs w:val="24"/>
        </w:rPr>
      </w:pPr>
      <w:r>
        <w:rPr>
          <w:rFonts w:ascii="Times New Roman" w:hAnsi="Times New Roman" w:cs="Times New Roman"/>
          <w:b/>
          <w:sz w:val="24"/>
          <w:szCs w:val="24"/>
        </w:rPr>
        <w:t xml:space="preserve">Program </w:t>
      </w:r>
      <w:r w:rsidRPr="00452E6C">
        <w:rPr>
          <w:rFonts w:ascii="Times New Roman" w:hAnsi="Times New Roman" w:cs="Times New Roman"/>
          <w:b/>
          <w:sz w:val="24"/>
          <w:szCs w:val="24"/>
        </w:rPr>
        <w:t>Outcom</w:t>
      </w:r>
      <w:r>
        <w:rPr>
          <w:rFonts w:ascii="Times New Roman" w:hAnsi="Times New Roman" w:cs="Times New Roman"/>
          <w:b/>
          <w:sz w:val="24"/>
          <w:szCs w:val="24"/>
        </w:rPr>
        <w:t xml:space="preserve">es </w:t>
      </w:r>
      <w:del w:id="1117" w:author="Matthews, Katrina (DOES)" w:date="2021-07-21T16:51:00Z">
        <w:r w:rsidDel="00E429B0">
          <w:rPr>
            <w:rFonts w:ascii="Times New Roman" w:hAnsi="Times New Roman" w:cs="Times New Roman"/>
            <w:b/>
            <w:sz w:val="24"/>
            <w:szCs w:val="24"/>
          </w:rPr>
          <w:delText xml:space="preserve">include </w:delText>
        </w:r>
      </w:del>
    </w:p>
    <w:p w14:paraId="6DCF840E" w14:textId="35651FFC" w:rsidR="004B63FE" w:rsidRPr="00547F46" w:rsidDel="007E515F" w:rsidRDefault="004B63FE" w:rsidP="00733D28">
      <w:pPr>
        <w:pStyle w:val="ListParagraph"/>
        <w:numPr>
          <w:ilvl w:val="0"/>
          <w:numId w:val="22"/>
        </w:numPr>
        <w:rPr>
          <w:del w:id="1118" w:author="Matthews, Katrina (DOES)" w:date="2021-07-21T14:41:00Z"/>
          <w:rFonts w:ascii="Times New Roman" w:hAnsi="Times New Roman" w:cs="Times New Roman"/>
          <w:sz w:val="24"/>
          <w:szCs w:val="24"/>
        </w:rPr>
      </w:pPr>
      <w:del w:id="1119" w:author="Matthews, Katrina (DOES)" w:date="2021-07-21T14:41:00Z">
        <w:r w:rsidDel="007E515F">
          <w:rPr>
            <w:rFonts w:ascii="Times New Roman" w:hAnsi="Times New Roman" w:cs="Times New Roman"/>
            <w:sz w:val="24"/>
            <w:szCs w:val="24"/>
          </w:rPr>
          <w:delText xml:space="preserve">Verified </w:delText>
        </w:r>
        <w:r w:rsidRPr="00547F46" w:rsidDel="007E515F">
          <w:rPr>
            <w:rFonts w:ascii="Times New Roman" w:hAnsi="Times New Roman" w:cs="Times New Roman"/>
            <w:sz w:val="24"/>
            <w:szCs w:val="24"/>
          </w:rPr>
          <w:delText>Employment</w:delText>
        </w:r>
      </w:del>
    </w:p>
    <w:p w14:paraId="4D09F157" w14:textId="24B1655C" w:rsidR="004B63FE" w:rsidRPr="00A50A57" w:rsidDel="007E515F" w:rsidRDefault="004B63FE" w:rsidP="00733D28">
      <w:pPr>
        <w:pStyle w:val="ListParagraph"/>
        <w:numPr>
          <w:ilvl w:val="0"/>
          <w:numId w:val="20"/>
        </w:numPr>
        <w:rPr>
          <w:del w:id="1120" w:author="Matthews, Katrina (DOES)" w:date="2021-07-21T14:41:00Z"/>
        </w:rPr>
      </w:pPr>
      <w:del w:id="1121" w:author="Matthews, Katrina (DOES)" w:date="2021-07-21T14:41:00Z">
        <w:r w:rsidRPr="00666795" w:rsidDel="007E515F">
          <w:rPr>
            <w:rFonts w:ascii="Times New Roman" w:hAnsi="Times New Roman" w:cs="Times New Roman"/>
            <w:sz w:val="24"/>
            <w:szCs w:val="24"/>
          </w:rPr>
          <w:delText xml:space="preserve">Average and </w:delText>
        </w:r>
        <w:r w:rsidDel="007E515F">
          <w:rPr>
            <w:rFonts w:ascii="Times New Roman" w:hAnsi="Times New Roman" w:cs="Times New Roman"/>
            <w:sz w:val="24"/>
            <w:szCs w:val="24"/>
          </w:rPr>
          <w:delText>M</w:delText>
        </w:r>
        <w:r w:rsidRPr="00666795" w:rsidDel="007E515F">
          <w:rPr>
            <w:rFonts w:ascii="Times New Roman" w:hAnsi="Times New Roman" w:cs="Times New Roman"/>
            <w:sz w:val="24"/>
            <w:szCs w:val="24"/>
          </w:rPr>
          <w:delText xml:space="preserve">edian </w:delText>
        </w:r>
        <w:r w:rsidDel="007E515F">
          <w:rPr>
            <w:rFonts w:ascii="Times New Roman" w:hAnsi="Times New Roman" w:cs="Times New Roman"/>
            <w:sz w:val="24"/>
            <w:szCs w:val="24"/>
          </w:rPr>
          <w:delText>W</w:delText>
        </w:r>
        <w:r w:rsidRPr="00666795" w:rsidDel="007E515F">
          <w:rPr>
            <w:rFonts w:ascii="Times New Roman" w:hAnsi="Times New Roman" w:cs="Times New Roman"/>
            <w:sz w:val="24"/>
            <w:szCs w:val="24"/>
          </w:rPr>
          <w:delText>ages</w:delText>
        </w:r>
      </w:del>
    </w:p>
    <w:p w14:paraId="117C71F2" w14:textId="04117010" w:rsidR="004B63FE" w:rsidRPr="00177A00" w:rsidRDefault="004B63FE" w:rsidP="007E515F">
      <w:pPr>
        <w:pPrChange w:id="1122" w:author="Matthews, Katrina (DOES)" w:date="2021-07-21T14:40:00Z">
          <w:pPr>
            <w:pStyle w:val="ListParagraph"/>
            <w:numPr>
              <w:numId w:val="20"/>
            </w:numPr>
            <w:ind w:hanging="360"/>
          </w:pPr>
        </w:pPrChange>
      </w:pPr>
      <w:del w:id="1123" w:author="Matthews, Katrina (DOES)" w:date="2021-07-21T14:41:00Z">
        <w:r w:rsidDel="007E515F">
          <w:rPr>
            <w:rFonts w:ascii="Times New Roman" w:hAnsi="Times New Roman" w:cs="Times New Roman"/>
            <w:sz w:val="24"/>
            <w:szCs w:val="24"/>
          </w:rPr>
          <w:delText xml:space="preserve">Employment </w:delText>
        </w:r>
        <w:r w:rsidRPr="0086081F" w:rsidDel="007E515F">
          <w:rPr>
            <w:rFonts w:ascii="Times New Roman" w:hAnsi="Times New Roman" w:cs="Times New Roman"/>
            <w:sz w:val="24"/>
            <w:szCs w:val="24"/>
          </w:rPr>
          <w:delText>Retention (Number and percentage of participants who complete and retain employment for six months following program completion)</w:delText>
        </w:r>
      </w:del>
      <w:r w:rsidRPr="004028B4">
        <w:rPr>
          <w:noProof/>
        </w:rPr>
        <mc:AlternateContent>
          <mc:Choice Requires="wpg">
            <w:drawing>
              <wp:anchor distT="0" distB="0" distL="114300" distR="114300" simplePos="0" relativeHeight="251671552" behindDoc="1" locked="0" layoutInCell="1" allowOverlap="1" wp14:anchorId="6E2C147F" wp14:editId="2C1B4632">
                <wp:simplePos x="0" y="0"/>
                <wp:positionH relativeFrom="page">
                  <wp:posOffset>-8929314</wp:posOffset>
                </wp:positionH>
                <wp:positionV relativeFrom="page">
                  <wp:posOffset>-1160891</wp:posOffset>
                </wp:positionV>
                <wp:extent cx="7772400" cy="1005840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pic:pic xmlns:pic="http://schemas.openxmlformats.org/drawingml/2006/picture">
                        <pic:nvPicPr>
                          <pic:cNvPr id="22"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40" cy="1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30"/>
                        <wpg:cNvGrpSpPr>
                          <a:grpSpLocks/>
                        </wpg:cNvGrpSpPr>
                        <wpg:grpSpPr bwMode="auto">
                          <a:xfrm>
                            <a:off x="931" y="10461"/>
                            <a:ext cx="9652" cy="4133"/>
                            <a:chOff x="931" y="10461"/>
                            <a:chExt cx="9652" cy="4133"/>
                          </a:xfrm>
                        </wpg:grpSpPr>
                        <wps:wsp>
                          <wps:cNvPr id="24" name="Freeform 32"/>
                          <wps:cNvSpPr>
                            <a:spLocks/>
                          </wps:cNvSpPr>
                          <wps:spPr bwMode="auto">
                            <a:xfrm>
                              <a:off x="1657" y="11688"/>
                              <a:ext cx="8926" cy="2906"/>
                            </a:xfrm>
                            <a:custGeom>
                              <a:avLst/>
                              <a:gdLst>
                                <a:gd name="T0" fmla="+- 0 1657 1657"/>
                                <a:gd name="T1" fmla="*/ T0 w 8926"/>
                                <a:gd name="T2" fmla="+- 0 11688 11688"/>
                                <a:gd name="T3" fmla="*/ 11688 h 2906"/>
                                <a:gd name="T4" fmla="+- 0 10583 1657"/>
                                <a:gd name="T5" fmla="*/ T4 w 8926"/>
                                <a:gd name="T6" fmla="+- 0 11688 11688"/>
                                <a:gd name="T7" fmla="*/ 11688 h 2906"/>
                                <a:gd name="T8" fmla="+- 0 10583 1657"/>
                                <a:gd name="T9" fmla="*/ T8 w 8926"/>
                                <a:gd name="T10" fmla="+- 0 14594 11688"/>
                                <a:gd name="T11" fmla="*/ 14594 h 2906"/>
                                <a:gd name="T12" fmla="+- 0 1657 1657"/>
                                <a:gd name="T13" fmla="*/ T12 w 8926"/>
                                <a:gd name="T14" fmla="+- 0 14594 11688"/>
                                <a:gd name="T15" fmla="*/ 14594 h 2906"/>
                                <a:gd name="T16" fmla="+- 0 1657 1657"/>
                                <a:gd name="T17" fmla="*/ T16 w 8926"/>
                                <a:gd name="T18" fmla="+- 0 11688 11688"/>
                                <a:gd name="T19" fmla="*/ 11688 h 2906"/>
                              </a:gdLst>
                              <a:ahLst/>
                              <a:cxnLst>
                                <a:cxn ang="0">
                                  <a:pos x="T1" y="T3"/>
                                </a:cxn>
                                <a:cxn ang="0">
                                  <a:pos x="T5" y="T7"/>
                                </a:cxn>
                                <a:cxn ang="0">
                                  <a:pos x="T9" y="T11"/>
                                </a:cxn>
                                <a:cxn ang="0">
                                  <a:pos x="T13" y="T15"/>
                                </a:cxn>
                                <a:cxn ang="0">
                                  <a:pos x="T17" y="T19"/>
                                </a:cxn>
                              </a:cxnLst>
                              <a:rect l="0" t="0" r="r" b="b"/>
                              <a:pathLst>
                                <a:path w="8926" h="2906">
                                  <a:moveTo>
                                    <a:pt x="0" y="0"/>
                                  </a:moveTo>
                                  <a:lnTo>
                                    <a:pt x="8926" y="0"/>
                                  </a:lnTo>
                                  <a:lnTo>
                                    <a:pt x="8926" y="2906"/>
                                  </a:lnTo>
                                  <a:lnTo>
                                    <a:pt x="0" y="290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31" y="10461"/>
                              <a:ext cx="8925" cy="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1B656FAB" id="Group 21" o:spid="_x0000_s1026" style="position:absolute;margin-left:-703.1pt;margin-top:-91.4pt;width:612pt;height:11in;z-index:-251644928;mso-position-horizontal-relative:page;mso-position-vertical-relative:page" coordsize="1224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">
                <v:shape id="Picture 33" o:spid="_x0000_s1027" type="#_x0000_t75" style="position:absolute;width:12240;height:15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">
                  <v:imagedata r:id="rId14" o:title=""/>
                </v:shape>
                <v:group id="Group 30" o:spid="_x0000_s1028" style="position:absolute;left:931;top:10461;width:9652;height:4133" coordorigin="931,10461" coordsize="9652,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32" o:spid="_x0000_s1029" style="position:absolute;left:1657;top:11688;width:8926;height:2906;visibility:visible;mso-wrap-style:square;v-text-anchor:top" coordsize="8926,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" path="m,l8926,r,2906l,2906,,xe" stroked="f">
                    <v:path arrowok="t" o:connecttype="custom" o:connectlocs="0,11688;8926,11688;8926,14594;0,14594;0,11688" o:connectangles="0,0,0,0,0"/>
                  </v:shape>
                  <v:shape id="Picture 31" o:spid="_x0000_s1030" type="#_x0000_t75" style="position:absolute;left:931;top:10461;width:8925;height:2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">
                    <v:imagedata r:id="rId15" o:title=""/>
                  </v:shape>
                </v:group>
                <w10:wrap anchorx="page" anchory="page"/>
              </v:group>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1462"/>
        <w:gridCol w:w="1463"/>
        <w:gridCol w:w="1816"/>
        <w:gridCol w:w="866"/>
        <w:gridCol w:w="796"/>
        <w:gridCol w:w="1486"/>
        <w:tblGridChange w:id="1124">
          <w:tblGrid>
            <w:gridCol w:w="2353"/>
            <w:gridCol w:w="2356"/>
            <w:gridCol w:w="2356"/>
            <w:gridCol w:w="1489"/>
            <w:gridCol w:w="796"/>
            <w:gridCol w:w="70"/>
            <w:gridCol w:w="797"/>
            <w:gridCol w:w="1489"/>
          </w:tblGrid>
        </w:tblGridChange>
      </w:tblGrid>
      <w:tr w:rsidR="007E515F" w:rsidRPr="00086A52" w14:paraId="3EF979C6" w14:textId="77777777" w:rsidTr="007E515F">
        <w:trPr>
          <w:trHeight w:val="142"/>
        </w:trPr>
        <w:tc>
          <w:tcPr>
            <w:tcW w:w="5000" w:type="pct"/>
            <w:gridSpan w:val="7"/>
            <w:shd w:val="clear" w:color="auto" w:fill="FDE9D9" w:themeFill="accent6" w:themeFillTint="33"/>
          </w:tcPr>
          <w:bookmarkEnd w:id="1114"/>
          <w:p w14:paraId="4EE4EA33" w14:textId="45879718" w:rsidR="007E515F" w:rsidRPr="00046480" w:rsidRDefault="007E515F" w:rsidP="00AC6B08">
            <w:pPr>
              <w:spacing w:after="0" w:line="240" w:lineRule="auto"/>
              <w:jc w:val="center"/>
              <w:rPr>
                <w:rFonts w:ascii="Times New Roman" w:eastAsia="Times New Roman" w:hAnsi="Times New Roman" w:cs="Times New Roman"/>
                <w:b/>
                <w:bCs/>
                <w:color w:val="000000"/>
                <w:sz w:val="18"/>
                <w:szCs w:val="18"/>
                <w:lang w:val="fr-FR"/>
              </w:rPr>
            </w:pPr>
            <w:r w:rsidRPr="00046480">
              <w:rPr>
                <w:rFonts w:ascii="Times New Roman" w:eastAsia="Times New Roman" w:hAnsi="Times New Roman" w:cs="Times New Roman"/>
                <w:b/>
                <w:bCs/>
                <w:color w:val="000000"/>
                <w:sz w:val="18"/>
                <w:szCs w:val="18"/>
                <w:lang w:val="fr-FR"/>
              </w:rPr>
              <w:t>Placement Date Range (10/01/2018-09/30/</w:t>
            </w:r>
            <w:proofErr w:type="gramStart"/>
            <w:r w:rsidRPr="00046480">
              <w:rPr>
                <w:rFonts w:ascii="Times New Roman" w:eastAsia="Times New Roman" w:hAnsi="Times New Roman" w:cs="Times New Roman"/>
                <w:b/>
                <w:bCs/>
                <w:color w:val="000000"/>
                <w:sz w:val="18"/>
                <w:szCs w:val="18"/>
                <w:lang w:val="fr-FR"/>
              </w:rPr>
              <w:t>2019)/</w:t>
            </w:r>
            <w:proofErr w:type="spellStart"/>
            <w:proofErr w:type="gramEnd"/>
            <w:r w:rsidRPr="00046480">
              <w:rPr>
                <w:rFonts w:ascii="Times New Roman" w:eastAsia="Times New Roman" w:hAnsi="Times New Roman" w:cs="Times New Roman"/>
                <w:b/>
                <w:bCs/>
                <w:color w:val="000000"/>
                <w:sz w:val="18"/>
                <w:szCs w:val="18"/>
                <w:lang w:val="fr-FR"/>
              </w:rPr>
              <w:t>Retention</w:t>
            </w:r>
            <w:proofErr w:type="spellEnd"/>
            <w:r w:rsidRPr="00046480">
              <w:rPr>
                <w:rFonts w:ascii="Times New Roman" w:eastAsia="Times New Roman" w:hAnsi="Times New Roman" w:cs="Times New Roman"/>
                <w:b/>
                <w:bCs/>
                <w:color w:val="000000"/>
                <w:sz w:val="18"/>
                <w:szCs w:val="18"/>
                <w:lang w:val="fr-FR"/>
              </w:rPr>
              <w:t xml:space="preserve"> Date Range (04/01/2019-03/31/2020)</w:t>
            </w:r>
          </w:p>
        </w:tc>
      </w:tr>
      <w:tr w:rsidR="007E515F" w:rsidRPr="0060145C" w14:paraId="5430E3D5" w14:textId="77777777" w:rsidTr="007E515F">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25" w:author="Matthews, Katrina (DOES)" w:date="2021-07-21T14:4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458"/>
          <w:trPrChange w:id="1126" w:author="Matthews, Katrina (DOES)" w:date="2021-07-21T14:42:00Z">
            <w:trPr>
              <w:trHeight w:val="458"/>
            </w:trPr>
          </w:trPrChange>
        </w:trPr>
        <w:tc>
          <w:tcPr>
            <w:tcW w:w="841" w:type="pct"/>
            <w:shd w:val="clear" w:color="000000" w:fill="D9E1F2"/>
            <w:tcPrChange w:id="1127" w:author="Matthews, Katrina (DOES)" w:date="2021-07-21T14:42:00Z">
              <w:tcPr>
                <w:tcW w:w="1259" w:type="pct"/>
                <w:shd w:val="clear" w:color="000000" w:fill="D9E1F2"/>
              </w:tcPr>
            </w:tcPrChange>
          </w:tcPr>
          <w:p w14:paraId="03C17334" w14:textId="77777777" w:rsidR="007E515F" w:rsidRPr="00DA703A" w:rsidRDefault="007E515F" w:rsidP="00AC6B08">
            <w:pPr>
              <w:spacing w:after="0" w:line="240" w:lineRule="auto"/>
              <w:jc w:val="center"/>
              <w:rPr>
                <w:rFonts w:ascii="Times New Roman" w:eastAsia="Times New Roman" w:hAnsi="Times New Roman" w:cs="Times New Roman"/>
                <w:b/>
                <w:bCs/>
                <w:i/>
                <w:iCs/>
                <w:color w:val="000000"/>
                <w:sz w:val="18"/>
                <w:szCs w:val="18"/>
              </w:rPr>
            </w:pPr>
            <w:r w:rsidRPr="0060145C">
              <w:rPr>
                <w:rFonts w:ascii="Times New Roman" w:eastAsia="Times New Roman" w:hAnsi="Times New Roman" w:cs="Times New Roman"/>
                <w:b/>
                <w:bCs/>
                <w:i/>
                <w:iCs/>
                <w:color w:val="000000"/>
                <w:sz w:val="18"/>
                <w:szCs w:val="18"/>
              </w:rPr>
              <w:t>Program</w:t>
            </w:r>
            <w:r w:rsidRPr="00694FD1">
              <w:rPr>
                <w:rFonts w:ascii="Times New Roman" w:eastAsia="Times New Roman" w:hAnsi="Times New Roman" w:cs="Times New Roman"/>
                <w:b/>
                <w:bCs/>
                <w:i/>
                <w:iCs/>
                <w:color w:val="000000"/>
                <w:sz w:val="18"/>
                <w:szCs w:val="18"/>
              </w:rPr>
              <w:t>s</w:t>
            </w:r>
            <w:r w:rsidRPr="00DA703A">
              <w:rPr>
                <w:rFonts w:ascii="Times New Roman" w:eastAsia="Times New Roman" w:hAnsi="Times New Roman" w:cs="Times New Roman"/>
                <w:b/>
                <w:bCs/>
                <w:i/>
                <w:iCs/>
                <w:color w:val="000000"/>
                <w:sz w:val="18"/>
                <w:szCs w:val="18"/>
              </w:rPr>
              <w:t xml:space="preserve"> </w:t>
            </w:r>
          </w:p>
        </w:tc>
        <w:tc>
          <w:tcPr>
            <w:tcW w:w="841" w:type="pct"/>
            <w:shd w:val="clear" w:color="000000" w:fill="D9E1F2"/>
            <w:tcPrChange w:id="1128" w:author="Matthews, Katrina (DOES)" w:date="2021-07-21T14:42:00Z">
              <w:tcPr>
                <w:tcW w:w="1" w:type="pct"/>
                <w:shd w:val="clear" w:color="000000" w:fill="D9E1F2"/>
              </w:tcPr>
            </w:tcPrChange>
          </w:tcPr>
          <w:p w14:paraId="1540F3C7" w14:textId="09B0F4A3" w:rsidR="007E515F" w:rsidRPr="0060145C" w:rsidRDefault="00E429B0" w:rsidP="00AC6B08">
            <w:pPr>
              <w:spacing w:after="0" w:line="240" w:lineRule="auto"/>
              <w:jc w:val="center"/>
              <w:rPr>
                <w:ins w:id="1129" w:author="Matthews, Katrina (DOES)" w:date="2021-07-21T14:42:00Z"/>
                <w:rFonts w:ascii="Times New Roman" w:eastAsia="Times New Roman" w:hAnsi="Times New Roman" w:cs="Times New Roman"/>
                <w:b/>
                <w:bCs/>
                <w:i/>
                <w:iCs/>
                <w:color w:val="000000"/>
                <w:sz w:val="18"/>
                <w:szCs w:val="18"/>
              </w:rPr>
            </w:pPr>
            <w:ins w:id="1130" w:author="Matthews, Katrina (DOES)" w:date="2021-07-21T16:48:00Z">
              <w:r>
                <w:rPr>
                  <w:rFonts w:ascii="Times New Roman" w:eastAsia="Times New Roman" w:hAnsi="Times New Roman" w:cs="Times New Roman"/>
                  <w:b/>
                  <w:bCs/>
                  <w:i/>
                  <w:iCs/>
                  <w:color w:val="000000"/>
                  <w:sz w:val="18"/>
                  <w:szCs w:val="18"/>
                </w:rPr>
                <w:t xml:space="preserve">Graduates </w:t>
              </w:r>
            </w:ins>
          </w:p>
        </w:tc>
        <w:tc>
          <w:tcPr>
            <w:tcW w:w="1635" w:type="pct"/>
            <w:gridSpan w:val="2"/>
            <w:shd w:val="clear" w:color="000000" w:fill="D9E1F2"/>
            <w:vAlign w:val="center"/>
            <w:hideMark/>
            <w:tcPrChange w:id="1131" w:author="Matthews, Katrina (DOES)" w:date="2021-07-21T14:42:00Z">
              <w:tcPr>
                <w:tcW w:w="2056" w:type="pct"/>
                <w:gridSpan w:val="2"/>
                <w:shd w:val="clear" w:color="000000" w:fill="D9E1F2"/>
                <w:vAlign w:val="center"/>
                <w:hideMark/>
              </w:tcPr>
            </w:tcPrChange>
          </w:tcPr>
          <w:p w14:paraId="2F6D564D" w14:textId="3BE9D945" w:rsidR="007E515F" w:rsidRPr="0060145C" w:rsidRDefault="007E515F" w:rsidP="00AC6B08">
            <w:pPr>
              <w:spacing w:after="0" w:line="240" w:lineRule="auto"/>
              <w:jc w:val="center"/>
              <w:rPr>
                <w:rFonts w:ascii="Times New Roman" w:eastAsia="Times New Roman" w:hAnsi="Times New Roman" w:cs="Times New Roman"/>
                <w:b/>
                <w:bCs/>
                <w:i/>
                <w:iCs/>
                <w:color w:val="000000"/>
                <w:sz w:val="18"/>
                <w:szCs w:val="18"/>
              </w:rPr>
            </w:pPr>
            <w:r w:rsidRPr="0060145C">
              <w:rPr>
                <w:rFonts w:ascii="Times New Roman" w:eastAsia="Times New Roman" w:hAnsi="Times New Roman" w:cs="Times New Roman"/>
                <w:b/>
                <w:bCs/>
                <w:i/>
                <w:iCs/>
                <w:color w:val="000000"/>
                <w:sz w:val="18"/>
                <w:szCs w:val="18"/>
              </w:rPr>
              <w:t>Reported within Six (6) months) of completion</w:t>
            </w:r>
          </w:p>
        </w:tc>
        <w:tc>
          <w:tcPr>
            <w:tcW w:w="463" w:type="pct"/>
            <w:vMerge w:val="restart"/>
            <w:shd w:val="clear" w:color="000000" w:fill="D9E1F2"/>
            <w:vAlign w:val="center"/>
            <w:hideMark/>
            <w:tcPrChange w:id="1132" w:author="Matthews, Katrina (DOES)" w:date="2021-07-21T14:42:00Z">
              <w:tcPr>
                <w:tcW w:w="463" w:type="pct"/>
                <w:gridSpan w:val="2"/>
                <w:vMerge w:val="restart"/>
                <w:shd w:val="clear" w:color="000000" w:fill="D9E1F2"/>
                <w:vAlign w:val="center"/>
                <w:hideMark/>
              </w:tcPr>
            </w:tcPrChange>
          </w:tcPr>
          <w:p w14:paraId="10949B99" w14:textId="77777777" w:rsidR="007E515F" w:rsidRPr="0060145C" w:rsidRDefault="007E515F" w:rsidP="00AC6B08">
            <w:pPr>
              <w:spacing w:after="0" w:line="240" w:lineRule="auto"/>
              <w:jc w:val="center"/>
              <w:rPr>
                <w:rFonts w:ascii="Times New Roman" w:eastAsia="Times New Roman" w:hAnsi="Times New Roman" w:cs="Times New Roman"/>
                <w:b/>
                <w:bCs/>
                <w:i/>
                <w:iCs/>
                <w:color w:val="000000"/>
                <w:sz w:val="18"/>
                <w:szCs w:val="18"/>
              </w:rPr>
            </w:pPr>
            <w:r w:rsidRPr="0060145C">
              <w:rPr>
                <w:rFonts w:ascii="Times New Roman" w:eastAsia="Times New Roman" w:hAnsi="Times New Roman" w:cs="Times New Roman"/>
                <w:b/>
                <w:bCs/>
                <w:i/>
                <w:iCs/>
                <w:color w:val="000000"/>
                <w:sz w:val="18"/>
                <w:szCs w:val="18"/>
              </w:rPr>
              <w:t>Average Wages</w:t>
            </w:r>
          </w:p>
          <w:p w14:paraId="3021E4F8" w14:textId="075DE2BD" w:rsidR="007E515F" w:rsidRPr="0060145C" w:rsidRDefault="007E515F" w:rsidP="00AC6B08">
            <w:pPr>
              <w:spacing w:after="0" w:line="240" w:lineRule="auto"/>
              <w:jc w:val="center"/>
              <w:rPr>
                <w:rFonts w:ascii="Times New Roman" w:eastAsia="Times New Roman" w:hAnsi="Times New Roman" w:cs="Times New Roman"/>
                <w:b/>
                <w:bCs/>
                <w:i/>
                <w:iCs/>
                <w:color w:val="000000"/>
                <w:sz w:val="18"/>
                <w:szCs w:val="18"/>
              </w:rPr>
            </w:pPr>
            <w:r w:rsidRPr="0060145C">
              <w:rPr>
                <w:rFonts w:ascii="Times New Roman" w:eastAsia="Times New Roman" w:hAnsi="Times New Roman" w:cs="Times New Roman"/>
                <w:b/>
                <w:bCs/>
                <w:i/>
                <w:iCs/>
                <w:color w:val="000000"/>
                <w:sz w:val="18"/>
                <w:szCs w:val="18"/>
              </w:rPr>
              <w:t xml:space="preserve">(Hourly) </w:t>
            </w:r>
          </w:p>
        </w:tc>
        <w:tc>
          <w:tcPr>
            <w:tcW w:w="1220" w:type="pct"/>
            <w:gridSpan w:val="2"/>
            <w:shd w:val="clear" w:color="000000" w:fill="D9E1F2"/>
            <w:vAlign w:val="center"/>
            <w:hideMark/>
            <w:tcPrChange w:id="1133" w:author="Matthews, Katrina (DOES)" w:date="2021-07-21T14:42:00Z">
              <w:tcPr>
                <w:tcW w:w="1221" w:type="pct"/>
                <w:gridSpan w:val="2"/>
                <w:shd w:val="clear" w:color="000000" w:fill="D9E1F2"/>
                <w:vAlign w:val="center"/>
                <w:hideMark/>
              </w:tcPr>
            </w:tcPrChange>
          </w:tcPr>
          <w:p w14:paraId="1F59D443" w14:textId="77777777" w:rsidR="007E515F" w:rsidRPr="0060145C" w:rsidRDefault="007E515F" w:rsidP="00AC6B08">
            <w:pPr>
              <w:spacing w:after="0" w:line="240" w:lineRule="auto"/>
              <w:jc w:val="center"/>
              <w:rPr>
                <w:rFonts w:ascii="Times New Roman" w:eastAsia="Times New Roman" w:hAnsi="Times New Roman" w:cs="Times New Roman"/>
                <w:b/>
                <w:bCs/>
                <w:i/>
                <w:iCs/>
                <w:color w:val="000000"/>
                <w:sz w:val="18"/>
                <w:szCs w:val="18"/>
              </w:rPr>
            </w:pPr>
            <w:r w:rsidRPr="0060145C">
              <w:rPr>
                <w:rFonts w:ascii="Times New Roman" w:eastAsia="Times New Roman" w:hAnsi="Times New Roman" w:cs="Times New Roman"/>
                <w:b/>
                <w:bCs/>
                <w:i/>
                <w:iCs/>
                <w:color w:val="000000"/>
                <w:sz w:val="18"/>
                <w:szCs w:val="18"/>
              </w:rPr>
              <w:t>Retained Six months</w:t>
            </w:r>
          </w:p>
        </w:tc>
      </w:tr>
      <w:tr w:rsidR="007E515F" w:rsidRPr="0060145C" w14:paraId="303CC8A9" w14:textId="77777777" w:rsidTr="00E429B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34" w:author="Matthews, Katrina (DOES)" w:date="2021-07-21T16:49: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1135" w:author="Matthews, Katrina (DOES)" w:date="2021-07-21T16:49:00Z">
            <w:trPr>
              <w:trHeight w:val="300"/>
            </w:trPr>
          </w:trPrChange>
        </w:trPr>
        <w:tc>
          <w:tcPr>
            <w:tcW w:w="841" w:type="pct"/>
            <w:shd w:val="clear" w:color="000000" w:fill="D9E1F2"/>
            <w:vAlign w:val="center"/>
            <w:tcPrChange w:id="1136" w:author="Matthews, Katrina (DOES)" w:date="2021-07-21T16:49:00Z">
              <w:tcPr>
                <w:tcW w:w="1259" w:type="pct"/>
                <w:shd w:val="clear" w:color="000000" w:fill="D9E1F2"/>
              </w:tcPr>
            </w:tcPrChange>
          </w:tcPr>
          <w:p w14:paraId="72A145E2" w14:textId="0BF24616" w:rsidR="007E515F" w:rsidRPr="00DD1F70" w:rsidRDefault="007E515F" w:rsidP="00E429B0">
            <w:pPr>
              <w:spacing w:after="0" w:line="240" w:lineRule="auto"/>
              <w:jc w:val="center"/>
              <w:rPr>
                <w:rFonts w:ascii="Times New Roman" w:eastAsia="Times New Roman" w:hAnsi="Times New Roman" w:cs="Times New Roman"/>
                <w:i/>
                <w:iCs/>
                <w:color w:val="000000"/>
                <w:sz w:val="18"/>
                <w:szCs w:val="18"/>
              </w:rPr>
              <w:pPrChange w:id="1137" w:author="Matthews, Katrina (DOES)" w:date="2021-07-21T16:48:00Z">
                <w:pPr>
                  <w:spacing w:after="0" w:line="240" w:lineRule="auto"/>
                  <w:jc w:val="center"/>
                </w:pPr>
              </w:pPrChange>
            </w:pPr>
            <w:r w:rsidRPr="00DD1F70">
              <w:rPr>
                <w:rFonts w:ascii="Times New Roman" w:eastAsia="Times New Roman" w:hAnsi="Times New Roman" w:cs="Times New Roman"/>
                <w:i/>
                <w:iCs/>
                <w:color w:val="000000"/>
                <w:sz w:val="18"/>
                <w:szCs w:val="18"/>
              </w:rPr>
              <w:t>Quarterly Summary</w:t>
            </w:r>
          </w:p>
        </w:tc>
        <w:tc>
          <w:tcPr>
            <w:tcW w:w="841" w:type="pct"/>
            <w:shd w:val="clear" w:color="000000" w:fill="D9E1F2"/>
            <w:vAlign w:val="center"/>
            <w:tcPrChange w:id="1138" w:author="Matthews, Katrina (DOES)" w:date="2021-07-21T16:49:00Z">
              <w:tcPr>
                <w:tcW w:w="1" w:type="pct"/>
                <w:shd w:val="clear" w:color="000000" w:fill="D9E1F2"/>
              </w:tcPr>
            </w:tcPrChange>
          </w:tcPr>
          <w:p w14:paraId="38C65E7E" w14:textId="687774CF" w:rsidR="007E515F" w:rsidRPr="00DD1F70" w:rsidRDefault="00E429B0" w:rsidP="00E429B0">
            <w:pPr>
              <w:spacing w:after="0" w:line="240" w:lineRule="auto"/>
              <w:jc w:val="center"/>
              <w:rPr>
                <w:ins w:id="1139" w:author="Matthews, Katrina (DOES)" w:date="2021-07-21T14:42:00Z"/>
                <w:rFonts w:ascii="Times New Roman" w:eastAsia="Times New Roman" w:hAnsi="Times New Roman" w:cs="Times New Roman"/>
                <w:i/>
                <w:iCs/>
                <w:color w:val="000000"/>
                <w:sz w:val="18"/>
                <w:szCs w:val="18"/>
              </w:rPr>
              <w:pPrChange w:id="1140" w:author="Matthews, Katrina (DOES)" w:date="2021-07-21T16:48:00Z">
                <w:pPr>
                  <w:spacing w:after="0" w:line="240" w:lineRule="auto"/>
                  <w:jc w:val="center"/>
                </w:pPr>
              </w:pPrChange>
            </w:pPr>
            <w:ins w:id="1141" w:author="Matthews, Katrina (DOES)" w:date="2021-07-21T16:48:00Z">
              <w:r>
                <w:rPr>
                  <w:rFonts w:ascii="Times New Roman" w:eastAsia="Times New Roman" w:hAnsi="Times New Roman" w:cs="Times New Roman"/>
                  <w:i/>
                  <w:iCs/>
                  <w:color w:val="000000"/>
                  <w:sz w:val="18"/>
                  <w:szCs w:val="18"/>
                </w:rPr>
                <w:t>Completion</w:t>
              </w:r>
            </w:ins>
          </w:p>
        </w:tc>
        <w:tc>
          <w:tcPr>
            <w:tcW w:w="841" w:type="pct"/>
            <w:shd w:val="clear" w:color="000000" w:fill="D9E1F2"/>
            <w:noWrap/>
            <w:vAlign w:val="center"/>
            <w:hideMark/>
            <w:tcPrChange w:id="1142" w:author="Matthews, Katrina (DOES)" w:date="2021-07-21T16:49:00Z">
              <w:tcPr>
                <w:tcW w:w="1260" w:type="pct"/>
                <w:shd w:val="clear" w:color="000000" w:fill="D9E1F2"/>
                <w:noWrap/>
                <w:vAlign w:val="bottom"/>
                <w:hideMark/>
              </w:tcPr>
            </w:tcPrChange>
          </w:tcPr>
          <w:p w14:paraId="3002D155" w14:textId="77D4C63F" w:rsidR="007E515F" w:rsidRPr="00DD1F70" w:rsidRDefault="007E515F" w:rsidP="00E429B0">
            <w:pPr>
              <w:spacing w:after="0" w:line="240" w:lineRule="auto"/>
              <w:jc w:val="center"/>
              <w:rPr>
                <w:rFonts w:ascii="Times New Roman" w:eastAsia="Times New Roman" w:hAnsi="Times New Roman" w:cs="Times New Roman"/>
                <w:i/>
                <w:iCs/>
                <w:color w:val="000000"/>
                <w:sz w:val="18"/>
                <w:szCs w:val="18"/>
              </w:rPr>
              <w:pPrChange w:id="1143" w:author="Matthews, Katrina (DOES)" w:date="2021-07-21T16:48:00Z">
                <w:pPr>
                  <w:spacing w:after="0" w:line="240" w:lineRule="auto"/>
                  <w:jc w:val="center"/>
                </w:pPr>
              </w:pPrChange>
            </w:pPr>
            <w:r w:rsidRPr="00DD1F70">
              <w:rPr>
                <w:rFonts w:ascii="Times New Roman" w:eastAsia="Times New Roman" w:hAnsi="Times New Roman" w:cs="Times New Roman"/>
                <w:i/>
                <w:iCs/>
                <w:color w:val="000000"/>
                <w:sz w:val="18"/>
                <w:szCs w:val="18"/>
              </w:rPr>
              <w:t>Number</w:t>
            </w:r>
          </w:p>
        </w:tc>
        <w:tc>
          <w:tcPr>
            <w:tcW w:w="795" w:type="pct"/>
            <w:shd w:val="clear" w:color="000000" w:fill="D9E1F2"/>
            <w:noWrap/>
            <w:vAlign w:val="center"/>
            <w:hideMark/>
            <w:tcPrChange w:id="1144" w:author="Matthews, Katrina (DOES)" w:date="2021-07-21T16:49:00Z">
              <w:tcPr>
                <w:tcW w:w="796" w:type="pct"/>
                <w:shd w:val="clear" w:color="000000" w:fill="D9E1F2"/>
                <w:noWrap/>
                <w:vAlign w:val="bottom"/>
                <w:hideMark/>
              </w:tcPr>
            </w:tcPrChange>
          </w:tcPr>
          <w:p w14:paraId="772588CF" w14:textId="77777777" w:rsidR="007E515F" w:rsidRPr="00DD1F70" w:rsidRDefault="007E515F" w:rsidP="00E429B0">
            <w:pPr>
              <w:spacing w:after="0" w:line="240" w:lineRule="auto"/>
              <w:jc w:val="center"/>
              <w:rPr>
                <w:rFonts w:ascii="Times New Roman" w:eastAsia="Times New Roman" w:hAnsi="Times New Roman" w:cs="Times New Roman"/>
                <w:i/>
                <w:iCs/>
                <w:color w:val="000000"/>
                <w:sz w:val="18"/>
                <w:szCs w:val="18"/>
              </w:rPr>
              <w:pPrChange w:id="1145" w:author="Matthews, Katrina (DOES)" w:date="2021-07-21T16:48:00Z">
                <w:pPr>
                  <w:spacing w:after="0" w:line="240" w:lineRule="auto"/>
                  <w:jc w:val="center"/>
                </w:pPr>
              </w:pPrChange>
            </w:pPr>
            <w:r w:rsidRPr="00DD1F70">
              <w:rPr>
                <w:rFonts w:ascii="Times New Roman" w:eastAsia="Times New Roman" w:hAnsi="Times New Roman" w:cs="Times New Roman"/>
                <w:i/>
                <w:iCs/>
                <w:color w:val="000000"/>
                <w:sz w:val="18"/>
                <w:szCs w:val="18"/>
              </w:rPr>
              <w:t>Percentage</w:t>
            </w:r>
          </w:p>
        </w:tc>
        <w:tc>
          <w:tcPr>
            <w:tcW w:w="463" w:type="pct"/>
            <w:vMerge/>
            <w:vAlign w:val="center"/>
            <w:hideMark/>
            <w:tcPrChange w:id="1146" w:author="Matthews, Katrina (DOES)" w:date="2021-07-21T16:49:00Z">
              <w:tcPr>
                <w:tcW w:w="463" w:type="pct"/>
                <w:gridSpan w:val="2"/>
                <w:vMerge/>
                <w:vAlign w:val="center"/>
                <w:hideMark/>
              </w:tcPr>
            </w:tcPrChange>
          </w:tcPr>
          <w:p w14:paraId="75FE72B8" w14:textId="77777777" w:rsidR="007E515F" w:rsidRPr="00DD1F70" w:rsidRDefault="007E515F" w:rsidP="00AC6B08">
            <w:pPr>
              <w:spacing w:after="0" w:line="240" w:lineRule="auto"/>
              <w:rPr>
                <w:rFonts w:ascii="Times New Roman" w:eastAsia="Times New Roman" w:hAnsi="Times New Roman" w:cs="Times New Roman"/>
                <w:b/>
                <w:bCs/>
                <w:i/>
                <w:iCs/>
                <w:color w:val="000000"/>
                <w:sz w:val="18"/>
                <w:szCs w:val="18"/>
              </w:rPr>
            </w:pPr>
          </w:p>
        </w:tc>
        <w:tc>
          <w:tcPr>
            <w:tcW w:w="426" w:type="pct"/>
            <w:shd w:val="clear" w:color="000000" w:fill="D9E1F2"/>
            <w:noWrap/>
            <w:vAlign w:val="bottom"/>
            <w:hideMark/>
            <w:tcPrChange w:id="1147" w:author="Matthews, Katrina (DOES)" w:date="2021-07-21T16:49:00Z">
              <w:tcPr>
                <w:tcW w:w="426" w:type="pct"/>
                <w:shd w:val="clear" w:color="000000" w:fill="D9E1F2"/>
                <w:noWrap/>
                <w:vAlign w:val="bottom"/>
                <w:hideMark/>
              </w:tcPr>
            </w:tcPrChange>
          </w:tcPr>
          <w:p w14:paraId="3D83F10F" w14:textId="77777777" w:rsidR="007E515F" w:rsidRPr="00DD1F70" w:rsidRDefault="007E515F" w:rsidP="00AC6B08">
            <w:pPr>
              <w:spacing w:after="0" w:line="240" w:lineRule="auto"/>
              <w:jc w:val="center"/>
              <w:rPr>
                <w:rFonts w:ascii="Times New Roman" w:eastAsia="Times New Roman" w:hAnsi="Times New Roman" w:cs="Times New Roman"/>
                <w:i/>
                <w:iCs/>
                <w:color w:val="000000"/>
                <w:sz w:val="18"/>
                <w:szCs w:val="18"/>
              </w:rPr>
            </w:pPr>
            <w:r w:rsidRPr="00DD1F70">
              <w:rPr>
                <w:rFonts w:ascii="Times New Roman" w:eastAsia="Times New Roman" w:hAnsi="Times New Roman" w:cs="Times New Roman"/>
                <w:i/>
                <w:iCs/>
                <w:color w:val="000000"/>
                <w:sz w:val="18"/>
                <w:szCs w:val="18"/>
              </w:rPr>
              <w:t>Number</w:t>
            </w:r>
          </w:p>
        </w:tc>
        <w:tc>
          <w:tcPr>
            <w:tcW w:w="795" w:type="pct"/>
            <w:shd w:val="clear" w:color="000000" w:fill="D9E1F2"/>
            <w:noWrap/>
            <w:vAlign w:val="bottom"/>
            <w:hideMark/>
            <w:tcPrChange w:id="1148" w:author="Matthews, Katrina (DOES)" w:date="2021-07-21T16:49:00Z">
              <w:tcPr>
                <w:tcW w:w="795" w:type="pct"/>
                <w:shd w:val="clear" w:color="000000" w:fill="D9E1F2"/>
                <w:noWrap/>
                <w:vAlign w:val="bottom"/>
                <w:hideMark/>
              </w:tcPr>
            </w:tcPrChange>
          </w:tcPr>
          <w:p w14:paraId="09C39BCD" w14:textId="77777777" w:rsidR="007E515F" w:rsidRPr="00DD1F70" w:rsidRDefault="007E515F" w:rsidP="00AC6B08">
            <w:pPr>
              <w:spacing w:after="0" w:line="240" w:lineRule="auto"/>
              <w:jc w:val="center"/>
              <w:rPr>
                <w:rFonts w:ascii="Times New Roman" w:eastAsia="Times New Roman" w:hAnsi="Times New Roman" w:cs="Times New Roman"/>
                <w:i/>
                <w:iCs/>
                <w:color w:val="000000"/>
                <w:sz w:val="18"/>
                <w:szCs w:val="18"/>
              </w:rPr>
            </w:pPr>
            <w:r w:rsidRPr="00DD1F70">
              <w:rPr>
                <w:rFonts w:ascii="Times New Roman" w:eastAsia="Times New Roman" w:hAnsi="Times New Roman" w:cs="Times New Roman"/>
                <w:i/>
                <w:iCs/>
                <w:color w:val="000000"/>
                <w:sz w:val="18"/>
                <w:szCs w:val="18"/>
              </w:rPr>
              <w:t>Percentage</w:t>
            </w:r>
          </w:p>
        </w:tc>
      </w:tr>
      <w:tr w:rsidR="007E515F" w:rsidRPr="0060145C" w14:paraId="19511D45" w14:textId="77777777" w:rsidTr="007E515F">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49" w:author="Matthews, Katrina (DOES)" w:date="2021-07-21T14:4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15"/>
          <w:trPrChange w:id="1150" w:author="Matthews, Katrina (DOES)" w:date="2021-07-21T14:42:00Z">
            <w:trPr>
              <w:trHeight w:val="315"/>
            </w:trPr>
          </w:trPrChange>
        </w:trPr>
        <w:tc>
          <w:tcPr>
            <w:tcW w:w="841" w:type="pct"/>
            <w:tcPrChange w:id="1151" w:author="Matthews, Katrina (DOES)" w:date="2021-07-21T14:42:00Z">
              <w:tcPr>
                <w:tcW w:w="1259" w:type="pct"/>
              </w:tcPr>
            </w:tcPrChange>
          </w:tcPr>
          <w:p w14:paraId="26EAD649" w14:textId="70825303" w:rsidR="007E515F" w:rsidRPr="00694FD1" w:rsidRDefault="007E515F" w:rsidP="00C2533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LEAP</w:t>
            </w:r>
          </w:p>
        </w:tc>
        <w:tc>
          <w:tcPr>
            <w:tcW w:w="841" w:type="pct"/>
            <w:tcPrChange w:id="1152" w:author="Matthews, Katrina (DOES)" w:date="2021-07-21T14:42:00Z">
              <w:tcPr>
                <w:tcW w:w="1" w:type="pct"/>
              </w:tcPr>
            </w:tcPrChange>
          </w:tcPr>
          <w:p w14:paraId="50C1C1AD" w14:textId="756CD2E9" w:rsidR="007E515F" w:rsidRDefault="00431040" w:rsidP="00C25337">
            <w:pPr>
              <w:spacing w:after="0" w:line="240" w:lineRule="auto"/>
              <w:jc w:val="center"/>
              <w:rPr>
                <w:ins w:id="1153" w:author="Matthews, Katrina (DOES)" w:date="2021-07-21T14:42:00Z"/>
                <w:rFonts w:ascii="Times New Roman" w:eastAsia="Times New Roman" w:hAnsi="Times New Roman" w:cs="Times New Roman"/>
                <w:color w:val="000000"/>
                <w:sz w:val="18"/>
                <w:szCs w:val="18"/>
              </w:rPr>
            </w:pPr>
            <w:ins w:id="1154" w:author="Matthews, Katrina (DOES)" w:date="2021-07-21T17:02:00Z">
              <w:r>
                <w:rPr>
                  <w:rFonts w:ascii="Times New Roman" w:eastAsia="Times New Roman" w:hAnsi="Times New Roman" w:cs="Times New Roman"/>
                  <w:color w:val="000000"/>
                  <w:sz w:val="18"/>
                  <w:szCs w:val="18"/>
                </w:rPr>
                <w:t>40</w:t>
              </w:r>
            </w:ins>
          </w:p>
        </w:tc>
        <w:tc>
          <w:tcPr>
            <w:tcW w:w="841" w:type="pct"/>
            <w:shd w:val="clear" w:color="auto" w:fill="auto"/>
            <w:noWrap/>
            <w:vAlign w:val="bottom"/>
            <w:hideMark/>
            <w:tcPrChange w:id="1155" w:author="Matthews, Katrina (DOES)" w:date="2021-07-21T14:42:00Z">
              <w:tcPr>
                <w:tcW w:w="1260" w:type="pct"/>
                <w:shd w:val="clear" w:color="auto" w:fill="auto"/>
                <w:noWrap/>
                <w:vAlign w:val="bottom"/>
                <w:hideMark/>
              </w:tcPr>
            </w:tcPrChange>
          </w:tcPr>
          <w:p w14:paraId="1A2B6EA9" w14:textId="2D23C823" w:rsidR="007E515F" w:rsidRPr="0060145C" w:rsidRDefault="007E515F" w:rsidP="00C2533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69</w:t>
            </w:r>
          </w:p>
        </w:tc>
        <w:tc>
          <w:tcPr>
            <w:tcW w:w="795" w:type="pct"/>
            <w:shd w:val="clear" w:color="auto" w:fill="auto"/>
            <w:noWrap/>
            <w:vAlign w:val="bottom"/>
            <w:hideMark/>
            <w:tcPrChange w:id="1156" w:author="Matthews, Katrina (DOES)" w:date="2021-07-21T14:42:00Z">
              <w:tcPr>
                <w:tcW w:w="796" w:type="pct"/>
                <w:shd w:val="clear" w:color="auto" w:fill="auto"/>
                <w:noWrap/>
                <w:vAlign w:val="bottom"/>
                <w:hideMark/>
              </w:tcPr>
            </w:tcPrChange>
          </w:tcPr>
          <w:p w14:paraId="0F410F75" w14:textId="41AAB98F" w:rsidR="007E515F" w:rsidRPr="0060145C" w:rsidRDefault="007E515F" w:rsidP="00C2533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83</w:t>
            </w:r>
            <w:r w:rsidRPr="0060145C">
              <w:rPr>
                <w:rFonts w:ascii="Times New Roman" w:eastAsia="Times New Roman" w:hAnsi="Times New Roman" w:cs="Times New Roman"/>
                <w:color w:val="000000"/>
                <w:sz w:val="18"/>
                <w:szCs w:val="18"/>
              </w:rPr>
              <w:t>%</w:t>
            </w:r>
          </w:p>
        </w:tc>
        <w:tc>
          <w:tcPr>
            <w:tcW w:w="463" w:type="pct"/>
            <w:shd w:val="clear" w:color="auto" w:fill="auto"/>
            <w:noWrap/>
            <w:vAlign w:val="bottom"/>
            <w:hideMark/>
            <w:tcPrChange w:id="1157" w:author="Matthews, Katrina (DOES)" w:date="2021-07-21T14:42:00Z">
              <w:tcPr>
                <w:tcW w:w="463" w:type="pct"/>
                <w:gridSpan w:val="2"/>
                <w:shd w:val="clear" w:color="auto" w:fill="auto"/>
                <w:noWrap/>
                <w:vAlign w:val="bottom"/>
                <w:hideMark/>
              </w:tcPr>
            </w:tcPrChange>
          </w:tcPr>
          <w:p w14:paraId="4DFAA89C" w14:textId="176CC190" w:rsidR="007E515F" w:rsidRPr="0060145C" w:rsidRDefault="007E515F" w:rsidP="00C2533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60145C">
              <w:rPr>
                <w:rFonts w:ascii="Times New Roman" w:eastAsia="Times New Roman" w:hAnsi="Times New Roman" w:cs="Times New Roman"/>
                <w:color w:val="000000"/>
                <w:sz w:val="18"/>
                <w:szCs w:val="18"/>
              </w:rPr>
              <w:t xml:space="preserve">14.85 </w:t>
            </w:r>
          </w:p>
        </w:tc>
        <w:tc>
          <w:tcPr>
            <w:tcW w:w="426" w:type="pct"/>
            <w:shd w:val="clear" w:color="auto" w:fill="auto"/>
            <w:noWrap/>
            <w:vAlign w:val="bottom"/>
            <w:tcPrChange w:id="1158" w:author="Matthews, Katrina (DOES)" w:date="2021-07-21T14:42:00Z">
              <w:tcPr>
                <w:tcW w:w="426" w:type="pct"/>
                <w:shd w:val="clear" w:color="auto" w:fill="auto"/>
                <w:noWrap/>
                <w:vAlign w:val="bottom"/>
              </w:tcPr>
            </w:tcPrChange>
          </w:tcPr>
          <w:p w14:paraId="24234FDA" w14:textId="6F193F90" w:rsidR="007E515F" w:rsidRPr="0060145C" w:rsidRDefault="007E515F" w:rsidP="00C2533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w:t>
            </w:r>
          </w:p>
        </w:tc>
        <w:tc>
          <w:tcPr>
            <w:tcW w:w="795" w:type="pct"/>
            <w:shd w:val="clear" w:color="auto" w:fill="auto"/>
            <w:noWrap/>
            <w:vAlign w:val="bottom"/>
            <w:tcPrChange w:id="1159" w:author="Matthews, Katrina (DOES)" w:date="2021-07-21T14:42:00Z">
              <w:tcPr>
                <w:tcW w:w="795" w:type="pct"/>
                <w:shd w:val="clear" w:color="auto" w:fill="auto"/>
                <w:noWrap/>
                <w:vAlign w:val="bottom"/>
              </w:tcPr>
            </w:tcPrChange>
          </w:tcPr>
          <w:p w14:paraId="79BB163D" w14:textId="58D31F91" w:rsidR="007E515F" w:rsidRPr="0060145C" w:rsidRDefault="007E515F" w:rsidP="0084644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w:t>
            </w:r>
          </w:p>
        </w:tc>
      </w:tr>
      <w:tr w:rsidR="007E515F" w:rsidRPr="0060145C" w14:paraId="159D836C" w14:textId="77777777" w:rsidTr="007E515F">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60" w:author="Matthews, Katrina (DOES)" w:date="2021-07-21T14:4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15"/>
          <w:trPrChange w:id="1161" w:author="Matthews, Katrina (DOES)" w:date="2021-07-21T14:42:00Z">
            <w:trPr>
              <w:trHeight w:val="315"/>
            </w:trPr>
          </w:trPrChange>
        </w:trPr>
        <w:tc>
          <w:tcPr>
            <w:tcW w:w="841" w:type="pct"/>
            <w:tcPrChange w:id="1162" w:author="Matthews, Katrina (DOES)" w:date="2021-07-21T14:42:00Z">
              <w:tcPr>
                <w:tcW w:w="1259" w:type="pct"/>
              </w:tcPr>
            </w:tcPrChange>
          </w:tcPr>
          <w:p w14:paraId="57DCA453" w14:textId="77777777" w:rsidR="007E515F" w:rsidRPr="00694FD1" w:rsidRDefault="007E515F" w:rsidP="003040BD">
            <w:pPr>
              <w:spacing w:after="0" w:line="240" w:lineRule="auto"/>
              <w:jc w:val="center"/>
              <w:rPr>
                <w:rFonts w:ascii="Times New Roman" w:eastAsia="Times New Roman" w:hAnsi="Times New Roman" w:cs="Times New Roman"/>
                <w:color w:val="000000"/>
                <w:sz w:val="18"/>
                <w:szCs w:val="18"/>
              </w:rPr>
            </w:pPr>
            <w:r w:rsidRPr="0060145C">
              <w:rPr>
                <w:rFonts w:ascii="Times New Roman" w:eastAsia="Times New Roman" w:hAnsi="Times New Roman" w:cs="Times New Roman"/>
                <w:color w:val="000000"/>
                <w:sz w:val="18"/>
                <w:szCs w:val="18"/>
              </w:rPr>
              <w:t xml:space="preserve">FEMS </w:t>
            </w:r>
          </w:p>
        </w:tc>
        <w:tc>
          <w:tcPr>
            <w:tcW w:w="841" w:type="pct"/>
            <w:tcPrChange w:id="1163" w:author="Matthews, Katrina (DOES)" w:date="2021-07-21T14:42:00Z">
              <w:tcPr>
                <w:tcW w:w="1" w:type="pct"/>
              </w:tcPr>
            </w:tcPrChange>
          </w:tcPr>
          <w:p w14:paraId="2F2FC6BA" w14:textId="4A106C6E" w:rsidR="007E515F" w:rsidRDefault="00431040" w:rsidP="003040BD">
            <w:pPr>
              <w:spacing w:after="0" w:line="240" w:lineRule="auto"/>
              <w:jc w:val="center"/>
              <w:rPr>
                <w:ins w:id="1164" w:author="Matthews, Katrina (DOES)" w:date="2021-07-21T14:42:00Z"/>
                <w:rFonts w:ascii="Times New Roman" w:eastAsia="Times New Roman" w:hAnsi="Times New Roman" w:cs="Times New Roman"/>
                <w:color w:val="000000"/>
                <w:sz w:val="18"/>
                <w:szCs w:val="18"/>
              </w:rPr>
            </w:pPr>
            <w:ins w:id="1165" w:author="Matthews, Katrina (DOES)" w:date="2021-07-21T16:59:00Z">
              <w:r>
                <w:rPr>
                  <w:rFonts w:ascii="Times New Roman" w:eastAsia="Times New Roman" w:hAnsi="Times New Roman" w:cs="Times New Roman"/>
                  <w:color w:val="000000"/>
                  <w:sz w:val="18"/>
                  <w:szCs w:val="18"/>
                </w:rPr>
                <w:t>16</w:t>
              </w:r>
            </w:ins>
          </w:p>
        </w:tc>
        <w:tc>
          <w:tcPr>
            <w:tcW w:w="841" w:type="pct"/>
            <w:shd w:val="clear" w:color="auto" w:fill="auto"/>
            <w:noWrap/>
            <w:vAlign w:val="bottom"/>
            <w:tcPrChange w:id="1166" w:author="Matthews, Katrina (DOES)" w:date="2021-07-21T14:42:00Z">
              <w:tcPr>
                <w:tcW w:w="1260" w:type="pct"/>
                <w:shd w:val="clear" w:color="auto" w:fill="auto"/>
                <w:noWrap/>
                <w:vAlign w:val="bottom"/>
              </w:tcPr>
            </w:tcPrChange>
          </w:tcPr>
          <w:p w14:paraId="4698F033" w14:textId="342FF752" w:rsidR="007E515F" w:rsidRPr="0060145C" w:rsidRDefault="007E515F" w:rsidP="003040BD">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c>
          <w:tcPr>
            <w:tcW w:w="795" w:type="pct"/>
            <w:shd w:val="clear" w:color="auto" w:fill="auto"/>
            <w:noWrap/>
            <w:vAlign w:val="bottom"/>
            <w:tcPrChange w:id="1167" w:author="Matthews, Katrina (DOES)" w:date="2021-07-21T14:42:00Z">
              <w:tcPr>
                <w:tcW w:w="796" w:type="pct"/>
                <w:shd w:val="clear" w:color="auto" w:fill="auto"/>
                <w:noWrap/>
                <w:vAlign w:val="bottom"/>
              </w:tcPr>
            </w:tcPrChange>
          </w:tcPr>
          <w:p w14:paraId="7443AB84" w14:textId="61D5FD5B" w:rsidR="007E515F" w:rsidRPr="0060145C" w:rsidRDefault="007E515F" w:rsidP="003040BD">
            <w:pPr>
              <w:spacing w:after="0" w:line="240" w:lineRule="auto"/>
              <w:jc w:val="center"/>
              <w:rPr>
                <w:rFonts w:ascii="Times New Roman" w:eastAsia="Times New Roman" w:hAnsi="Times New Roman" w:cs="Times New Roman"/>
                <w:color w:val="000000"/>
                <w:sz w:val="18"/>
                <w:szCs w:val="18"/>
              </w:rPr>
            </w:pPr>
            <w:del w:id="1168" w:author="Matthews, Katrina (DOES)" w:date="2021-07-21T17:00:00Z">
              <w:r w:rsidDel="00431040">
                <w:rPr>
                  <w:rFonts w:ascii="Times New Roman" w:eastAsia="Times New Roman" w:hAnsi="Times New Roman" w:cs="Times New Roman"/>
                  <w:color w:val="000000"/>
                  <w:sz w:val="18"/>
                  <w:szCs w:val="18"/>
                </w:rPr>
                <w:delText>Greater than 95%</w:delText>
              </w:r>
            </w:del>
            <w:ins w:id="1169" w:author="Matthews, Katrina (DOES)" w:date="2021-07-21T17:00:00Z">
              <w:r w:rsidR="00431040">
                <w:rPr>
                  <w:rFonts w:ascii="Times New Roman" w:eastAsia="Times New Roman" w:hAnsi="Times New Roman" w:cs="Times New Roman"/>
                  <w:color w:val="000000"/>
                  <w:sz w:val="18"/>
                  <w:szCs w:val="18"/>
                </w:rPr>
                <w:t>94%</w:t>
              </w:r>
            </w:ins>
          </w:p>
        </w:tc>
        <w:tc>
          <w:tcPr>
            <w:tcW w:w="463" w:type="pct"/>
            <w:shd w:val="clear" w:color="auto" w:fill="auto"/>
            <w:noWrap/>
            <w:vAlign w:val="bottom"/>
            <w:tcPrChange w:id="1170" w:author="Matthews, Katrina (DOES)" w:date="2021-07-21T14:42:00Z">
              <w:tcPr>
                <w:tcW w:w="463" w:type="pct"/>
                <w:gridSpan w:val="2"/>
                <w:shd w:val="clear" w:color="auto" w:fill="auto"/>
                <w:noWrap/>
                <w:vAlign w:val="bottom"/>
              </w:tcPr>
            </w:tcPrChange>
          </w:tcPr>
          <w:p w14:paraId="6317E2BC" w14:textId="77777777" w:rsidR="007E515F" w:rsidRPr="0060145C" w:rsidRDefault="007E515F" w:rsidP="003040BD">
            <w:pPr>
              <w:spacing w:after="0" w:line="240" w:lineRule="auto"/>
              <w:jc w:val="center"/>
              <w:rPr>
                <w:rFonts w:ascii="Times New Roman" w:eastAsia="Times New Roman" w:hAnsi="Times New Roman" w:cs="Times New Roman"/>
                <w:color w:val="000000"/>
                <w:sz w:val="18"/>
                <w:szCs w:val="18"/>
              </w:rPr>
            </w:pPr>
            <w:r w:rsidRPr="00973FBF">
              <w:rPr>
                <w:rFonts w:ascii="Times New Roman" w:eastAsia="Times New Roman" w:hAnsi="Times New Roman" w:cs="Times New Roman"/>
                <w:color w:val="000000"/>
                <w:sz w:val="18"/>
                <w:szCs w:val="18"/>
              </w:rPr>
              <w:t>NA</w:t>
            </w:r>
          </w:p>
        </w:tc>
        <w:tc>
          <w:tcPr>
            <w:tcW w:w="426" w:type="pct"/>
            <w:shd w:val="clear" w:color="auto" w:fill="auto"/>
            <w:noWrap/>
            <w:vAlign w:val="bottom"/>
            <w:tcPrChange w:id="1171" w:author="Matthews, Katrina (DOES)" w:date="2021-07-21T14:42:00Z">
              <w:tcPr>
                <w:tcW w:w="426" w:type="pct"/>
                <w:shd w:val="clear" w:color="auto" w:fill="auto"/>
                <w:noWrap/>
                <w:vAlign w:val="bottom"/>
              </w:tcPr>
            </w:tcPrChange>
          </w:tcPr>
          <w:p w14:paraId="266222D6" w14:textId="0D0FC221" w:rsidR="007E515F" w:rsidRPr="0060145C" w:rsidRDefault="007E515F" w:rsidP="003040BD">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c>
          <w:tcPr>
            <w:tcW w:w="795" w:type="pct"/>
            <w:shd w:val="clear" w:color="auto" w:fill="auto"/>
            <w:noWrap/>
            <w:tcPrChange w:id="1172" w:author="Matthews, Katrina (DOES)" w:date="2021-07-21T14:42:00Z">
              <w:tcPr>
                <w:tcW w:w="795" w:type="pct"/>
                <w:shd w:val="clear" w:color="auto" w:fill="auto"/>
                <w:noWrap/>
              </w:tcPr>
            </w:tcPrChange>
          </w:tcPr>
          <w:p w14:paraId="1DDF2BBC" w14:textId="38A9F04E" w:rsidR="007E515F" w:rsidRPr="0060145C" w:rsidRDefault="007E515F" w:rsidP="003040BD">
            <w:pPr>
              <w:spacing w:after="0" w:line="240" w:lineRule="auto"/>
              <w:jc w:val="center"/>
              <w:rPr>
                <w:rFonts w:ascii="Times New Roman" w:eastAsia="Times New Roman" w:hAnsi="Times New Roman" w:cs="Times New Roman"/>
                <w:color w:val="000000"/>
                <w:sz w:val="18"/>
                <w:szCs w:val="18"/>
              </w:rPr>
            </w:pPr>
            <w:r w:rsidRPr="00E65A14">
              <w:rPr>
                <w:rFonts w:ascii="Times New Roman" w:eastAsia="Times New Roman" w:hAnsi="Times New Roman" w:cs="Times New Roman"/>
                <w:color w:val="000000"/>
                <w:sz w:val="18"/>
                <w:szCs w:val="18"/>
              </w:rPr>
              <w:t>Greater than 95%</w:t>
            </w:r>
          </w:p>
        </w:tc>
      </w:tr>
      <w:tr w:rsidR="007E515F" w:rsidRPr="0060145C" w14:paraId="00C68EE3" w14:textId="77777777" w:rsidTr="007E515F">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73" w:author="Matthews, Katrina (DOES)" w:date="2021-07-21T14:42: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15"/>
          <w:trPrChange w:id="1174" w:author="Matthews, Katrina (DOES)" w:date="2021-07-21T14:42:00Z">
            <w:trPr>
              <w:trHeight w:val="315"/>
            </w:trPr>
          </w:trPrChange>
        </w:trPr>
        <w:tc>
          <w:tcPr>
            <w:tcW w:w="841" w:type="pct"/>
            <w:tcPrChange w:id="1175" w:author="Matthews, Katrina (DOES)" w:date="2021-07-21T14:42:00Z">
              <w:tcPr>
                <w:tcW w:w="1259" w:type="pct"/>
              </w:tcPr>
            </w:tcPrChange>
          </w:tcPr>
          <w:p w14:paraId="56C77B95" w14:textId="4ED10196" w:rsidR="007E515F" w:rsidRPr="00694FD1" w:rsidRDefault="007E515F" w:rsidP="003040BD">
            <w:pPr>
              <w:spacing w:after="0" w:line="240" w:lineRule="auto"/>
              <w:jc w:val="center"/>
              <w:rPr>
                <w:rFonts w:ascii="Times New Roman" w:eastAsia="Times New Roman" w:hAnsi="Times New Roman" w:cs="Times New Roman"/>
                <w:color w:val="000000"/>
                <w:sz w:val="18"/>
                <w:szCs w:val="18"/>
              </w:rPr>
            </w:pPr>
            <w:commentRangeStart w:id="1176"/>
            <w:commentRangeStart w:id="1177"/>
            <w:commentRangeStart w:id="1178"/>
            <w:r w:rsidRPr="0060145C">
              <w:rPr>
                <w:rFonts w:ascii="Times New Roman" w:eastAsia="Times New Roman" w:hAnsi="Times New Roman" w:cs="Times New Roman"/>
                <w:color w:val="000000"/>
                <w:sz w:val="18"/>
                <w:szCs w:val="18"/>
              </w:rPr>
              <w:t>MPD</w:t>
            </w:r>
            <w:del w:id="1179" w:author="Falcone, Christopher (DOES)" w:date="2021-07-15T15:40:00Z">
              <w:r w:rsidRPr="0060145C" w:rsidDel="00CA1C92">
                <w:rPr>
                  <w:rFonts w:ascii="Times New Roman" w:eastAsia="Times New Roman" w:hAnsi="Times New Roman" w:cs="Times New Roman"/>
                  <w:color w:val="000000"/>
                  <w:sz w:val="18"/>
                  <w:szCs w:val="18"/>
                </w:rPr>
                <w:delText xml:space="preserve"> </w:delText>
              </w:r>
              <w:r w:rsidDel="00CA1C92">
                <w:rPr>
                  <w:rFonts w:ascii="Times New Roman" w:eastAsia="Times New Roman" w:hAnsi="Times New Roman" w:cs="Times New Roman"/>
                  <w:color w:val="000000"/>
                  <w:sz w:val="18"/>
                  <w:szCs w:val="18"/>
                </w:rPr>
                <w:delText>*</w:delText>
              </w:r>
            </w:del>
            <w:commentRangeEnd w:id="1176"/>
            <w:r>
              <w:rPr>
                <w:rStyle w:val="CommentReference"/>
              </w:rPr>
              <w:commentReference w:id="1176"/>
            </w:r>
            <w:commentRangeEnd w:id="1177"/>
            <w:r w:rsidR="00F86F4E">
              <w:rPr>
                <w:rStyle w:val="CommentReference"/>
              </w:rPr>
              <w:commentReference w:id="1177"/>
            </w:r>
            <w:commentRangeEnd w:id="1178"/>
            <w:r w:rsidR="00F86F4E">
              <w:rPr>
                <w:rStyle w:val="CommentReference"/>
              </w:rPr>
              <w:commentReference w:id="1178"/>
            </w:r>
          </w:p>
        </w:tc>
        <w:tc>
          <w:tcPr>
            <w:tcW w:w="841" w:type="pct"/>
            <w:tcPrChange w:id="1180" w:author="Matthews, Katrina (DOES)" w:date="2021-07-21T14:42:00Z">
              <w:tcPr>
                <w:tcW w:w="1" w:type="pct"/>
              </w:tcPr>
            </w:tcPrChange>
          </w:tcPr>
          <w:p w14:paraId="0F28432A" w14:textId="2B5148CA" w:rsidR="007E515F" w:rsidRDefault="00431040" w:rsidP="003040BD">
            <w:pPr>
              <w:spacing w:after="0" w:line="240" w:lineRule="auto"/>
              <w:jc w:val="center"/>
              <w:rPr>
                <w:ins w:id="1181" w:author="Matthews, Katrina (DOES)" w:date="2021-07-21T14:42:00Z"/>
                <w:rFonts w:ascii="Times New Roman" w:eastAsia="Times New Roman" w:hAnsi="Times New Roman" w:cs="Times New Roman"/>
                <w:color w:val="000000"/>
                <w:sz w:val="18"/>
                <w:szCs w:val="18"/>
              </w:rPr>
            </w:pPr>
            <w:ins w:id="1182" w:author="Matthews, Katrina (DOES)" w:date="2021-07-21T16:59:00Z">
              <w:r>
                <w:rPr>
                  <w:rFonts w:ascii="Times New Roman" w:eastAsia="Times New Roman" w:hAnsi="Times New Roman" w:cs="Times New Roman"/>
                  <w:color w:val="000000"/>
                  <w:sz w:val="18"/>
                  <w:szCs w:val="18"/>
                </w:rPr>
                <w:t>1</w:t>
              </w:r>
            </w:ins>
            <w:ins w:id="1183" w:author="Matthews, Katrina (DOES)" w:date="2021-07-21T17:00:00Z">
              <w:r>
                <w:rPr>
                  <w:rFonts w:ascii="Times New Roman" w:eastAsia="Times New Roman" w:hAnsi="Times New Roman" w:cs="Times New Roman"/>
                  <w:color w:val="000000"/>
                  <w:sz w:val="18"/>
                  <w:szCs w:val="18"/>
                </w:rPr>
                <w:t>6</w:t>
              </w:r>
            </w:ins>
          </w:p>
        </w:tc>
        <w:tc>
          <w:tcPr>
            <w:tcW w:w="841" w:type="pct"/>
            <w:shd w:val="clear" w:color="auto" w:fill="auto"/>
            <w:noWrap/>
            <w:vAlign w:val="bottom"/>
            <w:tcPrChange w:id="1184" w:author="Matthews, Katrina (DOES)" w:date="2021-07-21T14:42:00Z">
              <w:tcPr>
                <w:tcW w:w="1260" w:type="pct"/>
                <w:shd w:val="clear" w:color="auto" w:fill="auto"/>
                <w:noWrap/>
                <w:vAlign w:val="bottom"/>
              </w:tcPr>
            </w:tcPrChange>
          </w:tcPr>
          <w:p w14:paraId="3DDCE98E" w14:textId="56E7A16A" w:rsidR="007E515F" w:rsidRPr="0060145C" w:rsidRDefault="007E515F" w:rsidP="003040BD">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c>
          <w:tcPr>
            <w:tcW w:w="795" w:type="pct"/>
            <w:shd w:val="clear" w:color="auto" w:fill="auto"/>
            <w:noWrap/>
            <w:vAlign w:val="bottom"/>
            <w:tcPrChange w:id="1185" w:author="Matthews, Katrina (DOES)" w:date="2021-07-21T14:42:00Z">
              <w:tcPr>
                <w:tcW w:w="796" w:type="pct"/>
                <w:shd w:val="clear" w:color="auto" w:fill="auto"/>
                <w:noWrap/>
                <w:vAlign w:val="bottom"/>
              </w:tcPr>
            </w:tcPrChange>
          </w:tcPr>
          <w:p w14:paraId="5EF8D20A" w14:textId="020003BC" w:rsidR="007E515F" w:rsidRPr="0060145C" w:rsidRDefault="007E515F" w:rsidP="003040BD">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94%</w:t>
            </w:r>
          </w:p>
        </w:tc>
        <w:tc>
          <w:tcPr>
            <w:tcW w:w="463" w:type="pct"/>
            <w:shd w:val="clear" w:color="auto" w:fill="auto"/>
            <w:noWrap/>
            <w:vAlign w:val="bottom"/>
            <w:tcPrChange w:id="1186" w:author="Matthews, Katrina (DOES)" w:date="2021-07-21T14:42:00Z">
              <w:tcPr>
                <w:tcW w:w="463" w:type="pct"/>
                <w:gridSpan w:val="2"/>
                <w:shd w:val="clear" w:color="auto" w:fill="auto"/>
                <w:noWrap/>
                <w:vAlign w:val="bottom"/>
              </w:tcPr>
            </w:tcPrChange>
          </w:tcPr>
          <w:p w14:paraId="0A9EA13A" w14:textId="77777777" w:rsidR="007E515F" w:rsidRPr="0060145C" w:rsidRDefault="007E515F" w:rsidP="003040BD">
            <w:pPr>
              <w:spacing w:after="0" w:line="240" w:lineRule="auto"/>
              <w:jc w:val="center"/>
              <w:rPr>
                <w:rFonts w:ascii="Times New Roman" w:eastAsia="Times New Roman" w:hAnsi="Times New Roman" w:cs="Times New Roman"/>
                <w:color w:val="000000"/>
                <w:sz w:val="18"/>
                <w:szCs w:val="18"/>
              </w:rPr>
            </w:pPr>
            <w:r w:rsidRPr="00973FBF">
              <w:rPr>
                <w:rFonts w:ascii="Times New Roman" w:eastAsia="Times New Roman" w:hAnsi="Times New Roman" w:cs="Times New Roman"/>
                <w:color w:val="000000"/>
                <w:sz w:val="18"/>
                <w:szCs w:val="18"/>
              </w:rPr>
              <w:t>NA</w:t>
            </w:r>
          </w:p>
        </w:tc>
        <w:tc>
          <w:tcPr>
            <w:tcW w:w="426" w:type="pct"/>
            <w:shd w:val="clear" w:color="auto" w:fill="auto"/>
            <w:noWrap/>
            <w:vAlign w:val="bottom"/>
            <w:tcPrChange w:id="1187" w:author="Matthews, Katrina (DOES)" w:date="2021-07-21T14:42:00Z">
              <w:tcPr>
                <w:tcW w:w="426" w:type="pct"/>
                <w:shd w:val="clear" w:color="auto" w:fill="auto"/>
                <w:noWrap/>
                <w:vAlign w:val="bottom"/>
              </w:tcPr>
            </w:tcPrChange>
          </w:tcPr>
          <w:p w14:paraId="029BEE83" w14:textId="3E7BC731" w:rsidR="007E515F" w:rsidRPr="0060145C" w:rsidRDefault="007E515F" w:rsidP="003040BD">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c>
          <w:tcPr>
            <w:tcW w:w="795" w:type="pct"/>
            <w:shd w:val="clear" w:color="auto" w:fill="auto"/>
            <w:noWrap/>
            <w:tcPrChange w:id="1188" w:author="Matthews, Katrina (DOES)" w:date="2021-07-21T14:42:00Z">
              <w:tcPr>
                <w:tcW w:w="795" w:type="pct"/>
                <w:shd w:val="clear" w:color="auto" w:fill="auto"/>
                <w:noWrap/>
              </w:tcPr>
            </w:tcPrChange>
          </w:tcPr>
          <w:p w14:paraId="3319D329" w14:textId="735FFA61" w:rsidR="007E515F" w:rsidRPr="0060145C" w:rsidRDefault="007E515F" w:rsidP="003040BD">
            <w:pPr>
              <w:spacing w:after="0" w:line="240" w:lineRule="auto"/>
              <w:rPr>
                <w:rFonts w:ascii="Times New Roman" w:eastAsia="Times New Roman" w:hAnsi="Times New Roman" w:cs="Times New Roman"/>
                <w:color w:val="000000"/>
                <w:sz w:val="18"/>
                <w:szCs w:val="18"/>
              </w:rPr>
            </w:pPr>
            <w:r w:rsidRPr="00E65A14">
              <w:rPr>
                <w:rFonts w:ascii="Times New Roman" w:eastAsia="Times New Roman" w:hAnsi="Times New Roman" w:cs="Times New Roman"/>
                <w:color w:val="000000"/>
                <w:sz w:val="18"/>
                <w:szCs w:val="18"/>
              </w:rPr>
              <w:t>Greater than 95%</w:t>
            </w:r>
          </w:p>
        </w:tc>
      </w:tr>
    </w:tbl>
    <w:p w14:paraId="26578CB4" w14:textId="464316CC" w:rsidR="0068620B" w:rsidRPr="00A869F3" w:rsidRDefault="0068620B" w:rsidP="0068620B">
      <w:pPr>
        <w:rPr>
          <w:rFonts w:ascii="Times New Roman" w:hAnsi="Times New Roman" w:cs="Times New Roman"/>
          <w:sz w:val="16"/>
          <w:szCs w:val="16"/>
        </w:rPr>
      </w:pPr>
      <w:bookmarkStart w:id="1189" w:name="_Hlk71191576"/>
      <w:bookmarkStart w:id="1190" w:name="_Hlk8815638"/>
      <w:bookmarkStart w:id="1191" w:name="_Hlk5633228"/>
      <w:bookmarkStart w:id="1192" w:name="_Hlk64634364"/>
      <w:r w:rsidRPr="003109D9">
        <w:rPr>
          <w:rFonts w:ascii="Times New Roman" w:hAnsi="Times New Roman" w:cs="Times New Roman"/>
          <w:sz w:val="16"/>
          <w:szCs w:val="16"/>
        </w:rPr>
        <w:t xml:space="preserve">Source: </w:t>
      </w:r>
      <w:r>
        <w:rPr>
          <w:rFonts w:ascii="Times New Roman" w:hAnsi="Times New Roman" w:cs="Times New Roman"/>
          <w:sz w:val="16"/>
          <w:szCs w:val="16"/>
        </w:rPr>
        <w:t>DC Networks. The table adheres to the Data Suppression policy (DS)</w:t>
      </w:r>
      <w:ins w:id="1193" w:author="Garrett, Tynekia (DOES)" w:date="2021-07-13T12:21:00Z">
        <w:r w:rsidR="009046F0">
          <w:rPr>
            <w:rFonts w:ascii="Times New Roman" w:hAnsi="Times New Roman" w:cs="Times New Roman"/>
            <w:sz w:val="16"/>
            <w:szCs w:val="16"/>
          </w:rPr>
          <w:t>.</w:t>
        </w:r>
      </w:ins>
      <w:r>
        <w:rPr>
          <w:rFonts w:ascii="Times New Roman" w:hAnsi="Times New Roman" w:cs="Times New Roman"/>
          <w:sz w:val="16"/>
          <w:szCs w:val="16"/>
        </w:rPr>
        <w:t xml:space="preserve"> Definition of DS is provided in the terms and definition section at the end of the report </w:t>
      </w:r>
    </w:p>
    <w:p w14:paraId="78759187" w14:textId="1A073B5D" w:rsidR="004B63FE" w:rsidRPr="00A50A57" w:rsidDel="007E515F" w:rsidRDefault="00CA1C92" w:rsidP="007E515F">
      <w:pPr>
        <w:rPr>
          <w:del w:id="1194" w:author="Matthews, Katrina (DOES)" w:date="2021-07-21T14:40:00Z"/>
          <w:rFonts w:ascii="Times New Roman" w:hAnsi="Times New Roman" w:cs="Times New Roman"/>
          <w:sz w:val="24"/>
          <w:szCs w:val="24"/>
        </w:rPr>
        <w:pPrChange w:id="1195" w:author="Matthews, Katrina (DOES)" w:date="2021-07-21T14:40:00Z">
          <w:pPr/>
        </w:pPrChange>
      </w:pPr>
      <w:ins w:id="1196" w:author="Falcone, Christopher (DOES)" w:date="2021-07-15T15:40:00Z">
        <w:r>
          <w:rPr>
            <w:rFonts w:ascii="Times New Roman" w:hAnsi="Times New Roman" w:cs="Times New Roman"/>
            <w:bCs/>
            <w:sz w:val="24"/>
            <w:szCs w:val="24"/>
          </w:rPr>
          <w:t xml:space="preserve">Note: </w:t>
        </w:r>
      </w:ins>
      <w:r w:rsidR="00B76CF2" w:rsidRPr="00D8151A">
        <w:rPr>
          <w:rFonts w:ascii="Times New Roman" w:hAnsi="Times New Roman" w:cs="Times New Roman"/>
          <w:bCs/>
          <w:sz w:val="24"/>
          <w:szCs w:val="24"/>
        </w:rPr>
        <w:t>MPD</w:t>
      </w:r>
      <w:del w:id="1197" w:author="Falcone, Christopher (DOES)" w:date="2021-07-15T15:40:00Z">
        <w:r w:rsidR="0068620B" w:rsidDel="00CA1C92">
          <w:rPr>
            <w:rFonts w:ascii="Times New Roman" w:hAnsi="Times New Roman" w:cs="Times New Roman"/>
            <w:bCs/>
            <w:sz w:val="24"/>
            <w:szCs w:val="24"/>
          </w:rPr>
          <w:delText>*</w:delText>
        </w:r>
        <w:r w:rsidR="00B76CF2" w:rsidRPr="00D8151A" w:rsidDel="00CA1C92">
          <w:rPr>
            <w:rFonts w:ascii="Times New Roman" w:hAnsi="Times New Roman" w:cs="Times New Roman"/>
            <w:bCs/>
            <w:sz w:val="24"/>
            <w:szCs w:val="24"/>
          </w:rPr>
          <w:delText>-</w:delText>
        </w:r>
      </w:del>
      <w:r w:rsidR="00B76CF2" w:rsidRPr="00D8151A">
        <w:rPr>
          <w:rFonts w:ascii="Times New Roman" w:hAnsi="Times New Roman" w:cs="Times New Roman"/>
          <w:bCs/>
          <w:sz w:val="24"/>
          <w:szCs w:val="24"/>
        </w:rPr>
        <w:t xml:space="preserve"> </w:t>
      </w:r>
      <w:commentRangeStart w:id="1198"/>
      <w:del w:id="1199" w:author="Falcone, Christopher (DOES)" w:date="2021-07-15T15:40:00Z">
        <w:r w:rsidR="00B76CF2" w:rsidRPr="00D8151A" w:rsidDel="00CA1C92">
          <w:rPr>
            <w:rFonts w:ascii="Times New Roman" w:hAnsi="Times New Roman" w:cs="Times New Roman"/>
            <w:bCs/>
            <w:sz w:val="24"/>
            <w:szCs w:val="24"/>
          </w:rPr>
          <w:delText>W</w:delText>
        </w:r>
      </w:del>
      <w:ins w:id="1200" w:author="Falcone, Christopher (DOES)" w:date="2021-07-15T15:40:00Z">
        <w:r>
          <w:rPr>
            <w:rFonts w:ascii="Times New Roman" w:hAnsi="Times New Roman" w:cs="Times New Roman"/>
            <w:bCs/>
            <w:sz w:val="24"/>
            <w:szCs w:val="24"/>
          </w:rPr>
          <w:t>w</w:t>
        </w:r>
      </w:ins>
      <w:r w:rsidR="00B76CF2" w:rsidRPr="00D8151A">
        <w:rPr>
          <w:rFonts w:ascii="Times New Roman" w:hAnsi="Times New Roman" w:cs="Times New Roman"/>
          <w:bCs/>
          <w:sz w:val="24"/>
          <w:szCs w:val="24"/>
        </w:rPr>
        <w:t>as not funded in FY20</w:t>
      </w:r>
      <w:commentRangeEnd w:id="1198"/>
      <w:r>
        <w:rPr>
          <w:rStyle w:val="CommentReference"/>
        </w:rPr>
        <w:commentReference w:id="1198"/>
      </w:r>
      <w:r w:rsidR="00B76CF2" w:rsidRPr="00D8151A">
        <w:rPr>
          <w:rFonts w:ascii="Times New Roman" w:hAnsi="Times New Roman" w:cs="Times New Roman"/>
          <w:bCs/>
          <w:sz w:val="24"/>
          <w:szCs w:val="24"/>
        </w:rPr>
        <w:t xml:space="preserve">. The cohort is designed </w:t>
      </w:r>
      <w:del w:id="1201" w:author="Garrett, Tynekia (DOES)" w:date="2021-07-13T12:21:00Z">
        <w:r w:rsidR="00B76CF2" w:rsidRPr="00D8151A" w:rsidDel="009046F0">
          <w:rPr>
            <w:rFonts w:ascii="Times New Roman" w:hAnsi="Times New Roman" w:cs="Times New Roman"/>
            <w:bCs/>
            <w:sz w:val="24"/>
            <w:szCs w:val="24"/>
          </w:rPr>
          <w:delText xml:space="preserve">is </w:delText>
        </w:r>
      </w:del>
      <w:ins w:id="1202" w:author="Garrett, Tynekia (DOES)" w:date="2021-07-13T12:21:00Z">
        <w:r w:rsidR="009046F0">
          <w:rPr>
            <w:rFonts w:ascii="Times New Roman" w:hAnsi="Times New Roman" w:cs="Times New Roman"/>
            <w:bCs/>
            <w:sz w:val="24"/>
            <w:szCs w:val="24"/>
          </w:rPr>
          <w:t>to</w:t>
        </w:r>
        <w:r w:rsidR="009046F0" w:rsidRPr="00D8151A">
          <w:rPr>
            <w:rFonts w:ascii="Times New Roman" w:hAnsi="Times New Roman" w:cs="Times New Roman"/>
            <w:bCs/>
            <w:sz w:val="24"/>
            <w:szCs w:val="24"/>
          </w:rPr>
          <w:t xml:space="preserve"> </w:t>
        </w:r>
      </w:ins>
      <w:r w:rsidR="00B76CF2" w:rsidRPr="00D8151A">
        <w:rPr>
          <w:rFonts w:ascii="Times New Roman" w:hAnsi="Times New Roman" w:cs="Times New Roman"/>
          <w:bCs/>
          <w:sz w:val="24"/>
          <w:szCs w:val="24"/>
        </w:rPr>
        <w:t xml:space="preserve">mimic a </w:t>
      </w:r>
      <w:r w:rsidR="001F5BCB" w:rsidRPr="00D8151A">
        <w:rPr>
          <w:rFonts w:ascii="Times New Roman" w:hAnsi="Times New Roman" w:cs="Times New Roman"/>
          <w:bCs/>
          <w:sz w:val="24"/>
          <w:szCs w:val="24"/>
        </w:rPr>
        <w:t>two-year</w:t>
      </w:r>
      <w:r w:rsidR="00B76CF2" w:rsidRPr="00D8151A">
        <w:rPr>
          <w:rFonts w:ascii="Times New Roman" w:hAnsi="Times New Roman" w:cs="Times New Roman"/>
          <w:bCs/>
          <w:sz w:val="24"/>
          <w:szCs w:val="24"/>
        </w:rPr>
        <w:t xml:space="preserve"> associate</w:t>
      </w:r>
      <w:del w:id="1203" w:author="Garrett, Tynekia (DOES)" w:date="2021-07-13T12:23:00Z">
        <w:r w:rsidR="00B76CF2" w:rsidRPr="00D8151A" w:rsidDel="00693BCD">
          <w:rPr>
            <w:rFonts w:ascii="Times New Roman" w:hAnsi="Times New Roman" w:cs="Times New Roman"/>
            <w:bCs/>
            <w:sz w:val="24"/>
            <w:szCs w:val="24"/>
          </w:rPr>
          <w:delText>s</w:delText>
        </w:r>
      </w:del>
      <w:r w:rsidR="00B76CF2" w:rsidRPr="00D8151A">
        <w:rPr>
          <w:rFonts w:ascii="Times New Roman" w:hAnsi="Times New Roman" w:cs="Times New Roman"/>
          <w:bCs/>
          <w:sz w:val="24"/>
          <w:szCs w:val="24"/>
        </w:rPr>
        <w:t xml:space="preserve"> degree. Participants enrolled in MPD may complete</w:t>
      </w:r>
      <w:ins w:id="1204" w:author="Garrett, Tynekia (DOES)" w:date="2021-07-13T12:25:00Z">
        <w:r w:rsidR="007869F2">
          <w:rPr>
            <w:rFonts w:ascii="Times New Roman" w:hAnsi="Times New Roman" w:cs="Times New Roman"/>
            <w:bCs/>
            <w:sz w:val="24"/>
            <w:szCs w:val="24"/>
          </w:rPr>
          <w:t xml:space="preserve"> the program</w:t>
        </w:r>
      </w:ins>
      <w:r w:rsidR="00B76CF2" w:rsidRPr="00D8151A">
        <w:rPr>
          <w:rFonts w:ascii="Times New Roman" w:hAnsi="Times New Roman" w:cs="Times New Roman"/>
          <w:bCs/>
          <w:sz w:val="24"/>
          <w:szCs w:val="24"/>
        </w:rPr>
        <w:t xml:space="preserve"> earlier based on their </w:t>
      </w:r>
      <w:r w:rsidR="001F5BCB" w:rsidRPr="00D8151A">
        <w:rPr>
          <w:rFonts w:ascii="Times New Roman" w:hAnsi="Times New Roman" w:cs="Times New Roman"/>
          <w:bCs/>
          <w:sz w:val="24"/>
          <w:szCs w:val="24"/>
        </w:rPr>
        <w:t xml:space="preserve">experience and earned college credits. DOES will continue to track </w:t>
      </w:r>
      <w:del w:id="1205" w:author="Garrett, Tynekia (DOES)" w:date="2021-07-13T12:25:00Z">
        <w:r w:rsidR="001F5BCB" w:rsidRPr="00D8151A" w:rsidDel="007869F2">
          <w:rPr>
            <w:rFonts w:ascii="Times New Roman" w:hAnsi="Times New Roman" w:cs="Times New Roman"/>
            <w:bCs/>
            <w:sz w:val="24"/>
            <w:szCs w:val="24"/>
          </w:rPr>
          <w:delText>outcomes of those participants that complete training and enters employment for up to 12 months after exit from</w:delText>
        </w:r>
      </w:del>
      <w:ins w:id="1206" w:author="Garrett, Tynekia (DOES)" w:date="2021-07-13T12:25:00Z">
        <w:r w:rsidR="007869F2">
          <w:rPr>
            <w:rFonts w:ascii="Times New Roman" w:hAnsi="Times New Roman" w:cs="Times New Roman"/>
            <w:bCs/>
            <w:sz w:val="24"/>
            <w:szCs w:val="24"/>
          </w:rPr>
          <w:t>the outcomes of those participants who complete training and enter employment for up to 12 months after exit from the</w:t>
        </w:r>
      </w:ins>
      <w:r w:rsidR="001F5BCB" w:rsidRPr="00D8151A">
        <w:rPr>
          <w:rFonts w:ascii="Times New Roman" w:hAnsi="Times New Roman" w:cs="Times New Roman"/>
          <w:bCs/>
          <w:sz w:val="24"/>
          <w:szCs w:val="24"/>
        </w:rPr>
        <w:t xml:space="preserve"> program. </w:t>
      </w:r>
      <w:bookmarkEnd w:id="1189"/>
      <w:r w:rsidR="00D9467E" w:rsidRPr="00D8151A">
        <w:rPr>
          <w:rFonts w:ascii="Times New Roman" w:hAnsi="Times New Roman" w:cs="Times New Roman"/>
          <w:bCs/>
          <w:sz w:val="24"/>
          <w:szCs w:val="24"/>
          <w:u w:val="single"/>
        </w:rPr>
        <w:br w:type="page"/>
      </w:r>
      <w:del w:id="1207" w:author="Matthews, Katrina (DOES)" w:date="2021-07-21T14:40:00Z">
        <w:r w:rsidR="004B63FE" w:rsidRPr="00A50A57" w:rsidDel="007E515F">
          <w:rPr>
            <w:rFonts w:ascii="Times New Roman" w:hAnsi="Times New Roman" w:cs="Times New Roman"/>
            <w:sz w:val="24"/>
            <w:szCs w:val="24"/>
          </w:rPr>
          <w:delText>This section provides information requested in section (a) of D.C. Official Code §32-771, which shall include the following outcome measures for job training or adult education participants delineated by job training program and vendor:</w:delText>
        </w:r>
      </w:del>
    </w:p>
    <w:p w14:paraId="515CDFED" w14:textId="37C45160" w:rsidR="004B63FE" w:rsidRPr="00A50A57" w:rsidDel="007E515F" w:rsidRDefault="004B63FE" w:rsidP="007E515F">
      <w:pPr>
        <w:rPr>
          <w:del w:id="1208" w:author="Matthews, Katrina (DOES)" w:date="2021-07-21T14:40:00Z"/>
          <w:rFonts w:ascii="Times New Roman" w:hAnsi="Times New Roman" w:cs="Times New Roman"/>
          <w:sz w:val="24"/>
          <w:szCs w:val="24"/>
        </w:rPr>
        <w:pPrChange w:id="1209" w:author="Matthews, Katrina (DOES)" w:date="2021-07-21T14:40:00Z">
          <w:pPr>
            <w:pStyle w:val="ListParagraph"/>
            <w:numPr>
              <w:numId w:val="20"/>
            </w:numPr>
            <w:ind w:hanging="360"/>
          </w:pPr>
        </w:pPrChange>
      </w:pPr>
      <w:del w:id="1210" w:author="Matthews, Katrina (DOES)" w:date="2021-07-21T14:40:00Z">
        <w:r w:rsidRPr="00A50A57" w:rsidDel="007E515F">
          <w:rPr>
            <w:rFonts w:ascii="Times New Roman" w:hAnsi="Times New Roman" w:cs="Times New Roman"/>
            <w:sz w:val="24"/>
            <w:szCs w:val="24"/>
          </w:rPr>
          <w:delText>New Program Enrollment</w:delText>
        </w:r>
      </w:del>
    </w:p>
    <w:p w14:paraId="730778E9" w14:textId="565F9394" w:rsidR="004B63FE" w:rsidRPr="00A50A57" w:rsidDel="007E515F" w:rsidRDefault="004B63FE" w:rsidP="007E515F">
      <w:pPr>
        <w:rPr>
          <w:del w:id="1211" w:author="Matthews, Katrina (DOES)" w:date="2021-07-21T14:40:00Z"/>
          <w:rFonts w:ascii="Times New Roman" w:hAnsi="Times New Roman" w:cs="Times New Roman"/>
          <w:sz w:val="24"/>
          <w:szCs w:val="24"/>
        </w:rPr>
        <w:pPrChange w:id="1212" w:author="Matthews, Katrina (DOES)" w:date="2021-07-21T14:40:00Z">
          <w:pPr>
            <w:pStyle w:val="ListParagraph"/>
            <w:numPr>
              <w:numId w:val="20"/>
            </w:numPr>
            <w:ind w:hanging="360"/>
          </w:pPr>
        </w:pPrChange>
      </w:pPr>
      <w:del w:id="1213" w:author="Matthews, Katrina (DOES)" w:date="2021-07-21T14:40:00Z">
        <w:r w:rsidRPr="00A50A57" w:rsidDel="007E515F">
          <w:rPr>
            <w:rFonts w:ascii="Times New Roman" w:hAnsi="Times New Roman" w:cs="Times New Roman"/>
            <w:sz w:val="24"/>
            <w:szCs w:val="24"/>
          </w:rPr>
          <w:delText>Continued Program Participation (from previous reporting period)</w:delText>
        </w:r>
      </w:del>
    </w:p>
    <w:p w14:paraId="00B67F7B" w14:textId="3965FBD7" w:rsidR="004B63FE" w:rsidRPr="00A50A57" w:rsidDel="007E515F" w:rsidRDefault="004B63FE" w:rsidP="007E515F">
      <w:pPr>
        <w:rPr>
          <w:del w:id="1214" w:author="Matthews, Katrina (DOES)" w:date="2021-07-21T14:40:00Z"/>
          <w:rFonts w:ascii="Times New Roman" w:hAnsi="Times New Roman" w:cs="Times New Roman"/>
          <w:sz w:val="24"/>
          <w:szCs w:val="24"/>
        </w:rPr>
        <w:pPrChange w:id="1215" w:author="Matthews, Katrina (DOES)" w:date="2021-07-21T14:40:00Z">
          <w:pPr>
            <w:pStyle w:val="ListParagraph"/>
            <w:numPr>
              <w:numId w:val="20"/>
            </w:numPr>
            <w:ind w:hanging="360"/>
          </w:pPr>
        </w:pPrChange>
      </w:pPr>
      <w:del w:id="1216" w:author="Matthews, Katrina (DOES)" w:date="2021-07-21T14:40:00Z">
        <w:r w:rsidRPr="00A50A57" w:rsidDel="007E515F">
          <w:rPr>
            <w:rFonts w:ascii="Times New Roman" w:hAnsi="Times New Roman" w:cs="Times New Roman"/>
            <w:sz w:val="24"/>
            <w:szCs w:val="24"/>
          </w:rPr>
          <w:delText>Activity Completion</w:delText>
        </w:r>
      </w:del>
    </w:p>
    <w:p w14:paraId="5B08B787" w14:textId="497D6C59" w:rsidR="004B63FE" w:rsidRPr="004B63FE" w:rsidDel="007E515F" w:rsidRDefault="004B63FE" w:rsidP="007E515F">
      <w:pPr>
        <w:rPr>
          <w:del w:id="1217" w:author="Matthews, Katrina (DOES)" w:date="2021-07-21T14:40:00Z"/>
          <w:rFonts w:ascii="Times New Roman" w:hAnsi="Times New Roman" w:cs="Times New Roman"/>
          <w:sz w:val="24"/>
          <w:szCs w:val="24"/>
        </w:rPr>
        <w:pPrChange w:id="1218" w:author="Matthews, Katrina (DOES)" w:date="2021-07-21T14:40:00Z">
          <w:pPr>
            <w:pStyle w:val="ListParagraph"/>
            <w:numPr>
              <w:numId w:val="20"/>
            </w:numPr>
            <w:ind w:hanging="360"/>
          </w:pPr>
        </w:pPrChange>
      </w:pPr>
      <w:del w:id="1219" w:author="Matthews, Katrina (DOES)" w:date="2021-07-21T14:40:00Z">
        <w:r w:rsidRPr="00A50A57" w:rsidDel="007E515F">
          <w:rPr>
            <w:rFonts w:ascii="Times New Roman" w:hAnsi="Times New Roman" w:cs="Times New Roman"/>
            <w:sz w:val="24"/>
            <w:szCs w:val="24"/>
          </w:rPr>
          <w:delText>Program</w:delText>
        </w:r>
        <w:r w:rsidDel="007E515F">
          <w:rPr>
            <w:rFonts w:ascii="Times New Roman" w:hAnsi="Times New Roman" w:cs="Times New Roman"/>
            <w:sz w:val="24"/>
            <w:szCs w:val="24"/>
          </w:rPr>
          <w:delText xml:space="preserve"> Exit</w:delText>
        </w:r>
      </w:del>
      <w:r>
        <w:rPr>
          <w:rFonts w:ascii="Times New Roman" w:hAnsi="Times New Roman" w:cs="Times New Roman"/>
          <w:sz w:val="24"/>
          <w:szCs w:val="24"/>
        </w:rPr>
        <w:t xml:space="preserve"> </w:t>
      </w:r>
    </w:p>
    <w:p w14:paraId="7CB34402" w14:textId="7EFD6B42" w:rsidR="008976ED" w:rsidRPr="0068620B" w:rsidRDefault="008976ED" w:rsidP="008976ED">
      <w:pPr>
        <w:rPr>
          <w:rFonts w:ascii="Times New Roman" w:hAnsi="Times New Roman" w:cs="Times New Roman"/>
          <w:b/>
          <w:sz w:val="24"/>
          <w:szCs w:val="24"/>
          <w:u w:val="single"/>
        </w:rPr>
      </w:pPr>
      <w:r w:rsidRPr="0068620B">
        <w:rPr>
          <w:rFonts w:ascii="Times New Roman" w:hAnsi="Times New Roman" w:cs="Times New Roman"/>
          <w:b/>
          <w:sz w:val="24"/>
          <w:szCs w:val="24"/>
          <w:u w:val="single"/>
        </w:rPr>
        <w:t>Transitional Employment Program (TEP)</w:t>
      </w:r>
      <w:r w:rsidR="00AB71F2" w:rsidRPr="0068620B">
        <w:rPr>
          <w:rFonts w:ascii="Times New Roman" w:hAnsi="Times New Roman" w:cs="Times New Roman"/>
          <w:b/>
          <w:sz w:val="24"/>
          <w:szCs w:val="24"/>
          <w:u w:val="single"/>
        </w:rPr>
        <w:t xml:space="preserve"> – “Project Empowerment”</w:t>
      </w:r>
    </w:p>
    <w:p w14:paraId="2B0BC9D0" w14:textId="77777777" w:rsidR="008A65FE" w:rsidRPr="004F6155" w:rsidRDefault="008A65FE" w:rsidP="008A65FE">
      <w:pPr>
        <w:rPr>
          <w:rFonts w:ascii="Times New Roman" w:hAnsi="Times New Roman" w:cs="Times New Roman"/>
          <w:bCs/>
          <w:sz w:val="24"/>
          <w:szCs w:val="24"/>
        </w:rPr>
      </w:pPr>
      <w:r w:rsidRPr="004F6155">
        <w:rPr>
          <w:rFonts w:ascii="Times New Roman" w:hAnsi="Times New Roman" w:cs="Times New Roman"/>
          <w:b/>
          <w:sz w:val="24"/>
          <w:szCs w:val="24"/>
        </w:rPr>
        <w:t>Program Service Level Details</w:t>
      </w:r>
      <w:r w:rsidRPr="004F6155">
        <w:rPr>
          <w:rFonts w:ascii="Times New Roman" w:hAnsi="Times New Roman" w:cs="Times New Roman"/>
          <w:bCs/>
          <w:sz w:val="24"/>
          <w:szCs w:val="24"/>
        </w:rPr>
        <w:t xml:space="preserve"> </w:t>
      </w:r>
      <w:commentRangeStart w:id="1220"/>
      <w:r w:rsidRPr="004F6155">
        <w:rPr>
          <w:rFonts w:ascii="Times New Roman" w:hAnsi="Times New Roman" w:cs="Times New Roman"/>
          <w:bCs/>
          <w:sz w:val="24"/>
          <w:szCs w:val="24"/>
        </w:rPr>
        <w:t>(Please see terms and definitions for a detailed description)</w:t>
      </w:r>
      <w:commentRangeEnd w:id="1220"/>
      <w:r w:rsidR="00CA1C92">
        <w:rPr>
          <w:rStyle w:val="CommentReference"/>
        </w:rPr>
        <w:commentReference w:id="1220"/>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1167"/>
        <w:gridCol w:w="3759"/>
        <w:gridCol w:w="2829"/>
      </w:tblGrid>
      <w:tr w:rsidR="00484389" w:rsidRPr="00A571D9" w14:paraId="79A8995B" w14:textId="77777777" w:rsidTr="00F920E5">
        <w:trPr>
          <w:trHeight w:val="251"/>
        </w:trPr>
        <w:tc>
          <w:tcPr>
            <w:tcW w:w="5000" w:type="pct"/>
            <w:gridSpan w:val="4"/>
            <w:shd w:val="clear" w:color="auto" w:fill="FDE9D9" w:themeFill="accent6" w:themeFillTint="33"/>
            <w:vAlign w:val="center"/>
          </w:tcPr>
          <w:p w14:paraId="2EC293B0" w14:textId="1381ED27" w:rsidR="00484389" w:rsidRPr="005139F5" w:rsidRDefault="00320D51" w:rsidP="00F920E5">
            <w:pPr>
              <w:spacing w:after="0" w:line="240" w:lineRule="auto"/>
              <w:jc w:val="center"/>
              <w:rPr>
                <w:rFonts w:ascii="Times New Roman" w:eastAsia="Times New Roman" w:hAnsi="Times New Roman" w:cs="Times New Roman"/>
                <w:b/>
                <w:bCs/>
                <w:i/>
                <w:iCs/>
                <w:color w:val="000000"/>
                <w:sz w:val="18"/>
                <w:szCs w:val="18"/>
              </w:rPr>
            </w:pPr>
            <w:r w:rsidRPr="005139F5">
              <w:rPr>
                <w:rFonts w:ascii="Times New Roman" w:eastAsia="Times New Roman" w:hAnsi="Times New Roman" w:cs="Times New Roman"/>
                <w:b/>
                <w:bCs/>
                <w:color w:val="000000"/>
                <w:sz w:val="18"/>
                <w:szCs w:val="18"/>
              </w:rPr>
              <w:t>Overall Program Level Enrollment</w:t>
            </w:r>
          </w:p>
        </w:tc>
      </w:tr>
      <w:tr w:rsidR="005139F5" w:rsidRPr="00A571D9" w14:paraId="5C1BA4B0" w14:textId="77777777" w:rsidTr="00F920E5">
        <w:trPr>
          <w:trHeight w:val="251"/>
        </w:trPr>
        <w:tc>
          <w:tcPr>
            <w:tcW w:w="5000" w:type="pct"/>
            <w:gridSpan w:val="4"/>
            <w:shd w:val="clear" w:color="auto" w:fill="FDE9D9" w:themeFill="accent6" w:themeFillTint="33"/>
            <w:vAlign w:val="center"/>
          </w:tcPr>
          <w:p w14:paraId="4D9EB1E6" w14:textId="14BF8C9C" w:rsidR="005139F5" w:rsidRDefault="005139F5" w:rsidP="00F920E5">
            <w:pP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FY2020</w:t>
            </w:r>
          </w:p>
        </w:tc>
      </w:tr>
      <w:tr w:rsidR="00484389" w:rsidRPr="00A571D9" w14:paraId="4E22C286" w14:textId="77777777" w:rsidTr="00F920E5">
        <w:trPr>
          <w:trHeight w:val="750"/>
        </w:trPr>
        <w:tc>
          <w:tcPr>
            <w:tcW w:w="853" w:type="pct"/>
            <w:vMerge w:val="restart"/>
            <w:shd w:val="clear" w:color="000000" w:fill="D9E1F2"/>
            <w:vAlign w:val="center"/>
            <w:hideMark/>
          </w:tcPr>
          <w:p w14:paraId="541030C4" w14:textId="77777777" w:rsidR="00484389" w:rsidRPr="00A571D9" w:rsidRDefault="00484389" w:rsidP="00F920E5">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 xml:space="preserve">New Program Enrollments </w:t>
            </w:r>
          </w:p>
        </w:tc>
        <w:tc>
          <w:tcPr>
            <w:tcW w:w="624" w:type="pct"/>
            <w:vMerge w:val="restart"/>
            <w:shd w:val="clear" w:color="000000" w:fill="D9E1F2"/>
            <w:vAlign w:val="center"/>
            <w:hideMark/>
          </w:tcPr>
          <w:p w14:paraId="0C2BC106" w14:textId="77777777" w:rsidR="00484389" w:rsidRPr="00A571D9" w:rsidRDefault="00484389" w:rsidP="00F920E5">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 xml:space="preserve">Active Participants </w:t>
            </w:r>
          </w:p>
        </w:tc>
        <w:tc>
          <w:tcPr>
            <w:tcW w:w="3523" w:type="pct"/>
            <w:gridSpan w:val="2"/>
            <w:shd w:val="clear" w:color="000000" w:fill="D9E1F2"/>
            <w:vAlign w:val="center"/>
            <w:hideMark/>
          </w:tcPr>
          <w:p w14:paraId="0598B34A" w14:textId="77777777" w:rsidR="00484389" w:rsidRPr="00A571D9" w:rsidRDefault="00484389" w:rsidP="00F920E5">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Participants Completing Program</w:t>
            </w:r>
          </w:p>
        </w:tc>
      </w:tr>
      <w:tr w:rsidR="00484389" w:rsidRPr="00A571D9" w14:paraId="6EC797B3" w14:textId="77777777" w:rsidTr="00F920E5">
        <w:trPr>
          <w:trHeight w:val="125"/>
        </w:trPr>
        <w:tc>
          <w:tcPr>
            <w:tcW w:w="853" w:type="pct"/>
            <w:vMerge/>
            <w:vAlign w:val="center"/>
            <w:hideMark/>
          </w:tcPr>
          <w:p w14:paraId="268D61B4" w14:textId="77777777" w:rsidR="00484389" w:rsidRPr="00A571D9" w:rsidRDefault="00484389" w:rsidP="00F920E5">
            <w:pPr>
              <w:spacing w:after="0" w:line="240" w:lineRule="auto"/>
              <w:rPr>
                <w:rFonts w:ascii="Times New Roman" w:eastAsia="Times New Roman" w:hAnsi="Times New Roman" w:cs="Times New Roman"/>
                <w:b/>
                <w:bCs/>
                <w:i/>
                <w:iCs/>
                <w:color w:val="000000"/>
                <w:sz w:val="18"/>
                <w:szCs w:val="18"/>
              </w:rPr>
            </w:pPr>
          </w:p>
        </w:tc>
        <w:tc>
          <w:tcPr>
            <w:tcW w:w="624" w:type="pct"/>
            <w:vMerge/>
            <w:vAlign w:val="center"/>
            <w:hideMark/>
          </w:tcPr>
          <w:p w14:paraId="18E9F3C2" w14:textId="77777777" w:rsidR="00484389" w:rsidRPr="00A571D9" w:rsidRDefault="00484389" w:rsidP="00F920E5">
            <w:pPr>
              <w:spacing w:after="0" w:line="240" w:lineRule="auto"/>
              <w:rPr>
                <w:rFonts w:ascii="Times New Roman" w:eastAsia="Times New Roman" w:hAnsi="Times New Roman" w:cs="Times New Roman"/>
                <w:b/>
                <w:bCs/>
                <w:i/>
                <w:iCs/>
                <w:color w:val="000000"/>
                <w:sz w:val="18"/>
                <w:szCs w:val="18"/>
              </w:rPr>
            </w:pPr>
          </w:p>
        </w:tc>
        <w:tc>
          <w:tcPr>
            <w:tcW w:w="2010" w:type="pct"/>
            <w:shd w:val="clear" w:color="000000" w:fill="D9E1F2"/>
            <w:noWrap/>
            <w:vAlign w:val="bottom"/>
            <w:hideMark/>
          </w:tcPr>
          <w:p w14:paraId="62392A3F" w14:textId="1303FDAA" w:rsidR="00484389" w:rsidRPr="00A571D9" w:rsidRDefault="00D15316" w:rsidP="00F920E5">
            <w:pPr>
              <w:spacing w:after="0" w:line="240" w:lineRule="auto"/>
              <w:jc w:val="center"/>
              <w:rPr>
                <w:rFonts w:ascii="Times New Roman" w:eastAsia="Times New Roman" w:hAnsi="Times New Roman" w:cs="Times New Roman"/>
                <w:b/>
                <w:bCs/>
                <w:color w:val="000000"/>
                <w:sz w:val="18"/>
                <w:szCs w:val="18"/>
                <w:u w:val="single"/>
              </w:rPr>
            </w:pPr>
            <w:r>
              <w:rPr>
                <w:rFonts w:ascii="Times New Roman" w:eastAsia="Times New Roman" w:hAnsi="Times New Roman" w:cs="Times New Roman"/>
                <w:b/>
                <w:bCs/>
                <w:color w:val="000000"/>
                <w:sz w:val="18"/>
                <w:szCs w:val="18"/>
                <w:u w:val="single"/>
              </w:rPr>
              <w:t xml:space="preserve">Successful </w:t>
            </w:r>
            <w:r w:rsidR="00D34F58">
              <w:rPr>
                <w:rFonts w:ascii="Times New Roman" w:eastAsia="Times New Roman" w:hAnsi="Times New Roman" w:cs="Times New Roman"/>
                <w:b/>
                <w:bCs/>
                <w:color w:val="000000"/>
                <w:sz w:val="18"/>
                <w:szCs w:val="18"/>
                <w:u w:val="single"/>
              </w:rPr>
              <w:t>Program</w:t>
            </w:r>
            <w:r w:rsidR="007E5DA4">
              <w:rPr>
                <w:rFonts w:ascii="Times New Roman" w:eastAsia="Times New Roman" w:hAnsi="Times New Roman" w:cs="Times New Roman"/>
                <w:b/>
                <w:bCs/>
                <w:color w:val="000000"/>
                <w:sz w:val="18"/>
                <w:szCs w:val="18"/>
                <w:u w:val="single"/>
              </w:rPr>
              <w:t xml:space="preserve"> Completions</w:t>
            </w:r>
          </w:p>
        </w:tc>
        <w:tc>
          <w:tcPr>
            <w:tcW w:w="1513" w:type="pct"/>
            <w:shd w:val="clear" w:color="000000" w:fill="D9E1F2"/>
            <w:noWrap/>
            <w:vAlign w:val="bottom"/>
            <w:hideMark/>
          </w:tcPr>
          <w:p w14:paraId="4616ABBF" w14:textId="77777777" w:rsidR="00484389" w:rsidRPr="00A571D9" w:rsidRDefault="00484389" w:rsidP="00F920E5">
            <w:pPr>
              <w:spacing w:after="0" w:line="240" w:lineRule="auto"/>
              <w:jc w:val="center"/>
              <w:rPr>
                <w:rFonts w:ascii="Times New Roman" w:eastAsia="Times New Roman" w:hAnsi="Times New Roman" w:cs="Times New Roman"/>
                <w:b/>
                <w:bCs/>
                <w:color w:val="000000"/>
                <w:sz w:val="18"/>
                <w:szCs w:val="18"/>
                <w:u w:val="single"/>
              </w:rPr>
            </w:pPr>
            <w:r w:rsidRPr="00A571D9">
              <w:rPr>
                <w:rFonts w:ascii="Times New Roman" w:eastAsia="Times New Roman" w:hAnsi="Times New Roman" w:cs="Times New Roman"/>
                <w:b/>
                <w:bCs/>
                <w:color w:val="000000"/>
                <w:sz w:val="18"/>
                <w:szCs w:val="18"/>
                <w:u w:val="single"/>
              </w:rPr>
              <w:t>Percentage</w:t>
            </w:r>
          </w:p>
        </w:tc>
      </w:tr>
      <w:tr w:rsidR="00484389" w:rsidRPr="00A571D9" w14:paraId="28216073" w14:textId="77777777" w:rsidTr="00F920E5">
        <w:trPr>
          <w:trHeight w:val="600"/>
        </w:trPr>
        <w:tc>
          <w:tcPr>
            <w:tcW w:w="853" w:type="pct"/>
            <w:shd w:val="clear" w:color="auto" w:fill="auto"/>
            <w:noWrap/>
            <w:vAlign w:val="center"/>
            <w:hideMark/>
          </w:tcPr>
          <w:p w14:paraId="7A139BA5" w14:textId="00EABA68" w:rsidR="00484389" w:rsidRPr="00A571D9" w:rsidRDefault="00484389"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495</w:t>
            </w:r>
          </w:p>
        </w:tc>
        <w:tc>
          <w:tcPr>
            <w:tcW w:w="624" w:type="pct"/>
            <w:shd w:val="clear" w:color="auto" w:fill="auto"/>
            <w:noWrap/>
            <w:vAlign w:val="center"/>
            <w:hideMark/>
          </w:tcPr>
          <w:p w14:paraId="5D46FF40" w14:textId="0532AEB5" w:rsidR="00484389" w:rsidRPr="00A571D9" w:rsidRDefault="00877555"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715</w:t>
            </w:r>
          </w:p>
        </w:tc>
        <w:tc>
          <w:tcPr>
            <w:tcW w:w="2010" w:type="pct"/>
            <w:shd w:val="clear" w:color="auto" w:fill="auto"/>
            <w:noWrap/>
            <w:vAlign w:val="center"/>
          </w:tcPr>
          <w:p w14:paraId="07BB3343" w14:textId="41479713" w:rsidR="00484389" w:rsidRPr="00A571D9" w:rsidRDefault="00D15316"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369</w:t>
            </w:r>
          </w:p>
        </w:tc>
        <w:tc>
          <w:tcPr>
            <w:tcW w:w="1513" w:type="pct"/>
            <w:shd w:val="clear" w:color="auto" w:fill="auto"/>
            <w:noWrap/>
            <w:vAlign w:val="center"/>
            <w:hideMark/>
          </w:tcPr>
          <w:p w14:paraId="33AA523B" w14:textId="7EF3C83A" w:rsidR="00484389" w:rsidRPr="00A571D9" w:rsidRDefault="005D788C"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52%</w:t>
            </w:r>
          </w:p>
        </w:tc>
      </w:tr>
    </w:tbl>
    <w:p w14:paraId="77787A5E" w14:textId="73385201" w:rsidR="008A65FE" w:rsidRDefault="008A65FE" w:rsidP="008976ED">
      <w:pPr>
        <w:rPr>
          <w:rFonts w:ascii="Times New Roman" w:hAnsi="Times New Roman" w:cs="Times New Roman"/>
          <w:b/>
          <w:sz w:val="24"/>
          <w:szCs w:val="24"/>
        </w:rPr>
      </w:pPr>
      <w:del w:id="1221" w:author="Falcone, Christopher (DOES)" w:date="2021-07-16T10:03:00Z">
        <w:r w:rsidRPr="00C43A0D" w:rsidDel="002D5D66">
          <w:rPr>
            <w:rFonts w:ascii="Times New Roman" w:hAnsi="Times New Roman" w:cs="Times New Roman"/>
            <w:b/>
            <w:sz w:val="24"/>
            <w:szCs w:val="24"/>
          </w:rPr>
          <w:delText>Program</w:delText>
        </w:r>
        <w:r w:rsidDel="002D5D66">
          <w:rPr>
            <w:rFonts w:ascii="Times New Roman" w:hAnsi="Times New Roman" w:cs="Times New Roman"/>
            <w:b/>
            <w:sz w:val="24"/>
            <w:szCs w:val="24"/>
          </w:rPr>
          <w:delText xml:space="preserve"> Service Level</w:delText>
        </w:r>
        <w:r w:rsidRPr="00C43A0D" w:rsidDel="002D5D66">
          <w:rPr>
            <w:rFonts w:ascii="Times New Roman" w:hAnsi="Times New Roman" w:cs="Times New Roman"/>
            <w:b/>
            <w:sz w:val="24"/>
            <w:szCs w:val="24"/>
          </w:rPr>
          <w:delText xml:space="preserve"> Details</w:delText>
        </w:r>
        <w:r w:rsidDel="002D5D66">
          <w:rPr>
            <w:rFonts w:ascii="Times New Roman" w:hAnsi="Times New Roman" w:cs="Times New Roman"/>
            <w:b/>
            <w:sz w:val="24"/>
            <w:szCs w:val="24"/>
          </w:rPr>
          <w:delText xml:space="preserve"> (</w:delText>
        </w:r>
        <w:r w:rsidRPr="004F6155" w:rsidDel="002D5D66">
          <w:rPr>
            <w:rFonts w:ascii="Times New Roman" w:hAnsi="Times New Roman" w:cs="Times New Roman"/>
            <w:bCs/>
            <w:sz w:val="24"/>
            <w:szCs w:val="24"/>
          </w:rPr>
          <w:delText>Please see terms and definitions for a detailed description</w:delText>
        </w:r>
        <w:r w:rsidDel="002D5D66">
          <w:rPr>
            <w:rFonts w:ascii="Times New Roman" w:hAnsi="Times New Roman" w:cs="Times New Roman"/>
            <w:b/>
            <w:sz w:val="24"/>
            <w:szCs w:val="24"/>
          </w:rPr>
          <w:delText>)</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2"/>
        <w:gridCol w:w="3759"/>
        <w:gridCol w:w="2829"/>
      </w:tblGrid>
      <w:tr w:rsidR="0084644E" w:rsidRPr="00A571D9" w14:paraId="163F19D4" w14:textId="77777777" w:rsidTr="00F920E5">
        <w:trPr>
          <w:trHeight w:val="251"/>
        </w:trPr>
        <w:tc>
          <w:tcPr>
            <w:tcW w:w="5000" w:type="pct"/>
            <w:gridSpan w:val="3"/>
            <w:shd w:val="clear" w:color="auto" w:fill="FDE9D9" w:themeFill="accent6" w:themeFillTint="33"/>
            <w:vAlign w:val="bottom"/>
          </w:tcPr>
          <w:p w14:paraId="3C9AB5D9" w14:textId="6B583E69" w:rsidR="0084644E" w:rsidRPr="005139F5" w:rsidRDefault="0084644E" w:rsidP="00F920E5">
            <w:pPr>
              <w:spacing w:after="0" w:line="240" w:lineRule="auto"/>
              <w:jc w:val="center"/>
              <w:rPr>
                <w:rFonts w:ascii="Times New Roman" w:eastAsia="Times New Roman" w:hAnsi="Times New Roman" w:cs="Times New Roman"/>
                <w:b/>
                <w:bCs/>
                <w:color w:val="000000"/>
                <w:sz w:val="20"/>
                <w:szCs w:val="20"/>
              </w:rPr>
            </w:pPr>
            <w:r w:rsidRPr="005139F5">
              <w:rPr>
                <w:rFonts w:ascii="TimesNewRomanPSMT" w:eastAsia="Times New Roman" w:hAnsi="TimesNewRomanPSMT" w:cs="Times New Roman"/>
                <w:b/>
                <w:bCs/>
                <w:sz w:val="20"/>
                <w:szCs w:val="20"/>
              </w:rPr>
              <w:t>Job Readiness Training</w:t>
            </w:r>
            <w:r w:rsidR="00320D51" w:rsidRPr="005139F5">
              <w:rPr>
                <w:rFonts w:ascii="TimesNewRomanPSMT" w:eastAsia="Times New Roman" w:hAnsi="TimesNewRomanPSMT" w:cs="Times New Roman"/>
                <w:b/>
                <w:bCs/>
                <w:sz w:val="20"/>
                <w:szCs w:val="20"/>
              </w:rPr>
              <w:t xml:space="preserve"> (JRT) Enrollment</w:t>
            </w:r>
            <w:r w:rsidRPr="005139F5">
              <w:rPr>
                <w:rFonts w:ascii="TimesNewRomanPSMT" w:eastAsia="Times New Roman" w:hAnsi="TimesNewRomanPSMT" w:cs="Times New Roman"/>
                <w:b/>
                <w:bCs/>
                <w:sz w:val="20"/>
                <w:szCs w:val="20"/>
              </w:rPr>
              <w:t xml:space="preserve"> </w:t>
            </w:r>
          </w:p>
        </w:tc>
      </w:tr>
      <w:tr w:rsidR="0084644E" w:rsidRPr="00A571D9" w14:paraId="4BA62373" w14:textId="77777777" w:rsidTr="00F920E5">
        <w:trPr>
          <w:trHeight w:val="251"/>
        </w:trPr>
        <w:tc>
          <w:tcPr>
            <w:tcW w:w="5000" w:type="pct"/>
            <w:gridSpan w:val="3"/>
            <w:shd w:val="clear" w:color="auto" w:fill="FDE9D9" w:themeFill="accent6" w:themeFillTint="33"/>
            <w:vAlign w:val="center"/>
          </w:tcPr>
          <w:p w14:paraId="0DCEA53F" w14:textId="2773B8A2" w:rsidR="0084644E" w:rsidRPr="00A571D9" w:rsidRDefault="00D34F58" w:rsidP="00F920E5">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color w:val="000000"/>
                <w:sz w:val="18"/>
                <w:szCs w:val="18"/>
              </w:rPr>
              <w:t>FY2020</w:t>
            </w:r>
            <w:r w:rsidR="0084644E">
              <w:rPr>
                <w:rFonts w:ascii="Times New Roman" w:eastAsia="Times New Roman" w:hAnsi="Times New Roman" w:cs="Times New Roman"/>
                <w:b/>
                <w:bCs/>
                <w:color w:val="000000"/>
                <w:sz w:val="18"/>
                <w:szCs w:val="18"/>
              </w:rPr>
              <w:t xml:space="preserve"> </w:t>
            </w:r>
          </w:p>
        </w:tc>
      </w:tr>
      <w:tr w:rsidR="00AC1097" w:rsidRPr="00A571D9" w14:paraId="25C253FF" w14:textId="77777777" w:rsidTr="00AC1097">
        <w:trPr>
          <w:trHeight w:val="750"/>
        </w:trPr>
        <w:tc>
          <w:tcPr>
            <w:tcW w:w="1477" w:type="pct"/>
            <w:vMerge w:val="restart"/>
            <w:shd w:val="clear" w:color="000000" w:fill="D9E1F2"/>
            <w:vAlign w:val="center"/>
            <w:hideMark/>
          </w:tcPr>
          <w:p w14:paraId="1619BF57" w14:textId="6082CA4F" w:rsidR="00AC1097" w:rsidRPr="00A571D9" w:rsidRDefault="00AC1097" w:rsidP="00F920E5">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 xml:space="preserve">New Program Enrollments </w:t>
            </w:r>
          </w:p>
        </w:tc>
        <w:tc>
          <w:tcPr>
            <w:tcW w:w="3523" w:type="pct"/>
            <w:gridSpan w:val="2"/>
            <w:shd w:val="clear" w:color="000000" w:fill="D9E1F2"/>
            <w:vAlign w:val="center"/>
            <w:hideMark/>
          </w:tcPr>
          <w:p w14:paraId="74CE3489" w14:textId="77777777" w:rsidR="00AC1097" w:rsidRPr="00A571D9" w:rsidRDefault="00AC1097" w:rsidP="00F920E5">
            <w:pPr>
              <w:spacing w:after="0" w:line="240" w:lineRule="auto"/>
              <w:jc w:val="center"/>
              <w:rPr>
                <w:rFonts w:ascii="Times New Roman" w:eastAsia="Times New Roman" w:hAnsi="Times New Roman" w:cs="Times New Roman"/>
                <w:b/>
                <w:bCs/>
                <w:i/>
                <w:iCs/>
                <w:color w:val="000000"/>
                <w:sz w:val="18"/>
                <w:szCs w:val="18"/>
              </w:rPr>
            </w:pPr>
            <w:r w:rsidRPr="00A571D9">
              <w:rPr>
                <w:rFonts w:ascii="Times New Roman" w:eastAsia="Times New Roman" w:hAnsi="Times New Roman" w:cs="Times New Roman"/>
                <w:b/>
                <w:bCs/>
                <w:i/>
                <w:iCs/>
                <w:color w:val="000000"/>
                <w:sz w:val="18"/>
                <w:szCs w:val="18"/>
              </w:rPr>
              <w:t>Participants Completing JRT Program</w:t>
            </w:r>
          </w:p>
        </w:tc>
      </w:tr>
      <w:tr w:rsidR="00AC1097" w:rsidRPr="00A571D9" w14:paraId="3CAFFBD5" w14:textId="77777777" w:rsidTr="00AC1097">
        <w:trPr>
          <w:trHeight w:val="125"/>
        </w:trPr>
        <w:tc>
          <w:tcPr>
            <w:tcW w:w="1477" w:type="pct"/>
            <w:vMerge/>
            <w:vAlign w:val="center"/>
            <w:hideMark/>
          </w:tcPr>
          <w:p w14:paraId="18F7AB3D" w14:textId="77777777" w:rsidR="00AC1097" w:rsidRPr="00A571D9" w:rsidRDefault="00AC1097" w:rsidP="00F920E5">
            <w:pPr>
              <w:spacing w:after="0" w:line="240" w:lineRule="auto"/>
              <w:rPr>
                <w:rFonts w:ascii="Times New Roman" w:eastAsia="Times New Roman" w:hAnsi="Times New Roman" w:cs="Times New Roman"/>
                <w:b/>
                <w:bCs/>
                <w:i/>
                <w:iCs/>
                <w:color w:val="000000"/>
                <w:sz w:val="18"/>
                <w:szCs w:val="18"/>
              </w:rPr>
            </w:pPr>
          </w:p>
        </w:tc>
        <w:tc>
          <w:tcPr>
            <w:tcW w:w="2010" w:type="pct"/>
            <w:shd w:val="clear" w:color="000000" w:fill="D9E1F2"/>
            <w:noWrap/>
            <w:vAlign w:val="bottom"/>
            <w:hideMark/>
          </w:tcPr>
          <w:p w14:paraId="70710877" w14:textId="77777777" w:rsidR="00AC1097" w:rsidRPr="0086081F" w:rsidRDefault="00AC1097" w:rsidP="00F920E5">
            <w:pPr>
              <w:spacing w:after="0" w:line="240" w:lineRule="auto"/>
              <w:jc w:val="center"/>
              <w:rPr>
                <w:rFonts w:ascii="Times New Roman" w:eastAsia="Times New Roman" w:hAnsi="Times New Roman" w:cs="Times New Roman"/>
                <w:b/>
                <w:bCs/>
                <w:color w:val="000000"/>
                <w:sz w:val="18"/>
                <w:szCs w:val="18"/>
              </w:rPr>
            </w:pPr>
            <w:r w:rsidRPr="0086081F">
              <w:rPr>
                <w:rFonts w:ascii="Times New Roman" w:eastAsia="Times New Roman" w:hAnsi="Times New Roman" w:cs="Times New Roman"/>
                <w:b/>
                <w:bCs/>
                <w:color w:val="000000"/>
                <w:sz w:val="18"/>
                <w:szCs w:val="18"/>
              </w:rPr>
              <w:t xml:space="preserve">JRT Graduates </w:t>
            </w:r>
          </w:p>
        </w:tc>
        <w:tc>
          <w:tcPr>
            <w:tcW w:w="1513" w:type="pct"/>
            <w:shd w:val="clear" w:color="000000" w:fill="D9E1F2"/>
            <w:noWrap/>
            <w:vAlign w:val="bottom"/>
            <w:hideMark/>
          </w:tcPr>
          <w:p w14:paraId="3B5EBE1C" w14:textId="77777777" w:rsidR="00AC1097" w:rsidRPr="0086081F" w:rsidRDefault="00AC1097" w:rsidP="00F920E5">
            <w:pPr>
              <w:spacing w:after="0" w:line="240" w:lineRule="auto"/>
              <w:jc w:val="center"/>
              <w:rPr>
                <w:rFonts w:ascii="Times New Roman" w:eastAsia="Times New Roman" w:hAnsi="Times New Roman" w:cs="Times New Roman"/>
                <w:b/>
                <w:bCs/>
                <w:color w:val="000000"/>
                <w:sz w:val="18"/>
                <w:szCs w:val="18"/>
              </w:rPr>
            </w:pPr>
            <w:r w:rsidRPr="0086081F">
              <w:rPr>
                <w:rFonts w:ascii="Times New Roman" w:eastAsia="Times New Roman" w:hAnsi="Times New Roman" w:cs="Times New Roman"/>
                <w:b/>
                <w:bCs/>
                <w:color w:val="000000"/>
                <w:sz w:val="18"/>
                <w:szCs w:val="18"/>
              </w:rPr>
              <w:t>Percentage</w:t>
            </w:r>
          </w:p>
        </w:tc>
      </w:tr>
      <w:tr w:rsidR="00AC1097" w:rsidRPr="00A571D9" w14:paraId="2463797A" w14:textId="77777777" w:rsidTr="00AC1097">
        <w:trPr>
          <w:trHeight w:val="600"/>
        </w:trPr>
        <w:tc>
          <w:tcPr>
            <w:tcW w:w="1477" w:type="pct"/>
            <w:shd w:val="clear" w:color="auto" w:fill="auto"/>
            <w:noWrap/>
            <w:vAlign w:val="center"/>
            <w:hideMark/>
          </w:tcPr>
          <w:p w14:paraId="07755DFA" w14:textId="77777777" w:rsidR="00AC1097" w:rsidRPr="00A571D9" w:rsidRDefault="00AC1097"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429</w:t>
            </w:r>
          </w:p>
          <w:p w14:paraId="77317897" w14:textId="6EA9E19E" w:rsidR="00AC1097" w:rsidRPr="00A571D9" w:rsidRDefault="00AC1097" w:rsidP="00F920E5">
            <w:pPr>
              <w:spacing w:after="0" w:line="240" w:lineRule="auto"/>
              <w:jc w:val="center"/>
              <w:rPr>
                <w:rFonts w:ascii="Times New Roman" w:eastAsia="Times New Roman" w:hAnsi="Times New Roman" w:cs="Times New Roman"/>
                <w:color w:val="000000"/>
                <w:sz w:val="18"/>
                <w:szCs w:val="18"/>
              </w:rPr>
            </w:pPr>
          </w:p>
        </w:tc>
        <w:tc>
          <w:tcPr>
            <w:tcW w:w="2010" w:type="pct"/>
            <w:shd w:val="clear" w:color="auto" w:fill="auto"/>
            <w:noWrap/>
            <w:vAlign w:val="center"/>
          </w:tcPr>
          <w:p w14:paraId="3FEC31A4" w14:textId="7B4861F6" w:rsidR="00AC1097" w:rsidRPr="00A571D9" w:rsidRDefault="00AC1097"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350</w:t>
            </w:r>
          </w:p>
        </w:tc>
        <w:tc>
          <w:tcPr>
            <w:tcW w:w="1513" w:type="pct"/>
            <w:shd w:val="clear" w:color="auto" w:fill="auto"/>
            <w:noWrap/>
            <w:vAlign w:val="center"/>
            <w:hideMark/>
          </w:tcPr>
          <w:p w14:paraId="633932EC" w14:textId="335BFCDA" w:rsidR="00AC1097" w:rsidRPr="00A571D9" w:rsidRDefault="00AC1097"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82%</w:t>
            </w:r>
          </w:p>
        </w:tc>
      </w:tr>
    </w:tbl>
    <w:p w14:paraId="1DF2FC86" w14:textId="7EC8E511" w:rsidR="008D3E50" w:rsidRDefault="008A65FE" w:rsidP="00CA57EC">
      <w:pPr>
        <w:rPr>
          <w:rFonts w:ascii="Times New Roman" w:hAnsi="Times New Roman" w:cs="Times New Roman"/>
          <w:b/>
          <w:sz w:val="24"/>
          <w:szCs w:val="24"/>
        </w:rPr>
      </w:pPr>
      <w:del w:id="1222" w:author="Falcone, Christopher (DOES)" w:date="2021-07-16T10:04:00Z">
        <w:r w:rsidRPr="00C43A0D" w:rsidDel="002D5D66">
          <w:rPr>
            <w:rFonts w:ascii="Times New Roman" w:hAnsi="Times New Roman" w:cs="Times New Roman"/>
            <w:b/>
            <w:sz w:val="24"/>
            <w:szCs w:val="24"/>
          </w:rPr>
          <w:delText>Program</w:delText>
        </w:r>
        <w:r w:rsidDel="002D5D66">
          <w:rPr>
            <w:rFonts w:ascii="Times New Roman" w:hAnsi="Times New Roman" w:cs="Times New Roman"/>
            <w:b/>
            <w:sz w:val="24"/>
            <w:szCs w:val="24"/>
          </w:rPr>
          <w:delText xml:space="preserve"> Service Level</w:delText>
        </w:r>
        <w:r w:rsidRPr="00C43A0D" w:rsidDel="002D5D66">
          <w:rPr>
            <w:rFonts w:ascii="Times New Roman" w:hAnsi="Times New Roman" w:cs="Times New Roman"/>
            <w:b/>
            <w:sz w:val="24"/>
            <w:szCs w:val="24"/>
          </w:rPr>
          <w:delText xml:space="preserve"> Details</w:delText>
        </w:r>
        <w:r w:rsidDel="002D5D66">
          <w:rPr>
            <w:rFonts w:ascii="Times New Roman" w:hAnsi="Times New Roman" w:cs="Times New Roman"/>
            <w:b/>
            <w:sz w:val="24"/>
            <w:szCs w:val="24"/>
          </w:rPr>
          <w:delText xml:space="preserve"> </w:delText>
        </w:r>
        <w:r w:rsidRPr="004F6155" w:rsidDel="002D5D66">
          <w:rPr>
            <w:rFonts w:ascii="Times New Roman" w:hAnsi="Times New Roman" w:cs="Times New Roman"/>
            <w:bCs/>
            <w:sz w:val="24"/>
            <w:szCs w:val="24"/>
          </w:rPr>
          <w:delText>(Please see terms and definitions for a detailed description)</w:delText>
        </w:r>
      </w:del>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1326"/>
        <w:gridCol w:w="45"/>
        <w:gridCol w:w="924"/>
        <w:gridCol w:w="65"/>
        <w:gridCol w:w="1171"/>
        <w:gridCol w:w="11"/>
        <w:gridCol w:w="798"/>
        <w:gridCol w:w="984"/>
        <w:gridCol w:w="724"/>
        <w:gridCol w:w="1977"/>
        <w:tblGridChange w:id="1223">
          <w:tblGrid>
            <w:gridCol w:w="1325"/>
            <w:gridCol w:w="1326"/>
            <w:gridCol w:w="45"/>
            <w:gridCol w:w="924"/>
            <w:gridCol w:w="161"/>
            <w:gridCol w:w="1075"/>
            <w:gridCol w:w="11"/>
            <w:gridCol w:w="798"/>
            <w:gridCol w:w="984"/>
            <w:gridCol w:w="724"/>
            <w:gridCol w:w="1977"/>
          </w:tblGrid>
        </w:tblGridChange>
      </w:tblGrid>
      <w:tr w:rsidR="00320D51" w:rsidRPr="000B7633" w14:paraId="47EB322D" w14:textId="77777777" w:rsidTr="00762AD3">
        <w:trPr>
          <w:trHeight w:val="215"/>
          <w:jc w:val="center"/>
        </w:trPr>
        <w:tc>
          <w:tcPr>
            <w:tcW w:w="5000" w:type="pct"/>
            <w:gridSpan w:val="11"/>
            <w:shd w:val="clear" w:color="auto" w:fill="FDE9D9" w:themeFill="accent6" w:themeFillTint="33"/>
            <w:vAlign w:val="center"/>
          </w:tcPr>
          <w:p w14:paraId="6F69C659" w14:textId="7E6F88B1" w:rsidR="00320D51" w:rsidRPr="000B7633" w:rsidRDefault="00320D51" w:rsidP="00320D51">
            <w:pPr>
              <w:jc w:val="center"/>
              <w:rPr>
                <w:rFonts w:ascii="Times New Roman" w:eastAsia="Times New Roman" w:hAnsi="Times New Roman" w:cs="Times New Roman"/>
                <w:b/>
                <w:bCs/>
                <w:sz w:val="18"/>
                <w:szCs w:val="18"/>
              </w:rPr>
            </w:pPr>
            <w:bookmarkStart w:id="1224" w:name="_Hlk71269863"/>
            <w:bookmarkStart w:id="1225" w:name="_Hlk71176548"/>
            <w:r>
              <w:rPr>
                <w:rFonts w:ascii="Times New Roman" w:eastAsia="Times New Roman" w:hAnsi="Times New Roman" w:cs="Times New Roman"/>
                <w:b/>
                <w:bCs/>
                <w:sz w:val="18"/>
                <w:szCs w:val="18"/>
              </w:rPr>
              <w:t>Occupational Skill Training (OST) Enrollment</w:t>
            </w:r>
            <w:bookmarkEnd w:id="1224"/>
          </w:p>
        </w:tc>
      </w:tr>
      <w:tr w:rsidR="00320D51" w:rsidRPr="000B7633" w14:paraId="4C671198" w14:textId="77777777" w:rsidTr="00762AD3">
        <w:trPr>
          <w:trHeight w:val="215"/>
          <w:jc w:val="center"/>
        </w:trPr>
        <w:tc>
          <w:tcPr>
            <w:tcW w:w="5000" w:type="pct"/>
            <w:gridSpan w:val="11"/>
            <w:shd w:val="clear" w:color="auto" w:fill="FDE9D9" w:themeFill="accent6" w:themeFillTint="33"/>
            <w:vAlign w:val="center"/>
          </w:tcPr>
          <w:p w14:paraId="2E354364" w14:textId="0E210B94" w:rsidR="00320D51" w:rsidRPr="00320D51" w:rsidRDefault="00320D51" w:rsidP="00320D51">
            <w:pPr>
              <w:jc w:val="center"/>
              <w:rPr>
                <w:rFonts w:ascii="Times New Roman" w:hAnsi="Times New Roman" w:cs="Times New Roman"/>
                <w:sz w:val="18"/>
                <w:szCs w:val="18"/>
              </w:rPr>
            </w:pPr>
            <w:r w:rsidRPr="000B7633">
              <w:rPr>
                <w:rFonts w:ascii="Times New Roman" w:hAnsi="Times New Roman" w:cs="Times New Roman"/>
                <w:b/>
                <w:sz w:val="18"/>
                <w:szCs w:val="18"/>
              </w:rPr>
              <w:t>FY20</w:t>
            </w:r>
            <w:r>
              <w:rPr>
                <w:rFonts w:ascii="Times New Roman" w:hAnsi="Times New Roman" w:cs="Times New Roman"/>
                <w:b/>
                <w:sz w:val="18"/>
                <w:szCs w:val="18"/>
              </w:rPr>
              <w:t>20</w:t>
            </w:r>
            <w:r w:rsidRPr="000B7633">
              <w:rPr>
                <w:rFonts w:ascii="Times New Roman" w:hAnsi="Times New Roman" w:cs="Times New Roman"/>
                <w:b/>
                <w:sz w:val="18"/>
                <w:szCs w:val="18"/>
              </w:rPr>
              <w:t xml:space="preserve"> </w:t>
            </w:r>
          </w:p>
        </w:tc>
      </w:tr>
      <w:tr w:rsidR="008D3E50" w:rsidRPr="000B7633" w14:paraId="300C15CB" w14:textId="77777777" w:rsidTr="00762AD3">
        <w:trPr>
          <w:trHeight w:val="600"/>
          <w:jc w:val="center"/>
        </w:trPr>
        <w:tc>
          <w:tcPr>
            <w:tcW w:w="709" w:type="pct"/>
            <w:vMerge w:val="restart"/>
            <w:shd w:val="clear" w:color="000000" w:fill="D9E1F2"/>
            <w:vAlign w:val="center"/>
          </w:tcPr>
          <w:p w14:paraId="24F0CD47" w14:textId="77777777" w:rsidR="008D3E50" w:rsidRPr="000B7633" w:rsidRDefault="008D3E50" w:rsidP="00177A00">
            <w:pPr>
              <w:spacing w:after="0" w:line="240" w:lineRule="auto"/>
              <w:jc w:val="center"/>
              <w:rPr>
                <w:rFonts w:ascii="Times New Roman" w:eastAsia="Times New Roman" w:hAnsi="Times New Roman" w:cs="Times New Roman"/>
                <w:b/>
                <w:bCs/>
                <w:i/>
                <w:iCs/>
                <w:color w:val="000000"/>
                <w:sz w:val="18"/>
                <w:szCs w:val="18"/>
              </w:rPr>
            </w:pPr>
            <w:r w:rsidRPr="0074255D">
              <w:rPr>
                <w:rFonts w:ascii="Times New Roman" w:eastAsia="Times New Roman" w:hAnsi="Times New Roman" w:cs="Times New Roman"/>
                <w:b/>
                <w:bCs/>
                <w:i/>
                <w:iCs/>
                <w:color w:val="000000"/>
                <w:sz w:val="18"/>
                <w:szCs w:val="18"/>
              </w:rPr>
              <w:t xml:space="preserve">Vendor name  </w:t>
            </w:r>
          </w:p>
        </w:tc>
        <w:tc>
          <w:tcPr>
            <w:tcW w:w="709" w:type="pct"/>
            <w:vMerge w:val="restart"/>
            <w:shd w:val="clear" w:color="000000" w:fill="D9E1F2"/>
            <w:vAlign w:val="center"/>
            <w:hideMark/>
          </w:tcPr>
          <w:p w14:paraId="44FFE9F8" w14:textId="1AD88022" w:rsidR="008D3E50" w:rsidRPr="000B7633" w:rsidRDefault="00D71E9F" w:rsidP="00177A00">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i/>
                <w:iCs/>
                <w:color w:val="000000"/>
                <w:sz w:val="18"/>
                <w:szCs w:val="18"/>
              </w:rPr>
              <w:t xml:space="preserve">Course Description </w:t>
            </w:r>
            <w:r w:rsidR="008D3E50" w:rsidRPr="000B7633">
              <w:rPr>
                <w:rFonts w:ascii="Times New Roman" w:eastAsia="Times New Roman" w:hAnsi="Times New Roman" w:cs="Times New Roman"/>
                <w:b/>
                <w:bCs/>
                <w:i/>
                <w:iCs/>
                <w:color w:val="000000"/>
                <w:sz w:val="18"/>
                <w:szCs w:val="18"/>
              </w:rPr>
              <w:t xml:space="preserve"> </w:t>
            </w:r>
          </w:p>
        </w:tc>
        <w:tc>
          <w:tcPr>
            <w:tcW w:w="518" w:type="pct"/>
            <w:gridSpan w:val="2"/>
            <w:vMerge w:val="restart"/>
            <w:shd w:val="clear" w:color="000000" w:fill="D9E1F2"/>
            <w:vAlign w:val="center"/>
            <w:hideMark/>
          </w:tcPr>
          <w:p w14:paraId="28BFAC62" w14:textId="77777777" w:rsidR="008D3E50" w:rsidRPr="000B7633" w:rsidRDefault="008D3E50" w:rsidP="00177A00">
            <w:pPr>
              <w:spacing w:after="0" w:line="240" w:lineRule="auto"/>
              <w:jc w:val="center"/>
              <w:rPr>
                <w:rFonts w:ascii="Times New Roman" w:eastAsia="Times New Roman" w:hAnsi="Times New Roman" w:cs="Times New Roman"/>
                <w:b/>
                <w:bCs/>
                <w:i/>
                <w:iCs/>
                <w:color w:val="000000"/>
                <w:sz w:val="18"/>
                <w:szCs w:val="18"/>
              </w:rPr>
            </w:pPr>
            <w:r w:rsidRPr="000B7633">
              <w:rPr>
                <w:rFonts w:ascii="Times New Roman" w:eastAsia="Times New Roman" w:hAnsi="Times New Roman" w:cs="Times New Roman"/>
                <w:b/>
                <w:bCs/>
                <w:i/>
                <w:iCs/>
                <w:color w:val="000000"/>
                <w:sz w:val="18"/>
                <w:szCs w:val="18"/>
              </w:rPr>
              <w:t xml:space="preserve">New Program Enrollments </w:t>
            </w:r>
          </w:p>
        </w:tc>
        <w:tc>
          <w:tcPr>
            <w:tcW w:w="661" w:type="pct"/>
            <w:gridSpan w:val="2"/>
            <w:vMerge w:val="restart"/>
            <w:shd w:val="clear" w:color="000000" w:fill="D9E1F2"/>
            <w:vAlign w:val="center"/>
            <w:hideMark/>
          </w:tcPr>
          <w:p w14:paraId="5C44E48C" w14:textId="77777777" w:rsidR="008D3E50" w:rsidRPr="000B7633" w:rsidRDefault="008D3E50" w:rsidP="00177A00">
            <w:pPr>
              <w:spacing w:after="0" w:line="240" w:lineRule="auto"/>
              <w:jc w:val="center"/>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i/>
                <w:iCs/>
                <w:color w:val="000000"/>
                <w:sz w:val="18"/>
                <w:szCs w:val="18"/>
              </w:rPr>
              <w:t xml:space="preserve">Occupational Codes </w:t>
            </w:r>
            <w:r w:rsidRPr="000B7633">
              <w:rPr>
                <w:rFonts w:ascii="Times New Roman" w:eastAsia="Times New Roman" w:hAnsi="Times New Roman" w:cs="Times New Roman"/>
                <w:b/>
                <w:bCs/>
                <w:i/>
                <w:iCs/>
                <w:color w:val="000000"/>
                <w:sz w:val="18"/>
                <w:szCs w:val="18"/>
              </w:rPr>
              <w:t xml:space="preserve"> </w:t>
            </w:r>
          </w:p>
        </w:tc>
        <w:tc>
          <w:tcPr>
            <w:tcW w:w="959" w:type="pct"/>
            <w:gridSpan w:val="3"/>
            <w:shd w:val="clear" w:color="000000" w:fill="D9E1F2"/>
            <w:vAlign w:val="center"/>
            <w:hideMark/>
          </w:tcPr>
          <w:p w14:paraId="5A00AA7F" w14:textId="77777777" w:rsidR="008D3E50" w:rsidRPr="000B7633" w:rsidRDefault="008D3E50" w:rsidP="00177A00">
            <w:pPr>
              <w:spacing w:after="0" w:line="240" w:lineRule="auto"/>
              <w:jc w:val="center"/>
              <w:rPr>
                <w:rFonts w:ascii="Times New Roman" w:eastAsia="Times New Roman" w:hAnsi="Times New Roman" w:cs="Times New Roman"/>
                <w:b/>
                <w:bCs/>
                <w:i/>
                <w:iCs/>
                <w:color w:val="000000"/>
                <w:sz w:val="18"/>
                <w:szCs w:val="18"/>
              </w:rPr>
            </w:pPr>
            <w:r w:rsidRPr="000B7633">
              <w:rPr>
                <w:rFonts w:ascii="Times New Roman" w:eastAsia="Times New Roman" w:hAnsi="Times New Roman" w:cs="Times New Roman"/>
                <w:b/>
                <w:bCs/>
                <w:i/>
                <w:iCs/>
                <w:color w:val="000000"/>
                <w:sz w:val="18"/>
                <w:szCs w:val="18"/>
              </w:rPr>
              <w:t xml:space="preserve">Participants Completing Program </w:t>
            </w:r>
          </w:p>
        </w:tc>
        <w:tc>
          <w:tcPr>
            <w:tcW w:w="1444" w:type="pct"/>
            <w:gridSpan w:val="2"/>
            <w:shd w:val="clear" w:color="000000" w:fill="D9E1F2"/>
            <w:vAlign w:val="center"/>
            <w:hideMark/>
          </w:tcPr>
          <w:p w14:paraId="6699A998" w14:textId="77777777" w:rsidR="008D3E50" w:rsidRPr="000B7633" w:rsidRDefault="008D3E50" w:rsidP="00177A00">
            <w:pPr>
              <w:spacing w:after="0" w:line="240" w:lineRule="auto"/>
              <w:jc w:val="center"/>
              <w:rPr>
                <w:rFonts w:ascii="Times New Roman" w:eastAsia="Times New Roman" w:hAnsi="Times New Roman" w:cs="Times New Roman"/>
                <w:b/>
                <w:bCs/>
                <w:i/>
                <w:iCs/>
                <w:color w:val="000000"/>
                <w:sz w:val="18"/>
                <w:szCs w:val="18"/>
              </w:rPr>
            </w:pPr>
            <w:r w:rsidRPr="000B7633">
              <w:rPr>
                <w:rFonts w:ascii="Times New Roman" w:eastAsia="Times New Roman" w:hAnsi="Times New Roman" w:cs="Times New Roman"/>
                <w:b/>
                <w:bCs/>
                <w:i/>
                <w:iCs/>
                <w:color w:val="000000"/>
                <w:sz w:val="18"/>
                <w:szCs w:val="18"/>
              </w:rPr>
              <w:t>Credentials Earned</w:t>
            </w:r>
          </w:p>
        </w:tc>
      </w:tr>
      <w:tr w:rsidR="008D3E50" w:rsidRPr="000B7633" w14:paraId="450F57BB" w14:textId="77777777" w:rsidTr="00762AD3">
        <w:trPr>
          <w:trHeight w:val="70"/>
          <w:jc w:val="center"/>
        </w:trPr>
        <w:tc>
          <w:tcPr>
            <w:tcW w:w="709" w:type="pct"/>
            <w:vMerge/>
            <w:vAlign w:val="center"/>
          </w:tcPr>
          <w:p w14:paraId="5AACE3F6" w14:textId="77777777" w:rsidR="008D3E50" w:rsidRPr="000B7633" w:rsidRDefault="008D3E50" w:rsidP="00177A00">
            <w:pPr>
              <w:spacing w:after="0" w:line="240" w:lineRule="auto"/>
              <w:rPr>
                <w:rFonts w:ascii="Times New Roman" w:eastAsia="Times New Roman" w:hAnsi="Times New Roman" w:cs="Times New Roman"/>
                <w:b/>
                <w:bCs/>
                <w:i/>
                <w:iCs/>
                <w:color w:val="000000"/>
                <w:sz w:val="18"/>
                <w:szCs w:val="18"/>
              </w:rPr>
            </w:pPr>
          </w:p>
        </w:tc>
        <w:tc>
          <w:tcPr>
            <w:tcW w:w="709" w:type="pct"/>
            <w:vMerge/>
            <w:vAlign w:val="center"/>
            <w:hideMark/>
          </w:tcPr>
          <w:p w14:paraId="35B23EB1" w14:textId="77777777" w:rsidR="008D3E50" w:rsidRPr="000B7633" w:rsidRDefault="008D3E50" w:rsidP="00177A00">
            <w:pPr>
              <w:spacing w:after="0" w:line="240" w:lineRule="auto"/>
              <w:rPr>
                <w:rFonts w:ascii="Times New Roman" w:eastAsia="Times New Roman" w:hAnsi="Times New Roman" w:cs="Times New Roman"/>
                <w:b/>
                <w:bCs/>
                <w:i/>
                <w:iCs/>
                <w:color w:val="000000"/>
                <w:sz w:val="18"/>
                <w:szCs w:val="18"/>
              </w:rPr>
            </w:pPr>
          </w:p>
        </w:tc>
        <w:tc>
          <w:tcPr>
            <w:tcW w:w="518" w:type="pct"/>
            <w:gridSpan w:val="2"/>
            <w:vMerge/>
            <w:vAlign w:val="center"/>
            <w:hideMark/>
          </w:tcPr>
          <w:p w14:paraId="121BDC7A" w14:textId="77777777" w:rsidR="008D3E50" w:rsidRPr="000B7633" w:rsidRDefault="008D3E50" w:rsidP="00177A00">
            <w:pPr>
              <w:spacing w:after="0" w:line="240" w:lineRule="auto"/>
              <w:rPr>
                <w:rFonts w:ascii="Times New Roman" w:eastAsia="Times New Roman" w:hAnsi="Times New Roman" w:cs="Times New Roman"/>
                <w:b/>
                <w:bCs/>
                <w:i/>
                <w:iCs/>
                <w:color w:val="000000"/>
                <w:sz w:val="18"/>
                <w:szCs w:val="18"/>
              </w:rPr>
            </w:pPr>
          </w:p>
        </w:tc>
        <w:tc>
          <w:tcPr>
            <w:tcW w:w="661" w:type="pct"/>
            <w:gridSpan w:val="2"/>
            <w:vMerge/>
            <w:vAlign w:val="center"/>
            <w:hideMark/>
          </w:tcPr>
          <w:p w14:paraId="51E5F56F" w14:textId="77777777" w:rsidR="008D3E50" w:rsidRPr="000B7633" w:rsidRDefault="008D3E50" w:rsidP="00177A00">
            <w:pPr>
              <w:spacing w:after="0" w:line="240" w:lineRule="auto"/>
              <w:rPr>
                <w:rFonts w:ascii="Times New Roman" w:eastAsia="Times New Roman" w:hAnsi="Times New Roman" w:cs="Times New Roman"/>
                <w:b/>
                <w:bCs/>
                <w:i/>
                <w:iCs/>
                <w:color w:val="000000"/>
                <w:sz w:val="18"/>
                <w:szCs w:val="18"/>
              </w:rPr>
            </w:pPr>
          </w:p>
        </w:tc>
        <w:tc>
          <w:tcPr>
            <w:tcW w:w="433" w:type="pct"/>
            <w:gridSpan w:val="2"/>
            <w:shd w:val="clear" w:color="000000" w:fill="D9E1F2"/>
            <w:noWrap/>
            <w:vAlign w:val="center"/>
            <w:hideMark/>
          </w:tcPr>
          <w:p w14:paraId="7E05773E" w14:textId="77777777" w:rsidR="008D3E50" w:rsidRPr="000B7633" w:rsidRDefault="008D3E50" w:rsidP="00177A00">
            <w:pPr>
              <w:spacing w:after="0" w:line="240" w:lineRule="auto"/>
              <w:rPr>
                <w:rFonts w:ascii="Times New Roman" w:eastAsia="Times New Roman" w:hAnsi="Times New Roman" w:cs="Times New Roman"/>
                <w:b/>
                <w:bCs/>
                <w:color w:val="000000"/>
                <w:sz w:val="18"/>
                <w:szCs w:val="18"/>
                <w:u w:val="single"/>
              </w:rPr>
            </w:pPr>
            <w:r>
              <w:rPr>
                <w:rFonts w:ascii="Times New Roman" w:eastAsia="Times New Roman" w:hAnsi="Times New Roman" w:cs="Times New Roman"/>
                <w:b/>
                <w:bCs/>
                <w:color w:val="000000"/>
                <w:sz w:val="18"/>
                <w:szCs w:val="18"/>
                <w:u w:val="single"/>
              </w:rPr>
              <w:t>#</w:t>
            </w:r>
          </w:p>
        </w:tc>
        <w:tc>
          <w:tcPr>
            <w:tcW w:w="526" w:type="pct"/>
            <w:shd w:val="clear" w:color="000000" w:fill="D9E1F2"/>
            <w:noWrap/>
            <w:vAlign w:val="center"/>
            <w:hideMark/>
          </w:tcPr>
          <w:p w14:paraId="32BC7026" w14:textId="77777777" w:rsidR="008D3E50" w:rsidRPr="000B7633" w:rsidRDefault="008D3E50" w:rsidP="00177A00">
            <w:pPr>
              <w:spacing w:after="0" w:line="240" w:lineRule="auto"/>
              <w:jc w:val="center"/>
              <w:rPr>
                <w:rFonts w:ascii="Times New Roman" w:eastAsia="Times New Roman" w:hAnsi="Times New Roman" w:cs="Times New Roman"/>
                <w:b/>
                <w:bCs/>
                <w:color w:val="000000"/>
                <w:sz w:val="18"/>
                <w:szCs w:val="18"/>
                <w:u w:val="single"/>
              </w:rPr>
            </w:pPr>
            <w:r w:rsidRPr="000B7633">
              <w:rPr>
                <w:rFonts w:ascii="Times New Roman" w:eastAsia="Times New Roman" w:hAnsi="Times New Roman" w:cs="Times New Roman"/>
                <w:b/>
                <w:bCs/>
                <w:color w:val="000000"/>
                <w:sz w:val="18"/>
                <w:szCs w:val="18"/>
                <w:u w:val="single"/>
              </w:rPr>
              <w:t>Percentage</w:t>
            </w:r>
          </w:p>
        </w:tc>
        <w:tc>
          <w:tcPr>
            <w:tcW w:w="387" w:type="pct"/>
            <w:shd w:val="clear" w:color="000000" w:fill="D9E1F2"/>
            <w:noWrap/>
            <w:vAlign w:val="center"/>
            <w:hideMark/>
          </w:tcPr>
          <w:p w14:paraId="02272791" w14:textId="77777777" w:rsidR="008D3E50" w:rsidRPr="000B7633" w:rsidRDefault="008D3E50" w:rsidP="00177A00">
            <w:pPr>
              <w:spacing w:after="0" w:line="240" w:lineRule="auto"/>
              <w:jc w:val="center"/>
              <w:rPr>
                <w:rFonts w:ascii="Times New Roman" w:eastAsia="Times New Roman" w:hAnsi="Times New Roman" w:cs="Times New Roman"/>
                <w:b/>
                <w:bCs/>
                <w:color w:val="000000"/>
                <w:sz w:val="18"/>
                <w:szCs w:val="18"/>
                <w:u w:val="single"/>
              </w:rPr>
            </w:pPr>
            <w:r>
              <w:rPr>
                <w:rFonts w:ascii="Times New Roman" w:eastAsia="Times New Roman" w:hAnsi="Times New Roman" w:cs="Times New Roman"/>
                <w:b/>
                <w:bCs/>
                <w:color w:val="000000"/>
                <w:sz w:val="18"/>
                <w:szCs w:val="18"/>
                <w:u w:val="single"/>
              </w:rPr>
              <w:t>#</w:t>
            </w:r>
          </w:p>
        </w:tc>
        <w:tc>
          <w:tcPr>
            <w:tcW w:w="1057" w:type="pct"/>
            <w:shd w:val="clear" w:color="000000" w:fill="D9E1F2"/>
            <w:noWrap/>
            <w:vAlign w:val="center"/>
            <w:hideMark/>
          </w:tcPr>
          <w:p w14:paraId="33259D46" w14:textId="77777777" w:rsidR="008D3E50" w:rsidRPr="000B7633" w:rsidRDefault="008D3E50" w:rsidP="00177A00">
            <w:pPr>
              <w:spacing w:after="0" w:line="240" w:lineRule="auto"/>
              <w:jc w:val="center"/>
              <w:rPr>
                <w:rFonts w:ascii="Times New Roman" w:eastAsia="Times New Roman" w:hAnsi="Times New Roman" w:cs="Times New Roman"/>
                <w:b/>
                <w:bCs/>
                <w:color w:val="000000"/>
                <w:sz w:val="18"/>
                <w:szCs w:val="18"/>
                <w:u w:val="single"/>
              </w:rPr>
            </w:pPr>
            <w:r w:rsidRPr="000B7633">
              <w:rPr>
                <w:rFonts w:ascii="Times New Roman" w:eastAsia="Times New Roman" w:hAnsi="Times New Roman" w:cs="Times New Roman"/>
                <w:b/>
                <w:bCs/>
                <w:color w:val="000000"/>
                <w:sz w:val="18"/>
                <w:szCs w:val="18"/>
                <w:u w:val="single"/>
              </w:rPr>
              <w:t>Percentage</w:t>
            </w:r>
          </w:p>
        </w:tc>
      </w:tr>
      <w:tr w:rsidR="008D3E50" w:rsidRPr="000B7633" w14:paraId="39969752" w14:textId="77777777" w:rsidTr="00762AD3">
        <w:trPr>
          <w:trHeight w:val="332"/>
          <w:jc w:val="center"/>
        </w:trPr>
        <w:tc>
          <w:tcPr>
            <w:tcW w:w="709" w:type="pct"/>
            <w:vAlign w:val="center"/>
          </w:tcPr>
          <w:p w14:paraId="78A56E7B" w14:textId="281CBCD6" w:rsidR="008D3E50" w:rsidRPr="000B7633" w:rsidRDefault="00D71E9F" w:rsidP="00177A00">
            <w:pPr>
              <w:spacing w:after="0" w:line="240" w:lineRule="auto"/>
              <w:jc w:val="center"/>
              <w:rPr>
                <w:rFonts w:ascii="Times New Roman" w:eastAsia="Times New Roman" w:hAnsi="Times New Roman" w:cs="Times New Roman"/>
                <w:color w:val="000000"/>
                <w:sz w:val="18"/>
                <w:szCs w:val="18"/>
              </w:rPr>
            </w:pPr>
            <w:r w:rsidRPr="00D71E9F">
              <w:rPr>
                <w:rFonts w:ascii="Times New Roman" w:eastAsia="Times New Roman" w:hAnsi="Times New Roman" w:cs="Times New Roman"/>
                <w:color w:val="000000"/>
                <w:sz w:val="18"/>
                <w:szCs w:val="18"/>
              </w:rPr>
              <w:t>1st CDL Training Center of NOVA</w:t>
            </w:r>
          </w:p>
        </w:tc>
        <w:tc>
          <w:tcPr>
            <w:tcW w:w="709" w:type="pct"/>
            <w:shd w:val="clear" w:color="auto" w:fill="auto"/>
            <w:noWrap/>
            <w:vAlign w:val="center"/>
          </w:tcPr>
          <w:p w14:paraId="77FE340B" w14:textId="77777777" w:rsidR="008D3E50" w:rsidRDefault="008D3E50" w:rsidP="00177A00">
            <w:pPr>
              <w:spacing w:after="0" w:line="240" w:lineRule="auto"/>
              <w:jc w:val="center"/>
              <w:rPr>
                <w:rFonts w:ascii="Times New Roman" w:eastAsia="Times New Roman" w:hAnsi="Times New Roman" w:cs="Times New Roman"/>
                <w:color w:val="000000"/>
                <w:sz w:val="18"/>
                <w:szCs w:val="18"/>
              </w:rPr>
            </w:pPr>
          </w:p>
          <w:p w14:paraId="7D8C64CF" w14:textId="4B1FF548" w:rsidR="00D71E9F" w:rsidRPr="000B7633" w:rsidRDefault="00D71E9F"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CDL Training </w:t>
            </w:r>
          </w:p>
        </w:tc>
        <w:tc>
          <w:tcPr>
            <w:tcW w:w="518" w:type="pct"/>
            <w:gridSpan w:val="2"/>
            <w:shd w:val="clear" w:color="auto" w:fill="auto"/>
            <w:noWrap/>
            <w:vAlign w:val="center"/>
          </w:tcPr>
          <w:p w14:paraId="0E044A6B" w14:textId="77777777" w:rsidR="008D3E50" w:rsidRPr="000B7633" w:rsidRDefault="008D3E50"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gridSpan w:val="2"/>
            <w:shd w:val="clear" w:color="auto" w:fill="auto"/>
            <w:noWrap/>
            <w:vAlign w:val="center"/>
          </w:tcPr>
          <w:p w14:paraId="55A7B007" w14:textId="56F66E5E" w:rsidR="008D3E50" w:rsidRPr="000B7633" w:rsidRDefault="0005151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53-0000</w:t>
            </w:r>
          </w:p>
        </w:tc>
        <w:tc>
          <w:tcPr>
            <w:tcW w:w="433" w:type="pct"/>
            <w:gridSpan w:val="2"/>
            <w:shd w:val="clear" w:color="auto" w:fill="auto"/>
            <w:noWrap/>
            <w:vAlign w:val="center"/>
          </w:tcPr>
          <w:p w14:paraId="1D18EF7C" w14:textId="45423573" w:rsidR="008D3E50" w:rsidRPr="000B7633" w:rsidRDefault="008B7D9B"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526" w:type="pct"/>
            <w:shd w:val="clear" w:color="auto" w:fill="auto"/>
            <w:noWrap/>
            <w:vAlign w:val="center"/>
          </w:tcPr>
          <w:p w14:paraId="60A833F3" w14:textId="13757A08" w:rsidR="008D3E50" w:rsidRPr="000B7633" w:rsidRDefault="00E227A9"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75%</w:t>
            </w:r>
          </w:p>
        </w:tc>
        <w:tc>
          <w:tcPr>
            <w:tcW w:w="387" w:type="pct"/>
            <w:shd w:val="clear" w:color="auto" w:fill="auto"/>
            <w:noWrap/>
            <w:vAlign w:val="center"/>
          </w:tcPr>
          <w:p w14:paraId="2FDDCB31" w14:textId="28109E27" w:rsidR="008D3E50" w:rsidRPr="000B7633" w:rsidRDefault="008B7D9B"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6AC8EF70" w14:textId="15540BD8" w:rsidR="008D3E50" w:rsidRPr="000B7633" w:rsidRDefault="008B7D9B"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r w:rsidR="008D3E50" w:rsidRPr="000B7633" w14:paraId="6410B183" w14:textId="77777777" w:rsidTr="00762AD3">
        <w:trPr>
          <w:trHeight w:val="107"/>
          <w:jc w:val="center"/>
        </w:trPr>
        <w:tc>
          <w:tcPr>
            <w:tcW w:w="709" w:type="pct"/>
            <w:vAlign w:val="center"/>
          </w:tcPr>
          <w:p w14:paraId="772B327F" w14:textId="7D755406" w:rsidR="008D3E50" w:rsidRPr="000B7633" w:rsidRDefault="00176BD1" w:rsidP="00177A00">
            <w:pPr>
              <w:spacing w:after="0" w:line="240" w:lineRule="auto"/>
              <w:jc w:val="center"/>
              <w:rPr>
                <w:rFonts w:ascii="Times New Roman" w:eastAsia="Times New Roman" w:hAnsi="Times New Roman" w:cs="Times New Roman"/>
                <w:color w:val="000000"/>
                <w:sz w:val="18"/>
                <w:szCs w:val="18"/>
              </w:rPr>
            </w:pPr>
            <w:r w:rsidRPr="00D71E9F">
              <w:rPr>
                <w:rFonts w:ascii="Times New Roman" w:eastAsia="Times New Roman" w:hAnsi="Times New Roman" w:cs="Times New Roman"/>
                <w:color w:val="000000"/>
                <w:sz w:val="18"/>
                <w:szCs w:val="18"/>
              </w:rPr>
              <w:t>CC Prep - MLK</w:t>
            </w:r>
          </w:p>
        </w:tc>
        <w:tc>
          <w:tcPr>
            <w:tcW w:w="709" w:type="pct"/>
            <w:shd w:val="clear" w:color="auto" w:fill="auto"/>
            <w:noWrap/>
            <w:vAlign w:val="center"/>
            <w:hideMark/>
          </w:tcPr>
          <w:p w14:paraId="4F3D333D" w14:textId="2941FF14" w:rsidR="008D3E50" w:rsidRPr="008C0F37" w:rsidRDefault="00176BD1" w:rsidP="00177A00">
            <w:pPr>
              <w:spacing w:after="0" w:line="240" w:lineRule="auto"/>
              <w:jc w:val="center"/>
              <w:rPr>
                <w:rFonts w:ascii="Times New Roman" w:eastAsia="Times New Roman" w:hAnsi="Times New Roman" w:cs="Times New Roman"/>
                <w:color w:val="000000"/>
                <w:sz w:val="18"/>
                <w:szCs w:val="18"/>
                <w:lang w:val="fr-FR"/>
              </w:rPr>
            </w:pPr>
            <w:r w:rsidRPr="00176BD1">
              <w:rPr>
                <w:rFonts w:ascii="Times New Roman" w:eastAsia="Times New Roman" w:hAnsi="Times New Roman" w:cs="Times New Roman"/>
                <w:color w:val="000000"/>
                <w:sz w:val="18"/>
                <w:szCs w:val="18"/>
                <w:lang w:val="fr-FR"/>
              </w:rPr>
              <w:t xml:space="preserve">Microsoft Office </w:t>
            </w:r>
            <w:proofErr w:type="spellStart"/>
            <w:r w:rsidRPr="00176BD1">
              <w:rPr>
                <w:rFonts w:ascii="Times New Roman" w:eastAsia="Times New Roman" w:hAnsi="Times New Roman" w:cs="Times New Roman"/>
                <w:color w:val="000000"/>
                <w:sz w:val="18"/>
                <w:szCs w:val="18"/>
                <w:lang w:val="fr-FR"/>
              </w:rPr>
              <w:t>Specialist</w:t>
            </w:r>
            <w:proofErr w:type="spellEnd"/>
            <w:r w:rsidRPr="00176BD1">
              <w:rPr>
                <w:rFonts w:ascii="Times New Roman" w:eastAsia="Times New Roman" w:hAnsi="Times New Roman" w:cs="Times New Roman"/>
                <w:color w:val="000000"/>
                <w:sz w:val="18"/>
                <w:szCs w:val="18"/>
                <w:lang w:val="fr-FR"/>
              </w:rPr>
              <w:t xml:space="preserve"> (MOS)</w:t>
            </w:r>
          </w:p>
        </w:tc>
        <w:tc>
          <w:tcPr>
            <w:tcW w:w="518" w:type="pct"/>
            <w:gridSpan w:val="2"/>
            <w:shd w:val="clear" w:color="auto" w:fill="auto"/>
            <w:noWrap/>
            <w:vAlign w:val="center"/>
          </w:tcPr>
          <w:p w14:paraId="79E383CC" w14:textId="77777777" w:rsidR="008D3E50" w:rsidRPr="000B7633" w:rsidRDefault="008D3E50"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gridSpan w:val="2"/>
            <w:shd w:val="clear" w:color="auto" w:fill="auto"/>
            <w:noWrap/>
            <w:vAlign w:val="center"/>
            <w:hideMark/>
          </w:tcPr>
          <w:p w14:paraId="284424BE" w14:textId="0FA412E6" w:rsidR="008D3E50" w:rsidRPr="000B7633" w:rsidRDefault="00051515"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49-2011</w:t>
            </w:r>
          </w:p>
        </w:tc>
        <w:tc>
          <w:tcPr>
            <w:tcW w:w="433" w:type="pct"/>
            <w:gridSpan w:val="2"/>
            <w:shd w:val="clear" w:color="auto" w:fill="auto"/>
            <w:noWrap/>
            <w:vAlign w:val="center"/>
          </w:tcPr>
          <w:p w14:paraId="59425BC6" w14:textId="77777777" w:rsidR="008D3E50" w:rsidRPr="000B7633" w:rsidRDefault="008D3E50"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526" w:type="pct"/>
            <w:shd w:val="clear" w:color="auto" w:fill="auto"/>
            <w:noWrap/>
            <w:vAlign w:val="center"/>
            <w:hideMark/>
          </w:tcPr>
          <w:p w14:paraId="61C79118" w14:textId="458D88B3" w:rsidR="008D3E50" w:rsidRPr="000B7633" w:rsidRDefault="008B7D9B" w:rsidP="00177A00">
            <w:pPr>
              <w:spacing w:after="0" w:line="36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387" w:type="pct"/>
            <w:shd w:val="clear" w:color="auto" w:fill="auto"/>
            <w:noWrap/>
            <w:vAlign w:val="center"/>
          </w:tcPr>
          <w:p w14:paraId="40164193" w14:textId="77777777" w:rsidR="008D3E50" w:rsidRPr="000B7633" w:rsidRDefault="008D3E50"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30DE87E9" w14:textId="414FE72B" w:rsidR="008D3E50" w:rsidRPr="000B7633" w:rsidRDefault="008B7D9B"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r w:rsidR="008D3E50" w:rsidRPr="000B7633" w14:paraId="1C7E8637" w14:textId="77777777" w:rsidTr="00762AD3">
        <w:trPr>
          <w:trHeight w:val="300"/>
          <w:jc w:val="center"/>
        </w:trPr>
        <w:tc>
          <w:tcPr>
            <w:tcW w:w="709" w:type="pct"/>
            <w:vAlign w:val="center"/>
          </w:tcPr>
          <w:p w14:paraId="6F76CD72" w14:textId="4D6EAC54" w:rsidR="008D3E50" w:rsidRPr="000B7633" w:rsidRDefault="00176BD1" w:rsidP="00177A00">
            <w:pPr>
              <w:spacing w:after="0" w:line="240" w:lineRule="auto"/>
              <w:jc w:val="center"/>
              <w:rPr>
                <w:rFonts w:ascii="Times New Roman" w:eastAsia="Times New Roman" w:hAnsi="Times New Roman" w:cs="Times New Roman"/>
                <w:color w:val="000000"/>
                <w:sz w:val="18"/>
                <w:szCs w:val="18"/>
              </w:rPr>
            </w:pPr>
            <w:r w:rsidRPr="00D71E9F">
              <w:rPr>
                <w:rFonts w:ascii="Times New Roman" w:eastAsia="Times New Roman" w:hAnsi="Times New Roman" w:cs="Times New Roman"/>
                <w:color w:val="000000"/>
                <w:sz w:val="18"/>
                <w:szCs w:val="18"/>
              </w:rPr>
              <w:t>CC Prep - MLK</w:t>
            </w:r>
          </w:p>
        </w:tc>
        <w:tc>
          <w:tcPr>
            <w:tcW w:w="709" w:type="pct"/>
            <w:shd w:val="clear" w:color="auto" w:fill="auto"/>
            <w:noWrap/>
            <w:vAlign w:val="center"/>
            <w:hideMark/>
          </w:tcPr>
          <w:p w14:paraId="3BB48CF8" w14:textId="1FE58562" w:rsidR="008D3E50" w:rsidRPr="000B7633" w:rsidRDefault="00176BD1" w:rsidP="00177A00">
            <w:pPr>
              <w:spacing w:after="0" w:line="240" w:lineRule="auto"/>
              <w:jc w:val="center"/>
              <w:rPr>
                <w:rFonts w:ascii="Times New Roman" w:eastAsia="Times New Roman" w:hAnsi="Times New Roman" w:cs="Times New Roman"/>
                <w:color w:val="000000"/>
                <w:sz w:val="18"/>
                <w:szCs w:val="18"/>
              </w:rPr>
            </w:pPr>
            <w:r w:rsidRPr="00176BD1">
              <w:rPr>
                <w:rFonts w:ascii="Times New Roman" w:eastAsia="Times New Roman" w:hAnsi="Times New Roman" w:cs="Times New Roman"/>
                <w:color w:val="000000"/>
                <w:sz w:val="18"/>
                <w:szCs w:val="18"/>
              </w:rPr>
              <w:t>Help Desk IT Training</w:t>
            </w:r>
          </w:p>
        </w:tc>
        <w:tc>
          <w:tcPr>
            <w:tcW w:w="518" w:type="pct"/>
            <w:gridSpan w:val="2"/>
            <w:shd w:val="clear" w:color="auto" w:fill="auto"/>
            <w:noWrap/>
            <w:vAlign w:val="center"/>
          </w:tcPr>
          <w:p w14:paraId="1890D7FE" w14:textId="51F6ADDA" w:rsidR="008D3E50" w:rsidRPr="000B7633" w:rsidRDefault="00176BD1"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c>
          <w:tcPr>
            <w:tcW w:w="661" w:type="pct"/>
            <w:gridSpan w:val="2"/>
            <w:shd w:val="clear" w:color="auto" w:fill="auto"/>
            <w:noWrap/>
            <w:vAlign w:val="center"/>
          </w:tcPr>
          <w:p w14:paraId="07BAF335" w14:textId="1E4F29B9" w:rsidR="008D3E50" w:rsidRPr="000B7633" w:rsidRDefault="00176BD1" w:rsidP="00177A00">
            <w:pPr>
              <w:spacing w:after="0" w:line="240" w:lineRule="auto"/>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15-1151.00 or 15-1152.0</w:t>
            </w:r>
          </w:p>
        </w:tc>
        <w:tc>
          <w:tcPr>
            <w:tcW w:w="433" w:type="pct"/>
            <w:gridSpan w:val="2"/>
            <w:shd w:val="clear" w:color="auto" w:fill="auto"/>
            <w:noWrap/>
            <w:vAlign w:val="center"/>
          </w:tcPr>
          <w:p w14:paraId="2A10FA1E" w14:textId="455FAD79" w:rsidR="008D3E50" w:rsidRPr="000B7633" w:rsidRDefault="00176BD1" w:rsidP="00176BD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526" w:type="pct"/>
            <w:shd w:val="clear" w:color="auto" w:fill="auto"/>
            <w:noWrap/>
            <w:vAlign w:val="center"/>
            <w:hideMark/>
          </w:tcPr>
          <w:p w14:paraId="68581DC6" w14:textId="55DAEAC5" w:rsidR="008D3E50" w:rsidRPr="000B7633" w:rsidRDefault="008B7D9B" w:rsidP="008B7D9B">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387" w:type="pct"/>
            <w:shd w:val="clear" w:color="auto" w:fill="auto"/>
            <w:noWrap/>
            <w:vAlign w:val="center"/>
          </w:tcPr>
          <w:p w14:paraId="177B1CB5" w14:textId="77777777" w:rsidR="008D3E50" w:rsidRPr="000B7633" w:rsidRDefault="008D3E50"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6909152E" w14:textId="6E8407C6" w:rsidR="008D3E50" w:rsidRPr="000B7633" w:rsidRDefault="008B7D9B"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r w:rsidR="008D3E50" w:rsidRPr="000B7633" w14:paraId="1165D9D7" w14:textId="77777777" w:rsidTr="00762AD3">
        <w:trPr>
          <w:trHeight w:val="300"/>
          <w:jc w:val="center"/>
        </w:trPr>
        <w:tc>
          <w:tcPr>
            <w:tcW w:w="709" w:type="pct"/>
            <w:vAlign w:val="center"/>
          </w:tcPr>
          <w:p w14:paraId="3CEFB32A" w14:textId="77777777" w:rsidR="008D3E50" w:rsidRPr="000B7633" w:rsidRDefault="008D3E50" w:rsidP="00177A00">
            <w:pPr>
              <w:spacing w:after="0" w:line="240" w:lineRule="auto"/>
              <w:rPr>
                <w:rFonts w:ascii="Times New Roman" w:eastAsia="Times New Roman" w:hAnsi="Times New Roman" w:cs="Times New Roman"/>
                <w:color w:val="000000"/>
                <w:sz w:val="18"/>
                <w:szCs w:val="18"/>
              </w:rPr>
            </w:pPr>
            <w:r w:rsidRPr="003B4E15">
              <w:rPr>
                <w:rFonts w:ascii="Times New Roman" w:eastAsia="Times New Roman" w:hAnsi="Times New Roman" w:cs="Times New Roman"/>
                <w:color w:val="000000"/>
                <w:sz w:val="18"/>
                <w:szCs w:val="18"/>
              </w:rPr>
              <w:t>CC Prep - MLK</w:t>
            </w:r>
          </w:p>
        </w:tc>
        <w:tc>
          <w:tcPr>
            <w:tcW w:w="709" w:type="pct"/>
            <w:shd w:val="clear" w:color="auto" w:fill="auto"/>
            <w:noWrap/>
            <w:vAlign w:val="center"/>
          </w:tcPr>
          <w:p w14:paraId="52B91B2A" w14:textId="77777777" w:rsidR="008D3E50" w:rsidRPr="000B7633" w:rsidRDefault="008D3E50" w:rsidP="00177A00">
            <w:pPr>
              <w:spacing w:after="0" w:line="240" w:lineRule="auto"/>
              <w:rPr>
                <w:rFonts w:ascii="Times New Roman" w:eastAsia="Times New Roman" w:hAnsi="Times New Roman" w:cs="Times New Roman"/>
                <w:color w:val="000000"/>
                <w:sz w:val="18"/>
                <w:szCs w:val="18"/>
              </w:rPr>
            </w:pPr>
            <w:r w:rsidRPr="003B4E15">
              <w:rPr>
                <w:rFonts w:ascii="Times New Roman" w:eastAsia="Times New Roman" w:hAnsi="Times New Roman" w:cs="Times New Roman"/>
                <w:color w:val="000000"/>
                <w:sz w:val="18"/>
                <w:szCs w:val="18"/>
              </w:rPr>
              <w:t>DCCC/OCC (</w:t>
            </w:r>
            <w:proofErr w:type="spellStart"/>
            <w:r w:rsidRPr="003B4E15">
              <w:rPr>
                <w:rFonts w:ascii="Times New Roman" w:eastAsia="Times New Roman" w:hAnsi="Times New Roman" w:cs="Times New Roman"/>
                <w:color w:val="000000"/>
                <w:sz w:val="18"/>
                <w:szCs w:val="18"/>
              </w:rPr>
              <w:t>Comptia</w:t>
            </w:r>
            <w:proofErr w:type="spellEnd"/>
            <w:r w:rsidRPr="003B4E15">
              <w:rPr>
                <w:rFonts w:ascii="Times New Roman" w:eastAsia="Times New Roman" w:hAnsi="Times New Roman" w:cs="Times New Roman"/>
                <w:color w:val="000000"/>
                <w:sz w:val="18"/>
                <w:szCs w:val="18"/>
              </w:rPr>
              <w:t xml:space="preserve"> A+)</w:t>
            </w:r>
          </w:p>
        </w:tc>
        <w:tc>
          <w:tcPr>
            <w:tcW w:w="518" w:type="pct"/>
            <w:gridSpan w:val="2"/>
            <w:shd w:val="clear" w:color="auto" w:fill="auto"/>
            <w:noWrap/>
            <w:vAlign w:val="center"/>
          </w:tcPr>
          <w:p w14:paraId="2253E9FC" w14:textId="77777777" w:rsidR="008D3E50" w:rsidRPr="000B7633" w:rsidRDefault="008D3E50"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gridSpan w:val="2"/>
            <w:shd w:val="clear" w:color="auto" w:fill="auto"/>
            <w:noWrap/>
            <w:vAlign w:val="center"/>
          </w:tcPr>
          <w:p w14:paraId="08442637" w14:textId="77777777" w:rsidR="008D3E50" w:rsidRPr="000B7633" w:rsidRDefault="008D3E50" w:rsidP="00177A00">
            <w:pPr>
              <w:spacing w:after="0" w:line="240" w:lineRule="auto"/>
              <w:jc w:val="center"/>
              <w:rPr>
                <w:rFonts w:ascii="Times New Roman" w:eastAsia="Times New Roman" w:hAnsi="Times New Roman" w:cs="Times New Roman"/>
                <w:color w:val="000000"/>
                <w:sz w:val="18"/>
                <w:szCs w:val="18"/>
              </w:rPr>
            </w:pPr>
            <w:r w:rsidRPr="000B7633">
              <w:rPr>
                <w:rFonts w:ascii="Times New Roman" w:eastAsia="Times New Roman" w:hAnsi="Times New Roman" w:cs="Times New Roman"/>
                <w:color w:val="000000"/>
                <w:sz w:val="18"/>
                <w:szCs w:val="18"/>
              </w:rPr>
              <w:t>15-1151.00 or 15-1152.0</w:t>
            </w:r>
          </w:p>
        </w:tc>
        <w:tc>
          <w:tcPr>
            <w:tcW w:w="433" w:type="pct"/>
            <w:gridSpan w:val="2"/>
            <w:shd w:val="clear" w:color="auto" w:fill="auto"/>
            <w:noWrap/>
            <w:vAlign w:val="center"/>
          </w:tcPr>
          <w:p w14:paraId="397AD244" w14:textId="77777777" w:rsidR="008D3E50" w:rsidRPr="000B7633" w:rsidRDefault="008D3E50"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526" w:type="pct"/>
            <w:shd w:val="clear" w:color="auto" w:fill="auto"/>
            <w:noWrap/>
            <w:vAlign w:val="center"/>
          </w:tcPr>
          <w:p w14:paraId="37E13CB7" w14:textId="64754A56" w:rsidR="008D3E50" w:rsidRPr="000B7633" w:rsidRDefault="00176BD1" w:rsidP="00177A0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Less than </w:t>
            </w:r>
            <w:r w:rsidR="008B7D9B">
              <w:rPr>
                <w:rFonts w:ascii="Times New Roman" w:eastAsia="Times New Roman" w:hAnsi="Times New Roman" w:cs="Times New Roman"/>
                <w:color w:val="000000"/>
                <w:sz w:val="18"/>
                <w:szCs w:val="18"/>
              </w:rPr>
              <w:t>10</w:t>
            </w:r>
          </w:p>
        </w:tc>
        <w:tc>
          <w:tcPr>
            <w:tcW w:w="387" w:type="pct"/>
            <w:shd w:val="clear" w:color="auto" w:fill="auto"/>
            <w:noWrap/>
            <w:vAlign w:val="center"/>
          </w:tcPr>
          <w:p w14:paraId="56E3134B" w14:textId="77777777" w:rsidR="008D3E50" w:rsidRPr="00F86F4E" w:rsidRDefault="008D3E50" w:rsidP="00177A00">
            <w:pPr>
              <w:spacing w:after="0" w:line="240" w:lineRule="auto"/>
              <w:jc w:val="center"/>
              <w:rPr>
                <w:rFonts w:ascii="Times New Roman" w:eastAsia="Times New Roman" w:hAnsi="Times New Roman" w:cs="Times New Roman"/>
                <w:color w:val="000000"/>
                <w:sz w:val="18"/>
                <w:szCs w:val="18"/>
                <w:rPrChange w:id="1226" w:author="Matthews, Katrina (DOES)" w:date="2021-07-21T16:45:00Z">
                  <w:rPr>
                    <w:rFonts w:ascii="Times New Roman" w:eastAsia="Times New Roman" w:hAnsi="Times New Roman" w:cs="Times New Roman"/>
                    <w:color w:val="000000"/>
                    <w:sz w:val="18"/>
                    <w:szCs w:val="18"/>
                    <w:highlight w:val="yellow"/>
                  </w:rPr>
                </w:rPrChange>
              </w:rPr>
            </w:pPr>
            <w:commentRangeStart w:id="1227"/>
            <w:r w:rsidRPr="00F86F4E">
              <w:rPr>
                <w:rFonts w:ascii="Times New Roman" w:eastAsia="Times New Roman" w:hAnsi="Times New Roman" w:cs="Times New Roman"/>
                <w:color w:val="000000"/>
                <w:sz w:val="18"/>
                <w:szCs w:val="18"/>
                <w:rPrChange w:id="1228" w:author="Matthews, Katrina (DOES)" w:date="2021-07-21T16:45:00Z">
                  <w:rPr>
                    <w:rFonts w:ascii="Times New Roman" w:eastAsia="Times New Roman" w:hAnsi="Times New Roman" w:cs="Times New Roman"/>
                    <w:color w:val="000000"/>
                    <w:sz w:val="18"/>
                    <w:szCs w:val="18"/>
                    <w:highlight w:val="yellow"/>
                  </w:rPr>
                </w:rPrChange>
              </w:rPr>
              <w:t>Less than 10</w:t>
            </w:r>
          </w:p>
        </w:tc>
        <w:tc>
          <w:tcPr>
            <w:tcW w:w="1057" w:type="pct"/>
            <w:shd w:val="clear" w:color="auto" w:fill="auto"/>
            <w:noWrap/>
            <w:vAlign w:val="center"/>
          </w:tcPr>
          <w:p w14:paraId="606803C7" w14:textId="47679FAB" w:rsidR="008D3E50" w:rsidRPr="00F86F4E" w:rsidRDefault="008B7D9B" w:rsidP="00177A00">
            <w:pPr>
              <w:spacing w:after="0" w:line="240" w:lineRule="auto"/>
              <w:jc w:val="center"/>
              <w:rPr>
                <w:rFonts w:ascii="Times New Roman" w:eastAsia="Times New Roman" w:hAnsi="Times New Roman" w:cs="Times New Roman"/>
                <w:color w:val="000000"/>
                <w:sz w:val="18"/>
                <w:szCs w:val="18"/>
                <w:rPrChange w:id="1229" w:author="Matthews, Katrina (DOES)" w:date="2021-07-21T16:45:00Z">
                  <w:rPr>
                    <w:rFonts w:ascii="Times New Roman" w:eastAsia="Times New Roman" w:hAnsi="Times New Roman" w:cs="Times New Roman"/>
                    <w:color w:val="000000"/>
                    <w:sz w:val="18"/>
                    <w:szCs w:val="18"/>
                    <w:highlight w:val="yellow"/>
                  </w:rPr>
                </w:rPrChange>
              </w:rPr>
            </w:pPr>
            <w:r w:rsidRPr="00F86F4E">
              <w:rPr>
                <w:rFonts w:ascii="Times New Roman" w:eastAsia="Times New Roman" w:hAnsi="Times New Roman" w:cs="Times New Roman"/>
                <w:color w:val="000000"/>
                <w:sz w:val="18"/>
                <w:szCs w:val="18"/>
                <w:rPrChange w:id="1230" w:author="Matthews, Katrina (DOES)" w:date="2021-07-21T16:45:00Z">
                  <w:rPr>
                    <w:rFonts w:ascii="Times New Roman" w:eastAsia="Times New Roman" w:hAnsi="Times New Roman" w:cs="Times New Roman"/>
                    <w:color w:val="000000"/>
                    <w:sz w:val="18"/>
                    <w:szCs w:val="18"/>
                    <w:highlight w:val="yellow"/>
                  </w:rPr>
                </w:rPrChange>
              </w:rPr>
              <w:t>Less than 10</w:t>
            </w:r>
            <w:commentRangeEnd w:id="1227"/>
            <w:r w:rsidR="00CA1C92" w:rsidRPr="00F86F4E">
              <w:rPr>
                <w:rStyle w:val="CommentReference"/>
                <w:rPrChange w:id="1231" w:author="Matthews, Katrina (DOES)" w:date="2021-07-21T16:45:00Z">
                  <w:rPr>
                    <w:rStyle w:val="CommentReference"/>
                  </w:rPr>
                </w:rPrChange>
              </w:rPr>
              <w:commentReference w:id="1227"/>
            </w:r>
          </w:p>
        </w:tc>
      </w:tr>
      <w:tr w:rsidR="001C3E02" w:rsidRPr="000B7633" w14:paraId="4C4BFE93" w14:textId="77777777" w:rsidTr="00762AD3">
        <w:trPr>
          <w:trHeight w:val="323"/>
          <w:jc w:val="center"/>
        </w:trPr>
        <w:tc>
          <w:tcPr>
            <w:tcW w:w="709" w:type="pct"/>
            <w:vAlign w:val="center"/>
          </w:tcPr>
          <w:p w14:paraId="5B4BFDD6" w14:textId="77777777" w:rsidR="001C3E02" w:rsidRDefault="001C3E02" w:rsidP="001C3E02">
            <w:pPr>
              <w:spacing w:after="0" w:line="240" w:lineRule="auto"/>
              <w:jc w:val="center"/>
              <w:rPr>
                <w:rFonts w:ascii="Times New Roman" w:eastAsia="Times New Roman" w:hAnsi="Times New Roman" w:cs="Times New Roman"/>
                <w:color w:val="000000"/>
                <w:sz w:val="18"/>
                <w:szCs w:val="18"/>
              </w:rPr>
            </w:pPr>
            <w:r w:rsidRPr="00176BD1">
              <w:rPr>
                <w:rFonts w:ascii="Times New Roman" w:eastAsia="Times New Roman" w:hAnsi="Times New Roman" w:cs="Times New Roman"/>
                <w:color w:val="000000"/>
                <w:sz w:val="18"/>
                <w:szCs w:val="18"/>
              </w:rPr>
              <w:t>DC Central Kitchen 2 (WEX)</w:t>
            </w:r>
          </w:p>
          <w:p w14:paraId="0B62B9D7" w14:textId="23F3CEA9" w:rsidR="001C3E02" w:rsidRPr="000B7633" w:rsidRDefault="001C3E02" w:rsidP="001C3E02">
            <w:pPr>
              <w:spacing w:after="0" w:line="240" w:lineRule="auto"/>
              <w:jc w:val="center"/>
              <w:rPr>
                <w:rFonts w:ascii="Times New Roman" w:eastAsia="Times New Roman" w:hAnsi="Times New Roman" w:cs="Times New Roman"/>
                <w:color w:val="000000"/>
                <w:sz w:val="18"/>
                <w:szCs w:val="18"/>
              </w:rPr>
            </w:pPr>
          </w:p>
        </w:tc>
        <w:tc>
          <w:tcPr>
            <w:tcW w:w="709" w:type="pct"/>
            <w:shd w:val="clear" w:color="auto" w:fill="auto"/>
            <w:noWrap/>
            <w:vAlign w:val="center"/>
            <w:hideMark/>
          </w:tcPr>
          <w:p w14:paraId="65803170" w14:textId="69C352DD" w:rsidR="001C3E02" w:rsidRPr="000B7633" w:rsidRDefault="001C3E02"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Cook</w:t>
            </w:r>
          </w:p>
        </w:tc>
        <w:tc>
          <w:tcPr>
            <w:tcW w:w="518" w:type="pct"/>
            <w:gridSpan w:val="2"/>
            <w:shd w:val="clear" w:color="auto" w:fill="auto"/>
            <w:noWrap/>
            <w:vAlign w:val="center"/>
          </w:tcPr>
          <w:p w14:paraId="01F588B5" w14:textId="77777777" w:rsidR="001C3E02" w:rsidRPr="000B7633" w:rsidRDefault="001C3E02"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gridSpan w:val="2"/>
            <w:shd w:val="clear" w:color="auto" w:fill="auto"/>
            <w:noWrap/>
            <w:vAlign w:val="center"/>
            <w:hideMark/>
          </w:tcPr>
          <w:p w14:paraId="438A3443" w14:textId="69DEFB32" w:rsidR="001C3E02" w:rsidRPr="000B7633" w:rsidRDefault="00051515"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35-2011.00</w:t>
            </w:r>
          </w:p>
        </w:tc>
        <w:tc>
          <w:tcPr>
            <w:tcW w:w="433" w:type="pct"/>
            <w:gridSpan w:val="2"/>
            <w:shd w:val="clear" w:color="auto" w:fill="auto"/>
            <w:noWrap/>
            <w:vAlign w:val="center"/>
          </w:tcPr>
          <w:p w14:paraId="2803C423" w14:textId="77777777" w:rsidR="001C3E02" w:rsidRPr="000B7633" w:rsidRDefault="001C3E02"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526" w:type="pct"/>
            <w:shd w:val="clear" w:color="auto" w:fill="auto"/>
            <w:noWrap/>
            <w:vAlign w:val="center"/>
            <w:hideMark/>
          </w:tcPr>
          <w:p w14:paraId="33883C5F" w14:textId="4E5F2809" w:rsidR="001C3E02" w:rsidRPr="000B7633" w:rsidRDefault="00E227A9"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57</w:t>
            </w:r>
            <w:r w:rsidR="001C3E02">
              <w:rPr>
                <w:rFonts w:ascii="Times New Roman" w:eastAsia="Times New Roman" w:hAnsi="Times New Roman" w:cs="Times New Roman"/>
                <w:color w:val="000000"/>
                <w:sz w:val="18"/>
                <w:szCs w:val="18"/>
              </w:rPr>
              <w:t>%</w:t>
            </w:r>
          </w:p>
        </w:tc>
        <w:tc>
          <w:tcPr>
            <w:tcW w:w="387" w:type="pct"/>
            <w:shd w:val="clear" w:color="auto" w:fill="auto"/>
            <w:noWrap/>
            <w:vAlign w:val="center"/>
          </w:tcPr>
          <w:p w14:paraId="0C80D132" w14:textId="77777777" w:rsidR="001C3E02" w:rsidRPr="000B7633" w:rsidRDefault="001C3E02"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44E625FC" w14:textId="5DE971AB" w:rsidR="001C3E02" w:rsidRPr="000B7633" w:rsidRDefault="008B7D9B"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r w:rsidR="001C3E02" w:rsidRPr="000B7633" w14:paraId="7D239AB3" w14:textId="77777777" w:rsidTr="00762AD3">
        <w:trPr>
          <w:trHeight w:val="350"/>
          <w:jc w:val="center"/>
        </w:trPr>
        <w:tc>
          <w:tcPr>
            <w:tcW w:w="709" w:type="pct"/>
            <w:vAlign w:val="center"/>
          </w:tcPr>
          <w:p w14:paraId="1A7238ED" w14:textId="35BD8867" w:rsidR="001C3E02" w:rsidRPr="000B7633" w:rsidRDefault="001C3E02" w:rsidP="001C3E02">
            <w:pPr>
              <w:spacing w:after="0" w:line="240" w:lineRule="auto"/>
              <w:jc w:val="center"/>
              <w:rPr>
                <w:rFonts w:ascii="Times New Roman" w:eastAsia="Times New Roman" w:hAnsi="Times New Roman" w:cs="Times New Roman"/>
                <w:color w:val="000000"/>
                <w:sz w:val="18"/>
                <w:szCs w:val="18"/>
              </w:rPr>
            </w:pPr>
            <w:proofErr w:type="gramStart"/>
            <w:r w:rsidRPr="001C3E02">
              <w:rPr>
                <w:rFonts w:ascii="Times New Roman" w:eastAsia="Times New Roman" w:hAnsi="Times New Roman" w:cs="Times New Roman"/>
                <w:color w:val="000000"/>
                <w:sz w:val="18"/>
                <w:szCs w:val="18"/>
              </w:rPr>
              <w:t>So</w:t>
            </w:r>
            <w:proofErr w:type="gramEnd"/>
            <w:r w:rsidRPr="001C3E02">
              <w:rPr>
                <w:rFonts w:ascii="Times New Roman" w:eastAsia="Times New Roman" w:hAnsi="Times New Roman" w:cs="Times New Roman"/>
                <w:color w:val="000000"/>
                <w:sz w:val="18"/>
                <w:szCs w:val="18"/>
              </w:rPr>
              <w:t xml:space="preserve"> Others Might Eat (SOME)</w:t>
            </w:r>
          </w:p>
        </w:tc>
        <w:tc>
          <w:tcPr>
            <w:tcW w:w="709" w:type="pct"/>
            <w:shd w:val="clear" w:color="auto" w:fill="auto"/>
            <w:noWrap/>
            <w:vAlign w:val="center"/>
            <w:hideMark/>
          </w:tcPr>
          <w:p w14:paraId="2AFEA8AD" w14:textId="4E248EC6" w:rsidR="001C3E02" w:rsidRPr="000B7633" w:rsidRDefault="001C3E02" w:rsidP="001C3E02">
            <w:pPr>
              <w:spacing w:after="0" w:line="240" w:lineRule="auto"/>
              <w:jc w:val="center"/>
              <w:rPr>
                <w:rFonts w:ascii="Times New Roman" w:eastAsia="Times New Roman" w:hAnsi="Times New Roman" w:cs="Times New Roman"/>
                <w:color w:val="000000"/>
                <w:sz w:val="18"/>
                <w:szCs w:val="18"/>
              </w:rPr>
            </w:pPr>
            <w:r w:rsidRPr="001C3E02">
              <w:rPr>
                <w:rFonts w:ascii="Times New Roman" w:eastAsia="Times New Roman" w:hAnsi="Times New Roman" w:cs="Times New Roman"/>
                <w:color w:val="000000"/>
                <w:sz w:val="18"/>
                <w:szCs w:val="18"/>
              </w:rPr>
              <w:t>Building Maintenance Service Technician/HVACS</w:t>
            </w:r>
          </w:p>
        </w:tc>
        <w:tc>
          <w:tcPr>
            <w:tcW w:w="518" w:type="pct"/>
            <w:gridSpan w:val="2"/>
            <w:shd w:val="clear" w:color="auto" w:fill="auto"/>
            <w:noWrap/>
            <w:vAlign w:val="center"/>
          </w:tcPr>
          <w:p w14:paraId="0699C0C1" w14:textId="728E6024" w:rsidR="001C3E02" w:rsidRPr="000B7633" w:rsidRDefault="001C3E02"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gridSpan w:val="2"/>
            <w:shd w:val="clear" w:color="auto" w:fill="auto"/>
            <w:vAlign w:val="center"/>
            <w:hideMark/>
          </w:tcPr>
          <w:p w14:paraId="53845FAA" w14:textId="4003E68A" w:rsidR="001C3E02" w:rsidRPr="000B7633" w:rsidRDefault="00051515"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47-2073.00</w:t>
            </w:r>
          </w:p>
        </w:tc>
        <w:tc>
          <w:tcPr>
            <w:tcW w:w="433" w:type="pct"/>
            <w:gridSpan w:val="2"/>
            <w:shd w:val="clear" w:color="auto" w:fill="auto"/>
            <w:noWrap/>
            <w:vAlign w:val="center"/>
          </w:tcPr>
          <w:p w14:paraId="1856D567" w14:textId="6633471D" w:rsidR="001C3E02" w:rsidRPr="000B7633" w:rsidRDefault="001C3E02"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526" w:type="pct"/>
            <w:shd w:val="clear" w:color="auto" w:fill="auto"/>
            <w:noWrap/>
            <w:vAlign w:val="center"/>
            <w:hideMark/>
          </w:tcPr>
          <w:p w14:paraId="56457F52" w14:textId="2AA74EA9" w:rsidR="001C3E02" w:rsidRPr="000B7633" w:rsidRDefault="008B7D9B"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387" w:type="pct"/>
            <w:shd w:val="clear" w:color="auto" w:fill="auto"/>
            <w:noWrap/>
            <w:vAlign w:val="center"/>
          </w:tcPr>
          <w:p w14:paraId="433261C1" w14:textId="77777777" w:rsidR="001C3E02" w:rsidRPr="000B7633" w:rsidRDefault="001C3E02"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7EDCF157" w14:textId="1661A8CB" w:rsidR="001C3E02" w:rsidRPr="000B7633" w:rsidRDefault="008B7D9B"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r w:rsidR="001C3E02" w:rsidRPr="000B7633" w14:paraId="7C52FA51" w14:textId="77777777" w:rsidTr="00762AD3">
        <w:trPr>
          <w:trHeight w:val="350"/>
          <w:jc w:val="center"/>
        </w:trPr>
        <w:tc>
          <w:tcPr>
            <w:tcW w:w="709" w:type="pct"/>
            <w:vAlign w:val="center"/>
          </w:tcPr>
          <w:p w14:paraId="6EE41A5E" w14:textId="2F5D75F1" w:rsidR="001C3E02" w:rsidRPr="001C3E02" w:rsidRDefault="001C3E02" w:rsidP="001C3E02">
            <w:pPr>
              <w:spacing w:after="0" w:line="240" w:lineRule="auto"/>
              <w:jc w:val="center"/>
              <w:rPr>
                <w:rFonts w:ascii="Times New Roman" w:eastAsia="Times New Roman" w:hAnsi="Times New Roman" w:cs="Times New Roman"/>
                <w:color w:val="000000"/>
                <w:sz w:val="18"/>
                <w:szCs w:val="18"/>
              </w:rPr>
            </w:pPr>
            <w:r w:rsidRPr="001C3E02">
              <w:rPr>
                <w:rFonts w:ascii="Times New Roman" w:eastAsia="Times New Roman" w:hAnsi="Times New Roman" w:cs="Times New Roman"/>
                <w:color w:val="000000"/>
                <w:sz w:val="18"/>
                <w:szCs w:val="18"/>
              </w:rPr>
              <w:t>Georgetown University</w:t>
            </w:r>
          </w:p>
        </w:tc>
        <w:tc>
          <w:tcPr>
            <w:tcW w:w="709" w:type="pct"/>
            <w:shd w:val="clear" w:color="auto" w:fill="auto"/>
            <w:noWrap/>
            <w:vAlign w:val="center"/>
          </w:tcPr>
          <w:p w14:paraId="3FD46FA0" w14:textId="139B0EFB" w:rsidR="001C3E02" w:rsidRPr="001C3E02" w:rsidRDefault="001C3E02" w:rsidP="00C00383">
            <w:pPr>
              <w:spacing w:after="0" w:line="240" w:lineRule="auto"/>
              <w:rPr>
                <w:rFonts w:ascii="Times New Roman" w:eastAsia="Times New Roman" w:hAnsi="Times New Roman" w:cs="Times New Roman"/>
                <w:color w:val="000000"/>
                <w:sz w:val="18"/>
                <w:szCs w:val="18"/>
              </w:rPr>
            </w:pPr>
            <w:r w:rsidRPr="001C3E02">
              <w:rPr>
                <w:rFonts w:ascii="Times New Roman" w:eastAsia="Times New Roman" w:hAnsi="Times New Roman" w:cs="Times New Roman"/>
                <w:color w:val="000000"/>
                <w:sz w:val="18"/>
                <w:szCs w:val="18"/>
              </w:rPr>
              <w:t>Georgetown Pivot Program</w:t>
            </w:r>
          </w:p>
        </w:tc>
        <w:tc>
          <w:tcPr>
            <w:tcW w:w="518" w:type="pct"/>
            <w:gridSpan w:val="2"/>
            <w:shd w:val="clear" w:color="auto" w:fill="auto"/>
            <w:noWrap/>
            <w:vAlign w:val="center"/>
          </w:tcPr>
          <w:p w14:paraId="53CB211E" w14:textId="672F257F" w:rsidR="001C3E02" w:rsidRDefault="001C3E02"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61" w:type="pct"/>
            <w:gridSpan w:val="2"/>
            <w:shd w:val="clear" w:color="auto" w:fill="auto"/>
            <w:vAlign w:val="center"/>
          </w:tcPr>
          <w:p w14:paraId="32C26D7E" w14:textId="6A9673F7" w:rsidR="001C3E02" w:rsidRPr="000B7633" w:rsidRDefault="00051515"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N/A</w:t>
            </w:r>
          </w:p>
        </w:tc>
        <w:tc>
          <w:tcPr>
            <w:tcW w:w="433" w:type="pct"/>
            <w:gridSpan w:val="2"/>
            <w:shd w:val="clear" w:color="auto" w:fill="auto"/>
            <w:noWrap/>
            <w:vAlign w:val="center"/>
          </w:tcPr>
          <w:p w14:paraId="67EF3C55" w14:textId="2D5CDE03" w:rsidR="001C3E02" w:rsidRDefault="007F40EA"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526" w:type="pct"/>
            <w:shd w:val="clear" w:color="auto" w:fill="auto"/>
            <w:noWrap/>
            <w:vAlign w:val="center"/>
          </w:tcPr>
          <w:p w14:paraId="5FEA869B" w14:textId="41847C0E" w:rsidR="001C3E02" w:rsidRDefault="008B7D9B"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387" w:type="pct"/>
            <w:shd w:val="clear" w:color="auto" w:fill="auto"/>
            <w:noWrap/>
            <w:vAlign w:val="center"/>
          </w:tcPr>
          <w:p w14:paraId="433AE092" w14:textId="00AC9D85" w:rsidR="001C3E02" w:rsidRDefault="00C00383"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1057" w:type="pct"/>
            <w:shd w:val="clear" w:color="auto" w:fill="auto"/>
            <w:noWrap/>
            <w:vAlign w:val="center"/>
          </w:tcPr>
          <w:p w14:paraId="44C608F8" w14:textId="6772A052" w:rsidR="001C3E02" w:rsidRDefault="008B7D9B" w:rsidP="001C3E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r>
      <w:tr w:rsidR="00F86F4E" w:rsidRPr="000B7633" w14:paraId="21A7BB96" w14:textId="77777777" w:rsidTr="00F86F4E">
        <w:trPr>
          <w:trHeight w:val="350"/>
          <w:jc w:val="center"/>
          <w:ins w:id="1232" w:author="Matthews, Katrina (DOES)" w:date="2021-07-21T16:44:00Z"/>
        </w:trPr>
        <w:tc>
          <w:tcPr>
            <w:tcW w:w="1418" w:type="pct"/>
            <w:gridSpan w:val="2"/>
            <w:vAlign w:val="center"/>
          </w:tcPr>
          <w:p w14:paraId="3A133EFF" w14:textId="34F24427" w:rsidR="00F86F4E" w:rsidRPr="001C3E02" w:rsidRDefault="00F86F4E" w:rsidP="00C00383">
            <w:pPr>
              <w:spacing w:after="0" w:line="240" w:lineRule="auto"/>
              <w:rPr>
                <w:ins w:id="1233" w:author="Matthews, Katrina (DOES)" w:date="2021-07-21T16:44:00Z"/>
                <w:rFonts w:ascii="Times New Roman" w:eastAsia="Times New Roman" w:hAnsi="Times New Roman" w:cs="Times New Roman"/>
                <w:color w:val="000000"/>
                <w:sz w:val="18"/>
                <w:szCs w:val="18"/>
              </w:rPr>
            </w:pPr>
            <w:ins w:id="1234" w:author="Matthews, Katrina (DOES)" w:date="2021-07-21T16:44:00Z">
              <w:r>
                <w:rPr>
                  <w:rFonts w:ascii="Times New Roman" w:eastAsia="Times New Roman" w:hAnsi="Times New Roman" w:cs="Times New Roman"/>
                  <w:b/>
                  <w:bCs/>
                  <w:color w:val="000000"/>
                  <w:sz w:val="18"/>
                  <w:szCs w:val="18"/>
                </w:rPr>
                <w:t>Total</w:t>
              </w:r>
            </w:ins>
          </w:p>
        </w:tc>
        <w:tc>
          <w:tcPr>
            <w:tcW w:w="518" w:type="pct"/>
            <w:gridSpan w:val="2"/>
            <w:shd w:val="clear" w:color="auto" w:fill="auto"/>
            <w:noWrap/>
            <w:vAlign w:val="center"/>
          </w:tcPr>
          <w:p w14:paraId="0F6480E7" w14:textId="0BF2E6D1" w:rsidR="00F86F4E" w:rsidRDefault="00F86F4E" w:rsidP="001C3E02">
            <w:pPr>
              <w:spacing w:after="0" w:line="240" w:lineRule="auto"/>
              <w:jc w:val="center"/>
              <w:rPr>
                <w:ins w:id="1235" w:author="Matthews, Katrina (DOES)" w:date="2021-07-21T16:44:00Z"/>
                <w:rFonts w:ascii="Times New Roman" w:eastAsia="Times New Roman" w:hAnsi="Times New Roman" w:cs="Times New Roman"/>
                <w:color w:val="000000"/>
                <w:sz w:val="18"/>
                <w:szCs w:val="18"/>
              </w:rPr>
            </w:pPr>
            <w:ins w:id="1236" w:author="Matthews, Katrina (DOES)" w:date="2021-07-21T16:44:00Z">
              <w:r>
                <w:rPr>
                  <w:rFonts w:ascii="Times New Roman" w:eastAsia="Times New Roman" w:hAnsi="Times New Roman" w:cs="Times New Roman"/>
                  <w:color w:val="000000"/>
                  <w:sz w:val="18"/>
                  <w:szCs w:val="18"/>
                </w:rPr>
                <w:t>42</w:t>
              </w:r>
            </w:ins>
          </w:p>
        </w:tc>
        <w:tc>
          <w:tcPr>
            <w:tcW w:w="661" w:type="pct"/>
            <w:gridSpan w:val="2"/>
            <w:shd w:val="clear" w:color="auto" w:fill="auto"/>
            <w:vAlign w:val="center"/>
          </w:tcPr>
          <w:p w14:paraId="1DB1CBA0" w14:textId="77777777" w:rsidR="00F86F4E" w:rsidRDefault="00F86F4E" w:rsidP="001C3E02">
            <w:pPr>
              <w:spacing w:after="0" w:line="240" w:lineRule="auto"/>
              <w:jc w:val="center"/>
              <w:rPr>
                <w:ins w:id="1237" w:author="Matthews, Katrina (DOES)" w:date="2021-07-21T16:44:00Z"/>
                <w:rFonts w:ascii="Times New Roman" w:eastAsia="Times New Roman" w:hAnsi="Times New Roman" w:cs="Times New Roman"/>
                <w:color w:val="000000"/>
                <w:sz w:val="18"/>
                <w:szCs w:val="18"/>
              </w:rPr>
            </w:pPr>
          </w:p>
        </w:tc>
        <w:tc>
          <w:tcPr>
            <w:tcW w:w="433" w:type="pct"/>
            <w:gridSpan w:val="2"/>
            <w:shd w:val="clear" w:color="auto" w:fill="auto"/>
            <w:noWrap/>
            <w:vAlign w:val="center"/>
          </w:tcPr>
          <w:p w14:paraId="48DD8B52" w14:textId="3349F603" w:rsidR="00F86F4E" w:rsidRDefault="00F86F4E" w:rsidP="001C3E02">
            <w:pPr>
              <w:spacing w:after="0" w:line="240" w:lineRule="auto"/>
              <w:jc w:val="center"/>
              <w:rPr>
                <w:ins w:id="1238" w:author="Matthews, Katrina (DOES)" w:date="2021-07-21T16:44:00Z"/>
                <w:rFonts w:ascii="Times New Roman" w:eastAsia="Times New Roman" w:hAnsi="Times New Roman" w:cs="Times New Roman"/>
                <w:color w:val="000000"/>
                <w:sz w:val="18"/>
                <w:szCs w:val="18"/>
              </w:rPr>
            </w:pPr>
            <w:ins w:id="1239" w:author="Matthews, Katrina (DOES)" w:date="2021-07-21T16:44:00Z">
              <w:r>
                <w:rPr>
                  <w:rFonts w:ascii="Times New Roman" w:eastAsia="Times New Roman" w:hAnsi="Times New Roman" w:cs="Times New Roman"/>
                  <w:color w:val="000000"/>
                  <w:sz w:val="18"/>
                  <w:szCs w:val="18"/>
                </w:rPr>
                <w:t>12</w:t>
              </w:r>
            </w:ins>
          </w:p>
        </w:tc>
        <w:tc>
          <w:tcPr>
            <w:tcW w:w="526" w:type="pct"/>
            <w:shd w:val="clear" w:color="auto" w:fill="auto"/>
            <w:noWrap/>
            <w:vAlign w:val="center"/>
          </w:tcPr>
          <w:p w14:paraId="7636AC97" w14:textId="08E7231D" w:rsidR="00F86F4E" w:rsidRDefault="00F86F4E" w:rsidP="001C3E02">
            <w:pPr>
              <w:spacing w:after="0" w:line="240" w:lineRule="auto"/>
              <w:jc w:val="center"/>
              <w:rPr>
                <w:ins w:id="1240" w:author="Matthews, Katrina (DOES)" w:date="2021-07-21T16:44:00Z"/>
                <w:rFonts w:ascii="Times New Roman" w:eastAsia="Times New Roman" w:hAnsi="Times New Roman" w:cs="Times New Roman"/>
                <w:color w:val="000000"/>
                <w:sz w:val="18"/>
                <w:szCs w:val="18"/>
              </w:rPr>
            </w:pPr>
            <w:ins w:id="1241" w:author="Matthews, Katrina (DOES)" w:date="2021-07-21T16:44:00Z">
              <w:r>
                <w:rPr>
                  <w:rFonts w:ascii="Times New Roman" w:eastAsia="Times New Roman" w:hAnsi="Times New Roman" w:cs="Times New Roman"/>
                  <w:color w:val="000000"/>
                  <w:sz w:val="18"/>
                  <w:szCs w:val="18"/>
                </w:rPr>
                <w:t>29%</w:t>
              </w:r>
            </w:ins>
          </w:p>
        </w:tc>
        <w:tc>
          <w:tcPr>
            <w:tcW w:w="387" w:type="pct"/>
            <w:shd w:val="clear" w:color="auto" w:fill="auto"/>
            <w:noWrap/>
            <w:vAlign w:val="center"/>
          </w:tcPr>
          <w:p w14:paraId="2A881AF6" w14:textId="2D9A5B79" w:rsidR="00F86F4E" w:rsidRDefault="00F86F4E" w:rsidP="001C3E02">
            <w:pPr>
              <w:spacing w:after="0" w:line="240" w:lineRule="auto"/>
              <w:jc w:val="center"/>
              <w:rPr>
                <w:ins w:id="1242" w:author="Matthews, Katrina (DOES)" w:date="2021-07-21T16:44:00Z"/>
                <w:rFonts w:ascii="Times New Roman" w:eastAsia="Times New Roman" w:hAnsi="Times New Roman" w:cs="Times New Roman"/>
                <w:color w:val="000000"/>
                <w:sz w:val="18"/>
                <w:szCs w:val="18"/>
              </w:rPr>
            </w:pPr>
            <w:ins w:id="1243" w:author="Matthews, Katrina (DOES)" w:date="2021-07-21T16:45:00Z">
              <w:r>
                <w:rPr>
                  <w:rFonts w:ascii="Times New Roman" w:eastAsia="Times New Roman" w:hAnsi="Times New Roman" w:cs="Times New Roman"/>
                  <w:color w:val="000000"/>
                  <w:sz w:val="18"/>
                  <w:szCs w:val="18"/>
                </w:rPr>
                <w:t>Less than 10</w:t>
              </w:r>
            </w:ins>
          </w:p>
        </w:tc>
        <w:tc>
          <w:tcPr>
            <w:tcW w:w="1057" w:type="pct"/>
            <w:shd w:val="clear" w:color="auto" w:fill="auto"/>
            <w:noWrap/>
            <w:vAlign w:val="center"/>
          </w:tcPr>
          <w:p w14:paraId="427F1DD1" w14:textId="5207ABB3" w:rsidR="00F86F4E" w:rsidRDefault="00F86F4E" w:rsidP="001C3E02">
            <w:pPr>
              <w:spacing w:after="0" w:line="240" w:lineRule="auto"/>
              <w:jc w:val="center"/>
              <w:rPr>
                <w:ins w:id="1244" w:author="Matthews, Katrina (DOES)" w:date="2021-07-21T16:44:00Z"/>
                <w:rFonts w:ascii="Times New Roman" w:eastAsia="Times New Roman" w:hAnsi="Times New Roman" w:cs="Times New Roman"/>
                <w:color w:val="000000"/>
                <w:sz w:val="18"/>
                <w:szCs w:val="18"/>
              </w:rPr>
            </w:pPr>
            <w:ins w:id="1245" w:author="Matthews, Katrina (DOES)" w:date="2021-07-21T16:45:00Z">
              <w:r w:rsidRPr="00001175">
                <w:rPr>
                  <w:rFonts w:ascii="Times New Roman" w:eastAsia="Times New Roman" w:hAnsi="Times New Roman" w:cs="Times New Roman"/>
                  <w:b/>
                  <w:bCs/>
                  <w:color w:val="000000"/>
                  <w:sz w:val="18"/>
                  <w:szCs w:val="18"/>
                </w:rPr>
                <w:t>Less than 5%</w:t>
              </w:r>
            </w:ins>
          </w:p>
        </w:tc>
      </w:tr>
      <w:tr w:rsidR="00F86F4E" w:rsidRPr="000B7633" w:rsidDel="00F86F4E" w14:paraId="73038FB7" w14:textId="6B167EAD" w:rsidTr="00F86F4E">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246" w:author="Matthews, Katrina (DOES)" w:date="2021-07-21T16:43:00Z">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70"/>
          <w:jc w:val="center"/>
          <w:del w:id="1247" w:author="Matthews, Katrina (DOES)" w:date="2021-07-21T16:45:00Z"/>
          <w:trPrChange w:id="1248" w:author="Matthews, Katrina (DOES)" w:date="2021-07-21T16:43:00Z">
            <w:trPr>
              <w:trHeight w:val="170"/>
              <w:jc w:val="center"/>
            </w:trPr>
          </w:trPrChange>
        </w:trPr>
        <w:tc>
          <w:tcPr>
            <w:tcW w:w="709" w:type="pct"/>
            <w:vAlign w:val="center"/>
            <w:tcPrChange w:id="1249" w:author="Matthews, Katrina (DOES)" w:date="2021-07-21T16:43:00Z">
              <w:tcPr>
                <w:tcW w:w="709" w:type="pct"/>
                <w:vAlign w:val="center"/>
              </w:tcPr>
            </w:tcPrChange>
          </w:tcPr>
          <w:p w14:paraId="0ABBAE8A" w14:textId="364B9A14" w:rsidR="00F86F4E" w:rsidRPr="000B7633" w:rsidDel="00F86F4E" w:rsidRDefault="00F86F4E" w:rsidP="001C3E02">
            <w:pPr>
              <w:spacing w:after="0" w:line="240" w:lineRule="auto"/>
              <w:jc w:val="center"/>
              <w:rPr>
                <w:del w:id="1250" w:author="Matthews, Katrina (DOES)" w:date="2021-07-21T16:45:00Z"/>
                <w:rFonts w:ascii="Times New Roman" w:eastAsia="Times New Roman" w:hAnsi="Times New Roman" w:cs="Times New Roman"/>
                <w:b/>
                <w:bCs/>
                <w:color w:val="000000"/>
                <w:sz w:val="18"/>
                <w:szCs w:val="18"/>
              </w:rPr>
            </w:pPr>
            <w:del w:id="1251" w:author="Matthews, Katrina (DOES)" w:date="2021-07-21T16:45:00Z">
              <w:r w:rsidDel="00F86F4E">
                <w:rPr>
                  <w:rFonts w:ascii="Times New Roman" w:eastAsia="Times New Roman" w:hAnsi="Times New Roman" w:cs="Times New Roman"/>
                  <w:b/>
                  <w:bCs/>
                  <w:color w:val="000000"/>
                  <w:sz w:val="18"/>
                  <w:szCs w:val="18"/>
                </w:rPr>
                <w:delText xml:space="preserve">Total </w:delText>
              </w:r>
            </w:del>
          </w:p>
        </w:tc>
        <w:tc>
          <w:tcPr>
            <w:tcW w:w="733" w:type="pct"/>
            <w:gridSpan w:val="2"/>
            <w:shd w:val="clear" w:color="auto" w:fill="auto"/>
            <w:vAlign w:val="center"/>
            <w:tcPrChange w:id="1252" w:author="Matthews, Katrina (DOES)" w:date="2021-07-21T16:43:00Z">
              <w:tcPr>
                <w:tcW w:w="733" w:type="pct"/>
                <w:gridSpan w:val="2"/>
                <w:shd w:val="clear" w:color="auto" w:fill="auto"/>
                <w:vAlign w:val="center"/>
              </w:tcPr>
            </w:tcPrChange>
          </w:tcPr>
          <w:p w14:paraId="2C16A553" w14:textId="450A5650" w:rsidR="00F86F4E" w:rsidRPr="000B7633" w:rsidDel="00F86F4E" w:rsidRDefault="00F86F4E" w:rsidP="001C3E02">
            <w:pPr>
              <w:spacing w:after="0" w:line="240" w:lineRule="auto"/>
              <w:jc w:val="center"/>
              <w:rPr>
                <w:del w:id="1253" w:author="Matthews, Katrina (DOES)" w:date="2021-07-21T16:45:00Z"/>
                <w:rFonts w:ascii="Times New Roman" w:eastAsia="Times New Roman" w:hAnsi="Times New Roman" w:cs="Times New Roman"/>
                <w:b/>
                <w:bCs/>
                <w:color w:val="000000"/>
                <w:sz w:val="18"/>
                <w:szCs w:val="18"/>
              </w:rPr>
            </w:pPr>
            <w:commentRangeStart w:id="1254"/>
            <w:del w:id="1255" w:author="Matthews, Katrina (DOES)" w:date="2021-07-21T16:45:00Z">
              <w:r w:rsidDel="00F86F4E">
                <w:rPr>
                  <w:rFonts w:ascii="Times New Roman" w:eastAsia="Times New Roman" w:hAnsi="Times New Roman" w:cs="Times New Roman"/>
                  <w:b/>
                  <w:bCs/>
                  <w:color w:val="000000"/>
                  <w:sz w:val="18"/>
                  <w:szCs w:val="18"/>
                </w:rPr>
                <w:delText>29</w:delText>
              </w:r>
              <w:r w:rsidRPr="000B7633" w:rsidDel="00F86F4E">
                <w:rPr>
                  <w:rFonts w:ascii="Times New Roman" w:eastAsia="Times New Roman" w:hAnsi="Times New Roman" w:cs="Times New Roman"/>
                  <w:b/>
                  <w:bCs/>
                  <w:color w:val="000000"/>
                  <w:sz w:val="18"/>
                  <w:szCs w:val="18"/>
                </w:rPr>
                <w:delText>%</w:delText>
              </w:r>
              <w:commentRangeEnd w:id="1254"/>
              <w:r w:rsidDel="00F86F4E">
                <w:rPr>
                  <w:rStyle w:val="CommentReference"/>
                </w:rPr>
                <w:commentReference w:id="1254"/>
              </w:r>
            </w:del>
          </w:p>
        </w:tc>
        <w:tc>
          <w:tcPr>
            <w:tcW w:w="529" w:type="pct"/>
            <w:gridSpan w:val="2"/>
            <w:shd w:val="clear" w:color="auto" w:fill="auto"/>
            <w:vAlign w:val="center"/>
            <w:tcPrChange w:id="1256" w:author="Matthews, Katrina (DOES)" w:date="2021-07-21T16:43:00Z">
              <w:tcPr>
                <w:tcW w:w="580" w:type="pct"/>
                <w:gridSpan w:val="2"/>
                <w:shd w:val="clear" w:color="auto" w:fill="auto"/>
                <w:vAlign w:val="center"/>
              </w:tcPr>
            </w:tcPrChange>
          </w:tcPr>
          <w:p w14:paraId="102962E2" w14:textId="389E11E8" w:rsidR="00F86F4E" w:rsidRPr="000B7633" w:rsidDel="00F86F4E" w:rsidRDefault="00F86F4E" w:rsidP="001C3E02">
            <w:pPr>
              <w:spacing w:after="0" w:line="240" w:lineRule="auto"/>
              <w:jc w:val="center"/>
              <w:rPr>
                <w:del w:id="1257" w:author="Matthews, Katrina (DOES)" w:date="2021-07-21T16:45:00Z"/>
                <w:rFonts w:ascii="Times New Roman" w:eastAsia="Times New Roman" w:hAnsi="Times New Roman" w:cs="Times New Roman"/>
                <w:b/>
                <w:bCs/>
                <w:color w:val="000000"/>
                <w:sz w:val="18"/>
                <w:szCs w:val="18"/>
              </w:rPr>
            </w:pPr>
          </w:p>
        </w:tc>
        <w:tc>
          <w:tcPr>
            <w:tcW w:w="632" w:type="pct"/>
            <w:gridSpan w:val="2"/>
            <w:shd w:val="clear" w:color="auto" w:fill="auto"/>
            <w:vAlign w:val="center"/>
            <w:tcPrChange w:id="1258" w:author="Matthews, Katrina (DOES)" w:date="2021-07-21T16:43:00Z">
              <w:tcPr>
                <w:tcW w:w="581" w:type="pct"/>
                <w:gridSpan w:val="2"/>
                <w:shd w:val="clear" w:color="auto" w:fill="auto"/>
                <w:vAlign w:val="center"/>
              </w:tcPr>
            </w:tcPrChange>
          </w:tcPr>
          <w:p w14:paraId="7BD13478" w14:textId="2321B8C4" w:rsidR="00F86F4E" w:rsidRPr="000B7633" w:rsidDel="00F86F4E" w:rsidRDefault="00F86F4E" w:rsidP="001C3E02">
            <w:pPr>
              <w:spacing w:after="0" w:line="240" w:lineRule="auto"/>
              <w:jc w:val="center"/>
              <w:rPr>
                <w:del w:id="1259" w:author="Matthews, Katrina (DOES)" w:date="2021-07-21T16:45:00Z"/>
                <w:rFonts w:ascii="Times New Roman" w:eastAsia="Times New Roman" w:hAnsi="Times New Roman" w:cs="Times New Roman"/>
                <w:b/>
                <w:bCs/>
                <w:color w:val="000000"/>
                <w:sz w:val="18"/>
                <w:szCs w:val="18"/>
              </w:rPr>
            </w:pPr>
          </w:p>
        </w:tc>
        <w:tc>
          <w:tcPr>
            <w:tcW w:w="953" w:type="pct"/>
            <w:gridSpan w:val="2"/>
            <w:shd w:val="clear" w:color="auto" w:fill="auto"/>
            <w:vAlign w:val="center"/>
            <w:tcPrChange w:id="1260" w:author="Matthews, Katrina (DOES)" w:date="2021-07-21T16:43:00Z">
              <w:tcPr>
                <w:tcW w:w="953" w:type="pct"/>
                <w:gridSpan w:val="2"/>
                <w:shd w:val="clear" w:color="auto" w:fill="auto"/>
                <w:vAlign w:val="center"/>
              </w:tcPr>
            </w:tcPrChange>
          </w:tcPr>
          <w:p w14:paraId="7947CD55" w14:textId="5FB9F59E" w:rsidR="00F86F4E" w:rsidRPr="000B7633" w:rsidDel="00F86F4E" w:rsidRDefault="00F86F4E" w:rsidP="001C3E02">
            <w:pPr>
              <w:spacing w:after="0" w:line="240" w:lineRule="auto"/>
              <w:jc w:val="center"/>
              <w:rPr>
                <w:del w:id="1261" w:author="Matthews, Katrina (DOES)" w:date="2021-07-21T16:45:00Z"/>
                <w:rFonts w:ascii="Times New Roman" w:eastAsia="Times New Roman" w:hAnsi="Times New Roman" w:cs="Times New Roman"/>
                <w:b/>
                <w:bCs/>
                <w:color w:val="000000"/>
                <w:sz w:val="18"/>
                <w:szCs w:val="18"/>
              </w:rPr>
            </w:pPr>
          </w:p>
        </w:tc>
        <w:tc>
          <w:tcPr>
            <w:tcW w:w="1444" w:type="pct"/>
            <w:gridSpan w:val="2"/>
            <w:shd w:val="clear" w:color="auto" w:fill="auto"/>
            <w:noWrap/>
            <w:vAlign w:val="center"/>
            <w:hideMark/>
            <w:tcPrChange w:id="1262" w:author="Matthews, Katrina (DOES)" w:date="2021-07-21T16:43:00Z">
              <w:tcPr>
                <w:tcW w:w="1444" w:type="pct"/>
                <w:gridSpan w:val="2"/>
                <w:shd w:val="clear" w:color="auto" w:fill="auto"/>
                <w:noWrap/>
                <w:vAlign w:val="center"/>
                <w:hideMark/>
              </w:tcPr>
            </w:tcPrChange>
          </w:tcPr>
          <w:p w14:paraId="7541A929" w14:textId="230AA988" w:rsidR="00F86F4E" w:rsidRPr="00001175" w:rsidDel="00F86F4E" w:rsidRDefault="00F86F4E" w:rsidP="001C3E02">
            <w:pPr>
              <w:spacing w:after="0" w:line="240" w:lineRule="auto"/>
              <w:jc w:val="center"/>
              <w:rPr>
                <w:del w:id="1263" w:author="Matthews, Katrina (DOES)" w:date="2021-07-21T16:45:00Z"/>
                <w:rFonts w:ascii="Times New Roman" w:eastAsia="Times New Roman" w:hAnsi="Times New Roman" w:cs="Times New Roman"/>
                <w:b/>
                <w:bCs/>
                <w:sz w:val="18"/>
                <w:szCs w:val="18"/>
              </w:rPr>
            </w:pPr>
            <w:del w:id="1264" w:author="Matthews, Katrina (DOES)" w:date="2021-07-21T16:45:00Z">
              <w:r w:rsidRPr="00001175" w:rsidDel="00F86F4E">
                <w:rPr>
                  <w:rFonts w:ascii="Times New Roman" w:eastAsia="Times New Roman" w:hAnsi="Times New Roman" w:cs="Times New Roman"/>
                  <w:b/>
                  <w:bCs/>
                  <w:color w:val="000000"/>
                  <w:sz w:val="18"/>
                  <w:szCs w:val="18"/>
                </w:rPr>
                <w:delText>Less than 5%</w:delText>
              </w:r>
            </w:del>
          </w:p>
        </w:tc>
      </w:tr>
    </w:tbl>
    <w:bookmarkEnd w:id="1225"/>
    <w:p w14:paraId="2A4AFDA0" w14:textId="3ADE9BE3" w:rsidR="008F552C" w:rsidRPr="00CA3836" w:rsidDel="000379C0" w:rsidRDefault="0068620B" w:rsidP="00CA57EC">
      <w:pPr>
        <w:rPr>
          <w:del w:id="1265" w:author="Matthews, Katrina (DOES)" w:date="2021-07-21T15:49:00Z"/>
          <w:rFonts w:ascii="Times New Roman" w:hAnsi="Times New Roman" w:cs="Times New Roman"/>
          <w:sz w:val="16"/>
          <w:szCs w:val="16"/>
        </w:rPr>
      </w:pPr>
      <w:r w:rsidRPr="003109D9">
        <w:rPr>
          <w:rFonts w:ascii="Times New Roman" w:hAnsi="Times New Roman" w:cs="Times New Roman"/>
          <w:sz w:val="16"/>
          <w:szCs w:val="16"/>
        </w:rPr>
        <w:t xml:space="preserve">Source: </w:t>
      </w:r>
      <w:r>
        <w:rPr>
          <w:rFonts w:ascii="Times New Roman" w:hAnsi="Times New Roman" w:cs="Times New Roman"/>
          <w:sz w:val="16"/>
          <w:szCs w:val="16"/>
        </w:rPr>
        <w:t xml:space="preserve">DC Networks. The table adheres to the Data Suppression policy (DS) Definition of DS is provided in the terms and definition section at the end of the report </w:t>
      </w:r>
    </w:p>
    <w:p w14:paraId="5E44DEA2" w14:textId="3F08E536" w:rsidR="00CA57EC" w:rsidRPr="00CA57EC" w:rsidRDefault="00CA57EC" w:rsidP="00CA57EC">
      <w:pPr>
        <w:rPr>
          <w:rFonts w:ascii="Times New Roman" w:hAnsi="Times New Roman" w:cs="Times New Roman"/>
          <w:b/>
          <w:sz w:val="24"/>
          <w:szCs w:val="24"/>
        </w:rPr>
      </w:pPr>
      <w:del w:id="1266" w:author="Falcone, Christopher (DOES)" w:date="2021-07-16T10:04:00Z">
        <w:r w:rsidRPr="00C43A0D" w:rsidDel="002D5D66">
          <w:rPr>
            <w:rFonts w:ascii="Times New Roman" w:hAnsi="Times New Roman" w:cs="Times New Roman"/>
            <w:b/>
            <w:sz w:val="24"/>
            <w:szCs w:val="24"/>
          </w:rPr>
          <w:delText>Program</w:delText>
        </w:r>
        <w:r w:rsidDel="002D5D66">
          <w:rPr>
            <w:rFonts w:ascii="Times New Roman" w:hAnsi="Times New Roman" w:cs="Times New Roman"/>
            <w:b/>
            <w:sz w:val="24"/>
            <w:szCs w:val="24"/>
          </w:rPr>
          <w:delText xml:space="preserve"> Service Level</w:delText>
        </w:r>
        <w:r w:rsidRPr="00C43A0D" w:rsidDel="002D5D66">
          <w:rPr>
            <w:rFonts w:ascii="Times New Roman" w:hAnsi="Times New Roman" w:cs="Times New Roman"/>
            <w:b/>
            <w:sz w:val="24"/>
            <w:szCs w:val="24"/>
          </w:rPr>
          <w:delText xml:space="preserve"> Details</w:delText>
        </w:r>
        <w:r w:rsidDel="002D5D66">
          <w:rPr>
            <w:rFonts w:ascii="Times New Roman" w:hAnsi="Times New Roman" w:cs="Times New Roman"/>
            <w:b/>
            <w:sz w:val="24"/>
            <w:szCs w:val="24"/>
          </w:rPr>
          <w:delText xml:space="preserve"> </w:delText>
        </w:r>
        <w:r w:rsidRPr="004F6155" w:rsidDel="002D5D66">
          <w:rPr>
            <w:rFonts w:ascii="Times New Roman" w:hAnsi="Times New Roman" w:cs="Times New Roman"/>
            <w:bCs/>
            <w:sz w:val="24"/>
            <w:szCs w:val="24"/>
          </w:rPr>
          <w:delText>(Please see terms and definitions for a detailed description)</w:delText>
        </w:r>
      </w:del>
    </w:p>
    <w:tbl>
      <w:tblPr>
        <w:tblW w:w="5000" w:type="pct"/>
        <w:tblLayout w:type="fixed"/>
        <w:tblLook w:val="04A0" w:firstRow="1" w:lastRow="0" w:firstColumn="1" w:lastColumn="0" w:noHBand="0" w:noVBand="1"/>
      </w:tblPr>
      <w:tblGrid>
        <w:gridCol w:w="1650"/>
        <w:gridCol w:w="2396"/>
        <w:gridCol w:w="1262"/>
        <w:gridCol w:w="899"/>
        <w:gridCol w:w="1081"/>
        <w:gridCol w:w="903"/>
        <w:gridCol w:w="1159"/>
        <w:tblGridChange w:id="1267">
          <w:tblGrid>
            <w:gridCol w:w="5"/>
            <w:gridCol w:w="1645"/>
            <w:gridCol w:w="5"/>
            <w:gridCol w:w="2391"/>
            <w:gridCol w:w="5"/>
            <w:gridCol w:w="1257"/>
            <w:gridCol w:w="5"/>
            <w:gridCol w:w="894"/>
            <w:gridCol w:w="5"/>
            <w:gridCol w:w="1076"/>
            <w:gridCol w:w="5"/>
            <w:gridCol w:w="898"/>
            <w:gridCol w:w="5"/>
            <w:gridCol w:w="1154"/>
            <w:gridCol w:w="5"/>
          </w:tblGrid>
        </w:tblGridChange>
      </w:tblGrid>
      <w:tr w:rsidR="00DE536E" w:rsidRPr="00FF6C5E" w14:paraId="43AD83F8" w14:textId="77777777" w:rsidTr="00F920E5">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bottom"/>
          </w:tcPr>
          <w:p w14:paraId="026DA708" w14:textId="3FDE0EA6" w:rsidR="00DE536E" w:rsidRPr="004F6155" w:rsidRDefault="00DE536E" w:rsidP="00F920E5">
            <w:pPr>
              <w:spacing w:after="0" w:line="240" w:lineRule="auto"/>
              <w:jc w:val="center"/>
              <w:rPr>
                <w:rFonts w:ascii="Times New Roman" w:eastAsia="Times New Roman" w:hAnsi="Times New Roman" w:cs="Times New Roman"/>
                <w:b/>
                <w:bCs/>
                <w:color w:val="000000"/>
                <w:sz w:val="18"/>
                <w:szCs w:val="18"/>
              </w:rPr>
            </w:pPr>
            <w:r w:rsidRPr="004F6155">
              <w:rPr>
                <w:rFonts w:ascii="TimesNewRomanPSMT" w:eastAsia="Times New Roman" w:hAnsi="TimesNewRomanPSMT" w:cs="Times New Roman"/>
                <w:b/>
                <w:bCs/>
                <w:sz w:val="18"/>
                <w:szCs w:val="18"/>
              </w:rPr>
              <w:t xml:space="preserve">GED Preparation </w:t>
            </w:r>
            <w:r w:rsidR="005139F5" w:rsidRPr="004F6155">
              <w:rPr>
                <w:rFonts w:ascii="TimesNewRomanPSMT" w:eastAsia="Times New Roman" w:hAnsi="TimesNewRomanPSMT" w:cs="Times New Roman"/>
                <w:b/>
                <w:bCs/>
                <w:sz w:val="18"/>
                <w:szCs w:val="18"/>
              </w:rPr>
              <w:t xml:space="preserve">Training </w:t>
            </w:r>
          </w:p>
        </w:tc>
      </w:tr>
      <w:tr w:rsidR="00DE536E" w:rsidRPr="00FF6C5E" w14:paraId="63020697" w14:textId="77777777" w:rsidTr="004F6155">
        <w:trPr>
          <w:trHeight w:val="242"/>
        </w:trPr>
        <w:tc>
          <w:tcPr>
            <w:tcW w:w="5000" w:type="pct"/>
            <w:gridSpan w:val="7"/>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bottom"/>
            <w:hideMark/>
          </w:tcPr>
          <w:p w14:paraId="72ACA56C" w14:textId="67BDB892" w:rsidR="00DE536E" w:rsidRPr="00A571D9" w:rsidRDefault="00D34F58" w:rsidP="00F920E5">
            <w:pPr>
              <w:jc w:val="center"/>
              <w:rPr>
                <w:rFonts w:ascii="Times New Roman" w:hAnsi="Times New Roman" w:cs="Times New Roman"/>
                <w:sz w:val="18"/>
                <w:szCs w:val="18"/>
              </w:rPr>
            </w:pPr>
            <w:r>
              <w:rPr>
                <w:rFonts w:ascii="Times New Roman" w:hAnsi="Times New Roman" w:cs="Times New Roman"/>
                <w:b/>
                <w:sz w:val="18"/>
                <w:szCs w:val="18"/>
              </w:rPr>
              <w:t>FY2020</w:t>
            </w:r>
          </w:p>
          <w:p w14:paraId="64531964" w14:textId="77777777" w:rsidR="00DE536E" w:rsidRPr="00FF6C5E" w:rsidRDefault="00DE536E" w:rsidP="00F920E5">
            <w:pPr>
              <w:spacing w:after="0" w:line="240" w:lineRule="auto"/>
              <w:jc w:val="center"/>
              <w:rPr>
                <w:rFonts w:ascii="Times New Roman" w:eastAsia="Times New Roman" w:hAnsi="Times New Roman" w:cs="Times New Roman"/>
                <w:b/>
                <w:bCs/>
                <w:color w:val="000000"/>
                <w:sz w:val="18"/>
                <w:szCs w:val="18"/>
              </w:rPr>
            </w:pPr>
          </w:p>
        </w:tc>
      </w:tr>
      <w:tr w:rsidR="00DE536E" w:rsidRPr="00FF6C5E" w14:paraId="602C9731" w14:textId="77777777" w:rsidTr="00F920E5">
        <w:trPr>
          <w:trHeight w:val="600"/>
        </w:trPr>
        <w:tc>
          <w:tcPr>
            <w:tcW w:w="882" w:type="pct"/>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5FC3B2F5" w14:textId="77777777" w:rsidR="00DE536E" w:rsidRPr="00FF6C5E" w:rsidRDefault="00DE536E" w:rsidP="00F920E5">
            <w:pPr>
              <w:spacing w:after="0" w:line="240" w:lineRule="auto"/>
              <w:jc w:val="center"/>
              <w:rPr>
                <w:rFonts w:ascii="Times New Roman" w:eastAsia="Times New Roman" w:hAnsi="Times New Roman" w:cs="Times New Roman"/>
                <w:b/>
                <w:bCs/>
                <w:i/>
                <w:iCs/>
                <w:color w:val="000000"/>
                <w:sz w:val="18"/>
                <w:szCs w:val="18"/>
              </w:rPr>
            </w:pPr>
            <w:r w:rsidRPr="00FF6C5E">
              <w:rPr>
                <w:rFonts w:ascii="Times New Roman" w:eastAsia="Times New Roman" w:hAnsi="Times New Roman" w:cs="Times New Roman"/>
                <w:b/>
                <w:bCs/>
                <w:i/>
                <w:iCs/>
                <w:color w:val="000000"/>
                <w:sz w:val="18"/>
                <w:szCs w:val="18"/>
              </w:rPr>
              <w:t xml:space="preserve">Vendor name </w:t>
            </w:r>
          </w:p>
        </w:tc>
        <w:tc>
          <w:tcPr>
            <w:tcW w:w="1281" w:type="pct"/>
            <w:tcBorders>
              <w:top w:val="single" w:sz="4" w:space="0" w:color="auto"/>
              <w:left w:val="single" w:sz="4" w:space="0" w:color="auto"/>
              <w:right w:val="single" w:sz="4" w:space="0" w:color="auto"/>
            </w:tcBorders>
            <w:shd w:val="clear" w:color="000000" w:fill="D9E1F2"/>
            <w:vAlign w:val="center"/>
            <w:hideMark/>
          </w:tcPr>
          <w:p w14:paraId="71B5549E" w14:textId="77777777" w:rsidR="00DE536E" w:rsidRPr="00FF6C5E" w:rsidRDefault="00DE536E" w:rsidP="00F920E5">
            <w:pPr>
              <w:spacing w:after="0" w:line="240" w:lineRule="auto"/>
              <w:jc w:val="center"/>
              <w:rPr>
                <w:rFonts w:ascii="Times New Roman" w:eastAsia="Times New Roman" w:hAnsi="Times New Roman" w:cs="Times New Roman"/>
                <w:b/>
                <w:bCs/>
                <w:i/>
                <w:iCs/>
                <w:color w:val="000000"/>
                <w:sz w:val="18"/>
                <w:szCs w:val="18"/>
              </w:rPr>
            </w:pPr>
            <w:r w:rsidRPr="00FF6C5E">
              <w:rPr>
                <w:rFonts w:ascii="Times New Roman" w:eastAsia="Times New Roman" w:hAnsi="Times New Roman" w:cs="Times New Roman"/>
                <w:b/>
                <w:bCs/>
                <w:i/>
                <w:iCs/>
                <w:color w:val="000000"/>
                <w:sz w:val="18"/>
                <w:szCs w:val="18"/>
              </w:rPr>
              <w:t xml:space="preserve">New </w:t>
            </w:r>
            <w:r>
              <w:rPr>
                <w:rFonts w:ascii="Times New Roman" w:eastAsia="Times New Roman" w:hAnsi="Times New Roman" w:cs="Times New Roman"/>
                <w:b/>
                <w:bCs/>
                <w:i/>
                <w:iCs/>
                <w:color w:val="000000"/>
                <w:sz w:val="18"/>
                <w:szCs w:val="18"/>
              </w:rPr>
              <w:t xml:space="preserve">Program </w:t>
            </w:r>
            <w:r w:rsidRPr="00FF6C5E">
              <w:rPr>
                <w:rFonts w:ascii="Times New Roman" w:eastAsia="Times New Roman" w:hAnsi="Times New Roman" w:cs="Times New Roman"/>
                <w:b/>
                <w:bCs/>
                <w:i/>
                <w:iCs/>
                <w:color w:val="000000"/>
                <w:sz w:val="18"/>
                <w:szCs w:val="18"/>
              </w:rPr>
              <w:t>Enrollments</w:t>
            </w:r>
          </w:p>
          <w:p w14:paraId="547C15A7" w14:textId="77777777" w:rsidR="00DE536E" w:rsidRPr="00BF4F58" w:rsidRDefault="00DE536E" w:rsidP="00F920E5">
            <w:pPr>
              <w:spacing w:after="0" w:line="240" w:lineRule="auto"/>
              <w:jc w:val="center"/>
              <w:rPr>
                <w:rFonts w:ascii="Times New Roman" w:eastAsia="Times New Roman" w:hAnsi="Times New Roman" w:cs="Times New Roman"/>
                <w:b/>
                <w:bCs/>
                <w:i/>
                <w:iCs/>
                <w:color w:val="000000"/>
                <w:sz w:val="18"/>
                <w:szCs w:val="18"/>
              </w:rPr>
            </w:pPr>
          </w:p>
        </w:tc>
        <w:tc>
          <w:tcPr>
            <w:tcW w:w="675" w:type="pct"/>
            <w:vMerge w:val="restart"/>
            <w:tcBorders>
              <w:top w:val="nil"/>
              <w:left w:val="single" w:sz="4" w:space="0" w:color="auto"/>
              <w:bottom w:val="single" w:sz="4" w:space="0" w:color="000000"/>
              <w:right w:val="single" w:sz="4" w:space="0" w:color="auto"/>
            </w:tcBorders>
            <w:shd w:val="clear" w:color="000000" w:fill="D9E1F2"/>
            <w:vAlign w:val="center"/>
            <w:hideMark/>
          </w:tcPr>
          <w:p w14:paraId="37578302" w14:textId="77777777" w:rsidR="00DE536E" w:rsidRPr="00FF6C5E" w:rsidRDefault="00DE536E" w:rsidP="00F920E5">
            <w:pPr>
              <w:spacing w:after="0" w:line="240" w:lineRule="auto"/>
              <w:jc w:val="center"/>
              <w:rPr>
                <w:rFonts w:ascii="Times New Roman" w:eastAsia="Times New Roman" w:hAnsi="Times New Roman" w:cs="Times New Roman"/>
                <w:b/>
                <w:bCs/>
                <w:i/>
                <w:iCs/>
                <w:color w:val="000000"/>
                <w:sz w:val="18"/>
                <w:szCs w:val="18"/>
              </w:rPr>
            </w:pPr>
            <w:r w:rsidRPr="00FF6C5E">
              <w:rPr>
                <w:rFonts w:ascii="Times New Roman" w:eastAsia="Times New Roman" w:hAnsi="Times New Roman" w:cs="Times New Roman"/>
                <w:b/>
                <w:bCs/>
                <w:i/>
                <w:iCs/>
                <w:color w:val="000000"/>
                <w:sz w:val="18"/>
                <w:szCs w:val="18"/>
              </w:rPr>
              <w:t xml:space="preserve">Occupational Codes </w:t>
            </w:r>
          </w:p>
        </w:tc>
        <w:tc>
          <w:tcPr>
            <w:tcW w:w="1059" w:type="pct"/>
            <w:gridSpan w:val="2"/>
            <w:tcBorders>
              <w:top w:val="single" w:sz="4" w:space="0" w:color="auto"/>
              <w:left w:val="nil"/>
              <w:bottom w:val="single" w:sz="4" w:space="0" w:color="auto"/>
              <w:right w:val="single" w:sz="4" w:space="0" w:color="auto"/>
            </w:tcBorders>
            <w:shd w:val="clear" w:color="000000" w:fill="D9E1F2"/>
            <w:vAlign w:val="center"/>
            <w:hideMark/>
          </w:tcPr>
          <w:p w14:paraId="3349A750" w14:textId="77777777" w:rsidR="00DE536E" w:rsidRPr="00FF6C5E" w:rsidRDefault="00DE536E" w:rsidP="00F920E5">
            <w:pPr>
              <w:spacing w:after="0" w:line="240" w:lineRule="auto"/>
              <w:jc w:val="center"/>
              <w:rPr>
                <w:rFonts w:ascii="Times New Roman" w:eastAsia="Times New Roman" w:hAnsi="Times New Roman" w:cs="Times New Roman"/>
                <w:b/>
                <w:bCs/>
                <w:i/>
                <w:iCs/>
                <w:color w:val="000000"/>
                <w:sz w:val="18"/>
                <w:szCs w:val="18"/>
              </w:rPr>
            </w:pPr>
            <w:r w:rsidRPr="00FF6C5E">
              <w:rPr>
                <w:rFonts w:ascii="Times New Roman" w:eastAsia="Times New Roman" w:hAnsi="Times New Roman" w:cs="Times New Roman"/>
                <w:b/>
                <w:bCs/>
                <w:i/>
                <w:iCs/>
                <w:color w:val="000000"/>
                <w:sz w:val="18"/>
                <w:szCs w:val="18"/>
              </w:rPr>
              <w:t xml:space="preserve">Participants Completing Program </w:t>
            </w:r>
          </w:p>
        </w:tc>
        <w:tc>
          <w:tcPr>
            <w:tcW w:w="1103" w:type="pct"/>
            <w:gridSpan w:val="2"/>
            <w:tcBorders>
              <w:top w:val="single" w:sz="4" w:space="0" w:color="auto"/>
              <w:left w:val="nil"/>
              <w:bottom w:val="single" w:sz="4" w:space="0" w:color="auto"/>
              <w:right w:val="single" w:sz="8" w:space="0" w:color="000000"/>
            </w:tcBorders>
            <w:shd w:val="clear" w:color="000000" w:fill="D9E1F2"/>
            <w:vAlign w:val="center"/>
            <w:hideMark/>
          </w:tcPr>
          <w:p w14:paraId="2BA47BC2" w14:textId="77777777" w:rsidR="00DE536E" w:rsidRPr="00FF6C5E" w:rsidRDefault="00DE536E" w:rsidP="00F920E5">
            <w:pPr>
              <w:spacing w:after="0" w:line="240" w:lineRule="auto"/>
              <w:jc w:val="center"/>
              <w:rPr>
                <w:rFonts w:ascii="Times New Roman" w:eastAsia="Times New Roman" w:hAnsi="Times New Roman" w:cs="Times New Roman"/>
                <w:b/>
                <w:bCs/>
                <w:i/>
                <w:iCs/>
                <w:color w:val="000000"/>
                <w:sz w:val="18"/>
                <w:szCs w:val="18"/>
              </w:rPr>
            </w:pPr>
            <w:r w:rsidRPr="00FF6C5E">
              <w:rPr>
                <w:rFonts w:ascii="Times New Roman" w:eastAsia="Times New Roman" w:hAnsi="Times New Roman" w:cs="Times New Roman"/>
                <w:b/>
                <w:bCs/>
                <w:i/>
                <w:iCs/>
                <w:color w:val="000000"/>
                <w:sz w:val="18"/>
                <w:szCs w:val="18"/>
              </w:rPr>
              <w:t>Credentials Earned</w:t>
            </w:r>
          </w:p>
        </w:tc>
      </w:tr>
      <w:tr w:rsidR="00DE536E" w:rsidRPr="00FF6C5E" w14:paraId="1F586B7D" w14:textId="77777777" w:rsidTr="00F920E5">
        <w:trPr>
          <w:trHeight w:val="300"/>
        </w:trPr>
        <w:tc>
          <w:tcPr>
            <w:tcW w:w="882" w:type="pct"/>
            <w:vMerge/>
            <w:tcBorders>
              <w:top w:val="single" w:sz="4" w:space="0" w:color="auto"/>
              <w:left w:val="single" w:sz="4" w:space="0" w:color="auto"/>
              <w:bottom w:val="single" w:sz="4" w:space="0" w:color="auto"/>
              <w:right w:val="single" w:sz="4" w:space="0" w:color="auto"/>
            </w:tcBorders>
            <w:vAlign w:val="center"/>
            <w:hideMark/>
          </w:tcPr>
          <w:p w14:paraId="29B12B36" w14:textId="77777777" w:rsidR="00DE536E" w:rsidRPr="00FF6C5E" w:rsidRDefault="00DE536E" w:rsidP="00F920E5">
            <w:pPr>
              <w:spacing w:after="0" w:line="240" w:lineRule="auto"/>
              <w:rPr>
                <w:rFonts w:ascii="Times New Roman" w:eastAsia="Times New Roman" w:hAnsi="Times New Roman" w:cs="Times New Roman"/>
                <w:b/>
                <w:bCs/>
                <w:i/>
                <w:iCs/>
                <w:color w:val="000000"/>
                <w:sz w:val="18"/>
                <w:szCs w:val="18"/>
              </w:rPr>
            </w:pPr>
          </w:p>
        </w:tc>
        <w:tc>
          <w:tcPr>
            <w:tcW w:w="1281" w:type="pct"/>
            <w:tcBorders>
              <w:left w:val="single" w:sz="4" w:space="0" w:color="auto"/>
              <w:bottom w:val="single" w:sz="4" w:space="0" w:color="auto"/>
              <w:right w:val="single" w:sz="4" w:space="0" w:color="auto"/>
            </w:tcBorders>
            <w:shd w:val="clear" w:color="000000" w:fill="D9E1F2"/>
            <w:vAlign w:val="center"/>
            <w:hideMark/>
          </w:tcPr>
          <w:p w14:paraId="0CD38C7D" w14:textId="77777777" w:rsidR="00DE536E" w:rsidRPr="00FF6C5E" w:rsidRDefault="00DE536E" w:rsidP="00F920E5">
            <w:pPr>
              <w:spacing w:after="0" w:line="240" w:lineRule="auto"/>
              <w:jc w:val="center"/>
              <w:rPr>
                <w:rFonts w:ascii="Times New Roman" w:eastAsia="Times New Roman" w:hAnsi="Times New Roman" w:cs="Times New Roman"/>
                <w:b/>
                <w:bCs/>
                <w:i/>
                <w:iCs/>
                <w:color w:val="000000"/>
                <w:sz w:val="18"/>
                <w:szCs w:val="18"/>
              </w:rPr>
            </w:pPr>
          </w:p>
        </w:tc>
        <w:tc>
          <w:tcPr>
            <w:tcW w:w="675" w:type="pct"/>
            <w:vMerge/>
            <w:tcBorders>
              <w:top w:val="nil"/>
              <w:left w:val="single" w:sz="4" w:space="0" w:color="auto"/>
              <w:bottom w:val="single" w:sz="4" w:space="0" w:color="000000"/>
              <w:right w:val="single" w:sz="4" w:space="0" w:color="auto"/>
            </w:tcBorders>
            <w:vAlign w:val="center"/>
            <w:hideMark/>
          </w:tcPr>
          <w:p w14:paraId="2AC15108" w14:textId="77777777" w:rsidR="00DE536E" w:rsidRPr="00FF6C5E" w:rsidRDefault="00DE536E" w:rsidP="00F920E5">
            <w:pPr>
              <w:spacing w:after="0" w:line="240" w:lineRule="auto"/>
              <w:rPr>
                <w:rFonts w:ascii="Times New Roman" w:eastAsia="Times New Roman" w:hAnsi="Times New Roman" w:cs="Times New Roman"/>
                <w:b/>
                <w:bCs/>
                <w:i/>
                <w:iCs/>
                <w:color w:val="000000"/>
                <w:sz w:val="18"/>
                <w:szCs w:val="18"/>
              </w:rPr>
            </w:pPr>
          </w:p>
        </w:tc>
        <w:tc>
          <w:tcPr>
            <w:tcW w:w="481" w:type="pct"/>
            <w:tcBorders>
              <w:top w:val="nil"/>
              <w:left w:val="nil"/>
              <w:bottom w:val="single" w:sz="4" w:space="0" w:color="auto"/>
              <w:right w:val="single" w:sz="4" w:space="0" w:color="auto"/>
            </w:tcBorders>
            <w:shd w:val="clear" w:color="auto" w:fill="auto"/>
            <w:noWrap/>
            <w:vAlign w:val="bottom"/>
            <w:hideMark/>
          </w:tcPr>
          <w:p w14:paraId="554E6D88" w14:textId="77777777" w:rsidR="00DE536E" w:rsidRPr="00FF6C5E" w:rsidRDefault="00DE536E" w:rsidP="00F920E5">
            <w:pPr>
              <w:spacing w:after="0" w:line="240" w:lineRule="auto"/>
              <w:jc w:val="center"/>
              <w:rPr>
                <w:rFonts w:ascii="Times New Roman" w:eastAsia="Times New Roman" w:hAnsi="Times New Roman" w:cs="Times New Roman"/>
                <w:b/>
                <w:bCs/>
                <w:color w:val="000000"/>
                <w:sz w:val="18"/>
                <w:szCs w:val="18"/>
                <w:u w:val="single"/>
              </w:rPr>
            </w:pPr>
            <w:r w:rsidRPr="00FF6C5E">
              <w:rPr>
                <w:rFonts w:ascii="Times New Roman" w:eastAsia="Times New Roman" w:hAnsi="Times New Roman" w:cs="Times New Roman"/>
                <w:b/>
                <w:bCs/>
                <w:color w:val="000000"/>
                <w:sz w:val="18"/>
                <w:szCs w:val="18"/>
                <w:u w:val="single"/>
              </w:rPr>
              <w:t xml:space="preserve">Number </w:t>
            </w:r>
          </w:p>
        </w:tc>
        <w:tc>
          <w:tcPr>
            <w:tcW w:w="578" w:type="pct"/>
            <w:tcBorders>
              <w:top w:val="nil"/>
              <w:left w:val="nil"/>
              <w:bottom w:val="single" w:sz="4" w:space="0" w:color="auto"/>
              <w:right w:val="single" w:sz="4" w:space="0" w:color="auto"/>
            </w:tcBorders>
            <w:shd w:val="clear" w:color="auto" w:fill="auto"/>
            <w:noWrap/>
            <w:vAlign w:val="bottom"/>
            <w:hideMark/>
          </w:tcPr>
          <w:p w14:paraId="3CCCDB24" w14:textId="77777777" w:rsidR="00DE536E" w:rsidRPr="00FF6C5E" w:rsidRDefault="00DE536E" w:rsidP="00F920E5">
            <w:pPr>
              <w:spacing w:after="0" w:line="240" w:lineRule="auto"/>
              <w:jc w:val="center"/>
              <w:rPr>
                <w:rFonts w:ascii="Times New Roman" w:eastAsia="Times New Roman" w:hAnsi="Times New Roman" w:cs="Times New Roman"/>
                <w:b/>
                <w:bCs/>
                <w:color w:val="000000"/>
                <w:sz w:val="18"/>
                <w:szCs w:val="18"/>
                <w:u w:val="single"/>
              </w:rPr>
            </w:pPr>
            <w:r w:rsidRPr="00FF6C5E">
              <w:rPr>
                <w:rFonts w:ascii="Times New Roman" w:eastAsia="Times New Roman" w:hAnsi="Times New Roman" w:cs="Times New Roman"/>
                <w:b/>
                <w:bCs/>
                <w:color w:val="000000"/>
                <w:sz w:val="18"/>
                <w:szCs w:val="18"/>
                <w:u w:val="single"/>
              </w:rPr>
              <w:t>Percentage</w:t>
            </w:r>
          </w:p>
        </w:tc>
        <w:tc>
          <w:tcPr>
            <w:tcW w:w="483" w:type="pct"/>
            <w:tcBorders>
              <w:top w:val="nil"/>
              <w:left w:val="nil"/>
              <w:bottom w:val="single" w:sz="4" w:space="0" w:color="auto"/>
              <w:right w:val="single" w:sz="4" w:space="0" w:color="auto"/>
            </w:tcBorders>
            <w:shd w:val="clear" w:color="auto" w:fill="auto"/>
            <w:noWrap/>
            <w:vAlign w:val="bottom"/>
            <w:hideMark/>
          </w:tcPr>
          <w:p w14:paraId="19FFBAAA" w14:textId="77777777" w:rsidR="00DE536E" w:rsidRPr="00FF6C5E" w:rsidRDefault="00DE536E" w:rsidP="00F920E5">
            <w:pPr>
              <w:spacing w:after="0" w:line="240" w:lineRule="auto"/>
              <w:jc w:val="center"/>
              <w:rPr>
                <w:rFonts w:ascii="Times New Roman" w:eastAsia="Times New Roman" w:hAnsi="Times New Roman" w:cs="Times New Roman"/>
                <w:b/>
                <w:bCs/>
                <w:color w:val="000000"/>
                <w:sz w:val="18"/>
                <w:szCs w:val="18"/>
                <w:u w:val="single"/>
              </w:rPr>
            </w:pPr>
            <w:r w:rsidRPr="00FF6C5E">
              <w:rPr>
                <w:rFonts w:ascii="Times New Roman" w:eastAsia="Times New Roman" w:hAnsi="Times New Roman" w:cs="Times New Roman"/>
                <w:b/>
                <w:bCs/>
                <w:color w:val="000000"/>
                <w:sz w:val="18"/>
                <w:szCs w:val="18"/>
                <w:u w:val="single"/>
              </w:rPr>
              <w:t xml:space="preserve">Number </w:t>
            </w:r>
          </w:p>
        </w:tc>
        <w:tc>
          <w:tcPr>
            <w:tcW w:w="620" w:type="pct"/>
            <w:tcBorders>
              <w:top w:val="nil"/>
              <w:left w:val="nil"/>
              <w:bottom w:val="single" w:sz="4" w:space="0" w:color="auto"/>
              <w:right w:val="single" w:sz="8" w:space="0" w:color="auto"/>
            </w:tcBorders>
            <w:shd w:val="clear" w:color="auto" w:fill="auto"/>
            <w:noWrap/>
            <w:vAlign w:val="bottom"/>
            <w:hideMark/>
          </w:tcPr>
          <w:p w14:paraId="02A8C349" w14:textId="77777777" w:rsidR="00DE536E" w:rsidRPr="00FF6C5E" w:rsidRDefault="00DE536E" w:rsidP="00F920E5">
            <w:pPr>
              <w:spacing w:after="0" w:line="240" w:lineRule="auto"/>
              <w:jc w:val="center"/>
              <w:rPr>
                <w:rFonts w:ascii="Times New Roman" w:eastAsia="Times New Roman" w:hAnsi="Times New Roman" w:cs="Times New Roman"/>
                <w:b/>
                <w:bCs/>
                <w:color w:val="000000"/>
                <w:sz w:val="18"/>
                <w:szCs w:val="18"/>
                <w:u w:val="single"/>
              </w:rPr>
            </w:pPr>
            <w:r w:rsidRPr="00FF6C5E">
              <w:rPr>
                <w:rFonts w:ascii="Times New Roman" w:eastAsia="Times New Roman" w:hAnsi="Times New Roman" w:cs="Times New Roman"/>
                <w:b/>
                <w:bCs/>
                <w:color w:val="000000"/>
                <w:sz w:val="18"/>
                <w:szCs w:val="18"/>
                <w:u w:val="single"/>
              </w:rPr>
              <w:t>Percentage</w:t>
            </w:r>
          </w:p>
        </w:tc>
      </w:tr>
      <w:tr w:rsidR="00DE536E" w:rsidRPr="00FF6C5E" w14:paraId="336FB9D8" w14:textId="77777777" w:rsidTr="00CA1C92">
        <w:tblPrEx>
          <w:tblW w:w="5000" w:type="pct"/>
          <w:tblLayout w:type="fixed"/>
          <w:tblPrExChange w:id="1268" w:author="Falcone, Christopher (DOES)" w:date="2021-07-15T15:43:00Z">
            <w:tblPrEx>
              <w:tblW w:w="5000" w:type="pct"/>
              <w:tblLayout w:type="fixed"/>
            </w:tblPrEx>
          </w:tblPrExChange>
        </w:tblPrEx>
        <w:trPr>
          <w:trHeight w:val="458"/>
          <w:trPrChange w:id="1269" w:author="Falcone, Christopher (DOES)" w:date="2021-07-15T15:43:00Z">
            <w:trPr>
              <w:gridAfter w:val="0"/>
              <w:trHeight w:val="458"/>
            </w:trPr>
          </w:trPrChange>
        </w:trPr>
        <w:tc>
          <w:tcPr>
            <w:tcW w:w="882" w:type="pct"/>
            <w:tcBorders>
              <w:top w:val="single" w:sz="4" w:space="0" w:color="auto"/>
              <w:left w:val="single" w:sz="8" w:space="0" w:color="auto"/>
              <w:bottom w:val="single" w:sz="4" w:space="0" w:color="auto"/>
              <w:right w:val="single" w:sz="4" w:space="0" w:color="auto"/>
            </w:tcBorders>
            <w:shd w:val="clear" w:color="auto" w:fill="auto"/>
            <w:noWrap/>
            <w:vAlign w:val="bottom"/>
            <w:hideMark/>
            <w:tcPrChange w:id="1270" w:author="Falcone, Christopher (DOES)" w:date="2021-07-15T15:43:00Z">
              <w:tcPr>
                <w:tcW w:w="882" w:type="pct"/>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tcPrChange>
          </w:tcPr>
          <w:p w14:paraId="1E205515" w14:textId="6E0645FA" w:rsidR="00DE536E" w:rsidRPr="00FF6C5E" w:rsidRDefault="00D92F1F"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Department of Employment Service</w:t>
            </w:r>
          </w:p>
        </w:tc>
        <w:tc>
          <w:tcPr>
            <w:tcW w:w="1281" w:type="pct"/>
            <w:tcBorders>
              <w:top w:val="single" w:sz="4" w:space="0" w:color="auto"/>
              <w:left w:val="single" w:sz="4" w:space="0" w:color="auto"/>
              <w:bottom w:val="single" w:sz="4" w:space="0" w:color="auto"/>
              <w:right w:val="single" w:sz="4" w:space="0" w:color="auto"/>
            </w:tcBorders>
            <w:shd w:val="clear" w:color="auto" w:fill="auto"/>
            <w:noWrap/>
            <w:vAlign w:val="bottom"/>
            <w:hideMark/>
            <w:tcPrChange w:id="1271" w:author="Falcone, Christopher (DOES)" w:date="2021-07-15T15:43:00Z">
              <w:tcPr>
                <w:tcW w:w="1281" w:type="pct"/>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tcPrChange>
          </w:tcPr>
          <w:p w14:paraId="596CD9B9" w14:textId="3879A761" w:rsidR="00DE536E" w:rsidRPr="00FF6C5E" w:rsidRDefault="003040BD"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75" w:type="pct"/>
            <w:tcBorders>
              <w:top w:val="nil"/>
              <w:left w:val="nil"/>
              <w:bottom w:val="single" w:sz="4" w:space="0" w:color="auto"/>
              <w:right w:val="single" w:sz="4" w:space="0" w:color="auto"/>
            </w:tcBorders>
            <w:shd w:val="clear" w:color="auto" w:fill="auto"/>
            <w:noWrap/>
            <w:vAlign w:val="bottom"/>
            <w:tcPrChange w:id="1272" w:author="Falcone, Christopher (DOES)" w:date="2021-07-15T15:43:00Z">
              <w:tcPr>
                <w:tcW w:w="675" w:type="pct"/>
                <w:gridSpan w:val="2"/>
                <w:tcBorders>
                  <w:top w:val="nil"/>
                  <w:left w:val="nil"/>
                  <w:bottom w:val="single" w:sz="4" w:space="0" w:color="auto"/>
                  <w:right w:val="single" w:sz="4" w:space="0" w:color="auto"/>
                </w:tcBorders>
                <w:shd w:val="clear" w:color="auto" w:fill="auto"/>
                <w:noWrap/>
                <w:vAlign w:val="bottom"/>
              </w:tcPr>
            </w:tcPrChange>
          </w:tcPr>
          <w:p w14:paraId="3FE978E8" w14:textId="435BA2AB" w:rsidR="00DE536E" w:rsidRPr="00FF6C5E" w:rsidRDefault="00DE536E"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N/A</w:t>
            </w:r>
          </w:p>
        </w:tc>
        <w:tc>
          <w:tcPr>
            <w:tcW w:w="481" w:type="pct"/>
            <w:tcBorders>
              <w:top w:val="nil"/>
              <w:left w:val="nil"/>
              <w:bottom w:val="single" w:sz="4" w:space="0" w:color="auto"/>
              <w:right w:val="single" w:sz="4" w:space="0" w:color="auto"/>
            </w:tcBorders>
            <w:shd w:val="clear" w:color="auto" w:fill="auto"/>
            <w:noWrap/>
            <w:vAlign w:val="bottom"/>
            <w:hideMark/>
            <w:tcPrChange w:id="1273" w:author="Falcone, Christopher (DOES)" w:date="2021-07-15T15:43:00Z">
              <w:tcPr>
                <w:tcW w:w="481" w:type="pct"/>
                <w:gridSpan w:val="2"/>
                <w:tcBorders>
                  <w:top w:val="nil"/>
                  <w:left w:val="nil"/>
                  <w:bottom w:val="single" w:sz="4" w:space="0" w:color="auto"/>
                  <w:right w:val="single" w:sz="4" w:space="0" w:color="auto"/>
                </w:tcBorders>
                <w:shd w:val="clear" w:color="auto" w:fill="auto"/>
                <w:noWrap/>
                <w:vAlign w:val="bottom"/>
                <w:hideMark/>
              </w:tcPr>
            </w:tcPrChange>
          </w:tcPr>
          <w:p w14:paraId="7AD028EE" w14:textId="62CAB299" w:rsidR="00DE536E" w:rsidRPr="00FF6C5E" w:rsidRDefault="003040BD"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578" w:type="pct"/>
            <w:tcBorders>
              <w:top w:val="nil"/>
              <w:left w:val="nil"/>
              <w:bottom w:val="single" w:sz="4" w:space="0" w:color="auto"/>
              <w:right w:val="single" w:sz="4" w:space="0" w:color="auto"/>
            </w:tcBorders>
            <w:shd w:val="clear" w:color="auto" w:fill="auto"/>
            <w:noWrap/>
            <w:vAlign w:val="bottom"/>
            <w:hideMark/>
            <w:tcPrChange w:id="1274" w:author="Falcone, Christopher (DOES)" w:date="2021-07-15T15:43:00Z">
              <w:tcPr>
                <w:tcW w:w="578" w:type="pct"/>
                <w:gridSpan w:val="2"/>
                <w:tcBorders>
                  <w:top w:val="nil"/>
                  <w:left w:val="nil"/>
                  <w:bottom w:val="single" w:sz="4" w:space="0" w:color="auto"/>
                  <w:right w:val="single" w:sz="4" w:space="0" w:color="auto"/>
                </w:tcBorders>
                <w:shd w:val="clear" w:color="auto" w:fill="auto"/>
                <w:noWrap/>
                <w:vAlign w:val="bottom"/>
                <w:hideMark/>
              </w:tcPr>
            </w:tcPrChange>
          </w:tcPr>
          <w:p w14:paraId="1EBF2BB3" w14:textId="4C3ECBFA" w:rsidR="00DE536E" w:rsidRPr="00FF6C5E" w:rsidRDefault="00DE536E"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50%</w:t>
            </w:r>
          </w:p>
        </w:tc>
        <w:tc>
          <w:tcPr>
            <w:tcW w:w="483" w:type="pct"/>
            <w:tcBorders>
              <w:top w:val="nil"/>
              <w:left w:val="nil"/>
              <w:bottom w:val="single" w:sz="4" w:space="0" w:color="auto"/>
              <w:right w:val="single" w:sz="4" w:space="0" w:color="auto"/>
            </w:tcBorders>
            <w:shd w:val="clear" w:color="auto" w:fill="auto"/>
            <w:noWrap/>
            <w:vAlign w:val="bottom"/>
            <w:hideMark/>
            <w:tcPrChange w:id="1275" w:author="Falcone, Christopher (DOES)" w:date="2021-07-15T15:43:00Z">
              <w:tcPr>
                <w:tcW w:w="483" w:type="pct"/>
                <w:gridSpan w:val="2"/>
                <w:tcBorders>
                  <w:top w:val="nil"/>
                  <w:left w:val="nil"/>
                  <w:bottom w:val="single" w:sz="4" w:space="0" w:color="auto"/>
                  <w:right w:val="single" w:sz="4" w:space="0" w:color="auto"/>
                </w:tcBorders>
                <w:shd w:val="clear" w:color="auto" w:fill="auto"/>
                <w:noWrap/>
                <w:vAlign w:val="bottom"/>
                <w:hideMark/>
              </w:tcPr>
            </w:tcPrChange>
          </w:tcPr>
          <w:p w14:paraId="26FC219C" w14:textId="23882BDE" w:rsidR="00DE536E" w:rsidRPr="00FF6C5E" w:rsidRDefault="003040BD"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Less than 10</w:t>
            </w:r>
          </w:p>
        </w:tc>
        <w:tc>
          <w:tcPr>
            <w:tcW w:w="620" w:type="pct"/>
            <w:tcBorders>
              <w:top w:val="nil"/>
              <w:left w:val="nil"/>
              <w:bottom w:val="single" w:sz="4" w:space="0" w:color="auto"/>
              <w:right w:val="single" w:sz="8" w:space="0" w:color="auto"/>
            </w:tcBorders>
            <w:shd w:val="clear" w:color="auto" w:fill="auto"/>
            <w:noWrap/>
            <w:vAlign w:val="bottom"/>
            <w:hideMark/>
            <w:tcPrChange w:id="1276" w:author="Falcone, Christopher (DOES)" w:date="2021-07-15T15:43:00Z">
              <w:tcPr>
                <w:tcW w:w="620" w:type="pct"/>
                <w:gridSpan w:val="2"/>
                <w:tcBorders>
                  <w:top w:val="nil"/>
                  <w:left w:val="nil"/>
                  <w:bottom w:val="single" w:sz="4" w:space="0" w:color="auto"/>
                  <w:right w:val="single" w:sz="8" w:space="0" w:color="auto"/>
                </w:tcBorders>
                <w:shd w:val="clear" w:color="auto" w:fill="auto"/>
                <w:noWrap/>
                <w:vAlign w:val="bottom"/>
                <w:hideMark/>
              </w:tcPr>
            </w:tcPrChange>
          </w:tcPr>
          <w:p w14:paraId="31A21E43" w14:textId="1B819493" w:rsidR="00DE536E" w:rsidRPr="00FF6C5E" w:rsidRDefault="003040BD" w:rsidP="00F920E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Greater than 95%</w:t>
            </w:r>
          </w:p>
        </w:tc>
      </w:tr>
    </w:tbl>
    <w:p w14:paraId="1B33BCEF" w14:textId="0B7DD644" w:rsidR="00EE3DBE" w:rsidRDefault="00CA3836" w:rsidP="00EE3DBE">
      <w:pPr>
        <w:rPr>
          <w:ins w:id="1277" w:author="Matthews, Katrina (DOES)" w:date="2021-07-21T15:49:00Z"/>
          <w:rFonts w:ascii="Times New Roman" w:hAnsi="Times New Roman" w:cs="Times New Roman"/>
          <w:sz w:val="16"/>
          <w:szCs w:val="16"/>
        </w:rPr>
      </w:pPr>
      <w:r w:rsidRPr="003109D9">
        <w:rPr>
          <w:rFonts w:ascii="Times New Roman" w:hAnsi="Times New Roman" w:cs="Times New Roman"/>
          <w:sz w:val="16"/>
          <w:szCs w:val="16"/>
        </w:rPr>
        <w:t xml:space="preserve">Source: </w:t>
      </w:r>
      <w:r>
        <w:rPr>
          <w:rFonts w:ascii="Times New Roman" w:hAnsi="Times New Roman" w:cs="Times New Roman"/>
          <w:sz w:val="16"/>
          <w:szCs w:val="16"/>
        </w:rPr>
        <w:t>DC Networks. The table adheres to the Data Suppression policy (DS)</w:t>
      </w:r>
      <w:ins w:id="1278" w:author="Garrett, Tynekia (DOES)" w:date="2021-07-13T12:35:00Z">
        <w:r w:rsidR="00183BC9">
          <w:rPr>
            <w:rFonts w:ascii="Times New Roman" w:hAnsi="Times New Roman" w:cs="Times New Roman"/>
            <w:sz w:val="16"/>
            <w:szCs w:val="16"/>
          </w:rPr>
          <w:t>.</w:t>
        </w:r>
      </w:ins>
      <w:r>
        <w:rPr>
          <w:rFonts w:ascii="Times New Roman" w:hAnsi="Times New Roman" w:cs="Times New Roman"/>
          <w:sz w:val="16"/>
          <w:szCs w:val="16"/>
        </w:rPr>
        <w:t xml:space="preserve"> Definition of DS is provided in the terms and definition section at the end of the report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052"/>
        <w:gridCol w:w="1043"/>
        <w:gridCol w:w="1676"/>
        <w:gridCol w:w="2076"/>
        <w:gridCol w:w="1098"/>
        <w:gridCol w:w="954"/>
        <w:tblGridChange w:id="1279">
          <w:tblGrid>
            <w:gridCol w:w="1451"/>
            <w:gridCol w:w="1052"/>
            <w:gridCol w:w="1043"/>
            <w:gridCol w:w="1676"/>
            <w:gridCol w:w="2076"/>
            <w:gridCol w:w="1098"/>
            <w:gridCol w:w="954"/>
          </w:tblGrid>
        </w:tblGridChange>
      </w:tblGrid>
      <w:tr w:rsidR="000379C0" w14:paraId="514D6834" w14:textId="77777777" w:rsidTr="00160258">
        <w:trPr>
          <w:trHeight w:val="368"/>
          <w:jc w:val="center"/>
          <w:ins w:id="1280" w:author="Matthews, Katrina (DOES)" w:date="2021-07-21T15:49:00Z"/>
        </w:trPr>
        <w:tc>
          <w:tcPr>
            <w:tcW w:w="5000" w:type="pct"/>
            <w:gridSpan w:val="7"/>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E807675" w14:textId="77777777" w:rsidR="000379C0" w:rsidRPr="004F6155" w:rsidRDefault="000379C0" w:rsidP="00160258">
            <w:pPr>
              <w:spacing w:after="0" w:line="240" w:lineRule="auto"/>
              <w:jc w:val="center"/>
              <w:rPr>
                <w:ins w:id="1281" w:author="Matthews, Katrina (DOES)" w:date="2021-07-21T15:49:00Z"/>
                <w:rFonts w:ascii="TimesNewRomanPSMT" w:eastAsia="Times New Roman" w:hAnsi="TimesNewRomanPSMT" w:cs="Times New Roman"/>
                <w:b/>
                <w:bCs/>
                <w:sz w:val="18"/>
                <w:szCs w:val="18"/>
              </w:rPr>
            </w:pPr>
            <w:ins w:id="1282" w:author="Matthews, Katrina (DOES)" w:date="2021-07-21T15:49:00Z">
              <w:r w:rsidRPr="004F6155">
                <w:rPr>
                  <w:rFonts w:ascii="TimesNewRomanPSMT" w:eastAsia="Times New Roman" w:hAnsi="TimesNewRomanPSMT" w:cs="Times New Roman"/>
                  <w:b/>
                  <w:bCs/>
                  <w:sz w:val="18"/>
                  <w:szCs w:val="18"/>
                </w:rPr>
                <w:t xml:space="preserve">Subsidized Employment Training (WEX) TEP </w:t>
              </w:r>
            </w:ins>
          </w:p>
        </w:tc>
      </w:tr>
      <w:tr w:rsidR="000379C0" w14:paraId="17FBF7AC" w14:textId="77777777" w:rsidTr="00160258">
        <w:trPr>
          <w:trHeight w:val="260"/>
          <w:jc w:val="center"/>
          <w:ins w:id="1283" w:author="Matthews, Katrina (DOES)" w:date="2021-07-21T15:49:00Z"/>
        </w:trPr>
        <w:tc>
          <w:tcPr>
            <w:tcW w:w="5000" w:type="pct"/>
            <w:gridSpan w:val="7"/>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1A37CEB" w14:textId="77777777" w:rsidR="000379C0" w:rsidRDefault="000379C0" w:rsidP="00160258">
            <w:pPr>
              <w:jc w:val="center"/>
              <w:rPr>
                <w:ins w:id="1284" w:author="Matthews, Katrina (DOES)" w:date="2021-07-21T15:49:00Z"/>
                <w:rFonts w:ascii="Times New Roman" w:hAnsi="Times New Roman" w:cs="Times New Roman"/>
                <w:b/>
                <w:sz w:val="18"/>
                <w:szCs w:val="18"/>
              </w:rPr>
            </w:pPr>
            <w:ins w:id="1285" w:author="Matthews, Katrina (DOES)" w:date="2021-07-21T15:49:00Z">
              <w:r>
                <w:rPr>
                  <w:rFonts w:ascii="Times New Roman" w:hAnsi="Times New Roman" w:cs="Times New Roman"/>
                  <w:b/>
                  <w:sz w:val="18"/>
                  <w:szCs w:val="18"/>
                </w:rPr>
                <w:t xml:space="preserve">FY2020 </w:t>
              </w:r>
            </w:ins>
          </w:p>
        </w:tc>
      </w:tr>
      <w:tr w:rsidR="000379C0" w14:paraId="351604F8" w14:textId="77777777" w:rsidTr="00160258">
        <w:trPr>
          <w:trHeight w:val="863"/>
          <w:jc w:val="center"/>
          <w:ins w:id="1286" w:author="Matthews, Katrina (DOES)" w:date="2021-07-21T15:49:00Z"/>
        </w:trPr>
        <w:tc>
          <w:tcPr>
            <w:tcW w:w="776"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38595315" w14:textId="77777777" w:rsidR="000379C0" w:rsidRDefault="000379C0" w:rsidP="00160258">
            <w:pPr>
              <w:spacing w:after="0" w:line="240" w:lineRule="auto"/>
              <w:jc w:val="center"/>
              <w:rPr>
                <w:ins w:id="1287" w:author="Matthews, Katrina (DOES)" w:date="2021-07-21T15:49:00Z"/>
                <w:rFonts w:ascii="Times New Roman" w:eastAsia="Times New Roman" w:hAnsi="Times New Roman" w:cs="Times New Roman"/>
                <w:b/>
                <w:bCs/>
                <w:i/>
                <w:iCs/>
                <w:color w:val="000000"/>
                <w:sz w:val="18"/>
                <w:szCs w:val="18"/>
              </w:rPr>
            </w:pPr>
            <w:ins w:id="1288" w:author="Matthews, Katrina (DOES)" w:date="2021-07-21T15:49:00Z">
              <w:r>
                <w:rPr>
                  <w:rFonts w:ascii="Times New Roman" w:eastAsia="Times New Roman" w:hAnsi="Times New Roman" w:cs="Times New Roman"/>
                  <w:b/>
                  <w:bCs/>
                  <w:i/>
                  <w:iCs/>
                  <w:color w:val="000000"/>
                  <w:sz w:val="18"/>
                  <w:szCs w:val="18"/>
                </w:rPr>
                <w:t xml:space="preserve">Month </w:t>
              </w:r>
            </w:ins>
          </w:p>
        </w:tc>
        <w:tc>
          <w:tcPr>
            <w:tcW w:w="563"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55D51F0D" w14:textId="77777777" w:rsidR="000379C0" w:rsidRDefault="000379C0" w:rsidP="00160258">
            <w:pPr>
              <w:spacing w:after="0" w:line="240" w:lineRule="auto"/>
              <w:jc w:val="center"/>
              <w:rPr>
                <w:ins w:id="1289" w:author="Matthews, Katrina (DOES)" w:date="2021-07-21T15:49:00Z"/>
                <w:rFonts w:ascii="Times New Roman" w:eastAsia="Times New Roman" w:hAnsi="Times New Roman" w:cs="Times New Roman"/>
                <w:b/>
                <w:bCs/>
                <w:i/>
                <w:iCs/>
                <w:color w:val="000000"/>
                <w:sz w:val="16"/>
                <w:szCs w:val="16"/>
              </w:rPr>
            </w:pPr>
            <w:ins w:id="1290" w:author="Matthews, Katrina (DOES)" w:date="2021-07-21T15:49:00Z">
              <w:r>
                <w:rPr>
                  <w:rFonts w:ascii="Times New Roman" w:eastAsia="Times New Roman" w:hAnsi="Times New Roman" w:cs="Times New Roman"/>
                  <w:b/>
                  <w:bCs/>
                  <w:i/>
                  <w:iCs/>
                  <w:color w:val="000000"/>
                  <w:sz w:val="16"/>
                  <w:szCs w:val="16"/>
                </w:rPr>
                <w:t xml:space="preserve">Active Subsidized Employment Participants </w:t>
              </w:r>
            </w:ins>
          </w:p>
        </w:tc>
        <w:tc>
          <w:tcPr>
            <w:tcW w:w="558"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6C150811" w14:textId="77777777" w:rsidR="000379C0" w:rsidRDefault="000379C0" w:rsidP="00160258">
            <w:pPr>
              <w:spacing w:after="0" w:line="240" w:lineRule="auto"/>
              <w:jc w:val="center"/>
              <w:rPr>
                <w:ins w:id="1291" w:author="Matthews, Katrina (DOES)" w:date="2021-07-21T15:49:00Z"/>
                <w:rFonts w:ascii="Times New Roman" w:eastAsia="Times New Roman" w:hAnsi="Times New Roman" w:cs="Times New Roman"/>
                <w:b/>
                <w:bCs/>
                <w:i/>
                <w:iCs/>
                <w:color w:val="000000"/>
                <w:sz w:val="16"/>
                <w:szCs w:val="16"/>
              </w:rPr>
            </w:pPr>
            <w:ins w:id="1292" w:author="Matthews, Katrina (DOES)" w:date="2021-07-21T15:49:00Z">
              <w:r>
                <w:rPr>
                  <w:rFonts w:ascii="Times New Roman" w:eastAsia="Times New Roman" w:hAnsi="Times New Roman" w:cs="Times New Roman"/>
                  <w:b/>
                  <w:bCs/>
                  <w:i/>
                  <w:iCs/>
                  <w:color w:val="000000"/>
                  <w:sz w:val="16"/>
                  <w:szCs w:val="16"/>
                </w:rPr>
                <w:t xml:space="preserve">Successful Completions </w:t>
              </w:r>
            </w:ins>
          </w:p>
        </w:tc>
        <w:tc>
          <w:tcPr>
            <w:tcW w:w="896"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7DE365EA" w14:textId="77777777" w:rsidR="000379C0" w:rsidRDefault="000379C0" w:rsidP="00160258">
            <w:pPr>
              <w:spacing w:after="0" w:line="240" w:lineRule="auto"/>
              <w:jc w:val="center"/>
              <w:rPr>
                <w:ins w:id="1293" w:author="Matthews, Katrina (DOES)" w:date="2021-07-21T15:49:00Z"/>
                <w:rFonts w:ascii="Times New Roman" w:eastAsia="Times New Roman" w:hAnsi="Times New Roman" w:cs="Times New Roman"/>
                <w:b/>
                <w:bCs/>
                <w:i/>
                <w:iCs/>
                <w:color w:val="000000"/>
                <w:sz w:val="16"/>
                <w:szCs w:val="16"/>
              </w:rPr>
            </w:pPr>
            <w:ins w:id="1294" w:author="Matthews, Katrina (DOES)" w:date="2021-07-21T15:49:00Z">
              <w:r>
                <w:rPr>
                  <w:rFonts w:ascii="Times New Roman" w:eastAsia="Times New Roman" w:hAnsi="Times New Roman" w:cs="Times New Roman"/>
                  <w:b/>
                  <w:bCs/>
                  <w:i/>
                  <w:iCs/>
                  <w:color w:val="000000"/>
                  <w:sz w:val="18"/>
                  <w:szCs w:val="18"/>
                </w:rPr>
                <w:t>Private Sector Hosts</w:t>
              </w:r>
            </w:ins>
          </w:p>
        </w:tc>
        <w:tc>
          <w:tcPr>
            <w:tcW w:w="1110"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17C9B806" w14:textId="77777777" w:rsidR="000379C0" w:rsidRDefault="000379C0" w:rsidP="00160258">
            <w:pPr>
              <w:spacing w:after="0" w:line="240" w:lineRule="auto"/>
              <w:jc w:val="center"/>
              <w:rPr>
                <w:ins w:id="1295" w:author="Matthews, Katrina (DOES)" w:date="2021-07-21T15:49:00Z"/>
                <w:rFonts w:ascii="Times New Roman" w:eastAsia="Times New Roman" w:hAnsi="Times New Roman" w:cs="Times New Roman"/>
                <w:b/>
                <w:bCs/>
                <w:i/>
                <w:iCs/>
                <w:color w:val="000000"/>
                <w:sz w:val="18"/>
                <w:szCs w:val="18"/>
              </w:rPr>
            </w:pPr>
            <w:ins w:id="1296" w:author="Matthews, Katrina (DOES)" w:date="2021-07-21T15:49:00Z">
              <w:r>
                <w:rPr>
                  <w:rFonts w:ascii="Times New Roman" w:eastAsia="Times New Roman" w:hAnsi="Times New Roman" w:cs="Times New Roman"/>
                  <w:b/>
                  <w:bCs/>
                  <w:i/>
                  <w:iCs/>
                  <w:color w:val="000000"/>
                  <w:sz w:val="16"/>
                  <w:szCs w:val="16"/>
                </w:rPr>
                <w:t>Average Length of Subsidized Employment</w:t>
              </w:r>
            </w:ins>
          </w:p>
        </w:tc>
        <w:tc>
          <w:tcPr>
            <w:tcW w:w="587"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30A574F4" w14:textId="77777777" w:rsidR="000379C0" w:rsidRDefault="000379C0" w:rsidP="00160258">
            <w:pPr>
              <w:spacing w:after="0" w:line="240" w:lineRule="auto"/>
              <w:jc w:val="center"/>
              <w:rPr>
                <w:ins w:id="1297" w:author="Matthews, Katrina (DOES)" w:date="2021-07-21T15:49:00Z"/>
                <w:rFonts w:ascii="Times New Roman" w:eastAsia="Times New Roman" w:hAnsi="Times New Roman" w:cs="Times New Roman"/>
                <w:b/>
                <w:bCs/>
                <w:i/>
                <w:iCs/>
                <w:color w:val="000000"/>
                <w:sz w:val="16"/>
                <w:szCs w:val="16"/>
              </w:rPr>
            </w:pPr>
            <w:ins w:id="1298" w:author="Matthews, Katrina (DOES)" w:date="2021-07-21T15:49:00Z">
              <w:r>
                <w:rPr>
                  <w:rFonts w:ascii="Times New Roman" w:eastAsia="Times New Roman" w:hAnsi="Times New Roman" w:cs="Times New Roman"/>
                  <w:b/>
                  <w:bCs/>
                  <w:i/>
                  <w:iCs/>
                  <w:color w:val="000000"/>
                  <w:sz w:val="16"/>
                  <w:szCs w:val="16"/>
                </w:rPr>
                <w:t>Earned Unsubsidized</w:t>
              </w:r>
            </w:ins>
          </w:p>
        </w:tc>
        <w:tc>
          <w:tcPr>
            <w:tcW w:w="510"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56848603" w14:textId="77777777" w:rsidR="000379C0" w:rsidRDefault="000379C0" w:rsidP="00160258">
            <w:pPr>
              <w:spacing w:after="0" w:line="240" w:lineRule="auto"/>
              <w:jc w:val="center"/>
              <w:rPr>
                <w:ins w:id="1299" w:author="Matthews, Katrina (DOES)" w:date="2021-07-21T15:49:00Z"/>
                <w:rFonts w:ascii="Times New Roman" w:eastAsia="Times New Roman" w:hAnsi="Times New Roman" w:cs="Times New Roman"/>
                <w:b/>
                <w:bCs/>
                <w:i/>
                <w:iCs/>
                <w:color w:val="000000"/>
                <w:sz w:val="16"/>
                <w:szCs w:val="16"/>
              </w:rPr>
            </w:pPr>
            <w:ins w:id="1300" w:author="Matthews, Katrina (DOES)" w:date="2021-07-21T15:49:00Z">
              <w:r>
                <w:rPr>
                  <w:rFonts w:ascii="Times New Roman" w:eastAsia="Times New Roman" w:hAnsi="Times New Roman" w:cs="Times New Roman"/>
                  <w:b/>
                  <w:bCs/>
                  <w:i/>
                  <w:iCs/>
                  <w:color w:val="000000"/>
                  <w:sz w:val="16"/>
                  <w:szCs w:val="16"/>
                </w:rPr>
                <w:t xml:space="preserve">Percentage </w:t>
              </w:r>
            </w:ins>
          </w:p>
        </w:tc>
      </w:tr>
      <w:tr w:rsidR="000379C0" w14:paraId="2BF4AD04" w14:textId="77777777" w:rsidTr="00160258">
        <w:trPr>
          <w:trHeight w:val="422"/>
          <w:jc w:val="center"/>
          <w:ins w:id="1301" w:author="Matthews, Katrina (DOES)" w:date="2021-07-21T15:4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28C97CCE" w14:textId="77777777" w:rsidR="000379C0" w:rsidRDefault="000379C0" w:rsidP="00160258">
            <w:pPr>
              <w:spacing w:after="0" w:line="240" w:lineRule="auto"/>
              <w:jc w:val="center"/>
              <w:rPr>
                <w:ins w:id="1302" w:author="Matthews, Katrina (DOES)" w:date="2021-07-21T15:49:00Z"/>
                <w:rFonts w:ascii="Times New Roman" w:eastAsia="Times New Roman" w:hAnsi="Times New Roman" w:cs="Times New Roman"/>
                <w:color w:val="000000"/>
                <w:sz w:val="18"/>
                <w:szCs w:val="18"/>
              </w:rPr>
            </w:pPr>
            <w:ins w:id="1303" w:author="Matthews, Katrina (DOES)" w:date="2021-07-21T15:49:00Z">
              <w:r>
                <w:rPr>
                  <w:rFonts w:ascii="Times New Roman" w:eastAsia="Times New Roman" w:hAnsi="Times New Roman" w:cs="Times New Roman"/>
                  <w:color w:val="000000"/>
                  <w:sz w:val="18"/>
                  <w:szCs w:val="18"/>
                </w:rPr>
                <w:t>October -2019</w:t>
              </w:r>
            </w:ins>
          </w:p>
        </w:tc>
        <w:tc>
          <w:tcPr>
            <w:tcW w:w="563" w:type="pct"/>
            <w:tcBorders>
              <w:top w:val="single" w:sz="4" w:space="0" w:color="auto"/>
              <w:left w:val="single" w:sz="4" w:space="0" w:color="auto"/>
              <w:bottom w:val="single" w:sz="4" w:space="0" w:color="auto"/>
              <w:right w:val="single" w:sz="4" w:space="0" w:color="auto"/>
            </w:tcBorders>
            <w:noWrap/>
            <w:vAlign w:val="bottom"/>
            <w:hideMark/>
          </w:tcPr>
          <w:p w14:paraId="54C5B517" w14:textId="77777777" w:rsidR="000379C0" w:rsidRDefault="000379C0" w:rsidP="00160258">
            <w:pPr>
              <w:spacing w:after="0" w:line="240" w:lineRule="auto"/>
              <w:jc w:val="center"/>
              <w:rPr>
                <w:ins w:id="1304" w:author="Matthews, Katrina (DOES)" w:date="2021-07-21T15:49:00Z"/>
                <w:rFonts w:ascii="Times New Roman" w:eastAsia="Times New Roman" w:hAnsi="Times New Roman" w:cs="Times New Roman"/>
                <w:color w:val="000000"/>
                <w:sz w:val="18"/>
                <w:szCs w:val="18"/>
              </w:rPr>
            </w:pPr>
            <w:ins w:id="1305" w:author="Matthews, Katrina (DOES)" w:date="2021-07-21T15:49:00Z">
              <w:r>
                <w:rPr>
                  <w:rFonts w:ascii="Times New Roman" w:eastAsia="Times New Roman" w:hAnsi="Times New Roman" w:cs="Times New Roman"/>
                  <w:color w:val="000000"/>
                  <w:sz w:val="18"/>
                  <w:szCs w:val="18"/>
                </w:rPr>
                <w:t>46</w:t>
              </w:r>
            </w:ins>
          </w:p>
        </w:tc>
        <w:tc>
          <w:tcPr>
            <w:tcW w:w="558" w:type="pct"/>
            <w:tcBorders>
              <w:top w:val="single" w:sz="4" w:space="0" w:color="auto"/>
              <w:left w:val="single" w:sz="4" w:space="0" w:color="auto"/>
              <w:bottom w:val="single" w:sz="4" w:space="0" w:color="auto"/>
              <w:right w:val="single" w:sz="4" w:space="0" w:color="auto"/>
            </w:tcBorders>
            <w:vAlign w:val="bottom"/>
            <w:hideMark/>
          </w:tcPr>
          <w:p w14:paraId="3FC10D6B" w14:textId="77777777" w:rsidR="000379C0" w:rsidRDefault="000379C0" w:rsidP="00160258">
            <w:pPr>
              <w:spacing w:after="0" w:line="240" w:lineRule="auto"/>
              <w:jc w:val="center"/>
              <w:rPr>
                <w:ins w:id="1306" w:author="Matthews, Katrina (DOES)" w:date="2021-07-21T15:49:00Z"/>
                <w:rFonts w:ascii="Times New Roman" w:eastAsia="Times New Roman" w:hAnsi="Times New Roman" w:cs="Times New Roman"/>
                <w:color w:val="000000"/>
                <w:sz w:val="18"/>
                <w:szCs w:val="18"/>
              </w:rPr>
            </w:pPr>
            <w:ins w:id="1307" w:author="Matthews, Katrina (DOES)" w:date="2021-07-21T15:49:00Z">
              <w:r>
                <w:rPr>
                  <w:rFonts w:ascii="Times New Roman" w:eastAsia="Times New Roman" w:hAnsi="Times New Roman" w:cs="Times New Roman"/>
                  <w:color w:val="000000"/>
                  <w:sz w:val="18"/>
                  <w:szCs w:val="18"/>
                </w:rPr>
                <w:t>29</w:t>
              </w:r>
            </w:ins>
          </w:p>
        </w:tc>
        <w:tc>
          <w:tcPr>
            <w:tcW w:w="896" w:type="pct"/>
            <w:tcBorders>
              <w:top w:val="single" w:sz="4" w:space="0" w:color="auto"/>
              <w:left w:val="single" w:sz="4" w:space="0" w:color="auto"/>
              <w:bottom w:val="single" w:sz="4" w:space="0" w:color="auto"/>
              <w:right w:val="single" w:sz="4" w:space="0" w:color="auto"/>
            </w:tcBorders>
            <w:noWrap/>
            <w:vAlign w:val="bottom"/>
            <w:hideMark/>
          </w:tcPr>
          <w:p w14:paraId="6C2CA872" w14:textId="77777777" w:rsidR="000379C0" w:rsidRDefault="000379C0" w:rsidP="00160258">
            <w:pPr>
              <w:spacing w:after="0" w:line="240" w:lineRule="auto"/>
              <w:jc w:val="center"/>
              <w:rPr>
                <w:ins w:id="1308" w:author="Matthews, Katrina (DOES)" w:date="2021-07-21T15:49:00Z"/>
                <w:rFonts w:ascii="Times New Roman" w:eastAsia="Times New Roman" w:hAnsi="Times New Roman" w:cs="Times New Roman"/>
                <w:color w:val="000000"/>
                <w:sz w:val="18"/>
                <w:szCs w:val="18"/>
              </w:rPr>
            </w:pPr>
            <w:ins w:id="1309" w:author="Matthews, Katrina (DOES)" w:date="2021-07-21T15:49:00Z">
              <w:r>
                <w:rPr>
                  <w:rFonts w:ascii="Times New Roman" w:eastAsia="Times New Roman" w:hAnsi="Times New Roman" w:cs="Times New Roman"/>
                  <w:color w:val="000000"/>
                  <w:sz w:val="18"/>
                  <w:szCs w:val="18"/>
                </w:rPr>
                <w:t>33</w:t>
              </w:r>
            </w:ins>
          </w:p>
        </w:tc>
        <w:tc>
          <w:tcPr>
            <w:tcW w:w="1110" w:type="pct"/>
            <w:tcBorders>
              <w:top w:val="single" w:sz="4" w:space="0" w:color="auto"/>
              <w:left w:val="single" w:sz="4" w:space="0" w:color="auto"/>
              <w:bottom w:val="single" w:sz="4" w:space="0" w:color="auto"/>
              <w:right w:val="single" w:sz="4" w:space="0" w:color="auto"/>
            </w:tcBorders>
            <w:noWrap/>
            <w:vAlign w:val="bottom"/>
            <w:hideMark/>
          </w:tcPr>
          <w:p w14:paraId="084710CF" w14:textId="77777777" w:rsidR="000379C0" w:rsidRDefault="000379C0" w:rsidP="00160258">
            <w:pPr>
              <w:spacing w:after="0" w:line="240" w:lineRule="auto"/>
              <w:jc w:val="center"/>
              <w:rPr>
                <w:ins w:id="1310" w:author="Matthews, Katrina (DOES)" w:date="2021-07-21T15:49:00Z"/>
                <w:rFonts w:ascii="Times New Roman" w:eastAsia="Times New Roman" w:hAnsi="Times New Roman" w:cs="Times New Roman"/>
                <w:color w:val="000000"/>
                <w:sz w:val="18"/>
                <w:szCs w:val="18"/>
              </w:rPr>
            </w:pPr>
            <w:ins w:id="1311" w:author="Matthews, Katrina (DOES)" w:date="2021-07-21T15:49:00Z">
              <w:r>
                <w:rPr>
                  <w:rFonts w:ascii="Times New Roman" w:eastAsia="Times New Roman" w:hAnsi="Times New Roman" w:cs="Times New Roman"/>
                  <w:color w:val="000000"/>
                  <w:sz w:val="18"/>
                  <w:szCs w:val="18"/>
                </w:rPr>
                <w:t xml:space="preserve">6 Months </w:t>
              </w:r>
            </w:ins>
          </w:p>
        </w:tc>
        <w:tc>
          <w:tcPr>
            <w:tcW w:w="587" w:type="pct"/>
            <w:tcBorders>
              <w:top w:val="single" w:sz="4" w:space="0" w:color="auto"/>
              <w:left w:val="single" w:sz="4" w:space="0" w:color="auto"/>
              <w:bottom w:val="single" w:sz="4" w:space="0" w:color="auto"/>
              <w:right w:val="single" w:sz="4" w:space="0" w:color="auto"/>
            </w:tcBorders>
            <w:vAlign w:val="bottom"/>
            <w:hideMark/>
          </w:tcPr>
          <w:p w14:paraId="295C7E30" w14:textId="77777777" w:rsidR="000379C0" w:rsidRDefault="000379C0" w:rsidP="00160258">
            <w:pPr>
              <w:spacing w:after="0" w:line="240" w:lineRule="auto"/>
              <w:jc w:val="center"/>
              <w:rPr>
                <w:ins w:id="1312" w:author="Matthews, Katrina (DOES)" w:date="2021-07-21T15:49:00Z"/>
                <w:rFonts w:ascii="Times New Roman" w:eastAsia="Times New Roman" w:hAnsi="Times New Roman" w:cs="Times New Roman"/>
                <w:color w:val="000000"/>
                <w:sz w:val="18"/>
                <w:szCs w:val="18"/>
              </w:rPr>
            </w:pPr>
            <w:ins w:id="1313" w:author="Matthews, Katrina (DOES)" w:date="2021-07-21T15:49:00Z">
              <w:r>
                <w:rPr>
                  <w:rFonts w:ascii="Times New Roman" w:eastAsia="Times New Roman" w:hAnsi="Times New Roman" w:cs="Times New Roman"/>
                  <w:color w:val="000000"/>
                  <w:sz w:val="18"/>
                  <w:szCs w:val="18"/>
                </w:rPr>
                <w:t>21</w:t>
              </w:r>
            </w:ins>
          </w:p>
        </w:tc>
        <w:tc>
          <w:tcPr>
            <w:tcW w:w="510" w:type="pct"/>
            <w:tcBorders>
              <w:top w:val="single" w:sz="4" w:space="0" w:color="auto"/>
              <w:left w:val="single" w:sz="4" w:space="0" w:color="auto"/>
              <w:bottom w:val="single" w:sz="4" w:space="0" w:color="auto"/>
              <w:right w:val="single" w:sz="4" w:space="0" w:color="auto"/>
            </w:tcBorders>
            <w:vAlign w:val="bottom"/>
            <w:hideMark/>
          </w:tcPr>
          <w:p w14:paraId="5C61B8A0" w14:textId="77777777" w:rsidR="000379C0" w:rsidRDefault="000379C0" w:rsidP="00160258">
            <w:pPr>
              <w:spacing w:after="0" w:line="240" w:lineRule="auto"/>
              <w:jc w:val="center"/>
              <w:rPr>
                <w:ins w:id="1314" w:author="Matthews, Katrina (DOES)" w:date="2021-07-21T15:49:00Z"/>
                <w:rFonts w:ascii="Times New Roman" w:eastAsia="Times New Roman" w:hAnsi="Times New Roman" w:cs="Times New Roman"/>
                <w:color w:val="000000"/>
                <w:sz w:val="18"/>
                <w:szCs w:val="18"/>
              </w:rPr>
            </w:pPr>
            <w:ins w:id="1315" w:author="Matthews, Katrina (DOES)" w:date="2021-07-21T15:49:00Z">
              <w:r>
                <w:rPr>
                  <w:rFonts w:ascii="Times New Roman" w:eastAsia="Times New Roman" w:hAnsi="Times New Roman" w:cs="Times New Roman"/>
                  <w:color w:val="000000"/>
                  <w:sz w:val="18"/>
                  <w:szCs w:val="18"/>
                </w:rPr>
                <w:t>72%</w:t>
              </w:r>
            </w:ins>
          </w:p>
        </w:tc>
      </w:tr>
      <w:tr w:rsidR="000379C0" w14:paraId="0AF6E3F0" w14:textId="77777777" w:rsidTr="00160258">
        <w:trPr>
          <w:trHeight w:val="300"/>
          <w:jc w:val="center"/>
          <w:ins w:id="1316" w:author="Matthews, Katrina (DOES)" w:date="2021-07-21T15:4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649E3297" w14:textId="77777777" w:rsidR="000379C0" w:rsidRDefault="000379C0" w:rsidP="00160258">
            <w:pPr>
              <w:spacing w:after="0" w:line="240" w:lineRule="auto"/>
              <w:jc w:val="center"/>
              <w:rPr>
                <w:ins w:id="1317" w:author="Matthews, Katrina (DOES)" w:date="2021-07-21T15:49:00Z"/>
                <w:rFonts w:ascii="Times New Roman" w:eastAsia="Times New Roman" w:hAnsi="Times New Roman" w:cs="Times New Roman"/>
                <w:color w:val="000000"/>
                <w:sz w:val="18"/>
                <w:szCs w:val="18"/>
              </w:rPr>
            </w:pPr>
            <w:ins w:id="1318" w:author="Matthews, Katrina (DOES)" w:date="2021-07-21T15:49:00Z">
              <w:r>
                <w:rPr>
                  <w:rFonts w:ascii="Times New Roman" w:eastAsia="Times New Roman" w:hAnsi="Times New Roman" w:cs="Times New Roman"/>
                  <w:color w:val="000000"/>
                  <w:sz w:val="18"/>
                  <w:szCs w:val="18"/>
                </w:rPr>
                <w:t xml:space="preserve">November-2019 </w:t>
              </w:r>
            </w:ins>
          </w:p>
        </w:tc>
        <w:tc>
          <w:tcPr>
            <w:tcW w:w="563" w:type="pct"/>
            <w:tcBorders>
              <w:top w:val="single" w:sz="4" w:space="0" w:color="auto"/>
              <w:left w:val="single" w:sz="4" w:space="0" w:color="auto"/>
              <w:bottom w:val="single" w:sz="4" w:space="0" w:color="auto"/>
              <w:right w:val="single" w:sz="4" w:space="0" w:color="auto"/>
            </w:tcBorders>
            <w:noWrap/>
            <w:vAlign w:val="bottom"/>
            <w:hideMark/>
          </w:tcPr>
          <w:p w14:paraId="2407B747" w14:textId="77777777" w:rsidR="000379C0" w:rsidRDefault="000379C0" w:rsidP="00160258">
            <w:pPr>
              <w:spacing w:after="0" w:line="240" w:lineRule="auto"/>
              <w:jc w:val="center"/>
              <w:rPr>
                <w:ins w:id="1319" w:author="Matthews, Katrina (DOES)" w:date="2021-07-21T15:49:00Z"/>
                <w:rFonts w:ascii="Times New Roman" w:eastAsia="Times New Roman" w:hAnsi="Times New Roman" w:cs="Times New Roman"/>
                <w:color w:val="000000"/>
                <w:sz w:val="18"/>
                <w:szCs w:val="18"/>
              </w:rPr>
            </w:pPr>
            <w:ins w:id="1320" w:author="Matthews, Katrina (DOES)" w:date="2021-07-21T15:49:00Z">
              <w:r>
                <w:rPr>
                  <w:rFonts w:ascii="Times New Roman" w:eastAsia="Times New Roman" w:hAnsi="Times New Roman" w:cs="Times New Roman"/>
                  <w:color w:val="000000"/>
                  <w:sz w:val="18"/>
                  <w:szCs w:val="18"/>
                </w:rPr>
                <w:t>36</w:t>
              </w:r>
            </w:ins>
          </w:p>
        </w:tc>
        <w:tc>
          <w:tcPr>
            <w:tcW w:w="558" w:type="pct"/>
            <w:tcBorders>
              <w:top w:val="single" w:sz="4" w:space="0" w:color="auto"/>
              <w:left w:val="single" w:sz="4" w:space="0" w:color="auto"/>
              <w:bottom w:val="single" w:sz="4" w:space="0" w:color="auto"/>
              <w:right w:val="single" w:sz="4" w:space="0" w:color="auto"/>
            </w:tcBorders>
            <w:vAlign w:val="bottom"/>
            <w:hideMark/>
          </w:tcPr>
          <w:p w14:paraId="570EF243" w14:textId="77777777" w:rsidR="000379C0" w:rsidRDefault="000379C0" w:rsidP="00160258">
            <w:pPr>
              <w:spacing w:after="0" w:line="240" w:lineRule="auto"/>
              <w:jc w:val="center"/>
              <w:rPr>
                <w:ins w:id="1321" w:author="Matthews, Katrina (DOES)" w:date="2021-07-21T15:49:00Z"/>
                <w:rFonts w:ascii="Times New Roman" w:eastAsia="Times New Roman" w:hAnsi="Times New Roman" w:cs="Times New Roman"/>
                <w:color w:val="000000"/>
                <w:sz w:val="18"/>
                <w:szCs w:val="18"/>
              </w:rPr>
            </w:pPr>
            <w:ins w:id="1322" w:author="Matthews, Katrina (DOES)" w:date="2021-07-21T15:49:00Z">
              <w:r>
                <w:rPr>
                  <w:rFonts w:ascii="Times New Roman" w:eastAsia="Times New Roman" w:hAnsi="Times New Roman" w:cs="Times New Roman"/>
                  <w:color w:val="000000"/>
                  <w:sz w:val="18"/>
                  <w:szCs w:val="18"/>
                </w:rPr>
                <w:t>23</w:t>
              </w:r>
            </w:ins>
          </w:p>
        </w:tc>
        <w:tc>
          <w:tcPr>
            <w:tcW w:w="896" w:type="pct"/>
            <w:tcBorders>
              <w:top w:val="single" w:sz="4" w:space="0" w:color="auto"/>
              <w:left w:val="single" w:sz="4" w:space="0" w:color="auto"/>
              <w:bottom w:val="single" w:sz="4" w:space="0" w:color="auto"/>
              <w:right w:val="single" w:sz="4" w:space="0" w:color="auto"/>
            </w:tcBorders>
            <w:noWrap/>
            <w:hideMark/>
          </w:tcPr>
          <w:p w14:paraId="7370DB83" w14:textId="77777777" w:rsidR="000379C0" w:rsidRDefault="000379C0" w:rsidP="00160258">
            <w:pPr>
              <w:spacing w:after="0" w:line="240" w:lineRule="auto"/>
              <w:jc w:val="center"/>
              <w:rPr>
                <w:ins w:id="1323" w:author="Matthews, Katrina (DOES)" w:date="2021-07-21T15:49:00Z"/>
                <w:rFonts w:ascii="Times New Roman" w:eastAsia="Times New Roman" w:hAnsi="Times New Roman" w:cs="Times New Roman"/>
                <w:color w:val="000000"/>
                <w:sz w:val="18"/>
                <w:szCs w:val="18"/>
              </w:rPr>
            </w:pPr>
            <w:ins w:id="1324" w:author="Matthews, Katrina (DOES)" w:date="2021-07-21T15:49:00Z">
              <w:r>
                <w:rPr>
                  <w:rFonts w:ascii="Times New Roman" w:eastAsia="Times New Roman" w:hAnsi="Times New Roman" w:cs="Times New Roman"/>
                  <w:color w:val="000000"/>
                  <w:sz w:val="18"/>
                  <w:szCs w:val="18"/>
                </w:rPr>
                <w:t>18</w:t>
              </w:r>
            </w:ins>
          </w:p>
        </w:tc>
        <w:tc>
          <w:tcPr>
            <w:tcW w:w="1110" w:type="pct"/>
            <w:tcBorders>
              <w:top w:val="single" w:sz="4" w:space="0" w:color="auto"/>
              <w:left w:val="single" w:sz="4" w:space="0" w:color="auto"/>
              <w:bottom w:val="single" w:sz="4" w:space="0" w:color="auto"/>
              <w:right w:val="single" w:sz="4" w:space="0" w:color="auto"/>
            </w:tcBorders>
            <w:noWrap/>
            <w:hideMark/>
          </w:tcPr>
          <w:p w14:paraId="4BA2355D" w14:textId="77777777" w:rsidR="000379C0" w:rsidRDefault="000379C0" w:rsidP="00160258">
            <w:pPr>
              <w:spacing w:after="0" w:line="240" w:lineRule="auto"/>
              <w:jc w:val="center"/>
              <w:rPr>
                <w:ins w:id="1325" w:author="Matthews, Katrina (DOES)" w:date="2021-07-21T15:49:00Z"/>
                <w:rFonts w:ascii="Times New Roman" w:eastAsia="Times New Roman" w:hAnsi="Times New Roman" w:cs="Times New Roman"/>
                <w:color w:val="000000"/>
                <w:sz w:val="18"/>
                <w:szCs w:val="18"/>
              </w:rPr>
            </w:pPr>
            <w:ins w:id="1326" w:author="Matthews, Katrina (DOES)" w:date="2021-07-21T15:49:00Z">
              <w:r>
                <w:rPr>
                  <w:rFonts w:ascii="Times New Roman" w:eastAsia="Times New Roman" w:hAnsi="Times New Roman" w:cs="Times New Roman"/>
                  <w:color w:val="000000"/>
                  <w:sz w:val="18"/>
                  <w:szCs w:val="18"/>
                </w:rPr>
                <w:t xml:space="preserve">6 Months </w:t>
              </w:r>
            </w:ins>
          </w:p>
        </w:tc>
        <w:tc>
          <w:tcPr>
            <w:tcW w:w="587" w:type="pct"/>
            <w:tcBorders>
              <w:top w:val="single" w:sz="4" w:space="0" w:color="auto"/>
              <w:left w:val="single" w:sz="4" w:space="0" w:color="auto"/>
              <w:bottom w:val="single" w:sz="4" w:space="0" w:color="auto"/>
              <w:right w:val="single" w:sz="4" w:space="0" w:color="auto"/>
            </w:tcBorders>
            <w:hideMark/>
          </w:tcPr>
          <w:p w14:paraId="28E60588" w14:textId="77777777" w:rsidR="000379C0" w:rsidRDefault="000379C0" w:rsidP="00160258">
            <w:pPr>
              <w:spacing w:after="0" w:line="240" w:lineRule="auto"/>
              <w:jc w:val="center"/>
              <w:rPr>
                <w:ins w:id="1327" w:author="Matthews, Katrina (DOES)" w:date="2021-07-21T15:49:00Z"/>
                <w:rFonts w:ascii="Times New Roman" w:eastAsia="Times New Roman" w:hAnsi="Times New Roman" w:cs="Times New Roman"/>
                <w:color w:val="000000"/>
                <w:sz w:val="18"/>
                <w:szCs w:val="18"/>
              </w:rPr>
            </w:pPr>
            <w:ins w:id="1328" w:author="Matthews, Katrina (DOES)" w:date="2021-07-21T15:49:00Z">
              <w:r>
                <w:rPr>
                  <w:rFonts w:ascii="Times New Roman" w:eastAsia="Times New Roman" w:hAnsi="Times New Roman" w:cs="Times New Roman"/>
                  <w:color w:val="000000"/>
                  <w:sz w:val="18"/>
                  <w:szCs w:val="18"/>
                </w:rPr>
                <w:t>17</w:t>
              </w:r>
            </w:ins>
          </w:p>
        </w:tc>
        <w:tc>
          <w:tcPr>
            <w:tcW w:w="510" w:type="pct"/>
            <w:tcBorders>
              <w:top w:val="single" w:sz="4" w:space="0" w:color="auto"/>
              <w:left w:val="single" w:sz="4" w:space="0" w:color="auto"/>
              <w:bottom w:val="single" w:sz="4" w:space="0" w:color="auto"/>
              <w:right w:val="single" w:sz="4" w:space="0" w:color="auto"/>
            </w:tcBorders>
            <w:vAlign w:val="bottom"/>
            <w:hideMark/>
          </w:tcPr>
          <w:p w14:paraId="1B6EF698" w14:textId="77777777" w:rsidR="000379C0" w:rsidRDefault="000379C0" w:rsidP="00160258">
            <w:pPr>
              <w:spacing w:after="0" w:line="240" w:lineRule="auto"/>
              <w:jc w:val="center"/>
              <w:rPr>
                <w:ins w:id="1329" w:author="Matthews, Katrina (DOES)" w:date="2021-07-21T15:49:00Z"/>
                <w:rFonts w:ascii="Times New Roman" w:eastAsia="Times New Roman" w:hAnsi="Times New Roman" w:cs="Times New Roman"/>
                <w:color w:val="000000"/>
                <w:sz w:val="18"/>
                <w:szCs w:val="18"/>
              </w:rPr>
            </w:pPr>
            <w:ins w:id="1330" w:author="Matthews, Katrina (DOES)" w:date="2021-07-21T15:49:00Z">
              <w:r>
                <w:rPr>
                  <w:rFonts w:ascii="Times New Roman" w:eastAsia="Times New Roman" w:hAnsi="Times New Roman" w:cs="Times New Roman"/>
                  <w:color w:val="000000"/>
                  <w:sz w:val="18"/>
                  <w:szCs w:val="18"/>
                </w:rPr>
                <w:t>87%</w:t>
              </w:r>
            </w:ins>
          </w:p>
        </w:tc>
      </w:tr>
      <w:tr w:rsidR="000379C0" w14:paraId="51B190C8" w14:textId="77777777" w:rsidTr="00160258">
        <w:trPr>
          <w:trHeight w:val="300"/>
          <w:jc w:val="center"/>
          <w:ins w:id="1331" w:author="Matthews, Katrina (DOES)" w:date="2021-07-21T15:4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3C9322F0" w14:textId="77777777" w:rsidR="000379C0" w:rsidRDefault="000379C0" w:rsidP="00160258">
            <w:pPr>
              <w:spacing w:after="0" w:line="240" w:lineRule="auto"/>
              <w:jc w:val="center"/>
              <w:rPr>
                <w:ins w:id="1332" w:author="Matthews, Katrina (DOES)" w:date="2021-07-21T15:49:00Z"/>
                <w:rFonts w:ascii="Times New Roman" w:eastAsia="Times New Roman" w:hAnsi="Times New Roman" w:cs="Times New Roman"/>
                <w:color w:val="000000"/>
                <w:sz w:val="18"/>
                <w:szCs w:val="18"/>
              </w:rPr>
            </w:pPr>
            <w:ins w:id="1333" w:author="Matthews, Katrina (DOES)" w:date="2021-07-21T15:49:00Z">
              <w:r>
                <w:rPr>
                  <w:rFonts w:ascii="Times New Roman" w:eastAsia="Times New Roman" w:hAnsi="Times New Roman" w:cs="Times New Roman"/>
                  <w:color w:val="000000"/>
                  <w:sz w:val="18"/>
                  <w:szCs w:val="18"/>
                </w:rPr>
                <w:t>December -2019</w:t>
              </w:r>
            </w:ins>
          </w:p>
        </w:tc>
        <w:tc>
          <w:tcPr>
            <w:tcW w:w="563" w:type="pct"/>
            <w:tcBorders>
              <w:top w:val="single" w:sz="4" w:space="0" w:color="auto"/>
              <w:left w:val="single" w:sz="4" w:space="0" w:color="auto"/>
              <w:bottom w:val="single" w:sz="4" w:space="0" w:color="auto"/>
              <w:right w:val="single" w:sz="4" w:space="0" w:color="auto"/>
            </w:tcBorders>
            <w:noWrap/>
            <w:vAlign w:val="bottom"/>
            <w:hideMark/>
          </w:tcPr>
          <w:p w14:paraId="73B0263A" w14:textId="77777777" w:rsidR="000379C0" w:rsidRDefault="000379C0" w:rsidP="00160258">
            <w:pPr>
              <w:spacing w:after="0" w:line="240" w:lineRule="auto"/>
              <w:jc w:val="center"/>
              <w:rPr>
                <w:ins w:id="1334" w:author="Matthews, Katrina (DOES)" w:date="2021-07-21T15:49:00Z"/>
                <w:rFonts w:ascii="Times New Roman" w:eastAsia="Times New Roman" w:hAnsi="Times New Roman" w:cs="Times New Roman"/>
                <w:color w:val="000000"/>
                <w:sz w:val="18"/>
                <w:szCs w:val="18"/>
              </w:rPr>
            </w:pPr>
            <w:ins w:id="1335" w:author="Matthews, Katrina (DOES)" w:date="2021-07-21T15:49:00Z">
              <w:r>
                <w:rPr>
                  <w:rFonts w:ascii="Times New Roman" w:eastAsia="Times New Roman" w:hAnsi="Times New Roman" w:cs="Times New Roman"/>
                  <w:color w:val="000000"/>
                  <w:sz w:val="18"/>
                  <w:szCs w:val="18"/>
                </w:rPr>
                <w:t>57</w:t>
              </w:r>
            </w:ins>
          </w:p>
        </w:tc>
        <w:tc>
          <w:tcPr>
            <w:tcW w:w="558" w:type="pct"/>
            <w:tcBorders>
              <w:top w:val="single" w:sz="4" w:space="0" w:color="auto"/>
              <w:left w:val="single" w:sz="4" w:space="0" w:color="auto"/>
              <w:bottom w:val="single" w:sz="4" w:space="0" w:color="auto"/>
              <w:right w:val="single" w:sz="4" w:space="0" w:color="auto"/>
            </w:tcBorders>
            <w:vAlign w:val="bottom"/>
            <w:hideMark/>
          </w:tcPr>
          <w:p w14:paraId="47B7857E" w14:textId="77777777" w:rsidR="000379C0" w:rsidRDefault="000379C0" w:rsidP="00160258">
            <w:pPr>
              <w:spacing w:after="0" w:line="240" w:lineRule="auto"/>
              <w:jc w:val="center"/>
              <w:rPr>
                <w:ins w:id="1336" w:author="Matthews, Katrina (DOES)" w:date="2021-07-21T15:49:00Z"/>
                <w:rFonts w:ascii="Times New Roman" w:eastAsia="Times New Roman" w:hAnsi="Times New Roman" w:cs="Times New Roman"/>
                <w:color w:val="000000"/>
                <w:sz w:val="18"/>
                <w:szCs w:val="18"/>
              </w:rPr>
            </w:pPr>
            <w:ins w:id="1337" w:author="Matthews, Katrina (DOES)" w:date="2021-07-21T15:49:00Z">
              <w:r>
                <w:rPr>
                  <w:rFonts w:ascii="Times New Roman" w:eastAsia="Times New Roman" w:hAnsi="Times New Roman" w:cs="Times New Roman"/>
                  <w:color w:val="000000"/>
                  <w:sz w:val="18"/>
                  <w:szCs w:val="18"/>
                </w:rPr>
                <w:t>32</w:t>
              </w:r>
            </w:ins>
          </w:p>
        </w:tc>
        <w:tc>
          <w:tcPr>
            <w:tcW w:w="896" w:type="pct"/>
            <w:tcBorders>
              <w:top w:val="single" w:sz="4" w:space="0" w:color="auto"/>
              <w:left w:val="single" w:sz="4" w:space="0" w:color="auto"/>
              <w:bottom w:val="single" w:sz="4" w:space="0" w:color="auto"/>
              <w:right w:val="single" w:sz="4" w:space="0" w:color="auto"/>
            </w:tcBorders>
            <w:noWrap/>
            <w:vAlign w:val="bottom"/>
            <w:hideMark/>
          </w:tcPr>
          <w:p w14:paraId="66890784" w14:textId="77777777" w:rsidR="000379C0" w:rsidRDefault="000379C0" w:rsidP="00160258">
            <w:pPr>
              <w:spacing w:after="0" w:line="240" w:lineRule="auto"/>
              <w:jc w:val="center"/>
              <w:rPr>
                <w:ins w:id="1338" w:author="Matthews, Katrina (DOES)" w:date="2021-07-21T15:49:00Z"/>
                <w:rFonts w:ascii="Times New Roman" w:eastAsia="Times New Roman" w:hAnsi="Times New Roman" w:cs="Times New Roman"/>
                <w:color w:val="000000"/>
                <w:sz w:val="18"/>
                <w:szCs w:val="18"/>
              </w:rPr>
            </w:pPr>
            <w:ins w:id="1339" w:author="Matthews, Katrina (DOES)" w:date="2021-07-21T15:49:00Z">
              <w:r>
                <w:rPr>
                  <w:rFonts w:ascii="Times New Roman" w:eastAsia="Times New Roman" w:hAnsi="Times New Roman" w:cs="Times New Roman"/>
                  <w:color w:val="000000"/>
                  <w:sz w:val="18"/>
                  <w:szCs w:val="18"/>
                </w:rPr>
                <w:t>33</w:t>
              </w:r>
            </w:ins>
          </w:p>
        </w:tc>
        <w:tc>
          <w:tcPr>
            <w:tcW w:w="1110" w:type="pct"/>
            <w:tcBorders>
              <w:top w:val="single" w:sz="4" w:space="0" w:color="auto"/>
              <w:left w:val="single" w:sz="4" w:space="0" w:color="auto"/>
              <w:bottom w:val="single" w:sz="4" w:space="0" w:color="auto"/>
              <w:right w:val="single" w:sz="4" w:space="0" w:color="auto"/>
            </w:tcBorders>
            <w:noWrap/>
            <w:hideMark/>
          </w:tcPr>
          <w:p w14:paraId="31F23D81" w14:textId="77777777" w:rsidR="000379C0" w:rsidRDefault="000379C0" w:rsidP="00160258">
            <w:pPr>
              <w:spacing w:after="0" w:line="240" w:lineRule="auto"/>
              <w:jc w:val="center"/>
              <w:rPr>
                <w:ins w:id="1340" w:author="Matthews, Katrina (DOES)" w:date="2021-07-21T15:49:00Z"/>
                <w:rFonts w:ascii="Times New Roman" w:eastAsia="Times New Roman" w:hAnsi="Times New Roman" w:cs="Times New Roman"/>
                <w:color w:val="000000"/>
                <w:sz w:val="18"/>
                <w:szCs w:val="18"/>
              </w:rPr>
            </w:pPr>
            <w:ins w:id="1341" w:author="Matthews, Katrina (DOES)" w:date="2021-07-21T15:49:00Z">
              <w:r>
                <w:rPr>
                  <w:rFonts w:ascii="Times New Roman" w:eastAsia="Times New Roman" w:hAnsi="Times New Roman" w:cs="Times New Roman"/>
                  <w:color w:val="000000"/>
                  <w:sz w:val="18"/>
                  <w:szCs w:val="18"/>
                </w:rPr>
                <w:t xml:space="preserve">6 Months </w:t>
              </w:r>
            </w:ins>
          </w:p>
        </w:tc>
        <w:tc>
          <w:tcPr>
            <w:tcW w:w="587" w:type="pct"/>
            <w:tcBorders>
              <w:top w:val="single" w:sz="4" w:space="0" w:color="auto"/>
              <w:left w:val="single" w:sz="4" w:space="0" w:color="auto"/>
              <w:bottom w:val="single" w:sz="4" w:space="0" w:color="auto"/>
              <w:right w:val="single" w:sz="4" w:space="0" w:color="auto"/>
            </w:tcBorders>
            <w:hideMark/>
          </w:tcPr>
          <w:p w14:paraId="352E3C94" w14:textId="77777777" w:rsidR="000379C0" w:rsidRDefault="000379C0" w:rsidP="00160258">
            <w:pPr>
              <w:spacing w:after="0" w:line="240" w:lineRule="auto"/>
              <w:jc w:val="center"/>
              <w:rPr>
                <w:ins w:id="1342" w:author="Matthews, Katrina (DOES)" w:date="2021-07-21T15:49:00Z"/>
                <w:rFonts w:ascii="Times New Roman" w:eastAsia="Times New Roman" w:hAnsi="Times New Roman" w:cs="Times New Roman"/>
                <w:color w:val="000000"/>
                <w:sz w:val="18"/>
                <w:szCs w:val="18"/>
              </w:rPr>
            </w:pPr>
            <w:ins w:id="1343" w:author="Matthews, Katrina (DOES)" w:date="2021-07-21T15:49:00Z">
              <w:r>
                <w:rPr>
                  <w:rFonts w:ascii="Times New Roman" w:eastAsia="Times New Roman" w:hAnsi="Times New Roman" w:cs="Times New Roman"/>
                  <w:color w:val="000000"/>
                  <w:sz w:val="18"/>
                  <w:szCs w:val="18"/>
                </w:rPr>
                <w:t>21</w:t>
              </w:r>
            </w:ins>
          </w:p>
        </w:tc>
        <w:tc>
          <w:tcPr>
            <w:tcW w:w="510" w:type="pct"/>
            <w:tcBorders>
              <w:top w:val="single" w:sz="4" w:space="0" w:color="auto"/>
              <w:left w:val="single" w:sz="4" w:space="0" w:color="auto"/>
              <w:bottom w:val="single" w:sz="4" w:space="0" w:color="auto"/>
              <w:right w:val="single" w:sz="4" w:space="0" w:color="auto"/>
            </w:tcBorders>
            <w:vAlign w:val="bottom"/>
            <w:hideMark/>
          </w:tcPr>
          <w:p w14:paraId="49D6D4E1" w14:textId="77777777" w:rsidR="000379C0" w:rsidRDefault="000379C0" w:rsidP="00160258">
            <w:pPr>
              <w:spacing w:after="0" w:line="240" w:lineRule="auto"/>
              <w:jc w:val="center"/>
              <w:rPr>
                <w:ins w:id="1344" w:author="Matthews, Katrina (DOES)" w:date="2021-07-21T15:49:00Z"/>
                <w:rFonts w:ascii="Times New Roman" w:eastAsia="Times New Roman" w:hAnsi="Times New Roman" w:cs="Times New Roman"/>
                <w:color w:val="000000"/>
                <w:sz w:val="18"/>
                <w:szCs w:val="18"/>
              </w:rPr>
            </w:pPr>
            <w:ins w:id="1345" w:author="Matthews, Katrina (DOES)" w:date="2021-07-21T15:49:00Z">
              <w:r>
                <w:rPr>
                  <w:rFonts w:ascii="Times New Roman" w:eastAsia="Times New Roman" w:hAnsi="Times New Roman" w:cs="Times New Roman"/>
                  <w:color w:val="000000"/>
                  <w:sz w:val="18"/>
                  <w:szCs w:val="18"/>
                </w:rPr>
                <w:t>66%</w:t>
              </w:r>
            </w:ins>
          </w:p>
        </w:tc>
      </w:tr>
      <w:tr w:rsidR="000379C0" w14:paraId="6B8E8F82" w14:textId="77777777" w:rsidTr="00160258">
        <w:trPr>
          <w:trHeight w:val="300"/>
          <w:jc w:val="center"/>
          <w:ins w:id="1346" w:author="Matthews, Katrina (DOES)" w:date="2021-07-21T15:4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240C28B7" w14:textId="77777777" w:rsidR="000379C0" w:rsidRDefault="000379C0" w:rsidP="00160258">
            <w:pPr>
              <w:spacing w:after="0" w:line="240" w:lineRule="auto"/>
              <w:jc w:val="center"/>
              <w:rPr>
                <w:ins w:id="1347" w:author="Matthews, Katrina (DOES)" w:date="2021-07-21T15:49:00Z"/>
                <w:rFonts w:ascii="Times New Roman" w:eastAsia="Times New Roman" w:hAnsi="Times New Roman" w:cs="Times New Roman"/>
                <w:color w:val="000000"/>
                <w:sz w:val="18"/>
                <w:szCs w:val="18"/>
              </w:rPr>
            </w:pPr>
            <w:ins w:id="1348" w:author="Matthews, Katrina (DOES)" w:date="2021-07-21T15:49:00Z">
              <w:r>
                <w:rPr>
                  <w:rFonts w:ascii="Times New Roman" w:eastAsia="Times New Roman" w:hAnsi="Times New Roman" w:cs="Times New Roman"/>
                  <w:color w:val="000000"/>
                  <w:sz w:val="18"/>
                  <w:szCs w:val="18"/>
                </w:rPr>
                <w:t>January -2020</w:t>
              </w:r>
            </w:ins>
          </w:p>
        </w:tc>
        <w:tc>
          <w:tcPr>
            <w:tcW w:w="563" w:type="pct"/>
            <w:tcBorders>
              <w:top w:val="single" w:sz="4" w:space="0" w:color="auto"/>
              <w:left w:val="single" w:sz="4" w:space="0" w:color="auto"/>
              <w:bottom w:val="single" w:sz="4" w:space="0" w:color="auto"/>
              <w:right w:val="single" w:sz="4" w:space="0" w:color="auto"/>
            </w:tcBorders>
            <w:noWrap/>
            <w:vAlign w:val="bottom"/>
            <w:hideMark/>
          </w:tcPr>
          <w:p w14:paraId="0182C914" w14:textId="77777777" w:rsidR="000379C0" w:rsidRDefault="000379C0" w:rsidP="00160258">
            <w:pPr>
              <w:spacing w:after="0" w:line="240" w:lineRule="auto"/>
              <w:jc w:val="center"/>
              <w:rPr>
                <w:ins w:id="1349" w:author="Matthews, Katrina (DOES)" w:date="2021-07-21T15:49:00Z"/>
                <w:rFonts w:ascii="Times New Roman" w:eastAsia="Times New Roman" w:hAnsi="Times New Roman" w:cs="Times New Roman"/>
                <w:color w:val="000000"/>
                <w:sz w:val="18"/>
                <w:szCs w:val="18"/>
              </w:rPr>
            </w:pPr>
            <w:ins w:id="1350" w:author="Matthews, Katrina (DOES)" w:date="2021-07-21T15:49:00Z">
              <w:r>
                <w:rPr>
                  <w:rFonts w:ascii="Times New Roman" w:eastAsia="Times New Roman" w:hAnsi="Times New Roman" w:cs="Times New Roman"/>
                  <w:color w:val="000000"/>
                  <w:sz w:val="18"/>
                  <w:szCs w:val="18"/>
                </w:rPr>
                <w:t>51</w:t>
              </w:r>
            </w:ins>
          </w:p>
        </w:tc>
        <w:tc>
          <w:tcPr>
            <w:tcW w:w="558" w:type="pct"/>
            <w:tcBorders>
              <w:top w:val="single" w:sz="4" w:space="0" w:color="auto"/>
              <w:left w:val="single" w:sz="4" w:space="0" w:color="auto"/>
              <w:bottom w:val="single" w:sz="4" w:space="0" w:color="auto"/>
              <w:right w:val="single" w:sz="4" w:space="0" w:color="auto"/>
            </w:tcBorders>
            <w:vAlign w:val="bottom"/>
            <w:hideMark/>
          </w:tcPr>
          <w:p w14:paraId="1168BA84" w14:textId="77777777" w:rsidR="000379C0" w:rsidRDefault="000379C0" w:rsidP="00160258">
            <w:pPr>
              <w:spacing w:after="0" w:line="240" w:lineRule="auto"/>
              <w:jc w:val="center"/>
              <w:rPr>
                <w:ins w:id="1351" w:author="Matthews, Katrina (DOES)" w:date="2021-07-21T15:49:00Z"/>
                <w:rFonts w:ascii="Times New Roman" w:eastAsia="Times New Roman" w:hAnsi="Times New Roman" w:cs="Times New Roman"/>
                <w:color w:val="000000"/>
                <w:sz w:val="18"/>
                <w:szCs w:val="18"/>
              </w:rPr>
            </w:pPr>
            <w:ins w:id="1352" w:author="Matthews, Katrina (DOES)" w:date="2021-07-21T15:49:00Z">
              <w:r>
                <w:rPr>
                  <w:rFonts w:ascii="Times New Roman" w:eastAsia="Times New Roman" w:hAnsi="Times New Roman" w:cs="Times New Roman"/>
                  <w:color w:val="000000"/>
                  <w:sz w:val="18"/>
                  <w:szCs w:val="18"/>
                </w:rPr>
                <w:t>31</w:t>
              </w:r>
            </w:ins>
          </w:p>
        </w:tc>
        <w:tc>
          <w:tcPr>
            <w:tcW w:w="896" w:type="pct"/>
            <w:tcBorders>
              <w:top w:val="single" w:sz="4" w:space="0" w:color="auto"/>
              <w:left w:val="single" w:sz="4" w:space="0" w:color="auto"/>
              <w:bottom w:val="single" w:sz="4" w:space="0" w:color="auto"/>
              <w:right w:val="single" w:sz="4" w:space="0" w:color="auto"/>
            </w:tcBorders>
            <w:noWrap/>
            <w:vAlign w:val="bottom"/>
            <w:hideMark/>
          </w:tcPr>
          <w:p w14:paraId="79C820E8" w14:textId="77777777" w:rsidR="000379C0" w:rsidRDefault="000379C0" w:rsidP="00160258">
            <w:pPr>
              <w:spacing w:after="0" w:line="240" w:lineRule="auto"/>
              <w:jc w:val="center"/>
              <w:rPr>
                <w:ins w:id="1353" w:author="Matthews, Katrina (DOES)" w:date="2021-07-21T15:49:00Z"/>
                <w:rFonts w:ascii="Times New Roman" w:eastAsia="Times New Roman" w:hAnsi="Times New Roman" w:cs="Times New Roman"/>
                <w:color w:val="000000"/>
                <w:sz w:val="18"/>
                <w:szCs w:val="18"/>
              </w:rPr>
            </w:pPr>
            <w:ins w:id="1354" w:author="Matthews, Katrina (DOES)" w:date="2021-07-21T15:49:00Z">
              <w:r>
                <w:rPr>
                  <w:rFonts w:ascii="Times New Roman" w:eastAsia="Times New Roman" w:hAnsi="Times New Roman" w:cs="Times New Roman"/>
                  <w:color w:val="000000"/>
                  <w:sz w:val="18"/>
                  <w:szCs w:val="18"/>
                </w:rPr>
                <w:t>36</w:t>
              </w:r>
            </w:ins>
          </w:p>
        </w:tc>
        <w:tc>
          <w:tcPr>
            <w:tcW w:w="1110" w:type="pct"/>
            <w:tcBorders>
              <w:top w:val="single" w:sz="4" w:space="0" w:color="auto"/>
              <w:left w:val="single" w:sz="4" w:space="0" w:color="auto"/>
              <w:bottom w:val="single" w:sz="4" w:space="0" w:color="auto"/>
              <w:right w:val="single" w:sz="4" w:space="0" w:color="auto"/>
            </w:tcBorders>
            <w:noWrap/>
            <w:hideMark/>
          </w:tcPr>
          <w:p w14:paraId="0DA37083" w14:textId="77777777" w:rsidR="000379C0" w:rsidRDefault="000379C0" w:rsidP="00160258">
            <w:pPr>
              <w:spacing w:after="0" w:line="240" w:lineRule="auto"/>
              <w:jc w:val="center"/>
              <w:rPr>
                <w:ins w:id="1355" w:author="Matthews, Katrina (DOES)" w:date="2021-07-21T15:49:00Z"/>
                <w:rFonts w:ascii="Times New Roman" w:eastAsia="Times New Roman" w:hAnsi="Times New Roman" w:cs="Times New Roman"/>
                <w:color w:val="000000"/>
                <w:sz w:val="18"/>
                <w:szCs w:val="18"/>
              </w:rPr>
            </w:pPr>
            <w:ins w:id="1356" w:author="Matthews, Katrina (DOES)" w:date="2021-07-21T15:49:00Z">
              <w:r>
                <w:rPr>
                  <w:rFonts w:ascii="Times New Roman" w:eastAsia="Times New Roman" w:hAnsi="Times New Roman" w:cs="Times New Roman"/>
                  <w:color w:val="000000"/>
                  <w:sz w:val="18"/>
                  <w:szCs w:val="18"/>
                </w:rPr>
                <w:t xml:space="preserve">6 Months </w:t>
              </w:r>
            </w:ins>
          </w:p>
        </w:tc>
        <w:tc>
          <w:tcPr>
            <w:tcW w:w="587" w:type="pct"/>
            <w:tcBorders>
              <w:top w:val="single" w:sz="4" w:space="0" w:color="auto"/>
              <w:left w:val="single" w:sz="4" w:space="0" w:color="auto"/>
              <w:bottom w:val="single" w:sz="4" w:space="0" w:color="auto"/>
              <w:right w:val="single" w:sz="4" w:space="0" w:color="auto"/>
            </w:tcBorders>
            <w:hideMark/>
          </w:tcPr>
          <w:p w14:paraId="52201600" w14:textId="77777777" w:rsidR="000379C0" w:rsidRDefault="000379C0" w:rsidP="00160258">
            <w:pPr>
              <w:spacing w:after="0" w:line="240" w:lineRule="auto"/>
              <w:jc w:val="center"/>
              <w:rPr>
                <w:ins w:id="1357" w:author="Matthews, Katrina (DOES)" w:date="2021-07-21T15:49:00Z"/>
                <w:rFonts w:ascii="Times New Roman" w:eastAsia="Times New Roman" w:hAnsi="Times New Roman" w:cs="Times New Roman"/>
                <w:color w:val="000000"/>
                <w:sz w:val="18"/>
                <w:szCs w:val="18"/>
              </w:rPr>
            </w:pPr>
            <w:ins w:id="1358" w:author="Matthews, Katrina (DOES)" w:date="2021-07-21T15:49:00Z">
              <w:r>
                <w:rPr>
                  <w:rFonts w:ascii="Times New Roman" w:eastAsia="Times New Roman" w:hAnsi="Times New Roman" w:cs="Times New Roman"/>
                  <w:color w:val="000000"/>
                  <w:sz w:val="18"/>
                  <w:szCs w:val="18"/>
                </w:rPr>
                <w:t>23</w:t>
              </w:r>
            </w:ins>
          </w:p>
        </w:tc>
        <w:tc>
          <w:tcPr>
            <w:tcW w:w="510" w:type="pct"/>
            <w:tcBorders>
              <w:top w:val="single" w:sz="4" w:space="0" w:color="auto"/>
              <w:left w:val="single" w:sz="4" w:space="0" w:color="auto"/>
              <w:bottom w:val="single" w:sz="4" w:space="0" w:color="auto"/>
              <w:right w:val="single" w:sz="4" w:space="0" w:color="auto"/>
            </w:tcBorders>
            <w:vAlign w:val="bottom"/>
            <w:hideMark/>
          </w:tcPr>
          <w:p w14:paraId="33F8D19F" w14:textId="77777777" w:rsidR="000379C0" w:rsidRDefault="000379C0" w:rsidP="00160258">
            <w:pPr>
              <w:spacing w:after="0" w:line="240" w:lineRule="auto"/>
              <w:jc w:val="center"/>
              <w:rPr>
                <w:ins w:id="1359" w:author="Matthews, Katrina (DOES)" w:date="2021-07-21T15:49:00Z"/>
                <w:rFonts w:ascii="Times New Roman" w:eastAsia="Times New Roman" w:hAnsi="Times New Roman" w:cs="Times New Roman"/>
                <w:color w:val="000000"/>
                <w:sz w:val="18"/>
                <w:szCs w:val="18"/>
              </w:rPr>
            </w:pPr>
            <w:ins w:id="1360" w:author="Matthews, Katrina (DOES)" w:date="2021-07-21T15:49:00Z">
              <w:r>
                <w:rPr>
                  <w:rFonts w:ascii="Times New Roman" w:eastAsia="Times New Roman" w:hAnsi="Times New Roman" w:cs="Times New Roman"/>
                  <w:color w:val="000000"/>
                  <w:sz w:val="18"/>
                  <w:szCs w:val="18"/>
                </w:rPr>
                <w:t>74%</w:t>
              </w:r>
            </w:ins>
          </w:p>
        </w:tc>
      </w:tr>
      <w:tr w:rsidR="000379C0" w14:paraId="2B2A95A8" w14:textId="77777777" w:rsidTr="00160258">
        <w:trPr>
          <w:trHeight w:val="300"/>
          <w:jc w:val="center"/>
          <w:ins w:id="1361" w:author="Matthews, Katrina (DOES)" w:date="2021-07-21T15:4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57246AC2" w14:textId="77777777" w:rsidR="000379C0" w:rsidRDefault="000379C0" w:rsidP="00160258">
            <w:pPr>
              <w:spacing w:after="0" w:line="240" w:lineRule="auto"/>
              <w:jc w:val="center"/>
              <w:rPr>
                <w:ins w:id="1362" w:author="Matthews, Katrina (DOES)" w:date="2021-07-21T15:49:00Z"/>
                <w:rFonts w:ascii="Times New Roman" w:eastAsia="Times New Roman" w:hAnsi="Times New Roman" w:cs="Times New Roman"/>
                <w:color w:val="000000"/>
                <w:sz w:val="18"/>
                <w:szCs w:val="18"/>
              </w:rPr>
            </w:pPr>
            <w:ins w:id="1363" w:author="Matthews, Katrina (DOES)" w:date="2021-07-21T15:49:00Z">
              <w:r>
                <w:rPr>
                  <w:rFonts w:ascii="Times New Roman" w:eastAsia="Times New Roman" w:hAnsi="Times New Roman" w:cs="Times New Roman"/>
                  <w:color w:val="000000"/>
                  <w:sz w:val="18"/>
                  <w:szCs w:val="18"/>
                </w:rPr>
                <w:t>February -2020</w:t>
              </w:r>
            </w:ins>
          </w:p>
        </w:tc>
        <w:tc>
          <w:tcPr>
            <w:tcW w:w="563" w:type="pct"/>
            <w:tcBorders>
              <w:top w:val="single" w:sz="4" w:space="0" w:color="auto"/>
              <w:left w:val="single" w:sz="4" w:space="0" w:color="auto"/>
              <w:bottom w:val="single" w:sz="4" w:space="0" w:color="auto"/>
              <w:right w:val="single" w:sz="4" w:space="0" w:color="auto"/>
            </w:tcBorders>
            <w:noWrap/>
            <w:vAlign w:val="bottom"/>
            <w:hideMark/>
          </w:tcPr>
          <w:p w14:paraId="2B206A1F" w14:textId="77777777" w:rsidR="000379C0" w:rsidRDefault="000379C0" w:rsidP="00160258">
            <w:pPr>
              <w:spacing w:after="0" w:line="240" w:lineRule="auto"/>
              <w:jc w:val="center"/>
              <w:rPr>
                <w:ins w:id="1364" w:author="Matthews, Katrina (DOES)" w:date="2021-07-21T15:49:00Z"/>
                <w:rFonts w:ascii="Times New Roman" w:eastAsia="Times New Roman" w:hAnsi="Times New Roman" w:cs="Times New Roman"/>
                <w:color w:val="000000"/>
                <w:sz w:val="18"/>
                <w:szCs w:val="18"/>
              </w:rPr>
            </w:pPr>
            <w:ins w:id="1365" w:author="Matthews, Katrina (DOES)" w:date="2021-07-21T15:49:00Z">
              <w:r>
                <w:rPr>
                  <w:rFonts w:ascii="Times New Roman" w:eastAsia="Times New Roman" w:hAnsi="Times New Roman" w:cs="Times New Roman"/>
                  <w:color w:val="000000"/>
                  <w:sz w:val="18"/>
                  <w:szCs w:val="18"/>
                </w:rPr>
                <w:t>51</w:t>
              </w:r>
            </w:ins>
          </w:p>
        </w:tc>
        <w:tc>
          <w:tcPr>
            <w:tcW w:w="558" w:type="pct"/>
            <w:tcBorders>
              <w:top w:val="single" w:sz="4" w:space="0" w:color="auto"/>
              <w:left w:val="single" w:sz="4" w:space="0" w:color="auto"/>
              <w:bottom w:val="single" w:sz="4" w:space="0" w:color="auto"/>
              <w:right w:val="single" w:sz="4" w:space="0" w:color="auto"/>
            </w:tcBorders>
            <w:vAlign w:val="bottom"/>
            <w:hideMark/>
          </w:tcPr>
          <w:p w14:paraId="1593F258" w14:textId="77777777" w:rsidR="000379C0" w:rsidRDefault="000379C0" w:rsidP="00160258">
            <w:pPr>
              <w:spacing w:after="0" w:line="240" w:lineRule="auto"/>
              <w:jc w:val="center"/>
              <w:rPr>
                <w:ins w:id="1366" w:author="Matthews, Katrina (DOES)" w:date="2021-07-21T15:49:00Z"/>
                <w:rFonts w:ascii="Times New Roman" w:eastAsia="Times New Roman" w:hAnsi="Times New Roman" w:cs="Times New Roman"/>
                <w:color w:val="000000"/>
                <w:sz w:val="18"/>
                <w:szCs w:val="18"/>
              </w:rPr>
            </w:pPr>
            <w:ins w:id="1367" w:author="Matthews, Katrina (DOES)" w:date="2021-07-21T15:49:00Z">
              <w:r>
                <w:rPr>
                  <w:rFonts w:ascii="Times New Roman" w:eastAsia="Times New Roman" w:hAnsi="Times New Roman" w:cs="Times New Roman"/>
                  <w:color w:val="000000"/>
                  <w:sz w:val="18"/>
                  <w:szCs w:val="18"/>
                </w:rPr>
                <w:t>27</w:t>
              </w:r>
            </w:ins>
          </w:p>
        </w:tc>
        <w:tc>
          <w:tcPr>
            <w:tcW w:w="896" w:type="pct"/>
            <w:tcBorders>
              <w:top w:val="single" w:sz="4" w:space="0" w:color="auto"/>
              <w:left w:val="single" w:sz="4" w:space="0" w:color="auto"/>
              <w:bottom w:val="single" w:sz="4" w:space="0" w:color="auto"/>
              <w:right w:val="single" w:sz="4" w:space="0" w:color="auto"/>
            </w:tcBorders>
            <w:noWrap/>
            <w:vAlign w:val="bottom"/>
            <w:hideMark/>
          </w:tcPr>
          <w:p w14:paraId="67C4CD98" w14:textId="77777777" w:rsidR="000379C0" w:rsidRDefault="000379C0" w:rsidP="00160258">
            <w:pPr>
              <w:spacing w:after="0" w:line="240" w:lineRule="auto"/>
              <w:jc w:val="center"/>
              <w:rPr>
                <w:ins w:id="1368" w:author="Matthews, Katrina (DOES)" w:date="2021-07-21T15:49:00Z"/>
                <w:rFonts w:ascii="Times New Roman" w:eastAsia="Times New Roman" w:hAnsi="Times New Roman" w:cs="Times New Roman"/>
                <w:color w:val="000000"/>
                <w:sz w:val="18"/>
                <w:szCs w:val="18"/>
              </w:rPr>
            </w:pPr>
            <w:ins w:id="1369" w:author="Matthews, Katrina (DOES)" w:date="2021-07-21T15:49:00Z">
              <w:r>
                <w:rPr>
                  <w:rFonts w:ascii="Times New Roman" w:eastAsia="Times New Roman" w:hAnsi="Times New Roman" w:cs="Times New Roman"/>
                  <w:color w:val="000000"/>
                  <w:sz w:val="18"/>
                  <w:szCs w:val="18"/>
                </w:rPr>
                <w:t xml:space="preserve">33 </w:t>
              </w:r>
            </w:ins>
          </w:p>
        </w:tc>
        <w:tc>
          <w:tcPr>
            <w:tcW w:w="1110" w:type="pct"/>
            <w:tcBorders>
              <w:top w:val="single" w:sz="4" w:space="0" w:color="auto"/>
              <w:left w:val="single" w:sz="4" w:space="0" w:color="auto"/>
              <w:bottom w:val="single" w:sz="4" w:space="0" w:color="auto"/>
              <w:right w:val="single" w:sz="4" w:space="0" w:color="auto"/>
            </w:tcBorders>
            <w:noWrap/>
            <w:hideMark/>
          </w:tcPr>
          <w:p w14:paraId="04101FD5" w14:textId="77777777" w:rsidR="000379C0" w:rsidRDefault="000379C0" w:rsidP="00160258">
            <w:pPr>
              <w:spacing w:after="0" w:line="240" w:lineRule="auto"/>
              <w:jc w:val="center"/>
              <w:rPr>
                <w:ins w:id="1370" w:author="Matthews, Katrina (DOES)" w:date="2021-07-21T15:49:00Z"/>
                <w:rFonts w:ascii="Times New Roman" w:eastAsia="Times New Roman" w:hAnsi="Times New Roman" w:cs="Times New Roman"/>
                <w:color w:val="000000"/>
                <w:sz w:val="18"/>
                <w:szCs w:val="18"/>
              </w:rPr>
            </w:pPr>
            <w:ins w:id="1371" w:author="Matthews, Katrina (DOES)" w:date="2021-07-21T15:49:00Z">
              <w:r>
                <w:rPr>
                  <w:rFonts w:ascii="Times New Roman" w:eastAsia="Times New Roman" w:hAnsi="Times New Roman" w:cs="Times New Roman"/>
                  <w:color w:val="000000"/>
                  <w:sz w:val="18"/>
                  <w:szCs w:val="18"/>
                </w:rPr>
                <w:t xml:space="preserve">6 Months </w:t>
              </w:r>
            </w:ins>
          </w:p>
        </w:tc>
        <w:tc>
          <w:tcPr>
            <w:tcW w:w="587" w:type="pct"/>
            <w:tcBorders>
              <w:top w:val="single" w:sz="4" w:space="0" w:color="auto"/>
              <w:left w:val="single" w:sz="4" w:space="0" w:color="auto"/>
              <w:bottom w:val="single" w:sz="4" w:space="0" w:color="auto"/>
              <w:right w:val="single" w:sz="4" w:space="0" w:color="auto"/>
            </w:tcBorders>
            <w:hideMark/>
          </w:tcPr>
          <w:p w14:paraId="79A1D929" w14:textId="77777777" w:rsidR="000379C0" w:rsidRDefault="000379C0" w:rsidP="00160258">
            <w:pPr>
              <w:spacing w:after="0" w:line="240" w:lineRule="auto"/>
              <w:jc w:val="center"/>
              <w:rPr>
                <w:ins w:id="1372" w:author="Matthews, Katrina (DOES)" w:date="2021-07-21T15:49:00Z"/>
                <w:rFonts w:ascii="Times New Roman" w:eastAsia="Times New Roman" w:hAnsi="Times New Roman" w:cs="Times New Roman"/>
                <w:color w:val="000000"/>
                <w:sz w:val="18"/>
                <w:szCs w:val="18"/>
              </w:rPr>
            </w:pPr>
            <w:ins w:id="1373" w:author="Matthews, Katrina (DOES)" w:date="2021-07-21T15:49:00Z">
              <w:r>
                <w:rPr>
                  <w:rFonts w:ascii="Times New Roman" w:eastAsia="Times New Roman" w:hAnsi="Times New Roman" w:cs="Times New Roman"/>
                  <w:color w:val="000000"/>
                  <w:sz w:val="18"/>
                  <w:szCs w:val="18"/>
                </w:rPr>
                <w:t>23</w:t>
              </w:r>
            </w:ins>
          </w:p>
        </w:tc>
        <w:tc>
          <w:tcPr>
            <w:tcW w:w="510" w:type="pct"/>
            <w:tcBorders>
              <w:top w:val="single" w:sz="4" w:space="0" w:color="auto"/>
              <w:left w:val="single" w:sz="4" w:space="0" w:color="auto"/>
              <w:bottom w:val="single" w:sz="4" w:space="0" w:color="auto"/>
              <w:right w:val="single" w:sz="4" w:space="0" w:color="auto"/>
            </w:tcBorders>
            <w:vAlign w:val="bottom"/>
            <w:hideMark/>
          </w:tcPr>
          <w:p w14:paraId="5114EF3B" w14:textId="77777777" w:rsidR="000379C0" w:rsidRDefault="000379C0" w:rsidP="00160258">
            <w:pPr>
              <w:spacing w:after="0" w:line="240" w:lineRule="auto"/>
              <w:jc w:val="center"/>
              <w:rPr>
                <w:ins w:id="1374" w:author="Matthews, Katrina (DOES)" w:date="2021-07-21T15:49:00Z"/>
                <w:rFonts w:ascii="Times New Roman" w:eastAsia="Times New Roman" w:hAnsi="Times New Roman" w:cs="Times New Roman"/>
                <w:color w:val="000000"/>
                <w:sz w:val="18"/>
                <w:szCs w:val="18"/>
              </w:rPr>
            </w:pPr>
            <w:ins w:id="1375" w:author="Matthews, Katrina (DOES)" w:date="2021-07-21T15:49:00Z">
              <w:r>
                <w:rPr>
                  <w:rFonts w:ascii="Times New Roman" w:eastAsia="Times New Roman" w:hAnsi="Times New Roman" w:cs="Times New Roman"/>
                  <w:color w:val="000000"/>
                  <w:sz w:val="18"/>
                  <w:szCs w:val="18"/>
                </w:rPr>
                <w:t>85%</w:t>
              </w:r>
            </w:ins>
          </w:p>
        </w:tc>
      </w:tr>
      <w:tr w:rsidR="000379C0" w14:paraId="7DE9458A" w14:textId="77777777" w:rsidTr="00160258">
        <w:trPr>
          <w:trHeight w:val="300"/>
          <w:jc w:val="center"/>
          <w:ins w:id="1376" w:author="Matthews, Katrina (DOES)" w:date="2021-07-21T15:4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1BBC251A" w14:textId="77777777" w:rsidR="000379C0" w:rsidRDefault="000379C0" w:rsidP="00160258">
            <w:pPr>
              <w:spacing w:after="0" w:line="240" w:lineRule="auto"/>
              <w:jc w:val="center"/>
              <w:rPr>
                <w:ins w:id="1377" w:author="Matthews, Katrina (DOES)" w:date="2021-07-21T15:49:00Z"/>
                <w:rFonts w:ascii="Times New Roman" w:eastAsia="Times New Roman" w:hAnsi="Times New Roman" w:cs="Times New Roman"/>
                <w:color w:val="000000"/>
                <w:sz w:val="18"/>
                <w:szCs w:val="18"/>
              </w:rPr>
            </w:pPr>
            <w:ins w:id="1378" w:author="Matthews, Katrina (DOES)" w:date="2021-07-21T15:49:00Z">
              <w:r>
                <w:rPr>
                  <w:rFonts w:ascii="Times New Roman" w:eastAsia="Times New Roman" w:hAnsi="Times New Roman" w:cs="Times New Roman"/>
                  <w:color w:val="000000"/>
                  <w:sz w:val="18"/>
                  <w:szCs w:val="18"/>
                </w:rPr>
                <w:t>March -2020</w:t>
              </w:r>
            </w:ins>
          </w:p>
        </w:tc>
        <w:tc>
          <w:tcPr>
            <w:tcW w:w="563" w:type="pct"/>
            <w:tcBorders>
              <w:top w:val="single" w:sz="4" w:space="0" w:color="auto"/>
              <w:left w:val="single" w:sz="4" w:space="0" w:color="auto"/>
              <w:bottom w:val="single" w:sz="4" w:space="0" w:color="auto"/>
              <w:right w:val="single" w:sz="4" w:space="0" w:color="auto"/>
            </w:tcBorders>
            <w:noWrap/>
            <w:hideMark/>
          </w:tcPr>
          <w:p w14:paraId="1BE80C79" w14:textId="77777777" w:rsidR="000379C0" w:rsidRDefault="000379C0" w:rsidP="00160258">
            <w:pPr>
              <w:spacing w:after="0" w:line="240" w:lineRule="auto"/>
              <w:jc w:val="center"/>
              <w:rPr>
                <w:ins w:id="1379" w:author="Matthews, Katrina (DOES)" w:date="2021-07-21T15:49:00Z"/>
                <w:rFonts w:ascii="Times New Roman" w:eastAsia="Times New Roman" w:hAnsi="Times New Roman" w:cs="Times New Roman"/>
                <w:color w:val="000000"/>
                <w:sz w:val="18"/>
                <w:szCs w:val="18"/>
              </w:rPr>
            </w:pPr>
            <w:ins w:id="1380" w:author="Matthews, Katrina (DOES)" w:date="2021-07-21T15:49:00Z">
              <w:r>
                <w:rPr>
                  <w:rFonts w:ascii="Times New Roman" w:eastAsia="Times New Roman" w:hAnsi="Times New Roman" w:cs="Times New Roman"/>
                  <w:color w:val="000000"/>
                  <w:sz w:val="18"/>
                  <w:szCs w:val="18"/>
                </w:rPr>
                <w:t>16</w:t>
              </w:r>
            </w:ins>
          </w:p>
        </w:tc>
        <w:tc>
          <w:tcPr>
            <w:tcW w:w="558" w:type="pct"/>
            <w:tcBorders>
              <w:top w:val="single" w:sz="4" w:space="0" w:color="auto"/>
              <w:left w:val="single" w:sz="4" w:space="0" w:color="auto"/>
              <w:bottom w:val="single" w:sz="4" w:space="0" w:color="auto"/>
              <w:right w:val="single" w:sz="4" w:space="0" w:color="auto"/>
            </w:tcBorders>
            <w:hideMark/>
          </w:tcPr>
          <w:p w14:paraId="30333003" w14:textId="77777777" w:rsidR="000379C0" w:rsidRDefault="000379C0" w:rsidP="00160258">
            <w:pPr>
              <w:spacing w:after="0" w:line="240" w:lineRule="auto"/>
              <w:jc w:val="center"/>
              <w:rPr>
                <w:ins w:id="1381" w:author="Matthews, Katrina (DOES)" w:date="2021-07-21T15:49:00Z"/>
                <w:rFonts w:ascii="Times New Roman" w:eastAsia="Times New Roman" w:hAnsi="Times New Roman" w:cs="Times New Roman"/>
                <w:color w:val="000000"/>
                <w:sz w:val="18"/>
                <w:szCs w:val="18"/>
              </w:rPr>
            </w:pPr>
            <w:ins w:id="1382" w:author="Matthews, Katrina (DOES)" w:date="2021-07-21T15:49:00Z">
              <w:r>
                <w:rPr>
                  <w:rFonts w:ascii="Times New Roman" w:eastAsia="Times New Roman" w:hAnsi="Times New Roman" w:cs="Times New Roman"/>
                  <w:color w:val="000000"/>
                  <w:sz w:val="18"/>
                  <w:szCs w:val="18"/>
                </w:rPr>
                <w:t>Less than 10</w:t>
              </w:r>
            </w:ins>
          </w:p>
        </w:tc>
        <w:tc>
          <w:tcPr>
            <w:tcW w:w="896" w:type="pct"/>
            <w:tcBorders>
              <w:top w:val="single" w:sz="4" w:space="0" w:color="auto"/>
              <w:left w:val="single" w:sz="4" w:space="0" w:color="auto"/>
              <w:bottom w:val="single" w:sz="4" w:space="0" w:color="auto"/>
              <w:right w:val="single" w:sz="4" w:space="0" w:color="auto"/>
            </w:tcBorders>
            <w:noWrap/>
            <w:hideMark/>
          </w:tcPr>
          <w:p w14:paraId="36C5A374" w14:textId="77777777" w:rsidR="000379C0" w:rsidRDefault="000379C0" w:rsidP="00160258">
            <w:pPr>
              <w:spacing w:after="0" w:line="240" w:lineRule="auto"/>
              <w:jc w:val="center"/>
              <w:rPr>
                <w:ins w:id="1383" w:author="Matthews, Katrina (DOES)" w:date="2021-07-21T15:49:00Z"/>
                <w:rFonts w:ascii="Times New Roman" w:eastAsia="Times New Roman" w:hAnsi="Times New Roman" w:cs="Times New Roman"/>
                <w:color w:val="000000"/>
                <w:sz w:val="18"/>
                <w:szCs w:val="18"/>
              </w:rPr>
            </w:pPr>
            <w:ins w:id="1384" w:author="Matthews, Katrina (DOES)" w:date="2021-07-21T15:49:00Z">
              <w:r>
                <w:rPr>
                  <w:rFonts w:ascii="Times New Roman" w:eastAsia="Times New Roman" w:hAnsi="Times New Roman" w:cs="Times New Roman"/>
                  <w:color w:val="000000"/>
                  <w:sz w:val="18"/>
                  <w:szCs w:val="18"/>
                </w:rPr>
                <w:t>Less than 10</w:t>
              </w:r>
            </w:ins>
          </w:p>
        </w:tc>
        <w:tc>
          <w:tcPr>
            <w:tcW w:w="1110" w:type="pct"/>
            <w:tcBorders>
              <w:top w:val="single" w:sz="4" w:space="0" w:color="auto"/>
              <w:left w:val="single" w:sz="4" w:space="0" w:color="auto"/>
              <w:bottom w:val="single" w:sz="4" w:space="0" w:color="auto"/>
              <w:right w:val="single" w:sz="4" w:space="0" w:color="auto"/>
            </w:tcBorders>
            <w:noWrap/>
            <w:hideMark/>
          </w:tcPr>
          <w:p w14:paraId="571C741A" w14:textId="77777777" w:rsidR="000379C0" w:rsidRDefault="000379C0" w:rsidP="00160258">
            <w:pPr>
              <w:spacing w:after="0" w:line="240" w:lineRule="auto"/>
              <w:jc w:val="center"/>
              <w:rPr>
                <w:ins w:id="1385" w:author="Matthews, Katrina (DOES)" w:date="2021-07-21T15:49:00Z"/>
                <w:rFonts w:ascii="Times New Roman" w:eastAsia="Times New Roman" w:hAnsi="Times New Roman" w:cs="Times New Roman"/>
                <w:color w:val="000000"/>
                <w:sz w:val="18"/>
                <w:szCs w:val="18"/>
              </w:rPr>
            </w:pPr>
            <w:ins w:id="1386" w:author="Matthews, Katrina (DOES)" w:date="2021-07-21T15:49:00Z">
              <w:r>
                <w:rPr>
                  <w:rFonts w:ascii="Times New Roman" w:eastAsia="Times New Roman" w:hAnsi="Times New Roman" w:cs="Times New Roman"/>
                  <w:color w:val="000000"/>
                  <w:sz w:val="18"/>
                  <w:szCs w:val="18"/>
                </w:rPr>
                <w:t>Less than 10</w:t>
              </w:r>
            </w:ins>
          </w:p>
        </w:tc>
        <w:tc>
          <w:tcPr>
            <w:tcW w:w="587" w:type="pct"/>
            <w:tcBorders>
              <w:top w:val="single" w:sz="4" w:space="0" w:color="auto"/>
              <w:left w:val="single" w:sz="4" w:space="0" w:color="auto"/>
              <w:bottom w:val="single" w:sz="4" w:space="0" w:color="auto"/>
              <w:right w:val="single" w:sz="4" w:space="0" w:color="auto"/>
            </w:tcBorders>
            <w:vAlign w:val="bottom"/>
            <w:hideMark/>
          </w:tcPr>
          <w:p w14:paraId="799EF6EA" w14:textId="77777777" w:rsidR="000379C0" w:rsidRDefault="000379C0" w:rsidP="00160258">
            <w:pPr>
              <w:spacing w:after="0" w:line="240" w:lineRule="auto"/>
              <w:jc w:val="center"/>
              <w:rPr>
                <w:ins w:id="1387" w:author="Matthews, Katrina (DOES)" w:date="2021-07-21T15:49:00Z"/>
                <w:rFonts w:ascii="Times New Roman" w:eastAsia="Times New Roman" w:hAnsi="Times New Roman" w:cs="Times New Roman"/>
                <w:color w:val="000000"/>
                <w:sz w:val="18"/>
                <w:szCs w:val="18"/>
              </w:rPr>
            </w:pPr>
            <w:ins w:id="1388" w:author="Matthews, Katrina (DOES)" w:date="2021-07-21T15:49:00Z">
              <w:r>
                <w:rPr>
                  <w:rFonts w:ascii="Times New Roman" w:eastAsia="Times New Roman" w:hAnsi="Times New Roman" w:cs="Times New Roman"/>
                  <w:color w:val="000000"/>
                  <w:sz w:val="18"/>
                  <w:szCs w:val="18"/>
                </w:rPr>
                <w:t>Less than 10</w:t>
              </w:r>
            </w:ins>
          </w:p>
        </w:tc>
        <w:tc>
          <w:tcPr>
            <w:tcW w:w="510" w:type="pct"/>
            <w:tcBorders>
              <w:top w:val="single" w:sz="4" w:space="0" w:color="auto"/>
              <w:left w:val="single" w:sz="4" w:space="0" w:color="auto"/>
              <w:bottom w:val="single" w:sz="4" w:space="0" w:color="auto"/>
              <w:right w:val="single" w:sz="4" w:space="0" w:color="auto"/>
            </w:tcBorders>
            <w:vAlign w:val="bottom"/>
            <w:hideMark/>
          </w:tcPr>
          <w:p w14:paraId="6273574E" w14:textId="77777777" w:rsidR="000379C0" w:rsidRDefault="000379C0" w:rsidP="00160258">
            <w:pPr>
              <w:spacing w:after="0" w:line="240" w:lineRule="auto"/>
              <w:jc w:val="center"/>
              <w:rPr>
                <w:ins w:id="1389" w:author="Matthews, Katrina (DOES)" w:date="2021-07-21T15:49:00Z"/>
                <w:rFonts w:ascii="Times New Roman" w:eastAsia="Times New Roman" w:hAnsi="Times New Roman" w:cs="Times New Roman"/>
                <w:color w:val="000000"/>
                <w:sz w:val="18"/>
                <w:szCs w:val="18"/>
              </w:rPr>
            </w:pPr>
            <w:ins w:id="1390" w:author="Matthews, Katrina (DOES)" w:date="2021-07-21T15:49:00Z">
              <w:r>
                <w:rPr>
                  <w:rFonts w:ascii="Times New Roman" w:eastAsia="Times New Roman" w:hAnsi="Times New Roman" w:cs="Times New Roman"/>
                  <w:color w:val="000000"/>
                  <w:sz w:val="18"/>
                  <w:szCs w:val="18"/>
                </w:rPr>
                <w:t>Less than 10</w:t>
              </w:r>
            </w:ins>
          </w:p>
        </w:tc>
      </w:tr>
      <w:tr w:rsidR="000379C0" w14:paraId="55BF7B4E" w14:textId="77777777" w:rsidTr="00160258">
        <w:trPr>
          <w:trHeight w:val="300"/>
          <w:jc w:val="center"/>
          <w:ins w:id="1391" w:author="Matthews, Katrina (DOES)" w:date="2021-07-21T15:4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791DC926" w14:textId="77777777" w:rsidR="000379C0" w:rsidRDefault="000379C0" w:rsidP="00160258">
            <w:pPr>
              <w:spacing w:after="0" w:line="240" w:lineRule="auto"/>
              <w:jc w:val="center"/>
              <w:rPr>
                <w:ins w:id="1392" w:author="Matthews, Katrina (DOES)" w:date="2021-07-21T15:49:00Z"/>
                <w:rFonts w:ascii="Times New Roman" w:eastAsia="Times New Roman" w:hAnsi="Times New Roman" w:cs="Times New Roman"/>
                <w:color w:val="000000"/>
                <w:sz w:val="18"/>
                <w:szCs w:val="18"/>
              </w:rPr>
            </w:pPr>
            <w:ins w:id="1393" w:author="Matthews, Katrina (DOES)" w:date="2021-07-21T15:49:00Z">
              <w:r>
                <w:rPr>
                  <w:rFonts w:ascii="Times New Roman" w:eastAsia="Times New Roman" w:hAnsi="Times New Roman" w:cs="Times New Roman"/>
                  <w:color w:val="000000"/>
                  <w:sz w:val="18"/>
                  <w:szCs w:val="18"/>
                </w:rPr>
                <w:t>April -2020</w:t>
              </w:r>
            </w:ins>
          </w:p>
        </w:tc>
        <w:tc>
          <w:tcPr>
            <w:tcW w:w="1120" w:type="pct"/>
            <w:gridSpan w:val="2"/>
            <w:tcBorders>
              <w:top w:val="single" w:sz="4" w:space="0" w:color="auto"/>
              <w:left w:val="single" w:sz="4" w:space="0" w:color="auto"/>
              <w:bottom w:val="single" w:sz="4" w:space="0" w:color="auto"/>
              <w:right w:val="single" w:sz="4" w:space="0" w:color="auto"/>
            </w:tcBorders>
            <w:noWrap/>
            <w:hideMark/>
          </w:tcPr>
          <w:p w14:paraId="06BAA720" w14:textId="77777777" w:rsidR="000379C0" w:rsidRDefault="000379C0" w:rsidP="00160258">
            <w:pPr>
              <w:spacing w:after="0" w:line="240" w:lineRule="auto"/>
              <w:jc w:val="center"/>
              <w:rPr>
                <w:ins w:id="1394" w:author="Matthews, Katrina (DOES)" w:date="2021-07-21T15:49:00Z"/>
                <w:rFonts w:ascii="Times New Roman" w:eastAsia="Times New Roman" w:hAnsi="Times New Roman" w:cs="Times New Roman"/>
                <w:color w:val="000000"/>
                <w:sz w:val="18"/>
                <w:szCs w:val="18"/>
              </w:rPr>
            </w:pPr>
            <w:commentRangeStart w:id="1395"/>
            <w:ins w:id="1396" w:author="Matthews, Katrina (DOES)" w:date="2021-07-21T15:49:00Z">
              <w:r>
                <w:rPr>
                  <w:rFonts w:ascii="Times New Roman" w:eastAsia="Times New Roman" w:hAnsi="Times New Roman" w:cs="Times New Roman"/>
                  <w:color w:val="000000"/>
                  <w:sz w:val="18"/>
                  <w:szCs w:val="18"/>
                </w:rPr>
                <w:t>Less than 0</w:t>
              </w:r>
              <w:commentRangeEnd w:id="1395"/>
              <w:r>
                <w:rPr>
                  <w:rStyle w:val="CommentReference"/>
                </w:rPr>
                <w:commentReference w:id="1395"/>
              </w:r>
            </w:ins>
          </w:p>
        </w:tc>
        <w:tc>
          <w:tcPr>
            <w:tcW w:w="896" w:type="pct"/>
            <w:tcBorders>
              <w:top w:val="single" w:sz="4" w:space="0" w:color="auto"/>
              <w:left w:val="single" w:sz="4" w:space="0" w:color="auto"/>
              <w:bottom w:val="single" w:sz="4" w:space="0" w:color="auto"/>
              <w:right w:val="single" w:sz="4" w:space="0" w:color="auto"/>
            </w:tcBorders>
            <w:hideMark/>
          </w:tcPr>
          <w:p w14:paraId="41AA34E4" w14:textId="77777777" w:rsidR="000379C0" w:rsidRDefault="000379C0" w:rsidP="00160258">
            <w:pPr>
              <w:spacing w:after="0" w:line="240" w:lineRule="auto"/>
              <w:jc w:val="center"/>
              <w:rPr>
                <w:ins w:id="1397" w:author="Matthews, Katrina (DOES)" w:date="2021-07-21T15:49:00Z"/>
                <w:rFonts w:ascii="Times New Roman" w:eastAsia="Times New Roman" w:hAnsi="Times New Roman" w:cs="Times New Roman"/>
                <w:color w:val="000000"/>
                <w:sz w:val="18"/>
                <w:szCs w:val="18"/>
              </w:rPr>
            </w:pPr>
            <w:ins w:id="1398" w:author="Matthews, Katrina (DOES)" w:date="2021-07-21T15:49:00Z">
              <w:r w:rsidRPr="004D02E8">
                <w:rPr>
                  <w:rFonts w:ascii="Times New Roman" w:eastAsia="Times New Roman" w:hAnsi="Times New Roman" w:cs="Times New Roman"/>
                  <w:color w:val="000000"/>
                  <w:sz w:val="18"/>
                  <w:szCs w:val="18"/>
                </w:rPr>
                <w:t xml:space="preserve">Less than 0 </w:t>
              </w:r>
            </w:ins>
          </w:p>
        </w:tc>
        <w:tc>
          <w:tcPr>
            <w:tcW w:w="1110" w:type="pct"/>
            <w:tcBorders>
              <w:top w:val="single" w:sz="4" w:space="0" w:color="auto"/>
              <w:left w:val="single" w:sz="4" w:space="0" w:color="auto"/>
              <w:bottom w:val="single" w:sz="4" w:space="0" w:color="auto"/>
              <w:right w:val="single" w:sz="4" w:space="0" w:color="auto"/>
            </w:tcBorders>
            <w:noWrap/>
            <w:hideMark/>
          </w:tcPr>
          <w:p w14:paraId="39BBE67F" w14:textId="77777777" w:rsidR="000379C0" w:rsidRDefault="000379C0" w:rsidP="00160258">
            <w:pPr>
              <w:spacing w:after="0" w:line="240" w:lineRule="auto"/>
              <w:jc w:val="center"/>
              <w:rPr>
                <w:ins w:id="1399" w:author="Matthews, Katrina (DOES)" w:date="2021-07-21T15:49:00Z"/>
                <w:rFonts w:ascii="Times New Roman" w:eastAsia="Times New Roman" w:hAnsi="Times New Roman" w:cs="Times New Roman"/>
                <w:color w:val="000000"/>
                <w:sz w:val="18"/>
                <w:szCs w:val="18"/>
              </w:rPr>
            </w:pPr>
            <w:ins w:id="1400" w:author="Matthews, Katrina (DOES)" w:date="2021-07-21T15:49:00Z">
              <w:r w:rsidRPr="00FC71DA">
                <w:rPr>
                  <w:rFonts w:ascii="Times New Roman" w:eastAsia="Times New Roman" w:hAnsi="Times New Roman" w:cs="Times New Roman"/>
                  <w:color w:val="000000"/>
                  <w:sz w:val="18"/>
                  <w:szCs w:val="18"/>
                </w:rPr>
                <w:t xml:space="preserve">Less than 0 </w:t>
              </w:r>
            </w:ins>
          </w:p>
        </w:tc>
        <w:tc>
          <w:tcPr>
            <w:tcW w:w="1097" w:type="pct"/>
            <w:gridSpan w:val="2"/>
            <w:tcBorders>
              <w:top w:val="single" w:sz="4" w:space="0" w:color="auto"/>
              <w:left w:val="single" w:sz="4" w:space="0" w:color="auto"/>
              <w:bottom w:val="single" w:sz="4" w:space="0" w:color="auto"/>
              <w:right w:val="single" w:sz="4" w:space="0" w:color="auto"/>
            </w:tcBorders>
            <w:hideMark/>
          </w:tcPr>
          <w:p w14:paraId="78865D8A" w14:textId="77777777" w:rsidR="000379C0" w:rsidRDefault="000379C0" w:rsidP="00160258">
            <w:pPr>
              <w:spacing w:after="0" w:line="240" w:lineRule="auto"/>
              <w:jc w:val="center"/>
              <w:rPr>
                <w:ins w:id="1401" w:author="Matthews, Katrina (DOES)" w:date="2021-07-21T15:49:00Z"/>
                <w:rFonts w:ascii="Times New Roman" w:eastAsia="Times New Roman" w:hAnsi="Times New Roman" w:cs="Times New Roman"/>
                <w:color w:val="000000"/>
                <w:sz w:val="18"/>
                <w:szCs w:val="18"/>
              </w:rPr>
            </w:pPr>
            <w:ins w:id="1402" w:author="Matthews, Katrina (DOES)" w:date="2021-07-21T15:49:00Z">
              <w:r w:rsidRPr="00F62248">
                <w:rPr>
                  <w:rFonts w:ascii="Times New Roman" w:eastAsia="Times New Roman" w:hAnsi="Times New Roman" w:cs="Times New Roman"/>
                  <w:color w:val="000000"/>
                  <w:sz w:val="18"/>
                  <w:szCs w:val="18"/>
                </w:rPr>
                <w:t xml:space="preserve">Less than 0 </w:t>
              </w:r>
            </w:ins>
          </w:p>
        </w:tc>
      </w:tr>
      <w:tr w:rsidR="000379C0" w14:paraId="1F7557D5" w14:textId="77777777" w:rsidTr="00160258">
        <w:trPr>
          <w:trHeight w:val="300"/>
          <w:jc w:val="center"/>
          <w:ins w:id="1403" w:author="Matthews, Katrina (DOES)" w:date="2021-07-21T15:4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2DEA4910" w14:textId="77777777" w:rsidR="000379C0" w:rsidRDefault="000379C0" w:rsidP="00160258">
            <w:pPr>
              <w:spacing w:after="0" w:line="240" w:lineRule="auto"/>
              <w:jc w:val="center"/>
              <w:rPr>
                <w:ins w:id="1404" w:author="Matthews, Katrina (DOES)" w:date="2021-07-21T15:49:00Z"/>
                <w:rFonts w:ascii="Times New Roman" w:eastAsia="Times New Roman" w:hAnsi="Times New Roman" w:cs="Times New Roman"/>
                <w:color w:val="000000"/>
                <w:sz w:val="18"/>
                <w:szCs w:val="18"/>
              </w:rPr>
            </w:pPr>
            <w:ins w:id="1405" w:author="Matthews, Katrina (DOES)" w:date="2021-07-21T15:49:00Z">
              <w:r>
                <w:rPr>
                  <w:rFonts w:ascii="Times New Roman" w:eastAsia="Times New Roman" w:hAnsi="Times New Roman" w:cs="Times New Roman"/>
                  <w:color w:val="000000"/>
                  <w:sz w:val="18"/>
                  <w:szCs w:val="18"/>
                </w:rPr>
                <w:t>May -2020</w:t>
              </w:r>
            </w:ins>
          </w:p>
        </w:tc>
        <w:tc>
          <w:tcPr>
            <w:tcW w:w="1120" w:type="pct"/>
            <w:gridSpan w:val="2"/>
            <w:tcBorders>
              <w:top w:val="single" w:sz="4" w:space="0" w:color="auto"/>
              <w:left w:val="single" w:sz="4" w:space="0" w:color="auto"/>
              <w:bottom w:val="single" w:sz="4" w:space="0" w:color="auto"/>
              <w:right w:val="single" w:sz="4" w:space="0" w:color="auto"/>
            </w:tcBorders>
            <w:noWrap/>
            <w:hideMark/>
          </w:tcPr>
          <w:p w14:paraId="1001A99B" w14:textId="77777777" w:rsidR="000379C0" w:rsidRDefault="000379C0" w:rsidP="00160258">
            <w:pPr>
              <w:spacing w:after="0" w:line="240" w:lineRule="auto"/>
              <w:jc w:val="center"/>
              <w:rPr>
                <w:ins w:id="1406" w:author="Matthews, Katrina (DOES)" w:date="2021-07-21T15:49:00Z"/>
                <w:rFonts w:ascii="Times New Roman" w:eastAsia="Times New Roman" w:hAnsi="Times New Roman" w:cs="Times New Roman"/>
                <w:color w:val="000000"/>
                <w:sz w:val="18"/>
                <w:szCs w:val="18"/>
              </w:rPr>
            </w:pPr>
            <w:ins w:id="1407" w:author="Matthews, Katrina (DOES)" w:date="2021-07-21T15:49:00Z">
              <w:r w:rsidRPr="00905DA1">
                <w:rPr>
                  <w:rFonts w:ascii="Times New Roman" w:eastAsia="Times New Roman" w:hAnsi="Times New Roman" w:cs="Times New Roman"/>
                  <w:color w:val="000000"/>
                  <w:sz w:val="18"/>
                  <w:szCs w:val="18"/>
                </w:rPr>
                <w:t xml:space="preserve">Less than 0 </w:t>
              </w:r>
            </w:ins>
          </w:p>
        </w:tc>
        <w:tc>
          <w:tcPr>
            <w:tcW w:w="896" w:type="pct"/>
            <w:tcBorders>
              <w:top w:val="single" w:sz="4" w:space="0" w:color="auto"/>
              <w:left w:val="single" w:sz="4" w:space="0" w:color="auto"/>
              <w:bottom w:val="single" w:sz="4" w:space="0" w:color="auto"/>
              <w:right w:val="single" w:sz="4" w:space="0" w:color="auto"/>
            </w:tcBorders>
            <w:hideMark/>
          </w:tcPr>
          <w:p w14:paraId="2AD45B07" w14:textId="77777777" w:rsidR="000379C0" w:rsidRDefault="000379C0" w:rsidP="00160258">
            <w:pPr>
              <w:spacing w:after="0" w:line="240" w:lineRule="auto"/>
              <w:jc w:val="center"/>
              <w:rPr>
                <w:ins w:id="1408" w:author="Matthews, Katrina (DOES)" w:date="2021-07-21T15:49:00Z"/>
                <w:rFonts w:ascii="Times New Roman" w:eastAsia="Times New Roman" w:hAnsi="Times New Roman" w:cs="Times New Roman"/>
                <w:color w:val="000000"/>
                <w:sz w:val="18"/>
                <w:szCs w:val="18"/>
              </w:rPr>
            </w:pPr>
            <w:ins w:id="1409" w:author="Matthews, Katrina (DOES)" w:date="2021-07-21T15:49:00Z">
              <w:r w:rsidRPr="004D02E8">
                <w:rPr>
                  <w:rFonts w:ascii="Times New Roman" w:eastAsia="Times New Roman" w:hAnsi="Times New Roman" w:cs="Times New Roman"/>
                  <w:color w:val="000000"/>
                  <w:sz w:val="18"/>
                  <w:szCs w:val="18"/>
                </w:rPr>
                <w:t xml:space="preserve">Less than 0 </w:t>
              </w:r>
            </w:ins>
          </w:p>
        </w:tc>
        <w:tc>
          <w:tcPr>
            <w:tcW w:w="1110" w:type="pct"/>
            <w:tcBorders>
              <w:top w:val="single" w:sz="4" w:space="0" w:color="auto"/>
              <w:left w:val="single" w:sz="4" w:space="0" w:color="auto"/>
              <w:bottom w:val="single" w:sz="4" w:space="0" w:color="auto"/>
              <w:right w:val="single" w:sz="4" w:space="0" w:color="auto"/>
            </w:tcBorders>
            <w:noWrap/>
            <w:hideMark/>
          </w:tcPr>
          <w:p w14:paraId="2FB4EC78" w14:textId="77777777" w:rsidR="000379C0" w:rsidRDefault="000379C0" w:rsidP="00160258">
            <w:pPr>
              <w:spacing w:after="0" w:line="240" w:lineRule="auto"/>
              <w:jc w:val="center"/>
              <w:rPr>
                <w:ins w:id="1410" w:author="Matthews, Katrina (DOES)" w:date="2021-07-21T15:49:00Z"/>
                <w:rFonts w:ascii="Times New Roman" w:eastAsia="Times New Roman" w:hAnsi="Times New Roman" w:cs="Times New Roman"/>
                <w:color w:val="000000"/>
                <w:sz w:val="18"/>
                <w:szCs w:val="18"/>
              </w:rPr>
            </w:pPr>
            <w:ins w:id="1411" w:author="Matthews, Katrina (DOES)" w:date="2021-07-21T15:49:00Z">
              <w:r w:rsidRPr="00FC71DA">
                <w:rPr>
                  <w:rFonts w:ascii="Times New Roman" w:eastAsia="Times New Roman" w:hAnsi="Times New Roman" w:cs="Times New Roman"/>
                  <w:color w:val="000000"/>
                  <w:sz w:val="18"/>
                  <w:szCs w:val="18"/>
                </w:rPr>
                <w:t xml:space="preserve">Less than 0 </w:t>
              </w:r>
            </w:ins>
          </w:p>
        </w:tc>
        <w:tc>
          <w:tcPr>
            <w:tcW w:w="1097" w:type="pct"/>
            <w:gridSpan w:val="2"/>
            <w:tcBorders>
              <w:top w:val="single" w:sz="4" w:space="0" w:color="auto"/>
              <w:left w:val="single" w:sz="4" w:space="0" w:color="auto"/>
              <w:bottom w:val="single" w:sz="4" w:space="0" w:color="auto"/>
              <w:right w:val="single" w:sz="4" w:space="0" w:color="auto"/>
            </w:tcBorders>
            <w:hideMark/>
          </w:tcPr>
          <w:p w14:paraId="4AE071AA" w14:textId="77777777" w:rsidR="000379C0" w:rsidRDefault="000379C0" w:rsidP="00160258">
            <w:pPr>
              <w:spacing w:after="0" w:line="240" w:lineRule="auto"/>
              <w:jc w:val="center"/>
              <w:rPr>
                <w:ins w:id="1412" w:author="Matthews, Katrina (DOES)" w:date="2021-07-21T15:49:00Z"/>
                <w:rFonts w:ascii="Times New Roman" w:eastAsia="Times New Roman" w:hAnsi="Times New Roman" w:cs="Times New Roman"/>
                <w:color w:val="000000"/>
                <w:sz w:val="18"/>
                <w:szCs w:val="18"/>
              </w:rPr>
            </w:pPr>
            <w:ins w:id="1413" w:author="Matthews, Katrina (DOES)" w:date="2021-07-21T15:49:00Z">
              <w:r w:rsidRPr="00F62248">
                <w:rPr>
                  <w:rFonts w:ascii="Times New Roman" w:eastAsia="Times New Roman" w:hAnsi="Times New Roman" w:cs="Times New Roman"/>
                  <w:color w:val="000000"/>
                  <w:sz w:val="18"/>
                  <w:szCs w:val="18"/>
                </w:rPr>
                <w:t xml:space="preserve">Less than 0 </w:t>
              </w:r>
            </w:ins>
          </w:p>
        </w:tc>
      </w:tr>
      <w:tr w:rsidR="000379C0" w14:paraId="77CCB4DB" w14:textId="77777777" w:rsidTr="00160258">
        <w:trPr>
          <w:trHeight w:val="300"/>
          <w:jc w:val="center"/>
          <w:ins w:id="1414" w:author="Matthews, Katrina (DOES)" w:date="2021-07-21T15:4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73B74E62" w14:textId="77777777" w:rsidR="000379C0" w:rsidRDefault="000379C0" w:rsidP="00160258">
            <w:pPr>
              <w:spacing w:after="0" w:line="240" w:lineRule="auto"/>
              <w:jc w:val="center"/>
              <w:rPr>
                <w:ins w:id="1415" w:author="Matthews, Katrina (DOES)" w:date="2021-07-21T15:49:00Z"/>
                <w:rFonts w:ascii="Times New Roman" w:eastAsia="Times New Roman" w:hAnsi="Times New Roman" w:cs="Times New Roman"/>
                <w:color w:val="000000"/>
                <w:sz w:val="18"/>
                <w:szCs w:val="18"/>
              </w:rPr>
            </w:pPr>
            <w:ins w:id="1416" w:author="Matthews, Katrina (DOES)" w:date="2021-07-21T15:49:00Z">
              <w:r>
                <w:rPr>
                  <w:rFonts w:ascii="Times New Roman" w:eastAsia="Times New Roman" w:hAnsi="Times New Roman" w:cs="Times New Roman"/>
                  <w:color w:val="000000"/>
                  <w:sz w:val="18"/>
                  <w:szCs w:val="18"/>
                </w:rPr>
                <w:t>June -2020</w:t>
              </w:r>
            </w:ins>
          </w:p>
        </w:tc>
        <w:tc>
          <w:tcPr>
            <w:tcW w:w="1120" w:type="pct"/>
            <w:gridSpan w:val="2"/>
            <w:tcBorders>
              <w:top w:val="single" w:sz="4" w:space="0" w:color="auto"/>
              <w:left w:val="single" w:sz="4" w:space="0" w:color="auto"/>
              <w:bottom w:val="single" w:sz="4" w:space="0" w:color="auto"/>
              <w:right w:val="single" w:sz="4" w:space="0" w:color="auto"/>
            </w:tcBorders>
            <w:noWrap/>
            <w:hideMark/>
          </w:tcPr>
          <w:p w14:paraId="5A46F4CB" w14:textId="77777777" w:rsidR="000379C0" w:rsidRDefault="000379C0" w:rsidP="00160258">
            <w:pPr>
              <w:spacing w:after="0" w:line="240" w:lineRule="auto"/>
              <w:jc w:val="center"/>
              <w:rPr>
                <w:ins w:id="1417" w:author="Matthews, Katrina (DOES)" w:date="2021-07-21T15:49:00Z"/>
                <w:rFonts w:ascii="Times New Roman" w:eastAsia="Times New Roman" w:hAnsi="Times New Roman" w:cs="Times New Roman"/>
                <w:color w:val="000000"/>
                <w:sz w:val="18"/>
                <w:szCs w:val="18"/>
              </w:rPr>
            </w:pPr>
            <w:ins w:id="1418" w:author="Matthews, Katrina (DOES)" w:date="2021-07-21T15:49:00Z">
              <w:r w:rsidRPr="00905DA1">
                <w:rPr>
                  <w:rFonts w:ascii="Times New Roman" w:eastAsia="Times New Roman" w:hAnsi="Times New Roman" w:cs="Times New Roman"/>
                  <w:color w:val="000000"/>
                  <w:sz w:val="18"/>
                  <w:szCs w:val="18"/>
                </w:rPr>
                <w:t xml:space="preserve">Less than 0 </w:t>
              </w:r>
            </w:ins>
          </w:p>
        </w:tc>
        <w:tc>
          <w:tcPr>
            <w:tcW w:w="896" w:type="pct"/>
            <w:tcBorders>
              <w:top w:val="single" w:sz="4" w:space="0" w:color="auto"/>
              <w:left w:val="single" w:sz="4" w:space="0" w:color="auto"/>
              <w:bottom w:val="single" w:sz="4" w:space="0" w:color="auto"/>
              <w:right w:val="single" w:sz="4" w:space="0" w:color="auto"/>
            </w:tcBorders>
            <w:hideMark/>
          </w:tcPr>
          <w:p w14:paraId="6F29FEDD" w14:textId="77777777" w:rsidR="000379C0" w:rsidRDefault="000379C0" w:rsidP="00160258">
            <w:pPr>
              <w:spacing w:after="0" w:line="240" w:lineRule="auto"/>
              <w:jc w:val="center"/>
              <w:rPr>
                <w:ins w:id="1419" w:author="Matthews, Katrina (DOES)" w:date="2021-07-21T15:49:00Z"/>
                <w:rFonts w:ascii="Times New Roman" w:eastAsia="Times New Roman" w:hAnsi="Times New Roman" w:cs="Times New Roman"/>
                <w:color w:val="000000"/>
                <w:sz w:val="18"/>
                <w:szCs w:val="18"/>
              </w:rPr>
            </w:pPr>
            <w:ins w:id="1420" w:author="Matthews, Katrina (DOES)" w:date="2021-07-21T15:49:00Z">
              <w:r w:rsidRPr="004D02E8">
                <w:rPr>
                  <w:rFonts w:ascii="Times New Roman" w:eastAsia="Times New Roman" w:hAnsi="Times New Roman" w:cs="Times New Roman"/>
                  <w:color w:val="000000"/>
                  <w:sz w:val="18"/>
                  <w:szCs w:val="18"/>
                </w:rPr>
                <w:t xml:space="preserve">Less than 0 </w:t>
              </w:r>
            </w:ins>
          </w:p>
        </w:tc>
        <w:tc>
          <w:tcPr>
            <w:tcW w:w="1110" w:type="pct"/>
            <w:tcBorders>
              <w:top w:val="single" w:sz="4" w:space="0" w:color="auto"/>
              <w:left w:val="single" w:sz="4" w:space="0" w:color="auto"/>
              <w:bottom w:val="single" w:sz="4" w:space="0" w:color="auto"/>
              <w:right w:val="single" w:sz="4" w:space="0" w:color="auto"/>
            </w:tcBorders>
            <w:noWrap/>
            <w:hideMark/>
          </w:tcPr>
          <w:p w14:paraId="39234C70" w14:textId="77777777" w:rsidR="000379C0" w:rsidRDefault="000379C0" w:rsidP="00160258">
            <w:pPr>
              <w:spacing w:after="0" w:line="240" w:lineRule="auto"/>
              <w:jc w:val="center"/>
              <w:rPr>
                <w:ins w:id="1421" w:author="Matthews, Katrina (DOES)" w:date="2021-07-21T15:49:00Z"/>
                <w:rFonts w:ascii="Times New Roman" w:eastAsia="Times New Roman" w:hAnsi="Times New Roman" w:cs="Times New Roman"/>
                <w:color w:val="000000"/>
                <w:sz w:val="18"/>
                <w:szCs w:val="18"/>
              </w:rPr>
            </w:pPr>
            <w:ins w:id="1422" w:author="Matthews, Katrina (DOES)" w:date="2021-07-21T15:49:00Z">
              <w:r w:rsidRPr="00FC71DA">
                <w:rPr>
                  <w:rFonts w:ascii="Times New Roman" w:eastAsia="Times New Roman" w:hAnsi="Times New Roman" w:cs="Times New Roman"/>
                  <w:color w:val="000000"/>
                  <w:sz w:val="18"/>
                  <w:szCs w:val="18"/>
                </w:rPr>
                <w:t xml:space="preserve">Less than 0 </w:t>
              </w:r>
            </w:ins>
          </w:p>
        </w:tc>
        <w:tc>
          <w:tcPr>
            <w:tcW w:w="1097" w:type="pct"/>
            <w:gridSpan w:val="2"/>
            <w:tcBorders>
              <w:top w:val="single" w:sz="4" w:space="0" w:color="auto"/>
              <w:left w:val="single" w:sz="4" w:space="0" w:color="auto"/>
              <w:bottom w:val="single" w:sz="4" w:space="0" w:color="auto"/>
              <w:right w:val="single" w:sz="4" w:space="0" w:color="auto"/>
            </w:tcBorders>
            <w:hideMark/>
          </w:tcPr>
          <w:p w14:paraId="1A382AC0" w14:textId="77777777" w:rsidR="000379C0" w:rsidRDefault="000379C0" w:rsidP="00160258">
            <w:pPr>
              <w:spacing w:after="0" w:line="240" w:lineRule="auto"/>
              <w:jc w:val="center"/>
              <w:rPr>
                <w:ins w:id="1423" w:author="Matthews, Katrina (DOES)" w:date="2021-07-21T15:49:00Z"/>
                <w:rFonts w:ascii="Times New Roman" w:eastAsia="Times New Roman" w:hAnsi="Times New Roman" w:cs="Times New Roman"/>
                <w:color w:val="000000"/>
                <w:sz w:val="18"/>
                <w:szCs w:val="18"/>
              </w:rPr>
            </w:pPr>
            <w:ins w:id="1424" w:author="Matthews, Katrina (DOES)" w:date="2021-07-21T15:49:00Z">
              <w:r w:rsidRPr="00F62248">
                <w:rPr>
                  <w:rFonts w:ascii="Times New Roman" w:eastAsia="Times New Roman" w:hAnsi="Times New Roman" w:cs="Times New Roman"/>
                  <w:color w:val="000000"/>
                  <w:sz w:val="18"/>
                  <w:szCs w:val="18"/>
                </w:rPr>
                <w:t xml:space="preserve">Less than 0 </w:t>
              </w:r>
            </w:ins>
          </w:p>
        </w:tc>
      </w:tr>
      <w:tr w:rsidR="000379C0" w14:paraId="1B4077A9" w14:textId="77777777" w:rsidTr="00160258">
        <w:trPr>
          <w:trHeight w:val="300"/>
          <w:jc w:val="center"/>
          <w:ins w:id="1425" w:author="Matthews, Katrina (DOES)" w:date="2021-07-21T15:4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03431CBD" w14:textId="77777777" w:rsidR="000379C0" w:rsidRDefault="000379C0" w:rsidP="00160258">
            <w:pPr>
              <w:spacing w:after="0" w:line="240" w:lineRule="auto"/>
              <w:jc w:val="center"/>
              <w:rPr>
                <w:ins w:id="1426" w:author="Matthews, Katrina (DOES)" w:date="2021-07-21T15:49:00Z"/>
                <w:rFonts w:ascii="Times New Roman" w:eastAsia="Times New Roman" w:hAnsi="Times New Roman" w:cs="Times New Roman"/>
                <w:color w:val="000000"/>
                <w:sz w:val="18"/>
                <w:szCs w:val="18"/>
              </w:rPr>
            </w:pPr>
            <w:ins w:id="1427" w:author="Matthews, Katrina (DOES)" w:date="2021-07-21T15:49:00Z">
              <w:r>
                <w:rPr>
                  <w:rFonts w:ascii="Times New Roman" w:eastAsia="Times New Roman" w:hAnsi="Times New Roman" w:cs="Times New Roman"/>
                  <w:color w:val="000000"/>
                  <w:sz w:val="18"/>
                  <w:szCs w:val="18"/>
                </w:rPr>
                <w:t>July -2020</w:t>
              </w:r>
            </w:ins>
          </w:p>
        </w:tc>
        <w:tc>
          <w:tcPr>
            <w:tcW w:w="1120" w:type="pct"/>
            <w:gridSpan w:val="2"/>
            <w:tcBorders>
              <w:top w:val="single" w:sz="4" w:space="0" w:color="auto"/>
              <w:left w:val="single" w:sz="4" w:space="0" w:color="auto"/>
              <w:bottom w:val="single" w:sz="4" w:space="0" w:color="auto"/>
              <w:right w:val="single" w:sz="4" w:space="0" w:color="auto"/>
            </w:tcBorders>
            <w:noWrap/>
            <w:hideMark/>
          </w:tcPr>
          <w:p w14:paraId="40B236C8" w14:textId="77777777" w:rsidR="000379C0" w:rsidRDefault="000379C0" w:rsidP="00160258">
            <w:pPr>
              <w:spacing w:after="0" w:line="240" w:lineRule="auto"/>
              <w:jc w:val="center"/>
              <w:rPr>
                <w:ins w:id="1428" w:author="Matthews, Katrina (DOES)" w:date="2021-07-21T15:49:00Z"/>
                <w:rFonts w:ascii="Times New Roman" w:eastAsia="Times New Roman" w:hAnsi="Times New Roman" w:cs="Times New Roman"/>
                <w:color w:val="000000"/>
                <w:sz w:val="18"/>
                <w:szCs w:val="18"/>
              </w:rPr>
            </w:pPr>
            <w:ins w:id="1429" w:author="Matthews, Katrina (DOES)" w:date="2021-07-21T15:49:00Z">
              <w:r w:rsidRPr="00905DA1">
                <w:rPr>
                  <w:rFonts w:ascii="Times New Roman" w:eastAsia="Times New Roman" w:hAnsi="Times New Roman" w:cs="Times New Roman"/>
                  <w:color w:val="000000"/>
                  <w:sz w:val="18"/>
                  <w:szCs w:val="18"/>
                </w:rPr>
                <w:t xml:space="preserve">Less than 0 </w:t>
              </w:r>
            </w:ins>
          </w:p>
        </w:tc>
        <w:tc>
          <w:tcPr>
            <w:tcW w:w="896" w:type="pct"/>
            <w:tcBorders>
              <w:top w:val="single" w:sz="4" w:space="0" w:color="auto"/>
              <w:left w:val="single" w:sz="4" w:space="0" w:color="auto"/>
              <w:bottom w:val="single" w:sz="4" w:space="0" w:color="auto"/>
              <w:right w:val="single" w:sz="4" w:space="0" w:color="auto"/>
            </w:tcBorders>
            <w:hideMark/>
          </w:tcPr>
          <w:p w14:paraId="0FEC7260" w14:textId="77777777" w:rsidR="000379C0" w:rsidRDefault="000379C0" w:rsidP="00160258">
            <w:pPr>
              <w:spacing w:after="0" w:line="240" w:lineRule="auto"/>
              <w:jc w:val="center"/>
              <w:rPr>
                <w:ins w:id="1430" w:author="Matthews, Katrina (DOES)" w:date="2021-07-21T15:49:00Z"/>
                <w:rFonts w:ascii="Times New Roman" w:eastAsia="Times New Roman" w:hAnsi="Times New Roman" w:cs="Times New Roman"/>
                <w:color w:val="000000"/>
                <w:sz w:val="18"/>
                <w:szCs w:val="18"/>
              </w:rPr>
            </w:pPr>
            <w:ins w:id="1431" w:author="Matthews, Katrina (DOES)" w:date="2021-07-21T15:49:00Z">
              <w:r w:rsidRPr="004D02E8">
                <w:rPr>
                  <w:rFonts w:ascii="Times New Roman" w:eastAsia="Times New Roman" w:hAnsi="Times New Roman" w:cs="Times New Roman"/>
                  <w:color w:val="000000"/>
                  <w:sz w:val="18"/>
                  <w:szCs w:val="18"/>
                </w:rPr>
                <w:t xml:space="preserve">Less than 0 </w:t>
              </w:r>
            </w:ins>
          </w:p>
        </w:tc>
        <w:tc>
          <w:tcPr>
            <w:tcW w:w="1110" w:type="pct"/>
            <w:tcBorders>
              <w:top w:val="single" w:sz="4" w:space="0" w:color="auto"/>
              <w:left w:val="single" w:sz="4" w:space="0" w:color="auto"/>
              <w:bottom w:val="single" w:sz="4" w:space="0" w:color="auto"/>
              <w:right w:val="single" w:sz="4" w:space="0" w:color="auto"/>
            </w:tcBorders>
            <w:noWrap/>
            <w:hideMark/>
          </w:tcPr>
          <w:p w14:paraId="7CEC7D93" w14:textId="77777777" w:rsidR="000379C0" w:rsidRDefault="000379C0" w:rsidP="00160258">
            <w:pPr>
              <w:spacing w:after="0" w:line="240" w:lineRule="auto"/>
              <w:jc w:val="center"/>
              <w:rPr>
                <w:ins w:id="1432" w:author="Matthews, Katrina (DOES)" w:date="2021-07-21T15:49:00Z"/>
                <w:rFonts w:ascii="Times New Roman" w:eastAsia="Times New Roman" w:hAnsi="Times New Roman" w:cs="Times New Roman"/>
                <w:color w:val="000000"/>
                <w:sz w:val="18"/>
                <w:szCs w:val="18"/>
              </w:rPr>
            </w:pPr>
            <w:ins w:id="1433" w:author="Matthews, Katrina (DOES)" w:date="2021-07-21T15:49:00Z">
              <w:r w:rsidRPr="00FC71DA">
                <w:rPr>
                  <w:rFonts w:ascii="Times New Roman" w:eastAsia="Times New Roman" w:hAnsi="Times New Roman" w:cs="Times New Roman"/>
                  <w:color w:val="000000"/>
                  <w:sz w:val="18"/>
                  <w:szCs w:val="18"/>
                </w:rPr>
                <w:t xml:space="preserve">Less than 0 </w:t>
              </w:r>
            </w:ins>
          </w:p>
        </w:tc>
        <w:tc>
          <w:tcPr>
            <w:tcW w:w="1097" w:type="pct"/>
            <w:gridSpan w:val="2"/>
            <w:tcBorders>
              <w:top w:val="single" w:sz="4" w:space="0" w:color="auto"/>
              <w:left w:val="single" w:sz="4" w:space="0" w:color="auto"/>
              <w:bottom w:val="single" w:sz="4" w:space="0" w:color="auto"/>
              <w:right w:val="single" w:sz="4" w:space="0" w:color="auto"/>
            </w:tcBorders>
            <w:hideMark/>
          </w:tcPr>
          <w:p w14:paraId="179A7328" w14:textId="77777777" w:rsidR="000379C0" w:rsidRDefault="000379C0" w:rsidP="00160258">
            <w:pPr>
              <w:spacing w:after="0" w:line="240" w:lineRule="auto"/>
              <w:jc w:val="center"/>
              <w:rPr>
                <w:ins w:id="1434" w:author="Matthews, Katrina (DOES)" w:date="2021-07-21T15:49:00Z"/>
                <w:rFonts w:ascii="Times New Roman" w:eastAsia="Times New Roman" w:hAnsi="Times New Roman" w:cs="Times New Roman"/>
                <w:color w:val="000000"/>
                <w:sz w:val="18"/>
                <w:szCs w:val="18"/>
              </w:rPr>
            </w:pPr>
            <w:ins w:id="1435" w:author="Matthews, Katrina (DOES)" w:date="2021-07-21T15:49:00Z">
              <w:r w:rsidRPr="00F62248">
                <w:rPr>
                  <w:rFonts w:ascii="Times New Roman" w:eastAsia="Times New Roman" w:hAnsi="Times New Roman" w:cs="Times New Roman"/>
                  <w:color w:val="000000"/>
                  <w:sz w:val="18"/>
                  <w:szCs w:val="18"/>
                </w:rPr>
                <w:t xml:space="preserve">Less than 0 </w:t>
              </w:r>
            </w:ins>
          </w:p>
        </w:tc>
      </w:tr>
      <w:tr w:rsidR="000379C0" w14:paraId="0604F6AA" w14:textId="77777777" w:rsidTr="00160258">
        <w:trPr>
          <w:trHeight w:val="300"/>
          <w:jc w:val="center"/>
          <w:ins w:id="1436" w:author="Matthews, Katrina (DOES)" w:date="2021-07-21T15:4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133B55BB" w14:textId="77777777" w:rsidR="000379C0" w:rsidRDefault="000379C0" w:rsidP="00160258">
            <w:pPr>
              <w:spacing w:after="0" w:line="240" w:lineRule="auto"/>
              <w:jc w:val="center"/>
              <w:rPr>
                <w:ins w:id="1437" w:author="Matthews, Katrina (DOES)" w:date="2021-07-21T15:49:00Z"/>
                <w:rFonts w:ascii="Times New Roman" w:eastAsia="Times New Roman" w:hAnsi="Times New Roman" w:cs="Times New Roman"/>
                <w:color w:val="000000"/>
                <w:sz w:val="18"/>
                <w:szCs w:val="18"/>
              </w:rPr>
            </w:pPr>
            <w:ins w:id="1438" w:author="Matthews, Katrina (DOES)" w:date="2021-07-21T15:49:00Z">
              <w:r>
                <w:rPr>
                  <w:rFonts w:ascii="Times New Roman" w:eastAsia="Times New Roman" w:hAnsi="Times New Roman" w:cs="Times New Roman"/>
                  <w:color w:val="000000"/>
                  <w:sz w:val="18"/>
                  <w:szCs w:val="18"/>
                </w:rPr>
                <w:t>August -2020</w:t>
              </w:r>
            </w:ins>
          </w:p>
        </w:tc>
        <w:tc>
          <w:tcPr>
            <w:tcW w:w="1120" w:type="pct"/>
            <w:gridSpan w:val="2"/>
            <w:tcBorders>
              <w:top w:val="single" w:sz="4" w:space="0" w:color="auto"/>
              <w:left w:val="single" w:sz="4" w:space="0" w:color="auto"/>
              <w:bottom w:val="single" w:sz="4" w:space="0" w:color="auto"/>
              <w:right w:val="single" w:sz="4" w:space="0" w:color="auto"/>
            </w:tcBorders>
            <w:noWrap/>
            <w:hideMark/>
          </w:tcPr>
          <w:p w14:paraId="66549769" w14:textId="77777777" w:rsidR="000379C0" w:rsidRDefault="000379C0" w:rsidP="00160258">
            <w:pPr>
              <w:spacing w:after="0" w:line="240" w:lineRule="auto"/>
              <w:jc w:val="center"/>
              <w:rPr>
                <w:ins w:id="1439" w:author="Matthews, Katrina (DOES)" w:date="2021-07-21T15:49:00Z"/>
                <w:rFonts w:ascii="Times New Roman" w:eastAsia="Times New Roman" w:hAnsi="Times New Roman" w:cs="Times New Roman"/>
                <w:color w:val="000000"/>
                <w:sz w:val="18"/>
                <w:szCs w:val="18"/>
              </w:rPr>
            </w:pPr>
            <w:ins w:id="1440" w:author="Matthews, Katrina (DOES)" w:date="2021-07-21T15:49:00Z">
              <w:r w:rsidRPr="00905DA1">
                <w:rPr>
                  <w:rFonts w:ascii="Times New Roman" w:eastAsia="Times New Roman" w:hAnsi="Times New Roman" w:cs="Times New Roman"/>
                  <w:color w:val="000000"/>
                  <w:sz w:val="18"/>
                  <w:szCs w:val="18"/>
                </w:rPr>
                <w:t xml:space="preserve">Less than 0 </w:t>
              </w:r>
            </w:ins>
          </w:p>
        </w:tc>
        <w:tc>
          <w:tcPr>
            <w:tcW w:w="896" w:type="pct"/>
            <w:tcBorders>
              <w:top w:val="single" w:sz="4" w:space="0" w:color="auto"/>
              <w:left w:val="single" w:sz="4" w:space="0" w:color="auto"/>
              <w:bottom w:val="single" w:sz="4" w:space="0" w:color="auto"/>
              <w:right w:val="single" w:sz="4" w:space="0" w:color="auto"/>
            </w:tcBorders>
            <w:hideMark/>
          </w:tcPr>
          <w:p w14:paraId="564184FD" w14:textId="77777777" w:rsidR="000379C0" w:rsidRDefault="000379C0" w:rsidP="00160258">
            <w:pPr>
              <w:spacing w:after="0" w:line="240" w:lineRule="auto"/>
              <w:jc w:val="center"/>
              <w:rPr>
                <w:ins w:id="1441" w:author="Matthews, Katrina (DOES)" w:date="2021-07-21T15:49:00Z"/>
                <w:rFonts w:ascii="Times New Roman" w:eastAsia="Times New Roman" w:hAnsi="Times New Roman" w:cs="Times New Roman"/>
                <w:color w:val="000000"/>
                <w:sz w:val="18"/>
                <w:szCs w:val="18"/>
              </w:rPr>
            </w:pPr>
            <w:ins w:id="1442" w:author="Matthews, Katrina (DOES)" w:date="2021-07-21T15:49:00Z">
              <w:r w:rsidRPr="004D02E8">
                <w:rPr>
                  <w:rFonts w:ascii="Times New Roman" w:eastAsia="Times New Roman" w:hAnsi="Times New Roman" w:cs="Times New Roman"/>
                  <w:color w:val="000000"/>
                  <w:sz w:val="18"/>
                  <w:szCs w:val="18"/>
                </w:rPr>
                <w:t xml:space="preserve">Less than 0 </w:t>
              </w:r>
            </w:ins>
          </w:p>
        </w:tc>
        <w:tc>
          <w:tcPr>
            <w:tcW w:w="1110" w:type="pct"/>
            <w:tcBorders>
              <w:top w:val="single" w:sz="4" w:space="0" w:color="auto"/>
              <w:left w:val="single" w:sz="4" w:space="0" w:color="auto"/>
              <w:bottom w:val="single" w:sz="4" w:space="0" w:color="auto"/>
              <w:right w:val="single" w:sz="4" w:space="0" w:color="auto"/>
            </w:tcBorders>
            <w:noWrap/>
            <w:hideMark/>
          </w:tcPr>
          <w:p w14:paraId="2A97C2B1" w14:textId="77777777" w:rsidR="000379C0" w:rsidRDefault="000379C0" w:rsidP="00160258">
            <w:pPr>
              <w:spacing w:after="0" w:line="240" w:lineRule="auto"/>
              <w:jc w:val="center"/>
              <w:rPr>
                <w:ins w:id="1443" w:author="Matthews, Katrina (DOES)" w:date="2021-07-21T15:49:00Z"/>
                <w:rFonts w:ascii="Times New Roman" w:eastAsia="Times New Roman" w:hAnsi="Times New Roman" w:cs="Times New Roman"/>
                <w:color w:val="000000"/>
                <w:sz w:val="18"/>
                <w:szCs w:val="18"/>
              </w:rPr>
            </w:pPr>
            <w:ins w:id="1444" w:author="Matthews, Katrina (DOES)" w:date="2021-07-21T15:49:00Z">
              <w:r w:rsidRPr="00FC71DA">
                <w:rPr>
                  <w:rFonts w:ascii="Times New Roman" w:eastAsia="Times New Roman" w:hAnsi="Times New Roman" w:cs="Times New Roman"/>
                  <w:color w:val="000000"/>
                  <w:sz w:val="18"/>
                  <w:szCs w:val="18"/>
                </w:rPr>
                <w:t xml:space="preserve">Less than 0 </w:t>
              </w:r>
            </w:ins>
          </w:p>
        </w:tc>
        <w:tc>
          <w:tcPr>
            <w:tcW w:w="1097" w:type="pct"/>
            <w:gridSpan w:val="2"/>
            <w:tcBorders>
              <w:top w:val="single" w:sz="4" w:space="0" w:color="auto"/>
              <w:left w:val="single" w:sz="4" w:space="0" w:color="auto"/>
              <w:bottom w:val="single" w:sz="4" w:space="0" w:color="auto"/>
              <w:right w:val="single" w:sz="4" w:space="0" w:color="auto"/>
            </w:tcBorders>
            <w:hideMark/>
          </w:tcPr>
          <w:p w14:paraId="1B14BF8B" w14:textId="77777777" w:rsidR="000379C0" w:rsidRDefault="000379C0" w:rsidP="00160258">
            <w:pPr>
              <w:spacing w:after="0" w:line="240" w:lineRule="auto"/>
              <w:jc w:val="center"/>
              <w:rPr>
                <w:ins w:id="1445" w:author="Matthews, Katrina (DOES)" w:date="2021-07-21T15:49:00Z"/>
                <w:rFonts w:ascii="Times New Roman" w:eastAsia="Times New Roman" w:hAnsi="Times New Roman" w:cs="Times New Roman"/>
                <w:color w:val="000000"/>
                <w:sz w:val="18"/>
                <w:szCs w:val="18"/>
              </w:rPr>
            </w:pPr>
            <w:ins w:id="1446" w:author="Matthews, Katrina (DOES)" w:date="2021-07-21T15:49:00Z">
              <w:r w:rsidRPr="00F62248">
                <w:rPr>
                  <w:rFonts w:ascii="Times New Roman" w:eastAsia="Times New Roman" w:hAnsi="Times New Roman" w:cs="Times New Roman"/>
                  <w:color w:val="000000"/>
                  <w:sz w:val="18"/>
                  <w:szCs w:val="18"/>
                </w:rPr>
                <w:t xml:space="preserve">Less than 0 </w:t>
              </w:r>
            </w:ins>
          </w:p>
        </w:tc>
      </w:tr>
      <w:tr w:rsidR="000379C0" w14:paraId="0D91AB7D" w14:textId="77777777" w:rsidTr="00160258">
        <w:trPr>
          <w:trHeight w:val="300"/>
          <w:jc w:val="center"/>
          <w:ins w:id="1447" w:author="Matthews, Katrina (DOES)" w:date="2021-07-21T15:49:00Z"/>
        </w:trPr>
        <w:tc>
          <w:tcPr>
            <w:tcW w:w="776" w:type="pct"/>
            <w:tcBorders>
              <w:top w:val="single" w:sz="4" w:space="0" w:color="auto"/>
              <w:left w:val="single" w:sz="4" w:space="0" w:color="auto"/>
              <w:bottom w:val="single" w:sz="4" w:space="0" w:color="auto"/>
              <w:right w:val="single" w:sz="4" w:space="0" w:color="auto"/>
            </w:tcBorders>
            <w:noWrap/>
            <w:vAlign w:val="center"/>
            <w:hideMark/>
          </w:tcPr>
          <w:p w14:paraId="07778FF5" w14:textId="77777777" w:rsidR="000379C0" w:rsidRDefault="000379C0" w:rsidP="00160258">
            <w:pPr>
              <w:spacing w:after="0" w:line="240" w:lineRule="auto"/>
              <w:jc w:val="center"/>
              <w:rPr>
                <w:ins w:id="1448" w:author="Matthews, Katrina (DOES)" w:date="2021-07-21T15:49:00Z"/>
                <w:rFonts w:ascii="Times New Roman" w:eastAsia="Times New Roman" w:hAnsi="Times New Roman" w:cs="Times New Roman"/>
                <w:color w:val="000000"/>
                <w:sz w:val="18"/>
                <w:szCs w:val="18"/>
              </w:rPr>
            </w:pPr>
            <w:ins w:id="1449" w:author="Matthews, Katrina (DOES)" w:date="2021-07-21T15:49:00Z">
              <w:r>
                <w:rPr>
                  <w:rFonts w:ascii="Times New Roman" w:eastAsia="Times New Roman" w:hAnsi="Times New Roman" w:cs="Times New Roman"/>
                  <w:color w:val="000000"/>
                  <w:sz w:val="18"/>
                  <w:szCs w:val="18"/>
                </w:rPr>
                <w:t>September -2020</w:t>
              </w:r>
            </w:ins>
          </w:p>
        </w:tc>
        <w:tc>
          <w:tcPr>
            <w:tcW w:w="563" w:type="pct"/>
            <w:tcBorders>
              <w:top w:val="single" w:sz="4" w:space="0" w:color="auto"/>
              <w:left w:val="single" w:sz="4" w:space="0" w:color="auto"/>
              <w:bottom w:val="single" w:sz="4" w:space="0" w:color="auto"/>
              <w:right w:val="single" w:sz="4" w:space="0" w:color="auto"/>
            </w:tcBorders>
            <w:noWrap/>
            <w:vAlign w:val="center"/>
            <w:hideMark/>
          </w:tcPr>
          <w:p w14:paraId="10DA6653" w14:textId="77777777" w:rsidR="000379C0" w:rsidRDefault="000379C0" w:rsidP="00160258">
            <w:pPr>
              <w:spacing w:after="0" w:line="240" w:lineRule="auto"/>
              <w:jc w:val="center"/>
              <w:rPr>
                <w:ins w:id="1450" w:author="Matthews, Katrina (DOES)" w:date="2021-07-21T15:49:00Z"/>
                <w:rFonts w:ascii="Times New Roman" w:eastAsia="Times New Roman" w:hAnsi="Times New Roman" w:cs="Times New Roman"/>
                <w:color w:val="000000"/>
                <w:sz w:val="18"/>
                <w:szCs w:val="18"/>
              </w:rPr>
            </w:pPr>
            <w:ins w:id="1451" w:author="Matthews, Katrina (DOES)" w:date="2021-07-21T15:49:00Z">
              <w:r>
                <w:rPr>
                  <w:rFonts w:ascii="Times New Roman" w:eastAsia="Times New Roman" w:hAnsi="Times New Roman" w:cs="Times New Roman"/>
                  <w:color w:val="000000"/>
                  <w:sz w:val="18"/>
                  <w:szCs w:val="18"/>
                </w:rPr>
                <w:t>21</w:t>
              </w:r>
            </w:ins>
          </w:p>
        </w:tc>
        <w:tc>
          <w:tcPr>
            <w:tcW w:w="558" w:type="pct"/>
            <w:tcBorders>
              <w:top w:val="single" w:sz="4" w:space="0" w:color="auto"/>
              <w:left w:val="single" w:sz="4" w:space="0" w:color="auto"/>
              <w:bottom w:val="single" w:sz="4" w:space="0" w:color="auto"/>
              <w:right w:val="single" w:sz="4" w:space="0" w:color="auto"/>
            </w:tcBorders>
            <w:vAlign w:val="center"/>
            <w:hideMark/>
          </w:tcPr>
          <w:p w14:paraId="25943A19" w14:textId="77777777" w:rsidR="000379C0" w:rsidRDefault="000379C0" w:rsidP="00160258">
            <w:pPr>
              <w:spacing w:after="0" w:line="240" w:lineRule="auto"/>
              <w:jc w:val="center"/>
              <w:rPr>
                <w:ins w:id="1452" w:author="Matthews, Katrina (DOES)" w:date="2021-07-21T15:49:00Z"/>
                <w:rFonts w:ascii="Times New Roman" w:eastAsia="Times New Roman" w:hAnsi="Times New Roman" w:cs="Times New Roman"/>
                <w:color w:val="000000"/>
                <w:sz w:val="18"/>
                <w:szCs w:val="18"/>
              </w:rPr>
            </w:pPr>
            <w:ins w:id="1453" w:author="Matthews, Katrina (DOES)" w:date="2021-07-21T15:49:00Z">
              <w:r>
                <w:rPr>
                  <w:rFonts w:ascii="Times New Roman" w:eastAsia="Times New Roman" w:hAnsi="Times New Roman" w:cs="Times New Roman"/>
                  <w:color w:val="000000"/>
                  <w:sz w:val="18"/>
                  <w:szCs w:val="18"/>
                </w:rPr>
                <w:t>Less than 10</w:t>
              </w:r>
            </w:ins>
          </w:p>
        </w:tc>
        <w:tc>
          <w:tcPr>
            <w:tcW w:w="896" w:type="pct"/>
            <w:tcBorders>
              <w:top w:val="single" w:sz="4" w:space="0" w:color="auto"/>
              <w:left w:val="single" w:sz="4" w:space="0" w:color="auto"/>
              <w:bottom w:val="single" w:sz="4" w:space="0" w:color="auto"/>
              <w:right w:val="single" w:sz="4" w:space="0" w:color="auto"/>
            </w:tcBorders>
            <w:vAlign w:val="center"/>
            <w:hideMark/>
          </w:tcPr>
          <w:p w14:paraId="4285908C" w14:textId="77777777" w:rsidR="000379C0" w:rsidRDefault="000379C0" w:rsidP="00160258">
            <w:pPr>
              <w:spacing w:after="0" w:line="240" w:lineRule="auto"/>
              <w:jc w:val="center"/>
              <w:rPr>
                <w:ins w:id="1454" w:author="Matthews, Katrina (DOES)" w:date="2021-07-21T15:49:00Z"/>
                <w:rFonts w:ascii="Times New Roman" w:eastAsia="Times New Roman" w:hAnsi="Times New Roman" w:cs="Times New Roman"/>
                <w:color w:val="000000"/>
                <w:sz w:val="18"/>
                <w:szCs w:val="18"/>
              </w:rPr>
            </w:pPr>
            <w:ins w:id="1455" w:author="Matthews, Katrina (DOES)" w:date="2021-07-21T15:49:00Z">
              <w:r>
                <w:rPr>
                  <w:rFonts w:ascii="Times New Roman" w:eastAsia="Times New Roman" w:hAnsi="Times New Roman" w:cs="Times New Roman"/>
                  <w:color w:val="000000"/>
                  <w:sz w:val="18"/>
                  <w:szCs w:val="18"/>
                </w:rPr>
                <w:t xml:space="preserve"> Less than 10</w:t>
              </w:r>
            </w:ins>
          </w:p>
        </w:tc>
        <w:tc>
          <w:tcPr>
            <w:tcW w:w="1110" w:type="pct"/>
            <w:tcBorders>
              <w:top w:val="single" w:sz="4" w:space="0" w:color="auto"/>
              <w:left w:val="single" w:sz="4" w:space="0" w:color="auto"/>
              <w:bottom w:val="single" w:sz="4" w:space="0" w:color="auto"/>
              <w:right w:val="single" w:sz="4" w:space="0" w:color="auto"/>
            </w:tcBorders>
            <w:noWrap/>
            <w:vAlign w:val="center"/>
            <w:hideMark/>
          </w:tcPr>
          <w:p w14:paraId="19071EEE" w14:textId="77777777" w:rsidR="000379C0" w:rsidRDefault="000379C0" w:rsidP="00160258">
            <w:pPr>
              <w:spacing w:after="0" w:line="240" w:lineRule="auto"/>
              <w:jc w:val="center"/>
              <w:rPr>
                <w:ins w:id="1456" w:author="Matthews, Katrina (DOES)" w:date="2021-07-21T15:49:00Z"/>
                <w:rFonts w:ascii="Times New Roman" w:eastAsia="Times New Roman" w:hAnsi="Times New Roman" w:cs="Times New Roman"/>
                <w:color w:val="000000"/>
                <w:sz w:val="18"/>
                <w:szCs w:val="18"/>
              </w:rPr>
            </w:pPr>
            <w:ins w:id="1457" w:author="Matthews, Katrina (DOES)" w:date="2021-07-21T15:49:00Z">
              <w:r>
                <w:rPr>
                  <w:rFonts w:ascii="Times New Roman" w:eastAsia="Times New Roman" w:hAnsi="Times New Roman" w:cs="Times New Roman"/>
                  <w:color w:val="000000"/>
                  <w:sz w:val="18"/>
                  <w:szCs w:val="18"/>
                </w:rPr>
                <w:t>6 Months</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13A62A8" w14:textId="77777777" w:rsidR="000379C0" w:rsidRDefault="000379C0" w:rsidP="00160258">
            <w:pPr>
              <w:spacing w:after="0" w:line="240" w:lineRule="auto"/>
              <w:jc w:val="center"/>
              <w:rPr>
                <w:ins w:id="1458" w:author="Matthews, Katrina (DOES)" w:date="2021-07-21T15:49:00Z"/>
                <w:rFonts w:ascii="Times New Roman" w:eastAsia="Times New Roman" w:hAnsi="Times New Roman" w:cs="Times New Roman"/>
                <w:color w:val="000000"/>
                <w:sz w:val="18"/>
                <w:szCs w:val="18"/>
              </w:rPr>
            </w:pPr>
            <w:ins w:id="1459" w:author="Matthews, Katrina (DOES)" w:date="2021-07-21T15:49:00Z">
              <w:r>
                <w:rPr>
                  <w:rFonts w:ascii="Times New Roman" w:eastAsia="Times New Roman" w:hAnsi="Times New Roman" w:cs="Times New Roman"/>
                  <w:color w:val="000000"/>
                  <w:sz w:val="18"/>
                  <w:szCs w:val="18"/>
                </w:rPr>
                <w:t>Less than 10</w:t>
              </w:r>
            </w:ins>
          </w:p>
        </w:tc>
        <w:tc>
          <w:tcPr>
            <w:tcW w:w="510" w:type="pct"/>
            <w:tcBorders>
              <w:top w:val="single" w:sz="4" w:space="0" w:color="auto"/>
              <w:left w:val="single" w:sz="4" w:space="0" w:color="auto"/>
              <w:bottom w:val="single" w:sz="4" w:space="0" w:color="auto"/>
              <w:right w:val="single" w:sz="4" w:space="0" w:color="auto"/>
            </w:tcBorders>
            <w:vAlign w:val="center"/>
            <w:hideMark/>
          </w:tcPr>
          <w:p w14:paraId="77E7AAD5" w14:textId="77777777" w:rsidR="000379C0" w:rsidRDefault="000379C0" w:rsidP="00160258">
            <w:pPr>
              <w:spacing w:after="0" w:line="240" w:lineRule="auto"/>
              <w:jc w:val="center"/>
              <w:rPr>
                <w:ins w:id="1460" w:author="Matthews, Katrina (DOES)" w:date="2021-07-21T15:49:00Z"/>
                <w:rFonts w:ascii="Times New Roman" w:eastAsia="Times New Roman" w:hAnsi="Times New Roman" w:cs="Times New Roman"/>
                <w:color w:val="000000"/>
                <w:sz w:val="18"/>
                <w:szCs w:val="18"/>
              </w:rPr>
            </w:pPr>
            <w:ins w:id="1461" w:author="Matthews, Katrina (DOES)" w:date="2021-07-21T15:49:00Z">
              <w:r>
                <w:rPr>
                  <w:rFonts w:ascii="Times New Roman" w:eastAsia="Times New Roman" w:hAnsi="Times New Roman" w:cs="Times New Roman"/>
                  <w:color w:val="000000"/>
                  <w:sz w:val="18"/>
                  <w:szCs w:val="18"/>
                </w:rPr>
                <w:t>67%</w:t>
              </w:r>
            </w:ins>
          </w:p>
        </w:tc>
      </w:tr>
      <w:tr w:rsidR="000379C0" w14:paraId="58523BEF" w14:textId="77777777" w:rsidTr="00F86F4E">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62" w:author="Matthews, Katrina (DOES)" w:date="2021-07-21T16:38:00Z">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jc w:val="center"/>
          <w:ins w:id="1463" w:author="Matthews, Katrina (DOES)" w:date="2021-07-21T15:49:00Z"/>
          <w:trPrChange w:id="1464" w:author="Matthews, Katrina (DOES)" w:date="2021-07-21T16:38:00Z">
            <w:trPr>
              <w:trHeight w:val="300"/>
              <w:jc w:val="center"/>
            </w:trPr>
          </w:trPrChange>
        </w:trPr>
        <w:tc>
          <w:tcPr>
            <w:tcW w:w="776" w:type="pct"/>
            <w:tcBorders>
              <w:top w:val="single" w:sz="4" w:space="0" w:color="auto"/>
              <w:left w:val="single" w:sz="4" w:space="0" w:color="auto"/>
              <w:bottom w:val="single" w:sz="4" w:space="0" w:color="auto"/>
              <w:right w:val="single" w:sz="4" w:space="0" w:color="auto"/>
            </w:tcBorders>
            <w:noWrap/>
            <w:vAlign w:val="bottom"/>
            <w:tcPrChange w:id="1465" w:author="Matthews, Katrina (DOES)" w:date="2021-07-21T16:38:00Z">
              <w:tcPr>
                <w:tcW w:w="776" w:type="pct"/>
                <w:tcBorders>
                  <w:top w:val="single" w:sz="4" w:space="0" w:color="auto"/>
                  <w:left w:val="single" w:sz="4" w:space="0" w:color="auto"/>
                  <w:bottom w:val="single" w:sz="4" w:space="0" w:color="auto"/>
                  <w:right w:val="single" w:sz="4" w:space="0" w:color="auto"/>
                </w:tcBorders>
                <w:noWrap/>
                <w:vAlign w:val="bottom"/>
              </w:tcPr>
            </w:tcPrChange>
          </w:tcPr>
          <w:p w14:paraId="286C8280" w14:textId="77777777" w:rsidR="000379C0" w:rsidRPr="00392B7D" w:rsidRDefault="000379C0" w:rsidP="00160258">
            <w:pPr>
              <w:spacing w:after="0" w:line="240" w:lineRule="auto"/>
              <w:jc w:val="center"/>
              <w:rPr>
                <w:ins w:id="1466" w:author="Matthews, Katrina (DOES)" w:date="2021-07-21T15:49:00Z"/>
                <w:rFonts w:ascii="Times New Roman" w:eastAsia="Times New Roman" w:hAnsi="Times New Roman" w:cs="Times New Roman"/>
                <w:b/>
                <w:bCs/>
                <w:color w:val="000000"/>
                <w:sz w:val="18"/>
                <w:szCs w:val="18"/>
              </w:rPr>
            </w:pPr>
            <w:ins w:id="1467" w:author="Matthews, Katrina (DOES)" w:date="2021-07-21T15:49:00Z">
              <w:r w:rsidRPr="00392B7D">
                <w:rPr>
                  <w:rFonts w:ascii="Times New Roman" w:eastAsia="Times New Roman" w:hAnsi="Times New Roman" w:cs="Times New Roman"/>
                  <w:b/>
                  <w:bCs/>
                  <w:color w:val="000000"/>
                  <w:sz w:val="18"/>
                  <w:szCs w:val="18"/>
                </w:rPr>
                <w:t xml:space="preserve">Total </w:t>
              </w:r>
            </w:ins>
          </w:p>
        </w:tc>
        <w:tc>
          <w:tcPr>
            <w:tcW w:w="563" w:type="pct"/>
            <w:tcBorders>
              <w:top w:val="single" w:sz="4" w:space="0" w:color="auto"/>
              <w:left w:val="single" w:sz="4" w:space="0" w:color="auto"/>
              <w:bottom w:val="single" w:sz="4" w:space="0" w:color="auto"/>
              <w:right w:val="single" w:sz="4" w:space="0" w:color="auto"/>
            </w:tcBorders>
            <w:noWrap/>
            <w:vAlign w:val="bottom"/>
            <w:tcPrChange w:id="1468" w:author="Matthews, Katrina (DOES)" w:date="2021-07-21T16:38:00Z">
              <w:tcPr>
                <w:tcW w:w="563" w:type="pct"/>
                <w:tcBorders>
                  <w:top w:val="single" w:sz="4" w:space="0" w:color="auto"/>
                  <w:left w:val="single" w:sz="4" w:space="0" w:color="auto"/>
                  <w:bottom w:val="single" w:sz="4" w:space="0" w:color="auto"/>
                  <w:right w:val="single" w:sz="4" w:space="0" w:color="auto"/>
                </w:tcBorders>
                <w:noWrap/>
                <w:vAlign w:val="bottom"/>
              </w:tcPr>
            </w:tcPrChange>
          </w:tcPr>
          <w:p w14:paraId="65D722CB" w14:textId="77777777" w:rsidR="000379C0" w:rsidRDefault="000379C0" w:rsidP="00160258">
            <w:pPr>
              <w:spacing w:after="0" w:line="240" w:lineRule="auto"/>
              <w:jc w:val="center"/>
              <w:rPr>
                <w:ins w:id="1469" w:author="Matthews, Katrina (DOES)" w:date="2021-07-21T15:49:00Z"/>
                <w:rFonts w:ascii="Times New Roman" w:eastAsia="Times New Roman" w:hAnsi="Times New Roman" w:cs="Times New Roman"/>
                <w:color w:val="000000"/>
                <w:sz w:val="18"/>
                <w:szCs w:val="18"/>
              </w:rPr>
            </w:pPr>
            <w:ins w:id="1470" w:author="Matthews, Katrina (DOES)" w:date="2021-07-21T15:49:00Z">
              <w:r>
                <w:rPr>
                  <w:rFonts w:ascii="Times New Roman" w:eastAsia="Times New Roman" w:hAnsi="Times New Roman" w:cs="Times New Roman"/>
                  <w:color w:val="000000"/>
                  <w:sz w:val="18"/>
                  <w:szCs w:val="18"/>
                </w:rPr>
                <w:t>278</w:t>
              </w:r>
            </w:ins>
          </w:p>
        </w:tc>
        <w:tc>
          <w:tcPr>
            <w:tcW w:w="558" w:type="pct"/>
            <w:tcBorders>
              <w:top w:val="single" w:sz="4" w:space="0" w:color="auto"/>
              <w:left w:val="single" w:sz="4" w:space="0" w:color="auto"/>
              <w:bottom w:val="single" w:sz="4" w:space="0" w:color="auto"/>
              <w:right w:val="single" w:sz="4" w:space="0" w:color="auto"/>
            </w:tcBorders>
            <w:vAlign w:val="bottom"/>
            <w:tcPrChange w:id="1471" w:author="Matthews, Katrina (DOES)" w:date="2021-07-21T16:38:00Z">
              <w:tcPr>
                <w:tcW w:w="558" w:type="pct"/>
                <w:tcBorders>
                  <w:top w:val="single" w:sz="4" w:space="0" w:color="auto"/>
                  <w:left w:val="single" w:sz="4" w:space="0" w:color="auto"/>
                  <w:bottom w:val="single" w:sz="4" w:space="0" w:color="auto"/>
                  <w:right w:val="single" w:sz="4" w:space="0" w:color="auto"/>
                </w:tcBorders>
                <w:vAlign w:val="bottom"/>
              </w:tcPr>
            </w:tcPrChange>
          </w:tcPr>
          <w:p w14:paraId="095EABBA" w14:textId="77777777" w:rsidR="000379C0" w:rsidRDefault="000379C0" w:rsidP="00160258">
            <w:pPr>
              <w:spacing w:after="0" w:line="240" w:lineRule="auto"/>
              <w:jc w:val="center"/>
              <w:rPr>
                <w:ins w:id="1472" w:author="Matthews, Katrina (DOES)" w:date="2021-07-21T15:49:00Z"/>
                <w:rFonts w:ascii="Times New Roman" w:eastAsia="Times New Roman" w:hAnsi="Times New Roman" w:cs="Times New Roman"/>
                <w:color w:val="000000"/>
                <w:sz w:val="18"/>
                <w:szCs w:val="18"/>
              </w:rPr>
            </w:pPr>
            <w:ins w:id="1473" w:author="Matthews, Katrina (DOES)" w:date="2021-07-21T15:49:00Z">
              <w:r>
                <w:rPr>
                  <w:rFonts w:ascii="Times New Roman" w:eastAsia="Times New Roman" w:hAnsi="Times New Roman" w:cs="Times New Roman"/>
                  <w:color w:val="000000"/>
                  <w:sz w:val="18"/>
                  <w:szCs w:val="18"/>
                </w:rPr>
                <w:t>154</w:t>
              </w:r>
            </w:ins>
          </w:p>
        </w:tc>
        <w:tc>
          <w:tcPr>
            <w:tcW w:w="896" w:type="pct"/>
            <w:tcBorders>
              <w:top w:val="single" w:sz="4" w:space="0" w:color="auto"/>
              <w:left w:val="single" w:sz="4" w:space="0" w:color="auto"/>
              <w:bottom w:val="single" w:sz="4" w:space="0" w:color="auto"/>
              <w:right w:val="single" w:sz="4" w:space="0" w:color="auto"/>
            </w:tcBorders>
            <w:shd w:val="clear" w:color="auto" w:fill="000000" w:themeFill="text1"/>
            <w:vAlign w:val="bottom"/>
            <w:tcPrChange w:id="1474" w:author="Matthews, Katrina (DOES)" w:date="2021-07-21T16:38:00Z">
              <w:tcPr>
                <w:tcW w:w="896" w:type="pct"/>
                <w:tcBorders>
                  <w:top w:val="single" w:sz="4" w:space="0" w:color="auto"/>
                  <w:left w:val="single" w:sz="4" w:space="0" w:color="auto"/>
                  <w:bottom w:val="single" w:sz="4" w:space="0" w:color="auto"/>
                  <w:right w:val="single" w:sz="4" w:space="0" w:color="auto"/>
                </w:tcBorders>
                <w:vAlign w:val="bottom"/>
              </w:tcPr>
            </w:tcPrChange>
          </w:tcPr>
          <w:p w14:paraId="0FEEBA37" w14:textId="77777777" w:rsidR="000379C0" w:rsidRPr="00F86F4E" w:rsidRDefault="000379C0" w:rsidP="00160258">
            <w:pPr>
              <w:spacing w:after="0" w:line="240" w:lineRule="auto"/>
              <w:rPr>
                <w:ins w:id="1475" w:author="Matthews, Katrina (DOES)" w:date="2021-07-21T15:49:00Z"/>
                <w:rFonts w:ascii="Times New Roman" w:eastAsia="Times New Roman" w:hAnsi="Times New Roman" w:cs="Times New Roman"/>
                <w:color w:val="000000"/>
                <w:sz w:val="18"/>
                <w:szCs w:val="18"/>
                <w:highlight w:val="black"/>
                <w:rPrChange w:id="1476" w:author="Matthews, Katrina (DOES)" w:date="2021-07-21T16:38:00Z">
                  <w:rPr>
                    <w:ins w:id="1477" w:author="Matthews, Katrina (DOES)" w:date="2021-07-21T15:49:00Z"/>
                    <w:rFonts w:ascii="Times New Roman" w:eastAsia="Times New Roman" w:hAnsi="Times New Roman" w:cs="Times New Roman"/>
                    <w:color w:val="000000"/>
                    <w:sz w:val="18"/>
                    <w:szCs w:val="18"/>
                  </w:rPr>
                </w:rPrChange>
              </w:rPr>
            </w:pPr>
            <w:commentRangeStart w:id="1478"/>
            <w:commentRangeEnd w:id="1478"/>
            <w:ins w:id="1479" w:author="Matthews, Katrina (DOES)" w:date="2021-07-21T15:49:00Z">
              <w:r w:rsidRPr="00F86F4E">
                <w:rPr>
                  <w:rStyle w:val="CommentReference"/>
                  <w:highlight w:val="black"/>
                  <w:rPrChange w:id="1480" w:author="Matthews, Katrina (DOES)" w:date="2021-07-21T16:38:00Z">
                    <w:rPr>
                      <w:rStyle w:val="CommentReference"/>
                    </w:rPr>
                  </w:rPrChange>
                </w:rPr>
                <w:commentReference w:id="1478"/>
              </w:r>
            </w:ins>
          </w:p>
        </w:tc>
        <w:tc>
          <w:tcPr>
            <w:tcW w:w="1110" w:type="pct"/>
            <w:tcBorders>
              <w:top w:val="single" w:sz="4" w:space="0" w:color="auto"/>
              <w:left w:val="single" w:sz="4" w:space="0" w:color="auto"/>
              <w:bottom w:val="single" w:sz="4" w:space="0" w:color="auto"/>
              <w:right w:val="single" w:sz="4" w:space="0" w:color="auto"/>
            </w:tcBorders>
            <w:shd w:val="clear" w:color="auto" w:fill="000000" w:themeFill="text1"/>
            <w:noWrap/>
            <w:vAlign w:val="bottom"/>
            <w:tcPrChange w:id="1481" w:author="Matthews, Katrina (DOES)" w:date="2021-07-21T16:38:00Z">
              <w:tcPr>
                <w:tcW w:w="1110" w:type="pct"/>
                <w:tcBorders>
                  <w:top w:val="single" w:sz="4" w:space="0" w:color="auto"/>
                  <w:left w:val="single" w:sz="4" w:space="0" w:color="auto"/>
                  <w:bottom w:val="single" w:sz="4" w:space="0" w:color="auto"/>
                  <w:right w:val="single" w:sz="4" w:space="0" w:color="auto"/>
                </w:tcBorders>
                <w:noWrap/>
                <w:vAlign w:val="bottom"/>
              </w:tcPr>
            </w:tcPrChange>
          </w:tcPr>
          <w:p w14:paraId="546A99EF" w14:textId="77777777" w:rsidR="000379C0" w:rsidRPr="00F86F4E" w:rsidRDefault="000379C0" w:rsidP="00160258">
            <w:pPr>
              <w:spacing w:after="0" w:line="240" w:lineRule="auto"/>
              <w:rPr>
                <w:ins w:id="1482" w:author="Matthews, Katrina (DOES)" w:date="2021-07-21T15:49:00Z"/>
                <w:rFonts w:ascii="Times New Roman" w:eastAsia="Times New Roman" w:hAnsi="Times New Roman" w:cs="Times New Roman"/>
                <w:color w:val="000000"/>
                <w:sz w:val="18"/>
                <w:szCs w:val="18"/>
                <w:highlight w:val="black"/>
                <w:rPrChange w:id="1483" w:author="Matthews, Katrina (DOES)" w:date="2021-07-21T16:38:00Z">
                  <w:rPr>
                    <w:ins w:id="1484" w:author="Matthews, Katrina (DOES)" w:date="2021-07-21T15:49:00Z"/>
                    <w:rFonts w:ascii="Times New Roman" w:eastAsia="Times New Roman" w:hAnsi="Times New Roman" w:cs="Times New Roman"/>
                    <w:color w:val="000000"/>
                    <w:sz w:val="18"/>
                    <w:szCs w:val="18"/>
                  </w:rPr>
                </w:rPrChange>
              </w:rPr>
            </w:pPr>
          </w:p>
        </w:tc>
        <w:tc>
          <w:tcPr>
            <w:tcW w:w="1097" w:type="pct"/>
            <w:gridSpan w:val="2"/>
            <w:tcBorders>
              <w:top w:val="single" w:sz="4" w:space="0" w:color="auto"/>
              <w:left w:val="single" w:sz="4" w:space="0" w:color="auto"/>
              <w:bottom w:val="single" w:sz="4" w:space="0" w:color="auto"/>
              <w:right w:val="single" w:sz="4" w:space="0" w:color="auto"/>
            </w:tcBorders>
            <w:tcPrChange w:id="1485" w:author="Matthews, Katrina (DOES)" w:date="2021-07-21T16:38:00Z">
              <w:tcPr>
                <w:tcW w:w="1097" w:type="pct"/>
                <w:gridSpan w:val="2"/>
                <w:tcBorders>
                  <w:top w:val="single" w:sz="4" w:space="0" w:color="auto"/>
                  <w:left w:val="single" w:sz="4" w:space="0" w:color="auto"/>
                  <w:bottom w:val="single" w:sz="4" w:space="0" w:color="auto"/>
                  <w:right w:val="single" w:sz="4" w:space="0" w:color="auto"/>
                </w:tcBorders>
              </w:tcPr>
            </w:tcPrChange>
          </w:tcPr>
          <w:p w14:paraId="18A04A61" w14:textId="77777777" w:rsidR="000379C0" w:rsidRDefault="000379C0" w:rsidP="00160258">
            <w:pPr>
              <w:spacing w:after="0" w:line="240" w:lineRule="auto"/>
              <w:jc w:val="center"/>
              <w:rPr>
                <w:ins w:id="1486" w:author="Matthews, Katrina (DOES)" w:date="2021-07-21T15:49:00Z"/>
                <w:rFonts w:ascii="Times New Roman" w:eastAsia="Times New Roman" w:hAnsi="Times New Roman" w:cs="Times New Roman"/>
                <w:color w:val="000000"/>
                <w:sz w:val="18"/>
                <w:szCs w:val="18"/>
              </w:rPr>
            </w:pPr>
            <w:ins w:id="1487" w:author="Matthews, Katrina (DOES)" w:date="2021-07-21T15:49:00Z">
              <w:r>
                <w:rPr>
                  <w:rFonts w:ascii="Times New Roman" w:eastAsia="Times New Roman" w:hAnsi="Times New Roman" w:cs="Times New Roman"/>
                  <w:color w:val="000000"/>
                  <w:sz w:val="18"/>
                  <w:szCs w:val="18"/>
                </w:rPr>
                <w:t>74%</w:t>
              </w:r>
            </w:ins>
          </w:p>
        </w:tc>
      </w:tr>
    </w:tbl>
    <w:p w14:paraId="5BC07CDB" w14:textId="2EDDFD15" w:rsidR="004B3E0B" w:rsidDel="004B3E0B" w:rsidRDefault="004B3E0B" w:rsidP="004B3E0B">
      <w:pPr>
        <w:rPr>
          <w:del w:id="1488" w:author="Matthews, Katrina (DOES)" w:date="2021-07-21T16:10:00Z"/>
          <w:moveTo w:id="1489" w:author="Matthews, Katrina (DOES)" w:date="2021-07-21T16:10:00Z"/>
          <w:rFonts w:ascii="Times New Roman" w:hAnsi="Times New Roman" w:cs="Times New Roman"/>
          <w:sz w:val="16"/>
          <w:szCs w:val="16"/>
        </w:rPr>
      </w:pPr>
      <w:moveToRangeStart w:id="1490" w:author="Matthews, Katrina (DOES)" w:date="2021-07-21T16:10:00Z" w:name="move77776237"/>
      <w:moveTo w:id="1491" w:author="Matthews, Katrina (DOES)" w:date="2021-07-21T16:10:00Z">
        <w:r w:rsidRPr="003109D9">
          <w:rPr>
            <w:rFonts w:ascii="Times New Roman" w:hAnsi="Times New Roman" w:cs="Times New Roman"/>
            <w:sz w:val="16"/>
            <w:szCs w:val="16"/>
          </w:rPr>
          <w:t xml:space="preserve">Source: </w:t>
        </w:r>
        <w:r>
          <w:rPr>
            <w:rFonts w:ascii="Times New Roman" w:hAnsi="Times New Roman" w:cs="Times New Roman"/>
            <w:sz w:val="16"/>
            <w:szCs w:val="16"/>
          </w:rPr>
          <w:t xml:space="preserve">DC Networks. The table adheres to the Data Suppression policy (DS) Definition of DS is provided in the terms and definition section at the end of the </w:t>
        </w:r>
        <w:proofErr w:type="spellStart"/>
        <w:r>
          <w:rPr>
            <w:rFonts w:ascii="Times New Roman" w:hAnsi="Times New Roman" w:cs="Times New Roman"/>
            <w:sz w:val="16"/>
            <w:szCs w:val="16"/>
          </w:rPr>
          <w:t>repor</w:t>
        </w:r>
        <w:proofErr w:type="spellEnd"/>
        <w:del w:id="1492" w:author="Matthews, Katrina (DOES)" w:date="2021-07-21T16:10:00Z">
          <w:r w:rsidDel="004B3E0B">
            <w:rPr>
              <w:rFonts w:ascii="Times New Roman" w:hAnsi="Times New Roman" w:cs="Times New Roman"/>
              <w:sz w:val="16"/>
              <w:szCs w:val="16"/>
            </w:rPr>
            <w:delText xml:space="preserve">t </w:delText>
          </w:r>
        </w:del>
      </w:moveTo>
    </w:p>
    <w:moveToRangeEnd w:id="1490"/>
    <w:p w14:paraId="75919EA7" w14:textId="77777777" w:rsidR="000379C0" w:rsidRPr="00CA3836" w:rsidDel="004B3E0B" w:rsidRDefault="000379C0" w:rsidP="00EE3DBE">
      <w:pPr>
        <w:rPr>
          <w:del w:id="1493" w:author="Matthews, Katrina (DOES)" w:date="2021-07-21T16:09:00Z"/>
          <w:rFonts w:ascii="Times New Roman" w:hAnsi="Times New Roman" w:cs="Times New Roman"/>
          <w:sz w:val="16"/>
          <w:szCs w:val="16"/>
        </w:rPr>
      </w:pPr>
    </w:p>
    <w:p w14:paraId="41615E7D" w14:textId="67D35156" w:rsidR="00EE3DBE" w:rsidRPr="004B3E0B" w:rsidDel="004B3E0B" w:rsidRDefault="00EE3DBE" w:rsidP="004B3E0B">
      <w:pPr>
        <w:rPr>
          <w:del w:id="1494" w:author="Matthews, Katrina (DOES)" w:date="2021-07-21T16:09:00Z"/>
          <w:rFonts w:ascii="Times New Roman" w:hAnsi="Times New Roman" w:cs="Times New Roman"/>
          <w:b/>
          <w:sz w:val="24"/>
          <w:szCs w:val="24"/>
          <w:rPrChange w:id="1495" w:author="Matthews, Katrina (DOES)" w:date="2021-07-21T16:10:00Z">
            <w:rPr>
              <w:del w:id="1496" w:author="Matthews, Katrina (DOES)" w:date="2021-07-21T16:09:00Z"/>
            </w:rPr>
          </w:rPrChange>
        </w:rPr>
        <w:pPrChange w:id="1497" w:author="Matthews, Katrina (DOES)" w:date="2021-07-21T16:10:00Z">
          <w:pPr/>
        </w:pPrChange>
      </w:pPr>
      <w:bookmarkStart w:id="1498" w:name="_Hlk71187102"/>
      <w:del w:id="1499" w:author="Matthews, Katrina (DOES)" w:date="2021-07-21T16:09:00Z">
        <w:r w:rsidRPr="004B3E0B" w:rsidDel="004B3E0B">
          <w:rPr>
            <w:rFonts w:ascii="Times New Roman" w:hAnsi="Times New Roman" w:cs="Times New Roman"/>
            <w:b/>
            <w:sz w:val="24"/>
            <w:szCs w:val="24"/>
            <w:rPrChange w:id="1500" w:author="Matthews, Katrina (DOES)" w:date="2021-07-21T16:10:00Z">
              <w:rPr/>
            </w:rPrChange>
          </w:rPr>
          <w:delText>Explanation of Program Service Level Dat</w:delText>
        </w:r>
        <w:commentRangeStart w:id="1501"/>
        <w:r w:rsidRPr="004B3E0B" w:rsidDel="004B3E0B">
          <w:rPr>
            <w:rFonts w:ascii="Times New Roman" w:hAnsi="Times New Roman" w:cs="Times New Roman"/>
            <w:b/>
            <w:sz w:val="24"/>
            <w:szCs w:val="24"/>
            <w:rPrChange w:id="1502" w:author="Matthews, Katrina (DOES)" w:date="2021-07-21T16:10:00Z">
              <w:rPr/>
            </w:rPrChange>
          </w:rPr>
          <w:delText xml:space="preserve">a </w:delText>
        </w:r>
        <w:commentRangeEnd w:id="1501"/>
        <w:r w:rsidR="002D5D66" w:rsidDel="004B3E0B">
          <w:rPr>
            <w:rStyle w:val="CommentReference"/>
          </w:rPr>
          <w:commentReference w:id="1501"/>
        </w:r>
      </w:del>
    </w:p>
    <w:p w14:paraId="4F72B016" w14:textId="7B0BE767" w:rsidR="00EE3DBE" w:rsidRPr="00FA53AC" w:rsidDel="004B3E0B" w:rsidRDefault="00AC19BB" w:rsidP="004B3E0B">
      <w:pPr>
        <w:rPr>
          <w:del w:id="1503" w:author="Matthews, Katrina (DOES)" w:date="2021-07-21T16:09:00Z"/>
        </w:rPr>
        <w:pPrChange w:id="1504" w:author="Matthews, Katrina (DOES)" w:date="2021-07-21T16:10:00Z">
          <w:pPr>
            <w:pStyle w:val="ListParagraph"/>
            <w:numPr>
              <w:numId w:val="26"/>
            </w:numPr>
            <w:spacing w:after="0"/>
            <w:ind w:hanging="360"/>
          </w:pPr>
        </w:pPrChange>
      </w:pPr>
      <w:ins w:id="1505" w:author="Falcone, Christopher (DOES)" w:date="2021-07-15T15:44:00Z">
        <w:del w:id="1506" w:author="Matthews, Katrina (DOES)" w:date="2021-07-21T16:09:00Z">
          <w:r w:rsidDel="004B3E0B">
            <w:delText>For those individuals assigned to wo</w:delText>
          </w:r>
        </w:del>
      </w:ins>
      <w:ins w:id="1507" w:author="Falcone, Christopher (DOES)" w:date="2021-07-15T15:45:00Z">
        <w:del w:id="1508" w:author="Matthews, Katrina (DOES)" w:date="2021-07-21T16:09:00Z">
          <w:r w:rsidDel="004B3E0B">
            <w:delText>rks</w:delText>
          </w:r>
        </w:del>
      </w:ins>
      <w:ins w:id="1509" w:author="Falcone, Christopher (DOES)" w:date="2021-07-16T10:05:00Z">
        <w:del w:id="1510" w:author="Matthews, Katrina (DOES)" w:date="2021-07-21T16:09:00Z">
          <w:r w:rsidR="002D5D66" w:rsidDel="004B3E0B">
            <w:delText>it</w:delText>
          </w:r>
        </w:del>
      </w:ins>
      <w:ins w:id="1511" w:author="Falcone, Christopher (DOES)" w:date="2021-07-15T15:45:00Z">
        <w:del w:id="1512" w:author="Matthews, Katrina (DOES)" w:date="2021-07-21T16:09:00Z">
          <w:r w:rsidDel="004B3E0B">
            <w:delText>es that were closed du</w:delText>
          </w:r>
        </w:del>
      </w:ins>
      <w:ins w:id="1513" w:author="Falcone, Christopher (DOES)" w:date="2021-07-16T10:05:00Z">
        <w:del w:id="1514" w:author="Matthews, Katrina (DOES)" w:date="2021-07-21T16:09:00Z">
          <w:r w:rsidR="002D5D66" w:rsidDel="004B3E0B">
            <w:delText>e</w:delText>
          </w:r>
        </w:del>
      </w:ins>
      <w:ins w:id="1515" w:author="Falcone, Christopher (DOES)" w:date="2021-07-15T15:45:00Z">
        <w:del w:id="1516" w:author="Matthews, Katrina (DOES)" w:date="2021-07-21T16:09:00Z">
          <w:r w:rsidDel="004B3E0B">
            <w:delText xml:space="preserve"> to the COVID-19 pandemic, DSI continued to provide support </w:delText>
          </w:r>
        </w:del>
      </w:ins>
      <w:del w:id="1517" w:author="Matthews, Katrina (DOES)" w:date="2021-07-21T16:09:00Z">
        <w:r w:rsidR="00EE3DBE" w:rsidRPr="00FA53AC" w:rsidDel="004B3E0B">
          <w:delText>D</w:delText>
        </w:r>
      </w:del>
      <w:ins w:id="1518" w:author="Falcone, Christopher (DOES)" w:date="2021-07-15T15:45:00Z">
        <w:del w:id="1519" w:author="Matthews, Katrina (DOES)" w:date="2021-07-21T16:09:00Z">
          <w:r w:rsidDel="004B3E0B">
            <w:delText>d</w:delText>
          </w:r>
        </w:del>
      </w:ins>
      <w:del w:id="1520" w:author="Matthews, Katrina (DOES)" w:date="2021-07-21T16:09:00Z">
        <w:r w:rsidR="00EE3DBE" w:rsidRPr="00FA53AC" w:rsidDel="004B3E0B">
          <w:delText>uring the initial phase of closure,</w:delText>
        </w:r>
      </w:del>
      <w:ins w:id="1521" w:author="Falcone, Christopher (DOES)" w:date="2021-07-15T15:45:00Z">
        <w:del w:id="1522" w:author="Matthews, Katrina (DOES)" w:date="2021-07-21T16:09:00Z">
          <w:r w:rsidDel="004B3E0B">
            <w:delText>.</w:delText>
          </w:r>
        </w:del>
      </w:ins>
      <w:del w:id="1523" w:author="Matthews, Katrina (DOES)" w:date="2021-07-21T16:09:00Z">
        <w:r w:rsidR="00EE3DBE" w:rsidRPr="00FA53AC" w:rsidDel="004B3E0B">
          <w:delText xml:space="preserve"> DSI was able to continue support for those individuals assigned to worksites </w:delText>
        </w:r>
        <w:r w:rsidR="00EE3DBE" w:rsidDel="004B3E0B">
          <w:delText>which</w:delText>
        </w:r>
      </w:del>
      <w:ins w:id="1524" w:author="Garrett, Tynekia (DOES)" w:date="2021-07-13T12:35:00Z">
        <w:del w:id="1525" w:author="Matthews, Katrina (DOES)" w:date="2021-07-21T16:09:00Z">
          <w:r w:rsidR="00707838" w:rsidDel="004B3E0B">
            <w:delText xml:space="preserve"> continued support for those individuals assigned to worksites</w:delText>
          </w:r>
        </w:del>
      </w:ins>
      <w:del w:id="1526" w:author="Matthews, Katrina (DOES)" w:date="2021-07-21T16:09:00Z">
        <w:r w:rsidR="00EE3DBE" w:rsidDel="004B3E0B">
          <w:delText xml:space="preserve"> </w:delText>
        </w:r>
      </w:del>
      <w:ins w:id="1527" w:author="Garrett, Tynekia (DOES)" w:date="2021-07-13T12:33:00Z">
        <w:del w:id="1528" w:author="Matthews, Katrina (DOES)" w:date="2021-07-21T16:09:00Z">
          <w:r w:rsidR="00207E44" w:rsidDel="004B3E0B">
            <w:delText xml:space="preserve">that </w:delText>
          </w:r>
        </w:del>
      </w:ins>
      <w:del w:id="1529" w:author="Matthews, Katrina (DOES)" w:date="2021-07-21T16:09:00Z">
        <w:r w:rsidR="00EE3DBE" w:rsidRPr="00FA53AC" w:rsidDel="004B3E0B">
          <w:delText>were closed due to COVID</w:delText>
        </w:r>
        <w:r w:rsidR="00EE3DBE" w:rsidDel="004B3E0B">
          <w:delText>-19 Pandemic</w:delText>
        </w:r>
        <w:r w:rsidR="00EE3DBE" w:rsidRPr="00FA53AC" w:rsidDel="004B3E0B">
          <w:delText xml:space="preserve">.  This </w:delText>
        </w:r>
      </w:del>
      <w:ins w:id="1530" w:author="Falcone, Christopher (DOES)" w:date="2021-07-15T15:44:00Z">
        <w:del w:id="1531" w:author="Matthews, Katrina (DOES)" w:date="2021-07-21T16:09:00Z">
          <w:r w:rsidDel="004B3E0B">
            <w:delText xml:space="preserve">continued support </w:delText>
          </w:r>
        </w:del>
      </w:ins>
      <w:del w:id="1532" w:author="Matthews, Katrina (DOES)" w:date="2021-07-21T16:09:00Z">
        <w:r w:rsidR="00EE3DBE" w:rsidRPr="00FA53AC" w:rsidDel="004B3E0B">
          <w:delText xml:space="preserve">lasted for a period of eight weeks and allowed participants to maintain self-sufficiency and support their families and households for an extended period.  </w:delText>
        </w:r>
      </w:del>
    </w:p>
    <w:p w14:paraId="7DDA0B30" w14:textId="12B95DD8" w:rsidR="00EE3DBE" w:rsidDel="004B3E0B" w:rsidRDefault="00EE3DBE" w:rsidP="004B3E0B">
      <w:pPr>
        <w:rPr>
          <w:del w:id="1533" w:author="Matthews, Katrina (DOES)" w:date="2021-07-21T16:09:00Z"/>
        </w:rPr>
        <w:pPrChange w:id="1534" w:author="Matthews, Katrina (DOES)" w:date="2021-07-21T16:10:00Z">
          <w:pPr>
            <w:spacing w:after="0"/>
            <w:contextualSpacing/>
          </w:pPr>
        </w:pPrChange>
      </w:pPr>
    </w:p>
    <w:p w14:paraId="3BE91FAB" w14:textId="5BBA6ED6" w:rsidR="00001175" w:rsidDel="000379C0" w:rsidRDefault="00EE3DBE" w:rsidP="004B3E0B">
      <w:pPr>
        <w:rPr>
          <w:del w:id="1535" w:author="Matthews, Katrina (DOES)" w:date="2021-07-21T15:49:00Z"/>
        </w:rPr>
        <w:pPrChange w:id="1536" w:author="Matthews, Katrina (DOES)" w:date="2021-07-21T16:10:00Z">
          <w:pPr>
            <w:pStyle w:val="ListParagraph"/>
            <w:numPr>
              <w:numId w:val="26"/>
            </w:numPr>
            <w:spacing w:after="0"/>
            <w:ind w:hanging="360"/>
          </w:pPr>
        </w:pPrChange>
      </w:pPr>
      <w:del w:id="1537" w:author="Matthews, Katrina (DOES)" w:date="2021-07-21T16:09:00Z">
        <w:r w:rsidRPr="00FA53AC" w:rsidDel="004B3E0B">
          <w:delText xml:space="preserve">With </w:delText>
        </w:r>
      </w:del>
      <w:ins w:id="1538" w:author="Garrett, Tynekia (DOES)" w:date="2021-07-13T12:34:00Z">
        <w:del w:id="1539" w:author="Matthews, Katrina (DOES)" w:date="2021-07-21T16:09:00Z">
          <w:r w:rsidR="00AB422A" w:rsidDel="004B3E0B">
            <w:delText xml:space="preserve">the </w:delText>
          </w:r>
        </w:del>
      </w:ins>
      <w:del w:id="1540" w:author="Matthews, Katrina (DOES)" w:date="2021-07-21T16:09:00Z">
        <w:r w:rsidRPr="00FA53AC" w:rsidDel="004B3E0B">
          <w:delText xml:space="preserve">enactment of the Pandemic Unemployment Assistance (PUA) provisions, most of our previously employed participants (unsubsidized and subsidized) were paid benefits for a designated period of eligibility.  Members of the team worked closely with participants in navigating the unemployment insurance system and </w:delText>
        </w:r>
      </w:del>
      <w:ins w:id="1541" w:author="Falcone, Christopher (DOES)" w:date="2021-07-15T15:46:00Z">
        <w:del w:id="1542" w:author="Matthews, Katrina (DOES)" w:date="2021-07-21T16:09:00Z">
          <w:r w:rsidR="00AC19BB" w:rsidRPr="00FA53AC" w:rsidDel="004B3E0B">
            <w:delText>a</w:delText>
          </w:r>
          <w:r w:rsidR="00AC19BB" w:rsidDel="004B3E0B">
            <w:delText>s well as</w:delText>
          </w:r>
          <w:r w:rsidR="00AC19BB" w:rsidRPr="00FA53AC" w:rsidDel="004B3E0B">
            <w:delText xml:space="preserve"> </w:delText>
          </w:r>
        </w:del>
      </w:ins>
      <w:del w:id="1543" w:author="Matthews, Katrina (DOES)" w:date="2021-07-21T16:09:00Z">
        <w:r w:rsidRPr="00FA53AC" w:rsidDel="004B3E0B">
          <w:delText>completing/</w:delText>
        </w:r>
      </w:del>
      <w:ins w:id="1544" w:author="Falcone, Christopher (DOES)" w:date="2021-07-15T15:46:00Z">
        <w:del w:id="1545" w:author="Matthews, Katrina (DOES)" w:date="2021-07-21T16:09:00Z">
          <w:r w:rsidR="00AC19BB" w:rsidDel="004B3E0B">
            <w:delText xml:space="preserve"> and </w:delText>
          </w:r>
        </w:del>
      </w:ins>
      <w:del w:id="1546" w:author="Matthews, Katrina (DOES)" w:date="2021-07-21T16:09:00Z">
        <w:r w:rsidRPr="00FA53AC" w:rsidDel="004B3E0B">
          <w:delText>submitting all required documentation</w:delText>
        </w:r>
        <w:r w:rsidDel="004B3E0B">
          <w:delText xml:space="preserve">. </w:delText>
        </w:r>
      </w:del>
      <w:bookmarkEnd w:id="1498"/>
    </w:p>
    <w:p w14:paraId="279CE70F" w14:textId="091F293E" w:rsidR="000379C0" w:rsidRPr="000379C0" w:rsidRDefault="000379C0" w:rsidP="004B3E0B">
      <w:pPr>
        <w:rPr>
          <w:ins w:id="1547" w:author="Matthews, Katrina (DOES)" w:date="2021-07-21T15:47:00Z"/>
          <w:rPrChange w:id="1548" w:author="Matthews, Katrina (DOES)" w:date="2021-07-21T15:49:00Z">
            <w:rPr>
              <w:ins w:id="1549" w:author="Matthews, Katrina (DOES)" w:date="2021-07-21T15:47:00Z"/>
            </w:rPr>
          </w:rPrChange>
        </w:rPr>
        <w:pPrChange w:id="1550" w:author="Matthews, Katrina (DOES)" w:date="2021-07-21T16:10:00Z">
          <w:pPr/>
        </w:pPrChange>
      </w:pPr>
      <w:bookmarkStart w:id="1551" w:name="_Hlk71187253"/>
    </w:p>
    <w:p w14:paraId="73FDAD04" w14:textId="45453733" w:rsidR="004B63FE" w:rsidDel="000379C0" w:rsidRDefault="004B63FE" w:rsidP="00733D28">
      <w:pPr>
        <w:rPr>
          <w:del w:id="1552" w:author="Matthews, Katrina (DOES)" w:date="2021-07-21T15:47:00Z"/>
          <w:rFonts w:ascii="Times New Roman" w:hAnsi="Times New Roman" w:cs="Times New Roman"/>
          <w:b/>
          <w:sz w:val="24"/>
          <w:szCs w:val="24"/>
        </w:rPr>
      </w:pPr>
      <w:del w:id="1553" w:author="Matthews, Katrina (DOES)" w:date="2021-07-21T16:08:00Z">
        <w:r w:rsidDel="004B3E0B">
          <w:rPr>
            <w:rFonts w:ascii="Times New Roman" w:hAnsi="Times New Roman" w:cs="Times New Roman"/>
            <w:b/>
            <w:sz w:val="24"/>
            <w:szCs w:val="24"/>
          </w:rPr>
          <w:delText xml:space="preserve">Program </w:delText>
        </w:r>
        <w:r w:rsidRPr="00452E6C" w:rsidDel="004B3E0B">
          <w:rPr>
            <w:rFonts w:ascii="Times New Roman" w:hAnsi="Times New Roman" w:cs="Times New Roman"/>
            <w:b/>
            <w:sz w:val="24"/>
            <w:szCs w:val="24"/>
          </w:rPr>
          <w:delText>Outcom</w:delText>
        </w:r>
        <w:r w:rsidDel="004B3E0B">
          <w:rPr>
            <w:rFonts w:ascii="Times New Roman" w:hAnsi="Times New Roman" w:cs="Times New Roman"/>
            <w:b/>
            <w:sz w:val="24"/>
            <w:szCs w:val="24"/>
          </w:rPr>
          <w:delText xml:space="preserve">es </w:delText>
        </w:r>
      </w:del>
      <w:del w:id="1554" w:author="Matthews, Katrina (DOES)" w:date="2021-07-21T15:47:00Z">
        <w:r w:rsidDel="000379C0">
          <w:rPr>
            <w:rFonts w:ascii="Times New Roman" w:hAnsi="Times New Roman" w:cs="Times New Roman"/>
            <w:b/>
            <w:sz w:val="24"/>
            <w:szCs w:val="24"/>
          </w:rPr>
          <w:delText xml:space="preserve">include </w:delText>
        </w:r>
      </w:del>
    </w:p>
    <w:p w14:paraId="65E36A90" w14:textId="345DBB5D" w:rsidR="004B63FE" w:rsidRPr="000379C0" w:rsidDel="004B3E0B" w:rsidRDefault="004B63FE" w:rsidP="000379C0">
      <w:pPr>
        <w:rPr>
          <w:del w:id="1555" w:author="Matthews, Katrina (DOES)" w:date="2021-07-21T16:08:00Z"/>
          <w:rFonts w:ascii="Times New Roman" w:hAnsi="Times New Roman" w:cs="Times New Roman"/>
          <w:sz w:val="24"/>
          <w:szCs w:val="24"/>
          <w:rPrChange w:id="1556" w:author="Matthews, Katrina (DOES)" w:date="2021-07-21T15:47:00Z">
            <w:rPr>
              <w:del w:id="1557" w:author="Matthews, Katrina (DOES)" w:date="2021-07-21T16:08:00Z"/>
            </w:rPr>
          </w:rPrChange>
        </w:rPr>
        <w:pPrChange w:id="1558" w:author="Matthews, Katrina (DOES)" w:date="2021-07-21T15:47:00Z">
          <w:pPr>
            <w:pStyle w:val="ListParagraph"/>
            <w:numPr>
              <w:numId w:val="22"/>
            </w:numPr>
            <w:ind w:hanging="360"/>
          </w:pPr>
        </w:pPrChange>
      </w:pPr>
      <w:del w:id="1559" w:author="Matthews, Katrina (DOES)" w:date="2021-07-21T16:08:00Z">
        <w:r w:rsidRPr="000379C0" w:rsidDel="004B3E0B">
          <w:rPr>
            <w:rFonts w:ascii="Times New Roman" w:hAnsi="Times New Roman" w:cs="Times New Roman"/>
            <w:sz w:val="24"/>
            <w:szCs w:val="24"/>
            <w:rPrChange w:id="1560" w:author="Matthews, Katrina (DOES)" w:date="2021-07-21T15:47:00Z">
              <w:rPr/>
            </w:rPrChange>
          </w:rPr>
          <w:delText>Verified Employment</w:delText>
        </w:r>
      </w:del>
    </w:p>
    <w:p w14:paraId="607BF6BE" w14:textId="584FD4E4" w:rsidR="004B63FE" w:rsidRPr="00A50A57" w:rsidDel="004B3E0B" w:rsidRDefault="004B63FE" w:rsidP="000379C0">
      <w:pPr>
        <w:rPr>
          <w:del w:id="1561" w:author="Matthews, Katrina (DOES)" w:date="2021-07-21T16:08:00Z"/>
        </w:rPr>
        <w:pPrChange w:id="1562" w:author="Matthews, Katrina (DOES)" w:date="2021-07-21T15:47:00Z">
          <w:pPr>
            <w:pStyle w:val="ListParagraph"/>
            <w:numPr>
              <w:numId w:val="20"/>
            </w:numPr>
            <w:ind w:hanging="360"/>
          </w:pPr>
        </w:pPrChange>
      </w:pPr>
      <w:commentRangeStart w:id="1563"/>
      <w:del w:id="1564" w:author="Matthews, Katrina (DOES)" w:date="2021-07-21T16:08:00Z">
        <w:r w:rsidRPr="00666795" w:rsidDel="004B3E0B">
          <w:delText xml:space="preserve">Average and </w:delText>
        </w:r>
        <w:r w:rsidDel="004B3E0B">
          <w:delText>M</w:delText>
        </w:r>
        <w:r w:rsidRPr="00666795" w:rsidDel="004B3E0B">
          <w:delText xml:space="preserve">edian </w:delText>
        </w:r>
        <w:r w:rsidDel="004B3E0B">
          <w:delText>W</w:delText>
        </w:r>
        <w:r w:rsidRPr="00666795" w:rsidDel="004B3E0B">
          <w:delText>ages</w:delText>
        </w:r>
        <w:commentRangeEnd w:id="1563"/>
        <w:r w:rsidR="00AC19BB" w:rsidDel="004B3E0B">
          <w:rPr>
            <w:rStyle w:val="CommentReference"/>
          </w:rPr>
          <w:commentReference w:id="1563"/>
        </w:r>
      </w:del>
    </w:p>
    <w:p w14:paraId="0EB5CE76" w14:textId="6AABF499" w:rsidR="004B63FE" w:rsidRPr="00177A00" w:rsidDel="004B3E0B" w:rsidRDefault="004B63FE" w:rsidP="000379C0">
      <w:pPr>
        <w:rPr>
          <w:del w:id="1565" w:author="Matthews, Katrina (DOES)" w:date="2021-07-21T16:08:00Z"/>
        </w:rPr>
        <w:pPrChange w:id="1566" w:author="Matthews, Katrina (DOES)" w:date="2021-07-21T15:47:00Z">
          <w:pPr>
            <w:pStyle w:val="ListParagraph"/>
            <w:numPr>
              <w:numId w:val="20"/>
            </w:numPr>
            <w:ind w:hanging="360"/>
          </w:pPr>
        </w:pPrChange>
      </w:pPr>
      <w:del w:id="1567" w:author="Matthews, Katrina (DOES)" w:date="2021-07-21T16:08:00Z">
        <w:r w:rsidDel="004B3E0B">
          <w:delText xml:space="preserve">Employment </w:delText>
        </w:r>
        <w:r w:rsidRPr="0086081F" w:rsidDel="004B3E0B">
          <w:delText>Retention (Number and percentage of participants who complete and retain employment for six months following program completion)</w:delText>
        </w:r>
        <w:r w:rsidRPr="004028B4" w:rsidDel="004B3E0B">
          <w:rPr>
            <w:noProof/>
          </w:rPr>
          <mc:AlternateContent>
            <mc:Choice Requires="wpg">
              <w:drawing>
                <wp:anchor distT="0" distB="0" distL="114300" distR="114300" simplePos="0" relativeHeight="251673600" behindDoc="1" locked="0" layoutInCell="1" allowOverlap="1" wp14:anchorId="6FBE4CDF" wp14:editId="7297F634">
                  <wp:simplePos x="0" y="0"/>
                  <wp:positionH relativeFrom="page">
                    <wp:posOffset>-8929314</wp:posOffset>
                  </wp:positionH>
                  <wp:positionV relativeFrom="page">
                    <wp:posOffset>-1160891</wp:posOffset>
                  </wp:positionV>
                  <wp:extent cx="7772400" cy="1005840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pic:pic xmlns:pic="http://schemas.openxmlformats.org/drawingml/2006/picture">
                          <pic:nvPicPr>
                            <pic:cNvPr id="27"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40" cy="1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8" name="Group 30"/>
                          <wpg:cNvGrpSpPr>
                            <a:grpSpLocks/>
                          </wpg:cNvGrpSpPr>
                          <wpg:grpSpPr bwMode="auto">
                            <a:xfrm>
                              <a:off x="931" y="10461"/>
                              <a:ext cx="9652" cy="4133"/>
                              <a:chOff x="931" y="10461"/>
                              <a:chExt cx="9652" cy="4133"/>
                            </a:xfrm>
                          </wpg:grpSpPr>
                          <wps:wsp>
                            <wps:cNvPr id="34" name="Freeform 32"/>
                            <wps:cNvSpPr>
                              <a:spLocks/>
                            </wps:cNvSpPr>
                            <wps:spPr bwMode="auto">
                              <a:xfrm>
                                <a:off x="1657" y="11688"/>
                                <a:ext cx="8926" cy="2906"/>
                              </a:xfrm>
                              <a:custGeom>
                                <a:avLst/>
                                <a:gdLst>
                                  <a:gd name="T0" fmla="+- 0 1657 1657"/>
                                  <a:gd name="T1" fmla="*/ T0 w 8926"/>
                                  <a:gd name="T2" fmla="+- 0 11688 11688"/>
                                  <a:gd name="T3" fmla="*/ 11688 h 2906"/>
                                  <a:gd name="T4" fmla="+- 0 10583 1657"/>
                                  <a:gd name="T5" fmla="*/ T4 w 8926"/>
                                  <a:gd name="T6" fmla="+- 0 11688 11688"/>
                                  <a:gd name="T7" fmla="*/ 11688 h 2906"/>
                                  <a:gd name="T8" fmla="+- 0 10583 1657"/>
                                  <a:gd name="T9" fmla="*/ T8 w 8926"/>
                                  <a:gd name="T10" fmla="+- 0 14594 11688"/>
                                  <a:gd name="T11" fmla="*/ 14594 h 2906"/>
                                  <a:gd name="T12" fmla="+- 0 1657 1657"/>
                                  <a:gd name="T13" fmla="*/ T12 w 8926"/>
                                  <a:gd name="T14" fmla="+- 0 14594 11688"/>
                                  <a:gd name="T15" fmla="*/ 14594 h 2906"/>
                                  <a:gd name="T16" fmla="+- 0 1657 1657"/>
                                  <a:gd name="T17" fmla="*/ T16 w 8926"/>
                                  <a:gd name="T18" fmla="+- 0 11688 11688"/>
                                  <a:gd name="T19" fmla="*/ 11688 h 2906"/>
                                </a:gdLst>
                                <a:ahLst/>
                                <a:cxnLst>
                                  <a:cxn ang="0">
                                    <a:pos x="T1" y="T3"/>
                                  </a:cxn>
                                  <a:cxn ang="0">
                                    <a:pos x="T5" y="T7"/>
                                  </a:cxn>
                                  <a:cxn ang="0">
                                    <a:pos x="T9" y="T11"/>
                                  </a:cxn>
                                  <a:cxn ang="0">
                                    <a:pos x="T13" y="T15"/>
                                  </a:cxn>
                                  <a:cxn ang="0">
                                    <a:pos x="T17" y="T19"/>
                                  </a:cxn>
                                </a:cxnLst>
                                <a:rect l="0" t="0" r="r" b="b"/>
                                <a:pathLst>
                                  <a:path w="8926" h="2906">
                                    <a:moveTo>
                                      <a:pt x="0" y="0"/>
                                    </a:moveTo>
                                    <a:lnTo>
                                      <a:pt x="8926" y="0"/>
                                    </a:lnTo>
                                    <a:lnTo>
                                      <a:pt x="8926" y="2906"/>
                                    </a:lnTo>
                                    <a:lnTo>
                                      <a:pt x="0" y="290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31" y="10461"/>
                                <a:ext cx="8925" cy="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4F629B48" id="Group 26" o:spid="_x0000_s1026" style="position:absolute;margin-left:-703.1pt;margin-top:-91.4pt;width:612pt;height:11in;z-index:-251642880;mso-position-horizontal-relative:page;mso-position-vertical-relative:page" coordsize="1224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">
                  <v:shape id="Picture 33" o:spid="_x0000_s1027" type="#_x0000_t75" style="position:absolute;width:12240;height:15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">
                    <v:imagedata r:id="rId14" o:title=""/>
                  </v:shape>
                  <v:group id="Group 30" o:spid="_x0000_s1028" style="position:absolute;left:931;top:10461;width:9652;height:4133" coordorigin="931,10461" coordsize="9652,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32" o:spid="_x0000_s1029" style="position:absolute;left:1657;top:11688;width:8926;height:2906;visibility:visible;mso-wrap-style:square;v-text-anchor:top" coordsize="8926,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" path="m,l8926,r,2906l,2906,,xe" stroked="f">
                      <v:path arrowok="t" o:connecttype="custom" o:connectlocs="0,11688;8926,11688;8926,14594;0,14594;0,11688" o:connectangles="0,0,0,0,0"/>
                    </v:shape>
                    <v:shape id="Picture 31" o:spid="_x0000_s1030" type="#_x0000_t75" style="position:absolute;left:931;top:10461;width:8925;height:2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">
                      <v:imagedata r:id="rId15" o:title=""/>
                    </v:shape>
                  </v:group>
                  <w10:wrap anchorx="page" anchory="page"/>
                </v:group>
              </w:pict>
            </mc:Fallback>
          </mc:AlternateContent>
        </w:r>
      </w:del>
    </w:p>
    <w:tbl>
      <w:tblPr>
        <w:tblW w:w="5000" w:type="pct"/>
        <w:tblLook w:val="04A0" w:firstRow="1" w:lastRow="0" w:firstColumn="1" w:lastColumn="0" w:noHBand="0" w:noVBand="1"/>
      </w:tblPr>
      <w:tblGrid>
        <w:gridCol w:w="2501"/>
        <w:gridCol w:w="1767"/>
        <w:gridCol w:w="1037"/>
        <w:gridCol w:w="828"/>
        <w:gridCol w:w="1425"/>
        <w:gridCol w:w="1782"/>
      </w:tblGrid>
      <w:tr w:rsidR="00417762" w:rsidRPr="00086A52" w:rsidDel="004B3E0B" w14:paraId="44480B8E" w14:textId="1E358DDB" w:rsidTr="004B63FE">
        <w:trPr>
          <w:trHeight w:val="142"/>
          <w:del w:id="1568" w:author="Matthews, Katrina (DOES)" w:date="2021-07-21T16:08:00Z"/>
        </w:trPr>
        <w:tc>
          <w:tcPr>
            <w:tcW w:w="5000" w:type="pct"/>
            <w:gridSpan w:val="6"/>
            <w:tcBorders>
              <w:top w:val="single" w:sz="8" w:space="0" w:color="auto"/>
              <w:left w:val="single" w:sz="8" w:space="0" w:color="auto"/>
              <w:bottom w:val="single" w:sz="4" w:space="0" w:color="auto"/>
              <w:right w:val="single" w:sz="8" w:space="0" w:color="000000"/>
            </w:tcBorders>
            <w:shd w:val="clear" w:color="auto" w:fill="FDE9D9" w:themeFill="accent6" w:themeFillTint="33"/>
            <w:vAlign w:val="bottom"/>
            <w:hideMark/>
          </w:tcPr>
          <w:p w14:paraId="0158BC9A" w14:textId="66D1EB1C" w:rsidR="00417762" w:rsidRPr="00046480" w:rsidDel="004B3E0B" w:rsidRDefault="00417762" w:rsidP="00177A00">
            <w:pPr>
              <w:spacing w:after="0" w:line="240" w:lineRule="auto"/>
              <w:jc w:val="center"/>
              <w:rPr>
                <w:del w:id="1569" w:author="Matthews, Katrina (DOES)" w:date="2021-07-21T16:08:00Z"/>
                <w:rFonts w:ascii="Times New Roman" w:eastAsia="Times New Roman" w:hAnsi="Times New Roman" w:cs="Times New Roman"/>
                <w:b/>
                <w:bCs/>
                <w:color w:val="000000"/>
                <w:sz w:val="18"/>
                <w:szCs w:val="18"/>
                <w:lang w:val="fr-FR"/>
              </w:rPr>
            </w:pPr>
            <w:del w:id="1570" w:author="Matthews, Katrina (DOES)" w:date="2021-07-21T16:08:00Z">
              <w:r w:rsidRPr="00046480" w:rsidDel="004B3E0B">
                <w:rPr>
                  <w:rFonts w:ascii="Times New Roman" w:eastAsia="Times New Roman" w:hAnsi="Times New Roman" w:cs="Times New Roman"/>
                  <w:b/>
                  <w:bCs/>
                  <w:color w:val="000000"/>
                  <w:sz w:val="18"/>
                  <w:szCs w:val="18"/>
                  <w:lang w:val="fr-FR"/>
                </w:rPr>
                <w:delText>Placement Date Range (10/01/2018-09/30/2019) Retention Date Range (04/01/2019-03/31/2020)</w:delText>
              </w:r>
            </w:del>
          </w:p>
        </w:tc>
      </w:tr>
      <w:tr w:rsidR="00417762" w:rsidRPr="00694FD1" w:rsidDel="004B3E0B" w14:paraId="686BBDD5" w14:textId="689ACE6A" w:rsidTr="002D5D66">
        <w:trPr>
          <w:trHeight w:val="323"/>
          <w:del w:id="1571" w:author="Matthews, Katrina (DOES)" w:date="2021-07-21T16:08:00Z"/>
        </w:trPr>
        <w:tc>
          <w:tcPr>
            <w:tcW w:w="2839" w:type="pct"/>
            <w:gridSpan w:val="3"/>
            <w:tcBorders>
              <w:top w:val="single" w:sz="4" w:space="0" w:color="auto"/>
              <w:left w:val="single" w:sz="8" w:space="0" w:color="auto"/>
              <w:bottom w:val="single" w:sz="4" w:space="0" w:color="auto"/>
              <w:right w:val="single" w:sz="4" w:space="0" w:color="auto"/>
            </w:tcBorders>
            <w:shd w:val="clear" w:color="000000" w:fill="D9E1F2"/>
            <w:vAlign w:val="center"/>
            <w:hideMark/>
          </w:tcPr>
          <w:p w14:paraId="1AF0157D" w14:textId="7C0613BA" w:rsidR="00417762" w:rsidRPr="00406A81" w:rsidDel="004B3E0B" w:rsidRDefault="00417762" w:rsidP="00177A00">
            <w:pPr>
              <w:spacing w:after="0" w:line="240" w:lineRule="auto"/>
              <w:jc w:val="center"/>
              <w:rPr>
                <w:del w:id="1572" w:author="Matthews, Katrina (DOES)" w:date="2021-07-21T16:08:00Z"/>
                <w:rFonts w:ascii="Times New Roman" w:eastAsia="Times New Roman" w:hAnsi="Times New Roman" w:cs="Times New Roman"/>
                <w:b/>
                <w:bCs/>
                <w:i/>
                <w:iCs/>
                <w:color w:val="000000"/>
                <w:sz w:val="18"/>
                <w:szCs w:val="18"/>
              </w:rPr>
            </w:pPr>
            <w:del w:id="1573" w:author="Matthews, Katrina (DOES)" w:date="2021-07-21T16:08:00Z">
              <w:r w:rsidRPr="00694FD1" w:rsidDel="004B3E0B">
                <w:rPr>
                  <w:rFonts w:ascii="Times New Roman" w:eastAsia="Times New Roman" w:hAnsi="Times New Roman" w:cs="Times New Roman"/>
                  <w:b/>
                  <w:bCs/>
                  <w:i/>
                  <w:iCs/>
                  <w:color w:val="000000"/>
                  <w:sz w:val="18"/>
                  <w:szCs w:val="18"/>
                </w:rPr>
                <w:delText>Placements</w:delText>
              </w:r>
              <w:r w:rsidRPr="00DA703A" w:rsidDel="004B3E0B">
                <w:rPr>
                  <w:rFonts w:ascii="Times New Roman" w:eastAsia="Times New Roman" w:hAnsi="Times New Roman" w:cs="Times New Roman"/>
                  <w:b/>
                  <w:bCs/>
                  <w:i/>
                  <w:iCs/>
                  <w:color w:val="000000"/>
                  <w:sz w:val="18"/>
                  <w:szCs w:val="18"/>
                </w:rPr>
                <w:delText xml:space="preserve"> within Six months of completion**</w:delText>
              </w:r>
            </w:del>
          </w:p>
        </w:tc>
        <w:tc>
          <w:tcPr>
            <w:tcW w:w="443" w:type="pct"/>
            <w:vMerge w:val="restart"/>
            <w:tcBorders>
              <w:top w:val="nil"/>
              <w:left w:val="single" w:sz="4" w:space="0" w:color="auto"/>
              <w:bottom w:val="single" w:sz="4" w:space="0" w:color="000000"/>
              <w:right w:val="single" w:sz="4" w:space="0" w:color="auto"/>
            </w:tcBorders>
            <w:shd w:val="clear" w:color="000000" w:fill="D9E1F2"/>
            <w:vAlign w:val="center"/>
            <w:hideMark/>
          </w:tcPr>
          <w:p w14:paraId="0775259E" w14:textId="133CF370" w:rsidR="00417762" w:rsidRPr="00694FD1" w:rsidDel="004B3E0B" w:rsidRDefault="00417762" w:rsidP="00177A00">
            <w:pPr>
              <w:spacing w:after="0" w:line="240" w:lineRule="auto"/>
              <w:jc w:val="center"/>
              <w:rPr>
                <w:del w:id="1574" w:author="Matthews, Katrina (DOES)" w:date="2021-07-21T16:08:00Z"/>
                <w:rFonts w:ascii="Times New Roman" w:eastAsia="Times New Roman" w:hAnsi="Times New Roman" w:cs="Times New Roman"/>
                <w:b/>
                <w:bCs/>
                <w:i/>
                <w:iCs/>
                <w:color w:val="000000"/>
                <w:sz w:val="18"/>
                <w:szCs w:val="18"/>
              </w:rPr>
            </w:pPr>
            <w:del w:id="1575" w:author="Matthews, Katrina (DOES)" w:date="2021-07-21T16:08:00Z">
              <w:r w:rsidRPr="00694FD1" w:rsidDel="004B3E0B">
                <w:rPr>
                  <w:rFonts w:ascii="Times New Roman" w:eastAsia="Times New Roman" w:hAnsi="Times New Roman" w:cs="Times New Roman"/>
                  <w:b/>
                  <w:bCs/>
                  <w:i/>
                  <w:iCs/>
                  <w:color w:val="000000"/>
                  <w:sz w:val="18"/>
                  <w:szCs w:val="18"/>
                </w:rPr>
                <w:delText>Average Wages</w:delText>
              </w:r>
            </w:del>
          </w:p>
          <w:p w14:paraId="3430E3A2" w14:textId="3FFC6B31" w:rsidR="00417762" w:rsidRPr="00694FD1" w:rsidDel="004B3E0B" w:rsidRDefault="00417762" w:rsidP="00177A00">
            <w:pPr>
              <w:spacing w:after="0" w:line="240" w:lineRule="auto"/>
              <w:jc w:val="center"/>
              <w:rPr>
                <w:del w:id="1576" w:author="Matthews, Katrina (DOES)" w:date="2021-07-21T16:08:00Z"/>
                <w:rFonts w:ascii="Times New Roman" w:eastAsia="Times New Roman" w:hAnsi="Times New Roman" w:cs="Times New Roman"/>
                <w:b/>
                <w:bCs/>
                <w:i/>
                <w:iCs/>
                <w:color w:val="000000"/>
                <w:sz w:val="18"/>
                <w:szCs w:val="18"/>
              </w:rPr>
            </w:pPr>
            <w:del w:id="1577" w:author="Matthews, Katrina (DOES)" w:date="2021-07-21T16:08:00Z">
              <w:r w:rsidRPr="00694FD1" w:rsidDel="004B3E0B">
                <w:rPr>
                  <w:rFonts w:ascii="Times New Roman" w:eastAsia="Times New Roman" w:hAnsi="Times New Roman" w:cs="Times New Roman"/>
                  <w:b/>
                  <w:bCs/>
                  <w:i/>
                  <w:iCs/>
                  <w:color w:val="000000"/>
                  <w:sz w:val="18"/>
                  <w:szCs w:val="18"/>
                </w:rPr>
                <w:delText xml:space="preserve">(hourly) </w:delText>
              </w:r>
            </w:del>
          </w:p>
        </w:tc>
        <w:tc>
          <w:tcPr>
            <w:tcW w:w="1718" w:type="pct"/>
            <w:gridSpan w:val="2"/>
            <w:tcBorders>
              <w:top w:val="single" w:sz="4" w:space="0" w:color="auto"/>
              <w:left w:val="nil"/>
              <w:bottom w:val="single" w:sz="4" w:space="0" w:color="auto"/>
              <w:right w:val="single" w:sz="8" w:space="0" w:color="000000"/>
            </w:tcBorders>
            <w:shd w:val="clear" w:color="000000" w:fill="D9E1F2"/>
            <w:vAlign w:val="center"/>
            <w:hideMark/>
          </w:tcPr>
          <w:p w14:paraId="52999165" w14:textId="0E658B39" w:rsidR="00417762" w:rsidRPr="00694FD1" w:rsidDel="004B3E0B" w:rsidRDefault="00417762" w:rsidP="00177A00">
            <w:pPr>
              <w:spacing w:after="0" w:line="240" w:lineRule="auto"/>
              <w:jc w:val="center"/>
              <w:rPr>
                <w:del w:id="1578" w:author="Matthews, Katrina (DOES)" w:date="2021-07-21T16:08:00Z"/>
                <w:rFonts w:ascii="Times New Roman" w:eastAsia="Times New Roman" w:hAnsi="Times New Roman" w:cs="Times New Roman"/>
                <w:b/>
                <w:bCs/>
                <w:i/>
                <w:iCs/>
                <w:color w:val="000000"/>
                <w:sz w:val="18"/>
                <w:szCs w:val="18"/>
              </w:rPr>
            </w:pPr>
            <w:del w:id="1579" w:author="Matthews, Katrina (DOES)" w:date="2021-07-21T16:08:00Z">
              <w:r w:rsidRPr="00694FD1" w:rsidDel="004B3E0B">
                <w:rPr>
                  <w:rFonts w:ascii="Times New Roman" w:eastAsia="Times New Roman" w:hAnsi="Times New Roman" w:cs="Times New Roman"/>
                  <w:b/>
                  <w:bCs/>
                  <w:i/>
                  <w:iCs/>
                  <w:color w:val="000000"/>
                  <w:sz w:val="18"/>
                  <w:szCs w:val="18"/>
                </w:rPr>
                <w:delText>Retained Six (6) Month</w:delText>
              </w:r>
              <w:commentRangeStart w:id="1580"/>
              <w:r w:rsidRPr="00694FD1" w:rsidDel="004B3E0B">
                <w:rPr>
                  <w:rFonts w:ascii="Times New Roman" w:eastAsia="Times New Roman" w:hAnsi="Times New Roman" w:cs="Times New Roman"/>
                  <w:b/>
                  <w:bCs/>
                  <w:i/>
                  <w:iCs/>
                  <w:color w:val="000000"/>
                  <w:sz w:val="18"/>
                  <w:szCs w:val="18"/>
                </w:rPr>
                <w:delText>s</w:delText>
              </w:r>
              <w:commentRangeEnd w:id="1580"/>
              <w:r w:rsidR="002D5D66" w:rsidDel="004B3E0B">
                <w:rPr>
                  <w:rStyle w:val="CommentReference"/>
                </w:rPr>
                <w:commentReference w:id="1580"/>
              </w:r>
            </w:del>
          </w:p>
        </w:tc>
      </w:tr>
      <w:tr w:rsidR="00417762" w:rsidRPr="00694FD1" w:rsidDel="004B3E0B" w14:paraId="2D1E6E57" w14:textId="0ECCC0A5" w:rsidTr="002D5D66">
        <w:trPr>
          <w:trHeight w:val="170"/>
          <w:del w:id="1581" w:author="Matthews, Katrina (DOES)" w:date="2021-07-21T16:08:00Z"/>
        </w:trPr>
        <w:tc>
          <w:tcPr>
            <w:tcW w:w="1339" w:type="pct"/>
            <w:tcBorders>
              <w:top w:val="nil"/>
              <w:left w:val="single" w:sz="8" w:space="0" w:color="auto"/>
              <w:bottom w:val="single" w:sz="4" w:space="0" w:color="auto"/>
              <w:right w:val="single" w:sz="4" w:space="0" w:color="auto"/>
            </w:tcBorders>
            <w:shd w:val="clear" w:color="000000" w:fill="D9E1F2"/>
            <w:noWrap/>
            <w:vAlign w:val="bottom"/>
            <w:hideMark/>
          </w:tcPr>
          <w:p w14:paraId="00389B8F" w14:textId="5952ECA1" w:rsidR="00417762" w:rsidRPr="00DD1F70" w:rsidDel="004B3E0B" w:rsidRDefault="00417762" w:rsidP="00177A00">
            <w:pPr>
              <w:pStyle w:val="Heading2"/>
              <w:rPr>
                <w:del w:id="1582" w:author="Matthews, Katrina (DOES)" w:date="2021-07-21T16:08:00Z"/>
                <w:u w:val="none"/>
              </w:rPr>
            </w:pPr>
            <w:del w:id="1583" w:author="Matthews, Katrina (DOES)" w:date="2021-07-21T16:08:00Z">
              <w:r w:rsidRPr="00DD1F70" w:rsidDel="004B3E0B">
                <w:rPr>
                  <w:u w:val="none"/>
                </w:rPr>
                <w:delText xml:space="preserve"> Graduates</w:delText>
              </w:r>
            </w:del>
          </w:p>
        </w:tc>
        <w:tc>
          <w:tcPr>
            <w:tcW w:w="946" w:type="pct"/>
            <w:tcBorders>
              <w:top w:val="nil"/>
              <w:left w:val="single" w:sz="8" w:space="0" w:color="auto"/>
              <w:bottom w:val="single" w:sz="4" w:space="0" w:color="auto"/>
              <w:right w:val="single" w:sz="4" w:space="0" w:color="auto"/>
            </w:tcBorders>
            <w:shd w:val="clear" w:color="000000" w:fill="D9E1F2"/>
            <w:vAlign w:val="bottom"/>
          </w:tcPr>
          <w:p w14:paraId="16B48063" w14:textId="62A829F0" w:rsidR="00417762" w:rsidRPr="00DD1F70" w:rsidDel="004B3E0B" w:rsidRDefault="00417762" w:rsidP="00177A00">
            <w:pPr>
              <w:spacing w:after="0" w:line="240" w:lineRule="auto"/>
              <w:jc w:val="center"/>
              <w:rPr>
                <w:del w:id="1584" w:author="Matthews, Katrina (DOES)" w:date="2021-07-21T16:08:00Z"/>
                <w:rFonts w:ascii="Times New Roman" w:eastAsia="Times New Roman" w:hAnsi="Times New Roman" w:cs="Times New Roman"/>
                <w:i/>
                <w:iCs/>
                <w:color w:val="000000"/>
                <w:sz w:val="18"/>
                <w:szCs w:val="18"/>
              </w:rPr>
            </w:pPr>
            <w:del w:id="1585" w:author="Matthews, Katrina (DOES)" w:date="2021-07-21T16:08:00Z">
              <w:r w:rsidRPr="00DD1F70" w:rsidDel="004B3E0B">
                <w:rPr>
                  <w:rFonts w:ascii="Times New Roman" w:eastAsia="Times New Roman" w:hAnsi="Times New Roman" w:cs="Times New Roman"/>
                  <w:i/>
                  <w:iCs/>
                  <w:color w:val="000000"/>
                  <w:sz w:val="18"/>
                  <w:szCs w:val="18"/>
                </w:rPr>
                <w:delText>Number</w:delText>
              </w:r>
            </w:del>
          </w:p>
        </w:tc>
        <w:tc>
          <w:tcPr>
            <w:tcW w:w="555" w:type="pct"/>
            <w:tcBorders>
              <w:top w:val="nil"/>
              <w:left w:val="nil"/>
              <w:bottom w:val="single" w:sz="4" w:space="0" w:color="auto"/>
              <w:right w:val="single" w:sz="4" w:space="0" w:color="auto"/>
            </w:tcBorders>
            <w:shd w:val="clear" w:color="000000" w:fill="D9E1F2"/>
            <w:noWrap/>
            <w:vAlign w:val="bottom"/>
            <w:hideMark/>
          </w:tcPr>
          <w:p w14:paraId="25AE1BBA" w14:textId="6EB5555C" w:rsidR="00417762" w:rsidRPr="00DD1F70" w:rsidDel="004B3E0B" w:rsidRDefault="00417762" w:rsidP="00177A00">
            <w:pPr>
              <w:spacing w:after="0" w:line="240" w:lineRule="auto"/>
              <w:jc w:val="center"/>
              <w:rPr>
                <w:del w:id="1586" w:author="Matthews, Katrina (DOES)" w:date="2021-07-21T16:08:00Z"/>
                <w:rFonts w:ascii="Times New Roman" w:eastAsia="Times New Roman" w:hAnsi="Times New Roman" w:cs="Times New Roman"/>
                <w:i/>
                <w:iCs/>
                <w:color w:val="000000"/>
                <w:sz w:val="18"/>
                <w:szCs w:val="18"/>
              </w:rPr>
            </w:pPr>
            <w:del w:id="1587" w:author="Matthews, Katrina (DOES)" w:date="2021-07-21T16:08:00Z">
              <w:r w:rsidRPr="00DD1F70" w:rsidDel="004B3E0B">
                <w:rPr>
                  <w:rFonts w:ascii="Times New Roman" w:eastAsia="Times New Roman" w:hAnsi="Times New Roman" w:cs="Times New Roman"/>
                  <w:i/>
                  <w:iCs/>
                  <w:color w:val="000000"/>
                  <w:sz w:val="18"/>
                  <w:szCs w:val="18"/>
                </w:rPr>
                <w:delText>Percentage</w:delText>
              </w:r>
            </w:del>
          </w:p>
        </w:tc>
        <w:tc>
          <w:tcPr>
            <w:tcW w:w="443" w:type="pct"/>
            <w:vMerge/>
            <w:tcBorders>
              <w:top w:val="nil"/>
              <w:left w:val="single" w:sz="4" w:space="0" w:color="auto"/>
              <w:bottom w:val="single" w:sz="4" w:space="0" w:color="000000"/>
              <w:right w:val="single" w:sz="4" w:space="0" w:color="auto"/>
            </w:tcBorders>
            <w:vAlign w:val="center"/>
            <w:hideMark/>
          </w:tcPr>
          <w:p w14:paraId="236A7489" w14:textId="3D988F93" w:rsidR="00417762" w:rsidRPr="00DD1F70" w:rsidDel="004B3E0B" w:rsidRDefault="00417762" w:rsidP="00177A00">
            <w:pPr>
              <w:spacing w:after="0" w:line="240" w:lineRule="auto"/>
              <w:rPr>
                <w:del w:id="1588" w:author="Matthews, Katrina (DOES)" w:date="2021-07-21T16:08:00Z"/>
                <w:rFonts w:ascii="Times New Roman" w:eastAsia="Times New Roman" w:hAnsi="Times New Roman" w:cs="Times New Roman"/>
                <w:b/>
                <w:bCs/>
                <w:i/>
                <w:iCs/>
                <w:color w:val="000000"/>
                <w:sz w:val="18"/>
                <w:szCs w:val="18"/>
              </w:rPr>
            </w:pPr>
          </w:p>
        </w:tc>
        <w:tc>
          <w:tcPr>
            <w:tcW w:w="763" w:type="pct"/>
            <w:tcBorders>
              <w:top w:val="nil"/>
              <w:left w:val="nil"/>
              <w:bottom w:val="single" w:sz="4" w:space="0" w:color="auto"/>
              <w:right w:val="single" w:sz="4" w:space="0" w:color="auto"/>
            </w:tcBorders>
            <w:shd w:val="clear" w:color="000000" w:fill="D9E1F2"/>
            <w:noWrap/>
            <w:vAlign w:val="bottom"/>
            <w:hideMark/>
          </w:tcPr>
          <w:p w14:paraId="46058024" w14:textId="54C511B6" w:rsidR="00417762" w:rsidRPr="00DD1F70" w:rsidDel="004B3E0B" w:rsidRDefault="00417762" w:rsidP="00177A00">
            <w:pPr>
              <w:spacing w:after="0" w:line="240" w:lineRule="auto"/>
              <w:jc w:val="center"/>
              <w:rPr>
                <w:del w:id="1589" w:author="Matthews, Katrina (DOES)" w:date="2021-07-21T16:08:00Z"/>
                <w:rFonts w:ascii="Times New Roman" w:eastAsia="Times New Roman" w:hAnsi="Times New Roman" w:cs="Times New Roman"/>
                <w:i/>
                <w:iCs/>
                <w:color w:val="000000"/>
                <w:sz w:val="18"/>
                <w:szCs w:val="18"/>
              </w:rPr>
            </w:pPr>
            <w:del w:id="1590" w:author="Matthews, Katrina (DOES)" w:date="2021-07-21T16:08:00Z">
              <w:r w:rsidRPr="00DD1F70" w:rsidDel="004B3E0B">
                <w:rPr>
                  <w:rFonts w:ascii="Times New Roman" w:eastAsia="Times New Roman" w:hAnsi="Times New Roman" w:cs="Times New Roman"/>
                  <w:i/>
                  <w:iCs/>
                  <w:color w:val="000000"/>
                  <w:sz w:val="18"/>
                  <w:szCs w:val="18"/>
                </w:rPr>
                <w:delText>Number</w:delText>
              </w:r>
            </w:del>
          </w:p>
        </w:tc>
        <w:tc>
          <w:tcPr>
            <w:tcW w:w="955" w:type="pct"/>
            <w:tcBorders>
              <w:top w:val="nil"/>
              <w:left w:val="nil"/>
              <w:bottom w:val="single" w:sz="4" w:space="0" w:color="auto"/>
              <w:right w:val="single" w:sz="8" w:space="0" w:color="auto"/>
            </w:tcBorders>
            <w:shd w:val="clear" w:color="000000" w:fill="D9E1F2"/>
            <w:noWrap/>
            <w:vAlign w:val="bottom"/>
            <w:hideMark/>
          </w:tcPr>
          <w:p w14:paraId="5C11ACC8" w14:textId="2866E786" w:rsidR="00417762" w:rsidRPr="00DD1F70" w:rsidDel="004B3E0B" w:rsidRDefault="00417762" w:rsidP="00177A00">
            <w:pPr>
              <w:spacing w:after="0" w:line="240" w:lineRule="auto"/>
              <w:jc w:val="center"/>
              <w:rPr>
                <w:del w:id="1591" w:author="Matthews, Katrina (DOES)" w:date="2021-07-21T16:08:00Z"/>
                <w:rFonts w:ascii="Times New Roman" w:eastAsia="Times New Roman" w:hAnsi="Times New Roman" w:cs="Times New Roman"/>
                <w:i/>
                <w:iCs/>
                <w:color w:val="000000"/>
                <w:sz w:val="18"/>
                <w:szCs w:val="18"/>
              </w:rPr>
            </w:pPr>
            <w:del w:id="1592" w:author="Matthews, Katrina (DOES)" w:date="2021-07-21T16:08:00Z">
              <w:r w:rsidRPr="00DD1F70" w:rsidDel="004B3E0B">
                <w:rPr>
                  <w:rFonts w:ascii="Times New Roman" w:eastAsia="Times New Roman" w:hAnsi="Times New Roman" w:cs="Times New Roman"/>
                  <w:i/>
                  <w:iCs/>
                  <w:color w:val="000000"/>
                  <w:sz w:val="18"/>
                  <w:szCs w:val="18"/>
                </w:rPr>
                <w:delText>Percentage</w:delText>
              </w:r>
            </w:del>
          </w:p>
        </w:tc>
      </w:tr>
      <w:tr w:rsidR="00417762" w:rsidRPr="00694FD1" w:rsidDel="004B3E0B" w14:paraId="1B2BE325" w14:textId="03020577" w:rsidTr="002D5D66">
        <w:trPr>
          <w:trHeight w:val="224"/>
          <w:del w:id="1593" w:author="Matthews, Katrina (DOES)" w:date="2021-07-21T16:08:00Z"/>
        </w:trPr>
        <w:tc>
          <w:tcPr>
            <w:tcW w:w="1339" w:type="pct"/>
            <w:tcBorders>
              <w:top w:val="nil"/>
              <w:left w:val="single" w:sz="8" w:space="0" w:color="auto"/>
              <w:bottom w:val="single" w:sz="8" w:space="0" w:color="auto"/>
              <w:right w:val="single" w:sz="4" w:space="0" w:color="auto"/>
            </w:tcBorders>
            <w:shd w:val="clear" w:color="auto" w:fill="auto"/>
            <w:noWrap/>
            <w:vAlign w:val="bottom"/>
            <w:hideMark/>
          </w:tcPr>
          <w:p w14:paraId="037BD8D9" w14:textId="112C339A" w:rsidR="00417762" w:rsidRPr="00DA703A" w:rsidDel="004B3E0B" w:rsidRDefault="00417762" w:rsidP="00177A00">
            <w:pPr>
              <w:spacing w:after="0" w:line="240" w:lineRule="auto"/>
              <w:jc w:val="center"/>
              <w:rPr>
                <w:del w:id="1594" w:author="Matthews, Katrina (DOES)" w:date="2021-07-21T16:08:00Z"/>
                <w:rFonts w:ascii="Times New Roman" w:eastAsia="Times New Roman" w:hAnsi="Times New Roman" w:cs="Times New Roman"/>
                <w:color w:val="000000"/>
                <w:sz w:val="18"/>
                <w:szCs w:val="18"/>
              </w:rPr>
            </w:pPr>
            <w:del w:id="1595" w:author="Matthews, Katrina (DOES)" w:date="2021-07-21T16:08:00Z">
              <w:r w:rsidDel="004B3E0B">
                <w:rPr>
                  <w:rFonts w:ascii="Times New Roman" w:eastAsia="Times New Roman" w:hAnsi="Times New Roman" w:cs="Times New Roman"/>
                  <w:color w:val="000000"/>
                  <w:sz w:val="18"/>
                  <w:szCs w:val="18"/>
                </w:rPr>
                <w:delText>676</w:delText>
              </w:r>
            </w:del>
          </w:p>
        </w:tc>
        <w:tc>
          <w:tcPr>
            <w:tcW w:w="946" w:type="pct"/>
            <w:tcBorders>
              <w:top w:val="nil"/>
              <w:left w:val="single" w:sz="8" w:space="0" w:color="auto"/>
              <w:bottom w:val="single" w:sz="8" w:space="0" w:color="auto"/>
              <w:right w:val="single" w:sz="4" w:space="0" w:color="auto"/>
            </w:tcBorders>
            <w:shd w:val="clear" w:color="auto" w:fill="auto"/>
            <w:vAlign w:val="bottom"/>
          </w:tcPr>
          <w:p w14:paraId="413ABD1F" w14:textId="739F18C5" w:rsidR="00417762" w:rsidRPr="00DA703A" w:rsidDel="004B3E0B" w:rsidRDefault="00417762" w:rsidP="00177A00">
            <w:pPr>
              <w:spacing w:after="0" w:line="240" w:lineRule="auto"/>
              <w:jc w:val="center"/>
              <w:rPr>
                <w:del w:id="1596" w:author="Matthews, Katrina (DOES)" w:date="2021-07-21T16:08:00Z"/>
                <w:rFonts w:ascii="Times New Roman" w:eastAsia="Times New Roman" w:hAnsi="Times New Roman" w:cs="Times New Roman"/>
                <w:color w:val="000000"/>
                <w:sz w:val="18"/>
                <w:szCs w:val="18"/>
              </w:rPr>
            </w:pPr>
            <w:del w:id="1597" w:author="Matthews, Katrina (DOES)" w:date="2021-07-21T16:08:00Z">
              <w:r w:rsidDel="004B3E0B">
                <w:rPr>
                  <w:rFonts w:ascii="Times New Roman" w:eastAsia="Times New Roman" w:hAnsi="Times New Roman" w:cs="Times New Roman"/>
                  <w:color w:val="000000"/>
                  <w:sz w:val="18"/>
                  <w:szCs w:val="18"/>
                </w:rPr>
                <w:delText>353</w:delText>
              </w:r>
            </w:del>
          </w:p>
        </w:tc>
        <w:tc>
          <w:tcPr>
            <w:tcW w:w="555" w:type="pct"/>
            <w:tcBorders>
              <w:top w:val="nil"/>
              <w:left w:val="nil"/>
              <w:bottom w:val="single" w:sz="8" w:space="0" w:color="auto"/>
              <w:right w:val="single" w:sz="4" w:space="0" w:color="auto"/>
            </w:tcBorders>
            <w:shd w:val="clear" w:color="auto" w:fill="auto"/>
            <w:noWrap/>
            <w:vAlign w:val="bottom"/>
            <w:hideMark/>
          </w:tcPr>
          <w:p w14:paraId="05762243" w14:textId="6DC0231A" w:rsidR="00417762" w:rsidRPr="00694FD1" w:rsidDel="004B3E0B" w:rsidRDefault="00417762" w:rsidP="00177A00">
            <w:pPr>
              <w:spacing w:after="0" w:line="240" w:lineRule="auto"/>
              <w:jc w:val="center"/>
              <w:rPr>
                <w:del w:id="1598" w:author="Matthews, Katrina (DOES)" w:date="2021-07-21T16:08:00Z"/>
                <w:rFonts w:ascii="Times New Roman" w:eastAsia="Times New Roman" w:hAnsi="Times New Roman" w:cs="Times New Roman"/>
                <w:color w:val="000000"/>
                <w:sz w:val="18"/>
                <w:szCs w:val="18"/>
              </w:rPr>
            </w:pPr>
            <w:del w:id="1599" w:author="Matthews, Katrina (DOES)" w:date="2021-07-21T16:08:00Z">
              <w:r w:rsidDel="004B3E0B">
                <w:rPr>
                  <w:rFonts w:ascii="Times New Roman" w:eastAsia="Times New Roman" w:hAnsi="Times New Roman" w:cs="Times New Roman"/>
                  <w:color w:val="000000"/>
                  <w:sz w:val="18"/>
                  <w:szCs w:val="18"/>
                </w:rPr>
                <w:delText>52%</w:delText>
              </w:r>
            </w:del>
          </w:p>
        </w:tc>
        <w:tc>
          <w:tcPr>
            <w:tcW w:w="443" w:type="pct"/>
            <w:tcBorders>
              <w:top w:val="nil"/>
              <w:left w:val="nil"/>
              <w:bottom w:val="single" w:sz="8" w:space="0" w:color="auto"/>
              <w:right w:val="single" w:sz="4" w:space="0" w:color="auto"/>
            </w:tcBorders>
            <w:shd w:val="clear" w:color="auto" w:fill="auto"/>
            <w:noWrap/>
            <w:vAlign w:val="bottom"/>
            <w:hideMark/>
          </w:tcPr>
          <w:p w14:paraId="200D0935" w14:textId="12B79820" w:rsidR="00417762" w:rsidRPr="00694FD1" w:rsidDel="004B3E0B" w:rsidRDefault="00417762" w:rsidP="00177A00">
            <w:pPr>
              <w:spacing w:after="0" w:line="240" w:lineRule="auto"/>
              <w:jc w:val="center"/>
              <w:rPr>
                <w:del w:id="1600" w:author="Matthews, Katrina (DOES)" w:date="2021-07-21T16:08:00Z"/>
                <w:rFonts w:ascii="Times New Roman" w:eastAsia="Times New Roman" w:hAnsi="Times New Roman" w:cs="Times New Roman"/>
                <w:color w:val="000000"/>
                <w:sz w:val="18"/>
                <w:szCs w:val="18"/>
              </w:rPr>
            </w:pPr>
            <w:del w:id="1601" w:author="Matthews, Katrina (DOES)" w:date="2021-07-21T16:08:00Z">
              <w:r w:rsidRPr="00694FD1" w:rsidDel="004B3E0B">
                <w:rPr>
                  <w:rFonts w:ascii="Times New Roman" w:eastAsia="Times New Roman" w:hAnsi="Times New Roman" w:cs="Times New Roman"/>
                  <w:color w:val="000000"/>
                  <w:sz w:val="18"/>
                  <w:szCs w:val="18"/>
                </w:rPr>
                <w:delText>$15.12</w:delText>
              </w:r>
            </w:del>
          </w:p>
        </w:tc>
        <w:tc>
          <w:tcPr>
            <w:tcW w:w="763" w:type="pct"/>
            <w:tcBorders>
              <w:top w:val="nil"/>
              <w:left w:val="nil"/>
              <w:bottom w:val="single" w:sz="8" w:space="0" w:color="auto"/>
              <w:right w:val="single" w:sz="4" w:space="0" w:color="auto"/>
            </w:tcBorders>
            <w:shd w:val="clear" w:color="auto" w:fill="auto"/>
            <w:noWrap/>
            <w:vAlign w:val="bottom"/>
            <w:hideMark/>
          </w:tcPr>
          <w:p w14:paraId="2F26F7D1" w14:textId="2E53B5BD" w:rsidR="00417762" w:rsidRPr="00694FD1" w:rsidDel="004B3E0B" w:rsidRDefault="00417762" w:rsidP="00177A00">
            <w:pPr>
              <w:spacing w:after="0" w:line="240" w:lineRule="auto"/>
              <w:jc w:val="center"/>
              <w:rPr>
                <w:del w:id="1602" w:author="Matthews, Katrina (DOES)" w:date="2021-07-21T16:08:00Z"/>
                <w:rFonts w:ascii="Times New Roman" w:eastAsia="Times New Roman" w:hAnsi="Times New Roman" w:cs="Times New Roman"/>
                <w:color w:val="000000"/>
                <w:sz w:val="18"/>
                <w:szCs w:val="18"/>
              </w:rPr>
            </w:pPr>
            <w:del w:id="1603" w:author="Matthews, Katrina (DOES)" w:date="2021-07-21T16:08:00Z">
              <w:r w:rsidDel="004B3E0B">
                <w:rPr>
                  <w:rFonts w:ascii="Times New Roman" w:eastAsia="Times New Roman" w:hAnsi="Times New Roman" w:cs="Times New Roman"/>
                  <w:color w:val="000000"/>
                  <w:sz w:val="18"/>
                  <w:szCs w:val="18"/>
                </w:rPr>
                <w:delText>241</w:delText>
              </w:r>
            </w:del>
          </w:p>
        </w:tc>
        <w:tc>
          <w:tcPr>
            <w:tcW w:w="955" w:type="pct"/>
            <w:tcBorders>
              <w:top w:val="nil"/>
              <w:left w:val="nil"/>
              <w:bottom w:val="single" w:sz="8" w:space="0" w:color="auto"/>
              <w:right w:val="single" w:sz="8" w:space="0" w:color="auto"/>
            </w:tcBorders>
            <w:shd w:val="clear" w:color="auto" w:fill="auto"/>
            <w:noWrap/>
            <w:vAlign w:val="bottom"/>
            <w:hideMark/>
          </w:tcPr>
          <w:p w14:paraId="04FDE44C" w14:textId="4FD03EB2" w:rsidR="00417762" w:rsidRPr="00694FD1" w:rsidDel="004B3E0B" w:rsidRDefault="00417762" w:rsidP="00177A00">
            <w:pPr>
              <w:spacing w:after="0" w:line="240" w:lineRule="auto"/>
              <w:jc w:val="center"/>
              <w:rPr>
                <w:del w:id="1604" w:author="Matthews, Katrina (DOES)" w:date="2021-07-21T16:08:00Z"/>
                <w:rFonts w:ascii="Times New Roman" w:eastAsia="Times New Roman" w:hAnsi="Times New Roman" w:cs="Times New Roman"/>
                <w:color w:val="000000"/>
                <w:sz w:val="18"/>
                <w:szCs w:val="18"/>
              </w:rPr>
            </w:pPr>
            <w:del w:id="1605" w:author="Matthews, Katrina (DOES)" w:date="2021-07-21T16:08:00Z">
              <w:r w:rsidRPr="00694FD1" w:rsidDel="004B3E0B">
                <w:rPr>
                  <w:rFonts w:ascii="Times New Roman" w:eastAsia="Times New Roman" w:hAnsi="Times New Roman" w:cs="Times New Roman"/>
                  <w:color w:val="000000"/>
                  <w:sz w:val="18"/>
                  <w:szCs w:val="18"/>
                </w:rPr>
                <w:delText>6</w:delText>
              </w:r>
              <w:r w:rsidDel="004B3E0B">
                <w:rPr>
                  <w:rFonts w:ascii="Times New Roman" w:eastAsia="Times New Roman" w:hAnsi="Times New Roman" w:cs="Times New Roman"/>
                  <w:color w:val="000000"/>
                  <w:sz w:val="18"/>
                  <w:szCs w:val="18"/>
                </w:rPr>
                <w:delText>8</w:delText>
              </w:r>
              <w:r w:rsidRPr="00694FD1" w:rsidDel="004B3E0B">
                <w:rPr>
                  <w:rFonts w:ascii="Times New Roman" w:eastAsia="Times New Roman" w:hAnsi="Times New Roman" w:cs="Times New Roman"/>
                  <w:color w:val="000000"/>
                  <w:sz w:val="18"/>
                  <w:szCs w:val="18"/>
                </w:rPr>
                <w:delText>%</w:delText>
              </w:r>
            </w:del>
          </w:p>
        </w:tc>
      </w:tr>
    </w:tbl>
    <w:p w14:paraId="7DB5CA5E" w14:textId="650BCEA0" w:rsidR="00417762" w:rsidRPr="00CC0EF8" w:rsidDel="000379C0" w:rsidRDefault="00417762" w:rsidP="00417762">
      <w:pPr>
        <w:rPr>
          <w:del w:id="1606" w:author="Matthews, Katrina (DOES)" w:date="2021-07-21T15:48:00Z"/>
          <w:rFonts w:ascii="Times New Roman" w:hAnsi="Times New Roman" w:cs="Times New Roman"/>
          <w:sz w:val="16"/>
          <w:szCs w:val="16"/>
        </w:rPr>
      </w:pPr>
      <w:del w:id="1607" w:author="Matthews, Katrina (DOES)" w:date="2021-07-21T16:08:00Z">
        <w:r w:rsidRPr="00020733" w:rsidDel="004B3E0B">
          <w:rPr>
            <w:rFonts w:ascii="Times New Roman" w:hAnsi="Times New Roman" w:cs="Times New Roman"/>
            <w:sz w:val="16"/>
            <w:szCs w:val="16"/>
          </w:rPr>
          <w:delText>Source</w:delText>
        </w:r>
        <w:r w:rsidDel="004B3E0B">
          <w:rPr>
            <w:rFonts w:ascii="Times New Roman" w:hAnsi="Times New Roman" w:cs="Times New Roman"/>
            <w:sz w:val="16"/>
            <w:szCs w:val="16"/>
          </w:rPr>
          <w:delText>: DC</w:delText>
        </w:r>
      </w:del>
      <w:ins w:id="1608" w:author="Falcone, Christopher (DOES)" w:date="2021-07-15T15:46:00Z">
        <w:del w:id="1609" w:author="Matthews, Katrina (DOES)" w:date="2021-07-21T16:08:00Z">
          <w:r w:rsidR="00AC19BB" w:rsidDel="004B3E0B">
            <w:rPr>
              <w:rFonts w:ascii="Times New Roman" w:hAnsi="Times New Roman" w:cs="Times New Roman"/>
              <w:sz w:val="16"/>
              <w:szCs w:val="16"/>
            </w:rPr>
            <w:delText xml:space="preserve"> </w:delText>
          </w:r>
        </w:del>
      </w:ins>
      <w:del w:id="1610" w:author="Matthews, Katrina (DOES)" w:date="2021-07-21T16:08:00Z">
        <w:r w:rsidDel="004B3E0B">
          <w:rPr>
            <w:rFonts w:ascii="Times New Roman" w:hAnsi="Times New Roman" w:cs="Times New Roman"/>
            <w:sz w:val="16"/>
            <w:szCs w:val="16"/>
          </w:rPr>
          <w:delText xml:space="preserve">Networks </w:delText>
        </w:r>
      </w:del>
    </w:p>
    <w:p w14:paraId="228B7606" w14:textId="6E920E0F" w:rsidR="00EE3DBE" w:rsidDel="000379C0" w:rsidRDefault="00EE3DBE" w:rsidP="00417762">
      <w:pPr>
        <w:spacing w:after="0"/>
        <w:rPr>
          <w:del w:id="1611" w:author="Matthews, Katrina (DOES)" w:date="2021-07-21T15:48:00Z"/>
          <w:rFonts w:ascii="Times New Roman" w:hAnsi="Times New Roman" w:cs="Times New Roman"/>
          <w:b/>
          <w:sz w:val="24"/>
          <w:szCs w:val="24"/>
        </w:rPr>
      </w:pPr>
    </w:p>
    <w:p w14:paraId="7BCA6F8B" w14:textId="49A25E46" w:rsidR="00417762" w:rsidDel="000379C0" w:rsidRDefault="00417762" w:rsidP="00417762">
      <w:pPr>
        <w:spacing w:after="0"/>
        <w:rPr>
          <w:del w:id="1612" w:author="Matthews, Katrina (DOES)" w:date="2021-07-21T15:48:00Z"/>
          <w:rFonts w:ascii="Times New Roman" w:hAnsi="Times New Roman" w:cs="Times New Roman"/>
          <w:b/>
          <w:sz w:val="24"/>
          <w:szCs w:val="24"/>
        </w:rPr>
      </w:pPr>
      <w:bookmarkStart w:id="1613" w:name="_Hlk71190758"/>
      <w:del w:id="1614" w:author="Matthews, Katrina (DOES)" w:date="2021-07-21T15:48:00Z">
        <w:r w:rsidDel="000379C0">
          <w:rPr>
            <w:rFonts w:ascii="Times New Roman" w:hAnsi="Times New Roman" w:cs="Times New Roman"/>
            <w:b/>
            <w:sz w:val="24"/>
            <w:szCs w:val="24"/>
          </w:rPr>
          <w:delText>Highlights and Accomplishments</w:delText>
        </w:r>
      </w:del>
    </w:p>
    <w:p w14:paraId="202633D7" w14:textId="1C3B2338" w:rsidR="00417762" w:rsidRPr="00E178BD" w:rsidDel="000379C0" w:rsidRDefault="00417762" w:rsidP="00417762">
      <w:pPr>
        <w:pStyle w:val="ListParagraph"/>
        <w:numPr>
          <w:ilvl w:val="0"/>
          <w:numId w:val="26"/>
        </w:numPr>
        <w:spacing w:after="0"/>
        <w:rPr>
          <w:del w:id="1615" w:author="Matthews, Katrina (DOES)" w:date="2021-07-21T15:48:00Z"/>
          <w:rFonts w:ascii="Times New Roman" w:hAnsi="Times New Roman" w:cs="Times New Roman"/>
          <w:sz w:val="24"/>
          <w:szCs w:val="24"/>
        </w:rPr>
      </w:pPr>
      <w:del w:id="1616" w:author="Matthews, Katrina (DOES)" w:date="2021-07-21T15:48:00Z">
        <w:r w:rsidDel="000379C0">
          <w:rPr>
            <w:rFonts w:ascii="Times New Roman" w:hAnsi="Times New Roman" w:cs="Times New Roman"/>
            <w:sz w:val="24"/>
            <w:szCs w:val="24"/>
          </w:rPr>
          <w:delText>Each month</w:delText>
        </w:r>
      </w:del>
      <w:ins w:id="1617" w:author="Falcone, Christopher (DOES)" w:date="2021-07-15T15:46:00Z">
        <w:del w:id="1618" w:author="Matthews, Katrina (DOES)" w:date="2021-07-21T15:48:00Z">
          <w:r w:rsidR="00AC19BB" w:rsidDel="000379C0">
            <w:rPr>
              <w:rFonts w:ascii="Times New Roman" w:hAnsi="Times New Roman" w:cs="Times New Roman"/>
              <w:sz w:val="24"/>
              <w:szCs w:val="24"/>
            </w:rPr>
            <w:delText>,</w:delText>
          </w:r>
        </w:del>
      </w:ins>
      <w:del w:id="1619" w:author="Matthews, Katrina (DOES)" w:date="2021-07-21T15:48:00Z">
        <w:r w:rsidDel="000379C0">
          <w:rPr>
            <w:rFonts w:ascii="Times New Roman" w:hAnsi="Times New Roman" w:cs="Times New Roman"/>
            <w:sz w:val="24"/>
            <w:szCs w:val="24"/>
          </w:rPr>
          <w:delText xml:space="preserve"> the Project Empowerment</w:delText>
        </w:r>
        <w:r w:rsidRPr="00E178BD" w:rsidDel="000379C0">
          <w:rPr>
            <w:rFonts w:ascii="Times New Roman" w:hAnsi="Times New Roman" w:cs="Times New Roman"/>
            <w:sz w:val="24"/>
            <w:szCs w:val="24"/>
          </w:rPr>
          <w:delText xml:space="preserve"> </w:delText>
        </w:r>
        <w:r w:rsidDel="000379C0">
          <w:rPr>
            <w:rFonts w:ascii="Times New Roman" w:hAnsi="Times New Roman" w:cs="Times New Roman"/>
            <w:sz w:val="24"/>
            <w:szCs w:val="24"/>
          </w:rPr>
          <w:delText xml:space="preserve">(PE) </w:delText>
        </w:r>
        <w:r w:rsidRPr="00E178BD" w:rsidDel="000379C0">
          <w:rPr>
            <w:rFonts w:ascii="Times New Roman" w:hAnsi="Times New Roman" w:cs="Times New Roman"/>
            <w:sz w:val="24"/>
            <w:szCs w:val="24"/>
          </w:rPr>
          <w:delText>job development team conduct</w:delText>
        </w:r>
      </w:del>
      <w:ins w:id="1620" w:author="Falcone, Christopher (DOES)" w:date="2021-07-15T15:47:00Z">
        <w:del w:id="1621" w:author="Matthews, Katrina (DOES)" w:date="2021-07-21T15:48:00Z">
          <w:r w:rsidR="00AC19BB" w:rsidDel="000379C0">
            <w:rPr>
              <w:rFonts w:ascii="Times New Roman" w:hAnsi="Times New Roman" w:cs="Times New Roman"/>
              <w:sz w:val="24"/>
              <w:szCs w:val="24"/>
            </w:rPr>
            <w:delText>ed</w:delText>
          </w:r>
        </w:del>
      </w:ins>
      <w:del w:id="1622" w:author="Matthews, Katrina (DOES)" w:date="2021-07-21T15:48:00Z">
        <w:r w:rsidDel="000379C0">
          <w:rPr>
            <w:rFonts w:ascii="Times New Roman" w:hAnsi="Times New Roman" w:cs="Times New Roman"/>
            <w:sz w:val="24"/>
            <w:szCs w:val="24"/>
          </w:rPr>
          <w:delText xml:space="preserve">s a </w:delText>
        </w:r>
        <w:r w:rsidRPr="00E178BD" w:rsidDel="000379C0">
          <w:rPr>
            <w:rFonts w:ascii="Times New Roman" w:hAnsi="Times New Roman" w:cs="Times New Roman"/>
            <w:sz w:val="24"/>
            <w:szCs w:val="24"/>
          </w:rPr>
          <w:delText>virtual hiring fair with over 70 essential employers from across the Washington metropolitan region participating. In addition, job coach staff provided one-on-one support to meet the hiring needs of participants. As a result of these efforts, and continued participant engagement, during the period from March 16, 2020</w:delText>
        </w:r>
      </w:del>
      <w:ins w:id="1623" w:author="Garrett, Tynekia (DOES)" w:date="2021-07-13T12:37:00Z">
        <w:del w:id="1624" w:author="Matthews, Katrina (DOES)" w:date="2021-07-21T15:48:00Z">
          <w:r w:rsidR="00F9376C" w:rsidDel="000379C0">
            <w:rPr>
              <w:rFonts w:ascii="Times New Roman" w:hAnsi="Times New Roman" w:cs="Times New Roman"/>
              <w:sz w:val="24"/>
              <w:szCs w:val="24"/>
            </w:rPr>
            <w:delText>,</w:delText>
          </w:r>
        </w:del>
      </w:ins>
      <w:del w:id="1625" w:author="Matthews, Katrina (DOES)" w:date="2021-07-21T15:48:00Z">
        <w:r w:rsidRPr="00E178BD" w:rsidDel="000379C0">
          <w:rPr>
            <w:rFonts w:ascii="Times New Roman" w:hAnsi="Times New Roman" w:cs="Times New Roman"/>
            <w:sz w:val="24"/>
            <w:szCs w:val="24"/>
          </w:rPr>
          <w:delText xml:space="preserve"> through September 30, 2020, 145 participants </w:delText>
        </w:r>
        <w:r w:rsidDel="000379C0">
          <w:rPr>
            <w:rFonts w:ascii="Times New Roman" w:hAnsi="Times New Roman" w:cs="Times New Roman"/>
            <w:sz w:val="24"/>
            <w:szCs w:val="24"/>
          </w:rPr>
          <w:delText xml:space="preserve">in DCCC and Project Empowerment </w:delText>
        </w:r>
        <w:r w:rsidRPr="00E178BD" w:rsidDel="000379C0">
          <w:rPr>
            <w:rFonts w:ascii="Times New Roman" w:hAnsi="Times New Roman" w:cs="Times New Roman"/>
            <w:sz w:val="24"/>
            <w:szCs w:val="24"/>
          </w:rPr>
          <w:delText xml:space="preserve">obtained employment at an average </w:delText>
        </w:r>
        <w:r w:rsidDel="000379C0">
          <w:rPr>
            <w:rFonts w:ascii="Times New Roman" w:hAnsi="Times New Roman" w:cs="Times New Roman"/>
            <w:sz w:val="24"/>
            <w:szCs w:val="24"/>
          </w:rPr>
          <w:delText>hourly wage</w:delText>
        </w:r>
        <w:r w:rsidRPr="00E178BD" w:rsidDel="000379C0">
          <w:rPr>
            <w:rFonts w:ascii="Times New Roman" w:hAnsi="Times New Roman" w:cs="Times New Roman"/>
            <w:sz w:val="24"/>
            <w:szCs w:val="24"/>
          </w:rPr>
          <w:delText xml:space="preserve"> of $19.33 per hour with</w:delText>
        </w:r>
      </w:del>
      <w:ins w:id="1626" w:author="Garrett, Tynekia (DOES)" w:date="2021-07-13T12:37:00Z">
        <w:del w:id="1627" w:author="Matthews, Katrina (DOES)" w:date="2021-07-21T15:48:00Z">
          <w:r w:rsidR="00F9376C" w:rsidDel="000379C0">
            <w:rPr>
              <w:rFonts w:ascii="Times New Roman" w:hAnsi="Times New Roman" w:cs="Times New Roman"/>
              <w:sz w:val="24"/>
              <w:szCs w:val="24"/>
            </w:rPr>
            <w:delText xml:space="preserve"> and continued participant engagement, f</w:delText>
          </w:r>
          <w:commentRangeStart w:id="1628"/>
          <w:r w:rsidR="00F9376C" w:rsidDel="000379C0">
            <w:rPr>
              <w:rFonts w:ascii="Times New Roman" w:hAnsi="Times New Roman" w:cs="Times New Roman"/>
              <w:sz w:val="24"/>
              <w:szCs w:val="24"/>
            </w:rPr>
            <w:delText>rom March 16, 2020, through September 30, 2020, 145 participants in DCCC and Project Empowerment obtained employment at an average hourly wage of $19.33 per hour</w:delText>
          </w:r>
        </w:del>
      </w:ins>
      <w:del w:id="1629" w:author="Matthews, Katrina (DOES)" w:date="2021-07-21T15:48:00Z">
        <w:r w:rsidRPr="00E178BD" w:rsidDel="000379C0">
          <w:rPr>
            <w:rFonts w:ascii="Times New Roman" w:hAnsi="Times New Roman" w:cs="Times New Roman"/>
            <w:sz w:val="24"/>
            <w:szCs w:val="24"/>
          </w:rPr>
          <w:delText xml:space="preserve"> an average of 38 hours per week. </w:delText>
        </w:r>
        <w:commentRangeEnd w:id="1628"/>
        <w:r w:rsidR="00AC19BB" w:rsidDel="000379C0">
          <w:rPr>
            <w:rStyle w:val="CommentReference"/>
          </w:rPr>
          <w:commentReference w:id="1628"/>
        </w:r>
      </w:del>
    </w:p>
    <w:p w14:paraId="4E4CCC5C" w14:textId="77777777" w:rsidR="00417762" w:rsidDel="000379C0" w:rsidRDefault="00417762" w:rsidP="00177A00">
      <w:pPr>
        <w:contextualSpacing/>
        <w:rPr>
          <w:del w:id="1630" w:author="Matthews, Katrina (DOES)" w:date="2021-07-21T15:47:00Z"/>
          <w:rFonts w:ascii="Times New Roman" w:hAnsi="Times New Roman" w:cs="Times New Roman"/>
          <w:bCs/>
          <w:sz w:val="24"/>
          <w:szCs w:val="24"/>
        </w:rPr>
      </w:pPr>
    </w:p>
    <w:bookmarkEnd w:id="1613"/>
    <w:p w14:paraId="496B18AD" w14:textId="2C8A9A42" w:rsidR="00417762" w:rsidDel="000379C0" w:rsidRDefault="00417762" w:rsidP="00177A00">
      <w:pPr>
        <w:contextualSpacing/>
        <w:rPr>
          <w:del w:id="1631" w:author="Matthews, Katrina (DOES)" w:date="2021-07-21T15:47:00Z"/>
          <w:rFonts w:ascii="Times New Roman" w:hAnsi="Times New Roman" w:cs="Times New Roman"/>
          <w:bCs/>
          <w:sz w:val="24"/>
          <w:szCs w:val="24"/>
        </w:rPr>
      </w:pPr>
    </w:p>
    <w:bookmarkEnd w:id="1551"/>
    <w:p w14:paraId="5C4C8E19" w14:textId="7FF430CA" w:rsidR="004B63FE" w:rsidDel="000379C0" w:rsidRDefault="004B63FE" w:rsidP="00177A00">
      <w:pPr>
        <w:contextualSpacing/>
        <w:rPr>
          <w:del w:id="1632" w:author="Matthews, Katrina (DOES)" w:date="2021-07-21T15:47:00Z"/>
          <w:rFonts w:ascii="Times New Roman" w:hAnsi="Times New Roman" w:cs="Times New Roman"/>
          <w:bCs/>
          <w:sz w:val="24"/>
          <w:szCs w:val="24"/>
        </w:rPr>
      </w:pPr>
    </w:p>
    <w:p w14:paraId="5600C22C" w14:textId="7625F782" w:rsidR="004B63FE" w:rsidDel="000379C0" w:rsidRDefault="004B63FE" w:rsidP="00177A00">
      <w:pPr>
        <w:contextualSpacing/>
        <w:rPr>
          <w:del w:id="1633" w:author="Matthews, Katrina (DOES)" w:date="2021-07-21T15:47:00Z"/>
          <w:rFonts w:ascii="Times New Roman" w:hAnsi="Times New Roman" w:cs="Times New Roman"/>
          <w:bCs/>
          <w:sz w:val="24"/>
          <w:szCs w:val="24"/>
        </w:rPr>
      </w:pPr>
    </w:p>
    <w:p w14:paraId="29953B27" w14:textId="5D0B03A2" w:rsidR="004B63FE" w:rsidDel="000379C0" w:rsidRDefault="004B63FE" w:rsidP="00177A00">
      <w:pPr>
        <w:contextualSpacing/>
        <w:rPr>
          <w:del w:id="1634" w:author="Matthews, Katrina (DOES)" w:date="2021-07-21T15:47:00Z"/>
          <w:rFonts w:ascii="Times New Roman" w:hAnsi="Times New Roman" w:cs="Times New Roman"/>
          <w:bCs/>
          <w:sz w:val="24"/>
          <w:szCs w:val="24"/>
        </w:rPr>
      </w:pPr>
    </w:p>
    <w:p w14:paraId="0A974E19" w14:textId="699BCC4D" w:rsidR="004B63FE" w:rsidDel="000379C0" w:rsidRDefault="004B63FE" w:rsidP="00177A00">
      <w:pPr>
        <w:contextualSpacing/>
        <w:rPr>
          <w:del w:id="1635" w:author="Matthews, Katrina (DOES)" w:date="2021-07-21T15:47:00Z"/>
          <w:rFonts w:ascii="Times New Roman" w:hAnsi="Times New Roman" w:cs="Times New Roman"/>
          <w:bCs/>
          <w:sz w:val="24"/>
          <w:szCs w:val="24"/>
        </w:rPr>
      </w:pPr>
    </w:p>
    <w:p w14:paraId="18F9A128" w14:textId="3BA846AF" w:rsidR="004B63FE" w:rsidDel="000379C0" w:rsidRDefault="004B63FE" w:rsidP="00177A00">
      <w:pPr>
        <w:contextualSpacing/>
        <w:rPr>
          <w:del w:id="1636" w:author="Matthews, Katrina (DOES)" w:date="2021-07-21T15:47:00Z"/>
          <w:rFonts w:ascii="Times New Roman" w:hAnsi="Times New Roman" w:cs="Times New Roman"/>
          <w:bCs/>
          <w:sz w:val="24"/>
          <w:szCs w:val="24"/>
        </w:rPr>
      </w:pPr>
    </w:p>
    <w:p w14:paraId="41AC8888" w14:textId="12FEA4E6" w:rsidR="004B63FE" w:rsidDel="000379C0" w:rsidRDefault="004B63FE" w:rsidP="00177A00">
      <w:pPr>
        <w:contextualSpacing/>
        <w:rPr>
          <w:del w:id="1637" w:author="Matthews, Katrina (DOES)" w:date="2021-07-21T15:47:00Z"/>
          <w:rFonts w:ascii="Times New Roman" w:hAnsi="Times New Roman" w:cs="Times New Roman"/>
          <w:bCs/>
          <w:sz w:val="24"/>
          <w:szCs w:val="24"/>
        </w:rPr>
      </w:pPr>
    </w:p>
    <w:p w14:paraId="4E08B6B6" w14:textId="3F5655EF" w:rsidR="004B63FE" w:rsidDel="000379C0" w:rsidRDefault="004B63FE" w:rsidP="00177A00">
      <w:pPr>
        <w:contextualSpacing/>
        <w:rPr>
          <w:del w:id="1638" w:author="Matthews, Katrina (DOES)" w:date="2021-07-21T15:47:00Z"/>
          <w:rFonts w:ascii="Times New Roman" w:hAnsi="Times New Roman" w:cs="Times New Roman"/>
          <w:bCs/>
          <w:sz w:val="24"/>
          <w:szCs w:val="24"/>
        </w:rPr>
      </w:pPr>
    </w:p>
    <w:p w14:paraId="6E2B884A" w14:textId="17187041" w:rsidR="004B63FE" w:rsidDel="000379C0" w:rsidRDefault="004B63FE" w:rsidP="00177A00">
      <w:pPr>
        <w:contextualSpacing/>
        <w:rPr>
          <w:del w:id="1639" w:author="Matthews, Katrina (DOES)" w:date="2021-07-21T15:47:00Z"/>
          <w:rFonts w:ascii="Times New Roman" w:hAnsi="Times New Roman" w:cs="Times New Roman"/>
          <w:bCs/>
          <w:sz w:val="24"/>
          <w:szCs w:val="24"/>
        </w:rPr>
      </w:pPr>
    </w:p>
    <w:p w14:paraId="1F971A59" w14:textId="02DA8CAC" w:rsidR="004B63FE" w:rsidDel="000379C0" w:rsidRDefault="004B63FE" w:rsidP="00177A00">
      <w:pPr>
        <w:contextualSpacing/>
        <w:rPr>
          <w:del w:id="1640" w:author="Matthews, Katrina (DOES)" w:date="2021-07-21T15:47:00Z"/>
          <w:rFonts w:ascii="Times New Roman" w:hAnsi="Times New Roman" w:cs="Times New Roman"/>
          <w:bCs/>
          <w:sz w:val="24"/>
          <w:szCs w:val="24"/>
        </w:rPr>
      </w:pPr>
    </w:p>
    <w:p w14:paraId="155348C7" w14:textId="371BA6CE" w:rsidR="004B63FE" w:rsidDel="000379C0" w:rsidRDefault="004B63FE" w:rsidP="00177A00">
      <w:pPr>
        <w:contextualSpacing/>
        <w:rPr>
          <w:del w:id="1641" w:author="Matthews, Katrina (DOES)" w:date="2021-07-21T15:47:00Z"/>
          <w:rFonts w:ascii="Times New Roman" w:hAnsi="Times New Roman" w:cs="Times New Roman"/>
          <w:bCs/>
          <w:sz w:val="24"/>
          <w:szCs w:val="24"/>
        </w:rPr>
      </w:pPr>
    </w:p>
    <w:p w14:paraId="3ADAF345" w14:textId="7CB36E03" w:rsidR="004B63FE" w:rsidDel="000379C0" w:rsidRDefault="004B63FE" w:rsidP="00177A00">
      <w:pPr>
        <w:contextualSpacing/>
        <w:rPr>
          <w:del w:id="1642" w:author="Matthews, Katrina (DOES)" w:date="2021-07-21T15:47:00Z"/>
          <w:rFonts w:ascii="Times New Roman" w:hAnsi="Times New Roman" w:cs="Times New Roman"/>
          <w:bCs/>
          <w:sz w:val="24"/>
          <w:szCs w:val="24"/>
        </w:rPr>
      </w:pPr>
    </w:p>
    <w:p w14:paraId="0A906207" w14:textId="600D609C" w:rsidR="004B63FE" w:rsidDel="000379C0" w:rsidRDefault="004B63FE" w:rsidP="00177A00">
      <w:pPr>
        <w:contextualSpacing/>
        <w:rPr>
          <w:del w:id="1643" w:author="Matthews, Katrina (DOES)" w:date="2021-07-21T15:47:00Z"/>
          <w:rFonts w:ascii="Times New Roman" w:hAnsi="Times New Roman" w:cs="Times New Roman"/>
          <w:bCs/>
          <w:sz w:val="24"/>
          <w:szCs w:val="24"/>
        </w:rPr>
      </w:pPr>
    </w:p>
    <w:p w14:paraId="7C40381B" w14:textId="46B5522E" w:rsidR="004B63FE" w:rsidDel="000379C0" w:rsidRDefault="004B63FE" w:rsidP="00177A00">
      <w:pPr>
        <w:contextualSpacing/>
        <w:rPr>
          <w:del w:id="1644" w:author="Matthews, Katrina (DOES)" w:date="2021-07-21T15:47:00Z"/>
          <w:rFonts w:ascii="Times New Roman" w:hAnsi="Times New Roman" w:cs="Times New Roman"/>
          <w:bCs/>
          <w:sz w:val="24"/>
          <w:szCs w:val="24"/>
        </w:rPr>
      </w:pPr>
    </w:p>
    <w:p w14:paraId="02F6D58E" w14:textId="316A0E3C" w:rsidR="007E515F" w:rsidRPr="000379C0" w:rsidDel="000379C0" w:rsidRDefault="007E515F" w:rsidP="000379C0">
      <w:pPr>
        <w:rPr>
          <w:del w:id="1645" w:author="Matthews, Katrina (DOES)" w:date="2021-07-21T15:47:00Z"/>
          <w:rFonts w:ascii="Times New Roman" w:hAnsi="Times New Roman" w:cs="Times New Roman"/>
          <w:bCs/>
          <w:sz w:val="24"/>
          <w:szCs w:val="24"/>
          <w:rPrChange w:id="1646" w:author="Matthews, Katrina (DOES)" w:date="2021-07-21T15:47:00Z">
            <w:rPr>
              <w:del w:id="1647" w:author="Matthews, Katrina (DOES)" w:date="2021-07-21T15:47:00Z"/>
            </w:rPr>
          </w:rPrChange>
        </w:rPr>
        <w:pPrChange w:id="1648" w:author="Matthews, Katrina (DOES)" w:date="2021-07-21T15:47:00Z">
          <w:pPr>
            <w:contextualSpacing/>
          </w:pPr>
        </w:pPrChange>
      </w:pPr>
    </w:p>
    <w:p w14:paraId="4098D4A6" w14:textId="18484828" w:rsidR="008A65FE" w:rsidRPr="00556019" w:rsidDel="000379C0" w:rsidRDefault="00320D51" w:rsidP="000379C0">
      <w:pPr>
        <w:rPr>
          <w:del w:id="1649" w:author="Matthews, Katrina (DOES)" w:date="2021-07-21T15:47:00Z"/>
        </w:rPr>
        <w:pPrChange w:id="1650" w:author="Matthews, Katrina (DOES)" w:date="2021-07-21T15:47:00Z">
          <w:pPr>
            <w:contextualSpacing/>
          </w:pPr>
        </w:pPrChange>
      </w:pPr>
      <w:commentRangeStart w:id="1651"/>
      <w:del w:id="1652" w:author="Matthews, Katrina (DOES)" w:date="2021-07-21T15:47:00Z">
        <w:r w:rsidDel="000379C0">
          <w:delText>The</w:delText>
        </w:r>
        <w:commentRangeEnd w:id="1651"/>
        <w:r w:rsidR="002D5D66" w:rsidDel="000379C0">
          <w:rPr>
            <w:rStyle w:val="CommentReference"/>
          </w:rPr>
          <w:commentReference w:id="1651"/>
        </w:r>
        <w:r w:rsidDel="000379C0">
          <w:delText xml:space="preserve"> table below provides</w:delText>
        </w:r>
        <w:r w:rsidR="008A65FE" w:rsidRPr="00556019" w:rsidDel="000379C0">
          <w:delText xml:space="preserve"> information requested in section (b) of D.C. Official Code §32-771, which shall include the following outcome measures for subsidized employment programs, including the </w:delText>
        </w:r>
        <w:commentRangeStart w:id="1653"/>
        <w:r w:rsidR="008A65FE" w:rsidRPr="00556019" w:rsidDel="000379C0">
          <w:delText>Transitional Employment Program (“TEP”),</w:delText>
        </w:r>
        <w:commentRangeEnd w:id="1653"/>
        <w:r w:rsidR="00AC19BB" w:rsidDel="000379C0">
          <w:rPr>
            <w:rStyle w:val="CommentReference"/>
          </w:rPr>
          <w:commentReference w:id="1653"/>
        </w:r>
      </w:del>
    </w:p>
    <w:p w14:paraId="4222C244" w14:textId="5D5D2E33" w:rsidR="008A65FE" w:rsidRPr="00556019" w:rsidDel="000379C0" w:rsidRDefault="008A65FE" w:rsidP="000379C0">
      <w:pPr>
        <w:rPr>
          <w:del w:id="1654" w:author="Matthews, Katrina (DOES)" w:date="2021-07-21T15:47:00Z"/>
        </w:rPr>
        <w:pPrChange w:id="1655" w:author="Matthews, Katrina (DOES)" w:date="2021-07-21T15:47:00Z">
          <w:pPr>
            <w:pStyle w:val="ListParagraph"/>
            <w:numPr>
              <w:numId w:val="21"/>
            </w:numPr>
            <w:ind w:hanging="360"/>
          </w:pPr>
        </w:pPrChange>
      </w:pPr>
      <w:del w:id="1656" w:author="Matthews, Katrina (DOES)" w:date="2021-07-21T15:47:00Z">
        <w:r w:rsidRPr="00556019" w:rsidDel="000379C0">
          <w:delText>Participation by month</w:delText>
        </w:r>
      </w:del>
    </w:p>
    <w:p w14:paraId="4A837C00" w14:textId="57EC91FC" w:rsidR="008A65FE" w:rsidRPr="00556019" w:rsidDel="000379C0" w:rsidRDefault="008A65FE" w:rsidP="000379C0">
      <w:pPr>
        <w:rPr>
          <w:del w:id="1657" w:author="Matthews, Katrina (DOES)" w:date="2021-07-21T15:47:00Z"/>
        </w:rPr>
        <w:pPrChange w:id="1658" w:author="Matthews, Katrina (DOES)" w:date="2021-07-21T15:47:00Z">
          <w:pPr>
            <w:pStyle w:val="ListParagraph"/>
            <w:numPr>
              <w:numId w:val="21"/>
            </w:numPr>
            <w:ind w:hanging="360"/>
          </w:pPr>
        </w:pPrChange>
      </w:pPr>
      <w:del w:id="1659" w:author="Matthews, Katrina (DOES)" w:date="2021-07-21T15:47:00Z">
        <w:r w:rsidRPr="00556019" w:rsidDel="000379C0">
          <w:delText xml:space="preserve">Number of private </w:delText>
        </w:r>
      </w:del>
      <w:ins w:id="1660" w:author="Garrett, Tynekia (DOES)" w:date="2021-07-13T12:38:00Z">
        <w:del w:id="1661" w:author="Matthews, Katrina (DOES)" w:date="2021-07-21T15:47:00Z">
          <w:r w:rsidR="00C42170" w:rsidRPr="00556019" w:rsidDel="000379C0">
            <w:delText>private</w:delText>
          </w:r>
          <w:r w:rsidR="00C42170" w:rsidDel="000379C0">
            <w:delText>-</w:delText>
          </w:r>
        </w:del>
      </w:ins>
      <w:del w:id="1662" w:author="Matthews, Katrina (DOES)" w:date="2021-07-21T15:47:00Z">
        <w:r w:rsidRPr="00556019" w:rsidDel="000379C0">
          <w:delText>sector employers</w:delText>
        </w:r>
      </w:del>
    </w:p>
    <w:p w14:paraId="47981999" w14:textId="4CE28F90" w:rsidR="00417762" w:rsidRPr="005139F5" w:rsidDel="004B3E0B" w:rsidRDefault="008A65FE" w:rsidP="000379C0">
      <w:pPr>
        <w:rPr>
          <w:del w:id="1663" w:author="Matthews, Katrina (DOES)" w:date="2021-07-21T16:08:00Z"/>
        </w:rPr>
        <w:pPrChange w:id="1664" w:author="Matthews, Katrina (DOES)" w:date="2021-07-21T15:47:00Z">
          <w:pPr>
            <w:pStyle w:val="ListParagraph"/>
            <w:numPr>
              <w:numId w:val="21"/>
            </w:numPr>
            <w:ind w:hanging="360"/>
          </w:pPr>
        </w:pPrChange>
      </w:pPr>
      <w:del w:id="1665" w:author="Matthews, Katrina (DOES)" w:date="2021-07-21T15:47:00Z">
        <w:r w:rsidRPr="00556019" w:rsidDel="000379C0">
          <w:delText>Average duration of time spent in the training program</w:delText>
        </w:r>
      </w:del>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2"/>
        <w:gridCol w:w="1208"/>
        <w:gridCol w:w="1116"/>
        <w:gridCol w:w="1801"/>
        <w:gridCol w:w="1460"/>
        <w:gridCol w:w="1296"/>
        <w:gridCol w:w="1017"/>
      </w:tblGrid>
      <w:tr w:rsidR="00417762" w:rsidRPr="00F21907" w:rsidDel="00333B83" w14:paraId="0F6F79E3" w14:textId="1D3B96FD" w:rsidTr="004F6155">
        <w:trPr>
          <w:trHeight w:val="413"/>
          <w:jc w:val="center"/>
          <w:del w:id="1666" w:author="Matthews, Katrina (DOES)" w:date="2021-07-21T16:05:00Z"/>
        </w:trPr>
        <w:tc>
          <w:tcPr>
            <w:tcW w:w="5000" w:type="pct"/>
            <w:gridSpan w:val="7"/>
            <w:shd w:val="clear" w:color="auto" w:fill="FDE9D9" w:themeFill="accent6" w:themeFillTint="33"/>
          </w:tcPr>
          <w:p w14:paraId="70ABF1FD" w14:textId="31C63DBF" w:rsidR="00417762" w:rsidRPr="004F6155" w:rsidDel="00333B83" w:rsidRDefault="00417762" w:rsidP="00177A00">
            <w:pPr>
              <w:spacing w:after="0" w:line="240" w:lineRule="auto"/>
              <w:jc w:val="center"/>
              <w:rPr>
                <w:del w:id="1667" w:author="Matthews, Katrina (DOES)" w:date="2021-07-21T16:05:00Z"/>
                <w:rFonts w:ascii="TimesNewRomanPSMT" w:eastAsia="Times New Roman" w:hAnsi="TimesNewRomanPSMT" w:cs="Times New Roman"/>
                <w:b/>
                <w:bCs/>
                <w:sz w:val="18"/>
                <w:szCs w:val="18"/>
              </w:rPr>
            </w:pPr>
            <w:del w:id="1668" w:author="Matthews, Katrina (DOES)" w:date="2021-07-21T16:05:00Z">
              <w:r w:rsidRPr="004F6155" w:rsidDel="00333B83">
                <w:rPr>
                  <w:rFonts w:ascii="TimesNewRomanPSMT" w:eastAsia="Times New Roman" w:hAnsi="TimesNewRomanPSMT" w:cs="Times New Roman"/>
                  <w:b/>
                  <w:bCs/>
                  <w:sz w:val="18"/>
                  <w:szCs w:val="18"/>
                </w:rPr>
                <w:delText>Subsidize</w:delText>
              </w:r>
            </w:del>
            <w:ins w:id="1669" w:author="Falcone, Christopher (DOES)" w:date="2021-07-15T15:48:00Z">
              <w:del w:id="1670" w:author="Matthews, Katrina (DOES)" w:date="2021-07-21T16:05:00Z">
                <w:r w:rsidR="00AC19BB" w:rsidDel="00333B83">
                  <w:rPr>
                    <w:rFonts w:ascii="TimesNewRomanPSMT" w:eastAsia="Times New Roman" w:hAnsi="TimesNewRomanPSMT" w:cs="Times New Roman"/>
                    <w:b/>
                    <w:bCs/>
                    <w:sz w:val="18"/>
                    <w:szCs w:val="18"/>
                  </w:rPr>
                  <w:delText>d</w:delText>
                </w:r>
              </w:del>
            </w:ins>
            <w:del w:id="1671" w:author="Matthews, Katrina (DOES)" w:date="2021-07-21T16:05:00Z">
              <w:r w:rsidRPr="004F6155" w:rsidDel="00333B83">
                <w:rPr>
                  <w:rFonts w:ascii="TimesNewRomanPSMT" w:eastAsia="Times New Roman" w:hAnsi="TimesNewRomanPSMT" w:cs="Times New Roman"/>
                  <w:b/>
                  <w:bCs/>
                  <w:sz w:val="18"/>
                  <w:szCs w:val="18"/>
                </w:rPr>
                <w:delText xml:space="preserve"> Employment Training (WEX DCCC)</w:delText>
              </w:r>
            </w:del>
          </w:p>
        </w:tc>
      </w:tr>
      <w:tr w:rsidR="00417762" w:rsidRPr="00F21907" w:rsidDel="00333B83" w14:paraId="1F19C99A" w14:textId="7E2BB851" w:rsidTr="004B63FE">
        <w:trPr>
          <w:trHeight w:val="197"/>
          <w:jc w:val="center"/>
          <w:del w:id="1672" w:author="Matthews, Katrina (DOES)" w:date="2021-07-21T16:05:00Z"/>
        </w:trPr>
        <w:tc>
          <w:tcPr>
            <w:tcW w:w="5000" w:type="pct"/>
            <w:gridSpan w:val="7"/>
            <w:shd w:val="clear" w:color="auto" w:fill="FDE9D9" w:themeFill="accent6" w:themeFillTint="33"/>
          </w:tcPr>
          <w:p w14:paraId="42A3C06C" w14:textId="5E6FB2D0" w:rsidR="00417762" w:rsidDel="00333B83" w:rsidRDefault="00417762" w:rsidP="00177A00">
            <w:pPr>
              <w:jc w:val="center"/>
              <w:rPr>
                <w:del w:id="1673" w:author="Matthews, Katrina (DOES)" w:date="2021-07-21T16:05:00Z"/>
                <w:rFonts w:ascii="Times New Roman" w:hAnsi="Times New Roman" w:cs="Times New Roman"/>
                <w:b/>
                <w:sz w:val="18"/>
                <w:szCs w:val="18"/>
              </w:rPr>
            </w:pPr>
            <w:del w:id="1674" w:author="Matthews, Katrina (DOES)" w:date="2021-07-21T16:05:00Z">
              <w:r w:rsidDel="00333B83">
                <w:rPr>
                  <w:rFonts w:ascii="Times New Roman" w:hAnsi="Times New Roman" w:cs="Times New Roman"/>
                  <w:b/>
                  <w:sz w:val="18"/>
                  <w:szCs w:val="18"/>
                </w:rPr>
                <w:delText xml:space="preserve">FY2020 </w:delText>
              </w:r>
            </w:del>
          </w:p>
        </w:tc>
      </w:tr>
      <w:tr w:rsidR="00417762" w:rsidRPr="00F21907" w:rsidDel="00333B83" w14:paraId="1E0F89F6" w14:textId="11063990" w:rsidTr="00400A1C">
        <w:trPr>
          <w:trHeight w:val="953"/>
          <w:jc w:val="center"/>
          <w:del w:id="1675" w:author="Matthews, Katrina (DOES)" w:date="2021-07-21T16:05:00Z"/>
        </w:trPr>
        <w:tc>
          <w:tcPr>
            <w:tcW w:w="776" w:type="pct"/>
            <w:shd w:val="clear" w:color="auto" w:fill="D9E1F2"/>
            <w:vAlign w:val="center"/>
            <w:hideMark/>
          </w:tcPr>
          <w:p w14:paraId="3B57CEAB" w14:textId="4A3488CF" w:rsidR="00417762" w:rsidRPr="00F21907" w:rsidDel="00333B83" w:rsidRDefault="00417762" w:rsidP="00177A00">
            <w:pPr>
              <w:spacing w:after="0" w:line="240" w:lineRule="auto"/>
              <w:jc w:val="center"/>
              <w:rPr>
                <w:del w:id="1676" w:author="Matthews, Katrina (DOES)" w:date="2021-07-21T16:05:00Z"/>
                <w:rFonts w:ascii="Times New Roman" w:eastAsia="Times New Roman" w:hAnsi="Times New Roman" w:cs="Times New Roman"/>
                <w:b/>
                <w:bCs/>
                <w:i/>
                <w:iCs/>
                <w:color w:val="000000"/>
                <w:sz w:val="18"/>
                <w:szCs w:val="18"/>
              </w:rPr>
            </w:pPr>
            <w:del w:id="1677" w:author="Matthews, Katrina (DOES)" w:date="2021-07-21T16:05:00Z">
              <w:r w:rsidRPr="00F21907" w:rsidDel="00333B83">
                <w:rPr>
                  <w:rFonts w:ascii="Times New Roman" w:eastAsia="Times New Roman" w:hAnsi="Times New Roman" w:cs="Times New Roman"/>
                  <w:b/>
                  <w:bCs/>
                  <w:i/>
                  <w:iCs/>
                  <w:color w:val="000000"/>
                  <w:sz w:val="18"/>
                  <w:szCs w:val="18"/>
                </w:rPr>
                <w:delText xml:space="preserve">Month </w:delText>
              </w:r>
            </w:del>
          </w:p>
        </w:tc>
        <w:tc>
          <w:tcPr>
            <w:tcW w:w="646" w:type="pct"/>
            <w:shd w:val="clear" w:color="auto" w:fill="D9E1F2"/>
            <w:vAlign w:val="center"/>
            <w:hideMark/>
          </w:tcPr>
          <w:p w14:paraId="32A05907" w14:textId="71B05341" w:rsidR="00417762" w:rsidRPr="00F12FCB" w:rsidDel="00333B83" w:rsidRDefault="00417762" w:rsidP="00177A00">
            <w:pPr>
              <w:spacing w:after="0" w:line="240" w:lineRule="auto"/>
              <w:jc w:val="center"/>
              <w:rPr>
                <w:del w:id="1678" w:author="Matthews, Katrina (DOES)" w:date="2021-07-21T16:05:00Z"/>
                <w:rFonts w:ascii="Times New Roman" w:eastAsia="Times New Roman" w:hAnsi="Times New Roman" w:cs="Times New Roman"/>
                <w:b/>
                <w:bCs/>
                <w:i/>
                <w:iCs/>
                <w:color w:val="000000"/>
                <w:sz w:val="16"/>
                <w:szCs w:val="16"/>
              </w:rPr>
            </w:pPr>
            <w:del w:id="1679" w:author="Matthews, Katrina (DOES)" w:date="2021-07-21T16:05:00Z">
              <w:r w:rsidDel="00333B83">
                <w:rPr>
                  <w:rFonts w:ascii="Times New Roman" w:eastAsia="Times New Roman" w:hAnsi="Times New Roman" w:cs="Times New Roman"/>
                  <w:b/>
                  <w:bCs/>
                  <w:i/>
                  <w:iCs/>
                  <w:color w:val="000000"/>
                  <w:sz w:val="16"/>
                  <w:szCs w:val="16"/>
                </w:rPr>
                <w:delText xml:space="preserve">Active Subsidized Employment </w:delText>
              </w:r>
              <w:r w:rsidRPr="00F12FCB" w:rsidDel="00333B83">
                <w:rPr>
                  <w:rFonts w:ascii="Times New Roman" w:eastAsia="Times New Roman" w:hAnsi="Times New Roman" w:cs="Times New Roman"/>
                  <w:b/>
                  <w:bCs/>
                  <w:i/>
                  <w:iCs/>
                  <w:color w:val="000000"/>
                  <w:sz w:val="16"/>
                  <w:szCs w:val="16"/>
                </w:rPr>
                <w:delText>Participants</w:delText>
              </w:r>
              <w:r w:rsidDel="00333B83">
                <w:rPr>
                  <w:rFonts w:ascii="Times New Roman" w:eastAsia="Times New Roman" w:hAnsi="Times New Roman" w:cs="Times New Roman"/>
                  <w:b/>
                  <w:bCs/>
                  <w:i/>
                  <w:iCs/>
                  <w:color w:val="000000"/>
                  <w:sz w:val="16"/>
                  <w:szCs w:val="16"/>
                </w:rPr>
                <w:delText xml:space="preserve"> </w:delText>
              </w:r>
            </w:del>
          </w:p>
        </w:tc>
        <w:tc>
          <w:tcPr>
            <w:tcW w:w="597" w:type="pct"/>
            <w:shd w:val="clear" w:color="auto" w:fill="D9E1F2"/>
            <w:vAlign w:val="center"/>
          </w:tcPr>
          <w:p w14:paraId="4C843264" w14:textId="2FB39D92" w:rsidR="00417762" w:rsidRPr="00F12FCB" w:rsidDel="00333B83" w:rsidRDefault="00417762" w:rsidP="00177A00">
            <w:pPr>
              <w:spacing w:after="0" w:line="240" w:lineRule="auto"/>
              <w:jc w:val="center"/>
              <w:rPr>
                <w:del w:id="1680" w:author="Matthews, Katrina (DOES)" w:date="2021-07-21T16:05:00Z"/>
                <w:rFonts w:ascii="Times New Roman" w:eastAsia="Times New Roman" w:hAnsi="Times New Roman" w:cs="Times New Roman"/>
                <w:b/>
                <w:bCs/>
                <w:i/>
                <w:iCs/>
                <w:color w:val="000000"/>
                <w:sz w:val="16"/>
                <w:szCs w:val="16"/>
              </w:rPr>
            </w:pPr>
            <w:del w:id="1681" w:author="Matthews, Katrina (DOES)" w:date="2021-07-21T16:05:00Z">
              <w:r w:rsidDel="00333B83">
                <w:rPr>
                  <w:rFonts w:ascii="Times New Roman" w:eastAsia="Times New Roman" w:hAnsi="Times New Roman" w:cs="Times New Roman"/>
                  <w:b/>
                  <w:bCs/>
                  <w:i/>
                  <w:iCs/>
                  <w:color w:val="000000"/>
                  <w:sz w:val="16"/>
                  <w:szCs w:val="16"/>
                </w:rPr>
                <w:delText xml:space="preserve">Successful Completions </w:delText>
              </w:r>
            </w:del>
          </w:p>
        </w:tc>
        <w:tc>
          <w:tcPr>
            <w:tcW w:w="963" w:type="pct"/>
            <w:shd w:val="clear" w:color="auto" w:fill="D9E1F2"/>
            <w:vAlign w:val="center"/>
            <w:hideMark/>
          </w:tcPr>
          <w:p w14:paraId="068DFFCC" w14:textId="4BA8B657" w:rsidR="00417762" w:rsidRPr="00F12FCB" w:rsidDel="00333B83" w:rsidRDefault="00417762" w:rsidP="00177A00">
            <w:pPr>
              <w:spacing w:after="0" w:line="240" w:lineRule="auto"/>
              <w:jc w:val="center"/>
              <w:rPr>
                <w:del w:id="1682" w:author="Matthews, Katrina (DOES)" w:date="2021-07-21T16:05:00Z"/>
                <w:rFonts w:ascii="Times New Roman" w:eastAsia="Times New Roman" w:hAnsi="Times New Roman" w:cs="Times New Roman"/>
                <w:b/>
                <w:bCs/>
                <w:i/>
                <w:iCs/>
                <w:color w:val="000000"/>
                <w:sz w:val="16"/>
                <w:szCs w:val="16"/>
              </w:rPr>
            </w:pPr>
            <w:del w:id="1683" w:author="Matthews, Katrina (DOES)" w:date="2021-07-21T16:05:00Z">
              <w:r w:rsidRPr="00F21907" w:rsidDel="00333B83">
                <w:rPr>
                  <w:rFonts w:ascii="Times New Roman" w:eastAsia="Times New Roman" w:hAnsi="Times New Roman" w:cs="Times New Roman"/>
                  <w:b/>
                  <w:bCs/>
                  <w:i/>
                  <w:iCs/>
                  <w:color w:val="000000"/>
                  <w:sz w:val="18"/>
                  <w:szCs w:val="18"/>
                </w:rPr>
                <w:delText>Private Sector Hosts</w:delText>
              </w:r>
            </w:del>
          </w:p>
        </w:tc>
        <w:tc>
          <w:tcPr>
            <w:tcW w:w="781" w:type="pct"/>
            <w:shd w:val="clear" w:color="auto" w:fill="D9E1F2"/>
            <w:vAlign w:val="center"/>
            <w:hideMark/>
          </w:tcPr>
          <w:p w14:paraId="109AE3F1" w14:textId="5E358C51" w:rsidR="00417762" w:rsidRPr="00F21907" w:rsidDel="00333B83" w:rsidRDefault="00417762" w:rsidP="00177A00">
            <w:pPr>
              <w:spacing w:after="0" w:line="240" w:lineRule="auto"/>
              <w:jc w:val="center"/>
              <w:rPr>
                <w:del w:id="1684" w:author="Matthews, Katrina (DOES)" w:date="2021-07-21T16:05:00Z"/>
                <w:rFonts w:ascii="Times New Roman" w:eastAsia="Times New Roman" w:hAnsi="Times New Roman" w:cs="Times New Roman"/>
                <w:b/>
                <w:bCs/>
                <w:i/>
                <w:iCs/>
                <w:color w:val="000000"/>
                <w:sz w:val="18"/>
                <w:szCs w:val="18"/>
              </w:rPr>
            </w:pPr>
            <w:del w:id="1685" w:author="Matthews, Katrina (DOES)" w:date="2021-07-21T16:05:00Z">
              <w:r w:rsidRPr="00F12FCB" w:rsidDel="00333B83">
                <w:rPr>
                  <w:rFonts w:ascii="Times New Roman" w:eastAsia="Times New Roman" w:hAnsi="Times New Roman" w:cs="Times New Roman"/>
                  <w:b/>
                  <w:bCs/>
                  <w:i/>
                  <w:iCs/>
                  <w:color w:val="000000"/>
                  <w:sz w:val="16"/>
                  <w:szCs w:val="16"/>
                </w:rPr>
                <w:delText xml:space="preserve">Average </w:delText>
              </w:r>
              <w:r w:rsidDel="00333B83">
                <w:rPr>
                  <w:rFonts w:ascii="Times New Roman" w:eastAsia="Times New Roman" w:hAnsi="Times New Roman" w:cs="Times New Roman"/>
                  <w:b/>
                  <w:bCs/>
                  <w:i/>
                  <w:iCs/>
                  <w:color w:val="000000"/>
                  <w:sz w:val="16"/>
                  <w:szCs w:val="16"/>
                </w:rPr>
                <w:delText>Length of Subsidized Employment</w:delText>
              </w:r>
            </w:del>
          </w:p>
        </w:tc>
        <w:tc>
          <w:tcPr>
            <w:tcW w:w="693" w:type="pct"/>
            <w:shd w:val="clear" w:color="auto" w:fill="D9E1F2"/>
            <w:vAlign w:val="center"/>
          </w:tcPr>
          <w:p w14:paraId="21275C2F" w14:textId="21DA00EE" w:rsidR="00417762" w:rsidRPr="00F12FCB" w:rsidDel="00333B83" w:rsidRDefault="00417762" w:rsidP="00177A00">
            <w:pPr>
              <w:spacing w:after="0" w:line="240" w:lineRule="auto"/>
              <w:jc w:val="center"/>
              <w:rPr>
                <w:del w:id="1686" w:author="Matthews, Katrina (DOES)" w:date="2021-07-21T16:05:00Z"/>
                <w:rFonts w:ascii="Times New Roman" w:eastAsia="Times New Roman" w:hAnsi="Times New Roman" w:cs="Times New Roman"/>
                <w:b/>
                <w:bCs/>
                <w:i/>
                <w:iCs/>
                <w:color w:val="000000"/>
                <w:sz w:val="16"/>
                <w:szCs w:val="16"/>
              </w:rPr>
            </w:pPr>
            <w:del w:id="1687" w:author="Matthews, Katrina (DOES)" w:date="2021-07-21T16:05:00Z">
              <w:r w:rsidDel="00333B83">
                <w:rPr>
                  <w:rFonts w:ascii="Times New Roman" w:eastAsia="Times New Roman" w:hAnsi="Times New Roman" w:cs="Times New Roman"/>
                  <w:b/>
                  <w:bCs/>
                  <w:i/>
                  <w:iCs/>
                  <w:color w:val="000000"/>
                  <w:sz w:val="16"/>
                  <w:szCs w:val="16"/>
                </w:rPr>
                <w:delText xml:space="preserve">Entered Employment (Unsubsidized) </w:delText>
              </w:r>
            </w:del>
          </w:p>
        </w:tc>
        <w:tc>
          <w:tcPr>
            <w:tcW w:w="544" w:type="pct"/>
            <w:shd w:val="clear" w:color="auto" w:fill="D9E1F2"/>
            <w:vAlign w:val="center"/>
          </w:tcPr>
          <w:p w14:paraId="7E08436C" w14:textId="341E7F4B" w:rsidR="00417762" w:rsidRPr="00F12FCB" w:rsidDel="00333B83" w:rsidRDefault="00417762" w:rsidP="00177A00">
            <w:pPr>
              <w:spacing w:after="0" w:line="240" w:lineRule="auto"/>
              <w:jc w:val="center"/>
              <w:rPr>
                <w:del w:id="1688" w:author="Matthews, Katrina (DOES)" w:date="2021-07-21T16:05:00Z"/>
                <w:rFonts w:ascii="Times New Roman" w:eastAsia="Times New Roman" w:hAnsi="Times New Roman" w:cs="Times New Roman"/>
                <w:b/>
                <w:bCs/>
                <w:i/>
                <w:iCs/>
                <w:color w:val="000000"/>
                <w:sz w:val="16"/>
                <w:szCs w:val="16"/>
              </w:rPr>
            </w:pPr>
            <w:del w:id="1689" w:author="Matthews, Katrina (DOES)" w:date="2021-07-21T16:05:00Z">
              <w:r w:rsidDel="00333B83">
                <w:rPr>
                  <w:rFonts w:ascii="Times New Roman" w:eastAsia="Times New Roman" w:hAnsi="Times New Roman" w:cs="Times New Roman"/>
                  <w:b/>
                  <w:bCs/>
                  <w:i/>
                  <w:iCs/>
                  <w:color w:val="000000"/>
                  <w:sz w:val="16"/>
                  <w:szCs w:val="16"/>
                </w:rPr>
                <w:delText xml:space="preserve">Percentage </w:delText>
              </w:r>
            </w:del>
          </w:p>
        </w:tc>
      </w:tr>
      <w:tr w:rsidR="00065AB3" w:rsidRPr="00F21907" w:rsidDel="00333B83" w14:paraId="4B5A5B48" w14:textId="441EE653" w:rsidTr="00400A1C">
        <w:trPr>
          <w:trHeight w:val="422"/>
          <w:jc w:val="center"/>
          <w:del w:id="1690" w:author="Matthews, Katrina (DOES)" w:date="2021-07-21T16:05:00Z"/>
        </w:trPr>
        <w:tc>
          <w:tcPr>
            <w:tcW w:w="776" w:type="pct"/>
            <w:shd w:val="clear" w:color="auto" w:fill="auto"/>
            <w:noWrap/>
            <w:vAlign w:val="bottom"/>
            <w:hideMark/>
          </w:tcPr>
          <w:p w14:paraId="552C626E" w14:textId="3722B114" w:rsidR="00065AB3" w:rsidRPr="00F21907" w:rsidDel="00333B83" w:rsidRDefault="00065AB3" w:rsidP="00065AB3">
            <w:pPr>
              <w:spacing w:after="0" w:line="240" w:lineRule="auto"/>
              <w:jc w:val="center"/>
              <w:rPr>
                <w:del w:id="1691" w:author="Matthews, Katrina (DOES)" w:date="2021-07-21T16:05:00Z"/>
                <w:rFonts w:ascii="Times New Roman" w:eastAsia="Times New Roman" w:hAnsi="Times New Roman" w:cs="Times New Roman"/>
                <w:color w:val="000000"/>
                <w:sz w:val="18"/>
                <w:szCs w:val="18"/>
              </w:rPr>
            </w:pPr>
            <w:del w:id="1692" w:author="Matthews, Katrina (DOES)" w:date="2021-07-21T16:05:00Z">
              <w:r w:rsidDel="00333B83">
                <w:rPr>
                  <w:rFonts w:ascii="Times New Roman" w:eastAsia="Times New Roman" w:hAnsi="Times New Roman" w:cs="Times New Roman"/>
                  <w:color w:val="000000"/>
                  <w:sz w:val="18"/>
                  <w:szCs w:val="18"/>
                </w:rPr>
                <w:delText>October -2019</w:delText>
              </w:r>
            </w:del>
          </w:p>
        </w:tc>
        <w:tc>
          <w:tcPr>
            <w:tcW w:w="646" w:type="pct"/>
            <w:shd w:val="clear" w:color="auto" w:fill="auto"/>
            <w:noWrap/>
            <w:vAlign w:val="bottom"/>
            <w:hideMark/>
          </w:tcPr>
          <w:p w14:paraId="22C8FB6A" w14:textId="3C7D5350" w:rsidR="00065AB3" w:rsidRPr="00F21907" w:rsidDel="00333B83" w:rsidRDefault="00065AB3" w:rsidP="00065AB3">
            <w:pPr>
              <w:spacing w:after="0" w:line="240" w:lineRule="auto"/>
              <w:jc w:val="center"/>
              <w:rPr>
                <w:del w:id="1693" w:author="Matthews, Katrina (DOES)" w:date="2021-07-21T16:05:00Z"/>
                <w:rFonts w:ascii="Times New Roman" w:eastAsia="Times New Roman" w:hAnsi="Times New Roman" w:cs="Times New Roman"/>
                <w:color w:val="000000"/>
                <w:sz w:val="18"/>
                <w:szCs w:val="18"/>
              </w:rPr>
            </w:pPr>
            <w:del w:id="1694" w:author="Matthews, Katrina (DOES)" w:date="2021-07-21T16:05:00Z">
              <w:r w:rsidDel="00333B83">
                <w:rPr>
                  <w:rFonts w:ascii="Times New Roman" w:eastAsia="Times New Roman" w:hAnsi="Times New Roman" w:cs="Times New Roman"/>
                  <w:color w:val="000000"/>
                  <w:sz w:val="18"/>
                  <w:szCs w:val="18"/>
                </w:rPr>
                <w:delText>Less than 10</w:delText>
              </w:r>
            </w:del>
          </w:p>
        </w:tc>
        <w:tc>
          <w:tcPr>
            <w:tcW w:w="597" w:type="pct"/>
            <w:shd w:val="clear" w:color="auto" w:fill="auto"/>
            <w:vAlign w:val="bottom"/>
          </w:tcPr>
          <w:p w14:paraId="1361E91A" w14:textId="151393AE" w:rsidR="00065AB3" w:rsidRPr="00F21907" w:rsidDel="00333B83" w:rsidRDefault="00065AB3" w:rsidP="00065AB3">
            <w:pPr>
              <w:spacing w:after="0" w:line="240" w:lineRule="auto"/>
              <w:jc w:val="center"/>
              <w:rPr>
                <w:del w:id="1695" w:author="Matthews, Katrina (DOES)" w:date="2021-07-21T16:05:00Z"/>
                <w:rFonts w:ascii="Times New Roman" w:eastAsia="Times New Roman" w:hAnsi="Times New Roman" w:cs="Times New Roman"/>
                <w:color w:val="000000"/>
                <w:sz w:val="18"/>
                <w:szCs w:val="18"/>
              </w:rPr>
            </w:pPr>
            <w:del w:id="1696" w:author="Matthews, Katrina (DOES)" w:date="2021-07-21T16:05:00Z">
              <w:r w:rsidDel="00333B83">
                <w:rPr>
                  <w:rFonts w:ascii="Times New Roman" w:eastAsia="Times New Roman" w:hAnsi="Times New Roman" w:cs="Times New Roman"/>
                  <w:color w:val="000000"/>
                  <w:sz w:val="18"/>
                  <w:szCs w:val="18"/>
                </w:rPr>
                <w:delText>Less than 10</w:delText>
              </w:r>
            </w:del>
          </w:p>
        </w:tc>
        <w:tc>
          <w:tcPr>
            <w:tcW w:w="963" w:type="pct"/>
            <w:shd w:val="clear" w:color="auto" w:fill="auto"/>
            <w:noWrap/>
            <w:vAlign w:val="bottom"/>
            <w:hideMark/>
          </w:tcPr>
          <w:p w14:paraId="2E384AE3" w14:textId="65FC90D1" w:rsidR="00065AB3" w:rsidRPr="00F21907" w:rsidDel="00333B83" w:rsidRDefault="00065AB3" w:rsidP="00065AB3">
            <w:pPr>
              <w:spacing w:after="0" w:line="240" w:lineRule="auto"/>
              <w:jc w:val="center"/>
              <w:rPr>
                <w:del w:id="1697" w:author="Matthews, Katrina (DOES)" w:date="2021-07-21T16:05:00Z"/>
                <w:rFonts w:ascii="Times New Roman" w:eastAsia="Times New Roman" w:hAnsi="Times New Roman" w:cs="Times New Roman"/>
                <w:color w:val="000000"/>
                <w:sz w:val="18"/>
                <w:szCs w:val="18"/>
              </w:rPr>
            </w:pPr>
            <w:del w:id="1698" w:author="Matthews, Katrina (DOES)" w:date="2021-07-21T16:05:00Z">
              <w:r w:rsidDel="00333B83">
                <w:rPr>
                  <w:rFonts w:ascii="Times New Roman" w:eastAsia="Times New Roman" w:hAnsi="Times New Roman" w:cs="Times New Roman"/>
                  <w:color w:val="000000"/>
                  <w:sz w:val="18"/>
                  <w:szCs w:val="18"/>
                </w:rPr>
                <w:delText>Less than 10</w:delText>
              </w:r>
            </w:del>
          </w:p>
        </w:tc>
        <w:tc>
          <w:tcPr>
            <w:tcW w:w="781" w:type="pct"/>
            <w:shd w:val="clear" w:color="auto" w:fill="auto"/>
            <w:noWrap/>
            <w:vAlign w:val="bottom"/>
          </w:tcPr>
          <w:p w14:paraId="409DA208" w14:textId="0309964F" w:rsidR="00065AB3" w:rsidRPr="00F21907" w:rsidDel="00333B83" w:rsidRDefault="00065AB3" w:rsidP="00065AB3">
            <w:pPr>
              <w:spacing w:after="0" w:line="240" w:lineRule="auto"/>
              <w:jc w:val="center"/>
              <w:rPr>
                <w:del w:id="1699" w:author="Matthews, Katrina (DOES)" w:date="2021-07-21T16:05:00Z"/>
                <w:rFonts w:ascii="Times New Roman" w:eastAsia="Times New Roman" w:hAnsi="Times New Roman" w:cs="Times New Roman"/>
                <w:color w:val="000000"/>
                <w:sz w:val="18"/>
                <w:szCs w:val="18"/>
              </w:rPr>
            </w:pPr>
            <w:del w:id="1700" w:author="Matthews, Katrina (DOES)" w:date="2021-07-21T16:05:00Z">
              <w:r w:rsidDel="00333B83">
                <w:rPr>
                  <w:rFonts w:ascii="Times New Roman" w:eastAsia="Times New Roman" w:hAnsi="Times New Roman" w:cs="Times New Roman"/>
                  <w:color w:val="000000"/>
                  <w:sz w:val="18"/>
                  <w:szCs w:val="18"/>
                </w:rPr>
                <w:delText xml:space="preserve">6 Months </w:delText>
              </w:r>
            </w:del>
          </w:p>
        </w:tc>
        <w:tc>
          <w:tcPr>
            <w:tcW w:w="693" w:type="pct"/>
            <w:vAlign w:val="bottom"/>
          </w:tcPr>
          <w:p w14:paraId="7A5DF641" w14:textId="77F7F56F" w:rsidR="00065AB3" w:rsidDel="00333B83" w:rsidRDefault="00065AB3" w:rsidP="00065AB3">
            <w:pPr>
              <w:spacing w:after="0" w:line="240" w:lineRule="auto"/>
              <w:jc w:val="center"/>
              <w:rPr>
                <w:del w:id="1701" w:author="Matthews, Katrina (DOES)" w:date="2021-07-21T16:05:00Z"/>
                <w:rFonts w:ascii="Times New Roman" w:eastAsia="Times New Roman" w:hAnsi="Times New Roman" w:cs="Times New Roman"/>
                <w:color w:val="000000"/>
                <w:sz w:val="18"/>
                <w:szCs w:val="18"/>
              </w:rPr>
            </w:pPr>
            <w:del w:id="1702" w:author="Matthews, Katrina (DOES)" w:date="2021-07-21T16:05:00Z">
              <w:r w:rsidDel="00333B83">
                <w:rPr>
                  <w:rFonts w:ascii="Times New Roman" w:eastAsia="Times New Roman" w:hAnsi="Times New Roman" w:cs="Times New Roman"/>
                  <w:color w:val="000000"/>
                  <w:sz w:val="18"/>
                  <w:szCs w:val="18"/>
                </w:rPr>
                <w:delText>Less than 10</w:delText>
              </w:r>
            </w:del>
          </w:p>
        </w:tc>
        <w:tc>
          <w:tcPr>
            <w:tcW w:w="544" w:type="pct"/>
            <w:vAlign w:val="bottom"/>
          </w:tcPr>
          <w:p w14:paraId="01BD044B" w14:textId="644848D4" w:rsidR="00065AB3" w:rsidDel="00333B83" w:rsidRDefault="00065AB3" w:rsidP="00065AB3">
            <w:pPr>
              <w:spacing w:after="0" w:line="240" w:lineRule="auto"/>
              <w:jc w:val="center"/>
              <w:rPr>
                <w:del w:id="1703" w:author="Matthews, Katrina (DOES)" w:date="2021-07-21T16:05:00Z"/>
                <w:rFonts w:ascii="Times New Roman" w:eastAsia="Times New Roman" w:hAnsi="Times New Roman" w:cs="Times New Roman"/>
                <w:color w:val="000000"/>
                <w:sz w:val="18"/>
                <w:szCs w:val="18"/>
              </w:rPr>
            </w:pPr>
            <w:del w:id="1704" w:author="Matthews, Katrina (DOES)" w:date="2021-07-21T16:05:00Z">
              <w:r w:rsidDel="00333B83">
                <w:rPr>
                  <w:rFonts w:ascii="Times New Roman" w:eastAsia="Times New Roman" w:hAnsi="Times New Roman" w:cs="Times New Roman"/>
                  <w:color w:val="000000"/>
                  <w:sz w:val="18"/>
                  <w:szCs w:val="18"/>
                </w:rPr>
                <w:delText>71%</w:delText>
              </w:r>
            </w:del>
          </w:p>
        </w:tc>
      </w:tr>
      <w:tr w:rsidR="00065AB3" w:rsidRPr="00F21907" w:rsidDel="00333B83" w14:paraId="5CCB8619" w14:textId="0128DA47" w:rsidTr="00400A1C">
        <w:trPr>
          <w:trHeight w:val="300"/>
          <w:jc w:val="center"/>
          <w:del w:id="1705" w:author="Matthews, Katrina (DOES)" w:date="2021-07-21T16:05:00Z"/>
        </w:trPr>
        <w:tc>
          <w:tcPr>
            <w:tcW w:w="776" w:type="pct"/>
            <w:shd w:val="clear" w:color="auto" w:fill="auto"/>
            <w:noWrap/>
            <w:vAlign w:val="bottom"/>
          </w:tcPr>
          <w:p w14:paraId="646CAF2D" w14:textId="01C9105A" w:rsidR="00065AB3" w:rsidRPr="00F21907" w:rsidDel="00333B83" w:rsidRDefault="00065AB3" w:rsidP="00065AB3">
            <w:pPr>
              <w:spacing w:after="0" w:line="240" w:lineRule="auto"/>
              <w:jc w:val="center"/>
              <w:rPr>
                <w:del w:id="1706" w:author="Matthews, Katrina (DOES)" w:date="2021-07-21T16:05:00Z"/>
                <w:rFonts w:ascii="Times New Roman" w:eastAsia="Times New Roman" w:hAnsi="Times New Roman" w:cs="Times New Roman"/>
                <w:color w:val="000000"/>
                <w:sz w:val="18"/>
                <w:szCs w:val="18"/>
              </w:rPr>
            </w:pPr>
            <w:del w:id="1707" w:author="Matthews, Katrina (DOES)" w:date="2021-07-21T16:05:00Z">
              <w:r w:rsidDel="00333B83">
                <w:rPr>
                  <w:rFonts w:ascii="Times New Roman" w:eastAsia="Times New Roman" w:hAnsi="Times New Roman" w:cs="Times New Roman"/>
                  <w:color w:val="000000"/>
                  <w:sz w:val="18"/>
                  <w:szCs w:val="18"/>
                </w:rPr>
                <w:delText>November-</w:delText>
              </w:r>
            </w:del>
            <w:ins w:id="1708" w:author="Falcone, Christopher (DOES)" w:date="2021-07-15T15:48:00Z">
              <w:del w:id="1709" w:author="Matthews, Katrina (DOES)" w:date="2021-07-21T16:05:00Z">
                <w:r w:rsidR="00AC19BB" w:rsidDel="00333B83">
                  <w:rPr>
                    <w:rFonts w:ascii="Times New Roman" w:eastAsia="Times New Roman" w:hAnsi="Times New Roman" w:cs="Times New Roman"/>
                    <w:color w:val="000000"/>
                    <w:sz w:val="18"/>
                    <w:szCs w:val="18"/>
                  </w:rPr>
                  <w:delText xml:space="preserve"> </w:delText>
                </w:r>
              </w:del>
            </w:ins>
            <w:del w:id="1710" w:author="Matthews, Katrina (DOES)" w:date="2021-07-21T16:05:00Z">
              <w:r w:rsidDel="00333B83">
                <w:rPr>
                  <w:rFonts w:ascii="Times New Roman" w:eastAsia="Times New Roman" w:hAnsi="Times New Roman" w:cs="Times New Roman"/>
                  <w:color w:val="000000"/>
                  <w:sz w:val="18"/>
                  <w:szCs w:val="18"/>
                </w:rPr>
                <w:delText xml:space="preserve">2019 </w:delText>
              </w:r>
            </w:del>
          </w:p>
        </w:tc>
        <w:tc>
          <w:tcPr>
            <w:tcW w:w="646" w:type="pct"/>
            <w:shd w:val="clear" w:color="auto" w:fill="auto"/>
            <w:noWrap/>
            <w:vAlign w:val="bottom"/>
          </w:tcPr>
          <w:p w14:paraId="38892FE8" w14:textId="1CAC9D73" w:rsidR="00065AB3" w:rsidDel="00333B83" w:rsidRDefault="00065AB3" w:rsidP="00065AB3">
            <w:pPr>
              <w:spacing w:after="0" w:line="240" w:lineRule="auto"/>
              <w:jc w:val="center"/>
              <w:rPr>
                <w:del w:id="1711" w:author="Matthews, Katrina (DOES)" w:date="2021-07-21T16:05:00Z"/>
                <w:rFonts w:ascii="Times New Roman" w:eastAsia="Times New Roman" w:hAnsi="Times New Roman" w:cs="Times New Roman"/>
                <w:color w:val="000000"/>
                <w:sz w:val="18"/>
                <w:szCs w:val="18"/>
              </w:rPr>
            </w:pPr>
            <w:del w:id="1712" w:author="Matthews, Katrina (DOES)" w:date="2021-07-21T16:05:00Z">
              <w:r w:rsidDel="00333B83">
                <w:rPr>
                  <w:rFonts w:ascii="Times New Roman" w:eastAsia="Times New Roman" w:hAnsi="Times New Roman" w:cs="Times New Roman"/>
                  <w:color w:val="000000"/>
                  <w:sz w:val="18"/>
                  <w:szCs w:val="18"/>
                </w:rPr>
                <w:delText>14</w:delText>
              </w:r>
            </w:del>
          </w:p>
        </w:tc>
        <w:tc>
          <w:tcPr>
            <w:tcW w:w="597" w:type="pct"/>
            <w:shd w:val="clear" w:color="auto" w:fill="auto"/>
          </w:tcPr>
          <w:p w14:paraId="01FFB9F7" w14:textId="7D0325BB" w:rsidR="00065AB3" w:rsidDel="00333B83" w:rsidRDefault="00065AB3" w:rsidP="00065AB3">
            <w:pPr>
              <w:spacing w:after="0" w:line="240" w:lineRule="auto"/>
              <w:jc w:val="center"/>
              <w:rPr>
                <w:del w:id="1713" w:author="Matthews, Katrina (DOES)" w:date="2021-07-21T16:05:00Z"/>
                <w:rFonts w:ascii="Times New Roman" w:eastAsia="Times New Roman" w:hAnsi="Times New Roman" w:cs="Times New Roman"/>
                <w:color w:val="000000"/>
                <w:sz w:val="18"/>
                <w:szCs w:val="18"/>
              </w:rPr>
            </w:pPr>
            <w:del w:id="1714" w:author="Matthews, Katrina (DOES)" w:date="2021-07-21T16:05:00Z">
              <w:r w:rsidRPr="00D95FE2" w:rsidDel="00333B83">
                <w:rPr>
                  <w:rFonts w:ascii="Times New Roman" w:eastAsia="Times New Roman" w:hAnsi="Times New Roman" w:cs="Times New Roman"/>
                  <w:color w:val="000000"/>
                  <w:sz w:val="18"/>
                  <w:szCs w:val="18"/>
                </w:rPr>
                <w:delText>Less than 10</w:delText>
              </w:r>
            </w:del>
          </w:p>
        </w:tc>
        <w:tc>
          <w:tcPr>
            <w:tcW w:w="963" w:type="pct"/>
            <w:shd w:val="clear" w:color="auto" w:fill="auto"/>
            <w:noWrap/>
          </w:tcPr>
          <w:p w14:paraId="4A8DF4AC" w14:textId="444E1B23" w:rsidR="00065AB3" w:rsidDel="00333B83" w:rsidRDefault="00065AB3" w:rsidP="00065AB3">
            <w:pPr>
              <w:spacing w:after="0" w:line="240" w:lineRule="auto"/>
              <w:jc w:val="center"/>
              <w:rPr>
                <w:del w:id="1715" w:author="Matthews, Katrina (DOES)" w:date="2021-07-21T16:05:00Z"/>
                <w:rFonts w:ascii="Times New Roman" w:eastAsia="Times New Roman" w:hAnsi="Times New Roman" w:cs="Times New Roman"/>
                <w:color w:val="000000"/>
                <w:sz w:val="18"/>
                <w:szCs w:val="18"/>
              </w:rPr>
            </w:pPr>
            <w:del w:id="1716" w:author="Matthews, Katrina (DOES)" w:date="2021-07-21T16:05:00Z">
              <w:r w:rsidRPr="006529DB" w:rsidDel="00333B83">
                <w:rPr>
                  <w:rFonts w:ascii="Times New Roman" w:eastAsia="Times New Roman" w:hAnsi="Times New Roman" w:cs="Times New Roman"/>
                  <w:color w:val="000000"/>
                  <w:sz w:val="18"/>
                  <w:szCs w:val="18"/>
                </w:rPr>
                <w:delText>Less than 10</w:delText>
              </w:r>
            </w:del>
          </w:p>
        </w:tc>
        <w:tc>
          <w:tcPr>
            <w:tcW w:w="781" w:type="pct"/>
            <w:shd w:val="clear" w:color="auto" w:fill="auto"/>
            <w:noWrap/>
          </w:tcPr>
          <w:p w14:paraId="42F05050" w14:textId="1210D28B" w:rsidR="00065AB3" w:rsidDel="00333B83" w:rsidRDefault="00065AB3" w:rsidP="00065AB3">
            <w:pPr>
              <w:spacing w:after="0" w:line="240" w:lineRule="auto"/>
              <w:jc w:val="center"/>
              <w:rPr>
                <w:del w:id="1717" w:author="Matthews, Katrina (DOES)" w:date="2021-07-21T16:05:00Z"/>
                <w:rFonts w:ascii="Times New Roman" w:eastAsia="Times New Roman" w:hAnsi="Times New Roman" w:cs="Times New Roman"/>
                <w:color w:val="000000"/>
                <w:sz w:val="18"/>
                <w:szCs w:val="18"/>
              </w:rPr>
            </w:pPr>
            <w:del w:id="1718" w:author="Matthews, Katrina (DOES)" w:date="2021-07-21T16:05:00Z">
              <w:r w:rsidRPr="00EB7A0D" w:rsidDel="00333B83">
                <w:rPr>
                  <w:rFonts w:ascii="Times New Roman" w:eastAsia="Times New Roman" w:hAnsi="Times New Roman" w:cs="Times New Roman"/>
                  <w:color w:val="000000"/>
                  <w:sz w:val="18"/>
                  <w:szCs w:val="18"/>
                </w:rPr>
                <w:delText xml:space="preserve">6 Months </w:delText>
              </w:r>
            </w:del>
          </w:p>
        </w:tc>
        <w:tc>
          <w:tcPr>
            <w:tcW w:w="693" w:type="pct"/>
          </w:tcPr>
          <w:p w14:paraId="1845F823" w14:textId="3A389D27" w:rsidR="00065AB3" w:rsidRPr="00EB7A0D" w:rsidDel="00333B83" w:rsidRDefault="00065AB3" w:rsidP="00065AB3">
            <w:pPr>
              <w:spacing w:after="0" w:line="240" w:lineRule="auto"/>
              <w:jc w:val="center"/>
              <w:rPr>
                <w:del w:id="1719" w:author="Matthews, Katrina (DOES)" w:date="2021-07-21T16:05:00Z"/>
                <w:rFonts w:ascii="Times New Roman" w:eastAsia="Times New Roman" w:hAnsi="Times New Roman" w:cs="Times New Roman"/>
                <w:color w:val="000000"/>
                <w:sz w:val="18"/>
                <w:szCs w:val="18"/>
              </w:rPr>
            </w:pPr>
            <w:del w:id="1720" w:author="Matthews, Katrina (DOES)" w:date="2021-07-21T16:05:00Z">
              <w:r w:rsidRPr="00DB3037" w:rsidDel="00333B83">
                <w:rPr>
                  <w:rFonts w:ascii="Times New Roman" w:eastAsia="Times New Roman" w:hAnsi="Times New Roman" w:cs="Times New Roman"/>
                  <w:color w:val="000000"/>
                  <w:sz w:val="18"/>
                  <w:szCs w:val="18"/>
                </w:rPr>
                <w:delText>Less than 10</w:delText>
              </w:r>
            </w:del>
          </w:p>
        </w:tc>
        <w:tc>
          <w:tcPr>
            <w:tcW w:w="544" w:type="pct"/>
            <w:vAlign w:val="bottom"/>
          </w:tcPr>
          <w:p w14:paraId="4F4D1FD8" w14:textId="5CF369A6" w:rsidR="00065AB3" w:rsidRPr="00EB7A0D" w:rsidDel="00333B83" w:rsidRDefault="00065AB3" w:rsidP="00065AB3">
            <w:pPr>
              <w:spacing w:after="0" w:line="240" w:lineRule="auto"/>
              <w:jc w:val="center"/>
              <w:rPr>
                <w:del w:id="1721" w:author="Matthews, Katrina (DOES)" w:date="2021-07-21T16:05:00Z"/>
                <w:rFonts w:ascii="Times New Roman" w:eastAsia="Times New Roman" w:hAnsi="Times New Roman" w:cs="Times New Roman"/>
                <w:color w:val="000000"/>
                <w:sz w:val="18"/>
                <w:szCs w:val="18"/>
              </w:rPr>
            </w:pPr>
            <w:del w:id="1722" w:author="Matthews, Katrina (DOES)" w:date="2021-07-21T16:05:00Z">
              <w:r w:rsidDel="00333B83">
                <w:rPr>
                  <w:rFonts w:ascii="Times New Roman" w:eastAsia="Times New Roman" w:hAnsi="Times New Roman" w:cs="Times New Roman"/>
                  <w:color w:val="000000"/>
                  <w:sz w:val="18"/>
                  <w:szCs w:val="18"/>
                </w:rPr>
                <w:delText>56%</w:delText>
              </w:r>
            </w:del>
          </w:p>
        </w:tc>
      </w:tr>
      <w:tr w:rsidR="00065AB3" w:rsidRPr="00F21907" w:rsidDel="00333B83" w14:paraId="7A530FC6" w14:textId="4D8BD54D" w:rsidTr="00400A1C">
        <w:trPr>
          <w:trHeight w:val="300"/>
          <w:jc w:val="center"/>
          <w:del w:id="1723" w:author="Matthews, Katrina (DOES)" w:date="2021-07-21T16:05:00Z"/>
        </w:trPr>
        <w:tc>
          <w:tcPr>
            <w:tcW w:w="776" w:type="pct"/>
            <w:shd w:val="clear" w:color="auto" w:fill="auto"/>
            <w:noWrap/>
            <w:vAlign w:val="bottom"/>
            <w:hideMark/>
          </w:tcPr>
          <w:p w14:paraId="06E444C0" w14:textId="467CEC12" w:rsidR="00065AB3" w:rsidRPr="00F21907" w:rsidDel="00333B83" w:rsidRDefault="00065AB3" w:rsidP="00065AB3">
            <w:pPr>
              <w:spacing w:after="0" w:line="240" w:lineRule="auto"/>
              <w:jc w:val="center"/>
              <w:rPr>
                <w:del w:id="1724" w:author="Matthews, Katrina (DOES)" w:date="2021-07-21T16:05:00Z"/>
                <w:rFonts w:ascii="Times New Roman" w:eastAsia="Times New Roman" w:hAnsi="Times New Roman" w:cs="Times New Roman"/>
                <w:color w:val="000000"/>
                <w:sz w:val="18"/>
                <w:szCs w:val="18"/>
              </w:rPr>
            </w:pPr>
            <w:del w:id="1725" w:author="Matthews, Katrina (DOES)" w:date="2021-07-21T16:05:00Z">
              <w:r w:rsidDel="00333B83">
                <w:rPr>
                  <w:rFonts w:ascii="Times New Roman" w:eastAsia="Times New Roman" w:hAnsi="Times New Roman" w:cs="Times New Roman"/>
                  <w:color w:val="000000"/>
                  <w:sz w:val="18"/>
                  <w:szCs w:val="18"/>
                </w:rPr>
                <w:delText>December -2019</w:delText>
              </w:r>
            </w:del>
          </w:p>
        </w:tc>
        <w:tc>
          <w:tcPr>
            <w:tcW w:w="646" w:type="pct"/>
            <w:shd w:val="clear" w:color="auto" w:fill="auto"/>
            <w:noWrap/>
            <w:vAlign w:val="bottom"/>
            <w:hideMark/>
          </w:tcPr>
          <w:p w14:paraId="7E2E4127" w14:textId="62552FFB" w:rsidR="00065AB3" w:rsidRPr="00F21907" w:rsidDel="00333B83" w:rsidRDefault="00065AB3" w:rsidP="00065AB3">
            <w:pPr>
              <w:spacing w:after="0" w:line="240" w:lineRule="auto"/>
              <w:jc w:val="center"/>
              <w:rPr>
                <w:del w:id="1726" w:author="Matthews, Katrina (DOES)" w:date="2021-07-21T16:05:00Z"/>
                <w:rFonts w:ascii="Times New Roman" w:eastAsia="Times New Roman" w:hAnsi="Times New Roman" w:cs="Times New Roman"/>
                <w:color w:val="000000"/>
                <w:sz w:val="18"/>
                <w:szCs w:val="18"/>
              </w:rPr>
            </w:pPr>
            <w:del w:id="1727" w:author="Matthews, Katrina (DOES)" w:date="2021-07-21T16:05:00Z">
              <w:r w:rsidDel="00333B83">
                <w:rPr>
                  <w:rFonts w:ascii="Times New Roman" w:eastAsia="Times New Roman" w:hAnsi="Times New Roman" w:cs="Times New Roman"/>
                  <w:color w:val="000000"/>
                  <w:sz w:val="18"/>
                  <w:szCs w:val="18"/>
                </w:rPr>
                <w:delText>17</w:delText>
              </w:r>
            </w:del>
          </w:p>
        </w:tc>
        <w:tc>
          <w:tcPr>
            <w:tcW w:w="597" w:type="pct"/>
            <w:shd w:val="clear" w:color="auto" w:fill="auto"/>
          </w:tcPr>
          <w:p w14:paraId="4F867957" w14:textId="24C14CEC" w:rsidR="00065AB3" w:rsidRPr="00F21907" w:rsidDel="00333B83" w:rsidRDefault="00065AB3" w:rsidP="00065AB3">
            <w:pPr>
              <w:spacing w:after="0" w:line="240" w:lineRule="auto"/>
              <w:jc w:val="center"/>
              <w:rPr>
                <w:del w:id="1728" w:author="Matthews, Katrina (DOES)" w:date="2021-07-21T16:05:00Z"/>
                <w:rFonts w:ascii="Times New Roman" w:eastAsia="Times New Roman" w:hAnsi="Times New Roman" w:cs="Times New Roman"/>
                <w:color w:val="000000"/>
                <w:sz w:val="18"/>
                <w:szCs w:val="18"/>
              </w:rPr>
            </w:pPr>
            <w:del w:id="1729" w:author="Matthews, Katrina (DOES)" w:date="2021-07-21T16:05:00Z">
              <w:r w:rsidRPr="00D95FE2" w:rsidDel="00333B83">
                <w:rPr>
                  <w:rFonts w:ascii="Times New Roman" w:eastAsia="Times New Roman" w:hAnsi="Times New Roman" w:cs="Times New Roman"/>
                  <w:color w:val="000000"/>
                  <w:sz w:val="18"/>
                  <w:szCs w:val="18"/>
                </w:rPr>
                <w:delText>Less than 10</w:delText>
              </w:r>
            </w:del>
          </w:p>
        </w:tc>
        <w:tc>
          <w:tcPr>
            <w:tcW w:w="963" w:type="pct"/>
            <w:shd w:val="clear" w:color="auto" w:fill="auto"/>
            <w:noWrap/>
            <w:hideMark/>
          </w:tcPr>
          <w:p w14:paraId="74E9E854" w14:textId="6461B1BC" w:rsidR="00065AB3" w:rsidRPr="00F21907" w:rsidDel="00333B83" w:rsidRDefault="00065AB3" w:rsidP="00065AB3">
            <w:pPr>
              <w:spacing w:after="0" w:line="240" w:lineRule="auto"/>
              <w:jc w:val="center"/>
              <w:rPr>
                <w:del w:id="1730" w:author="Matthews, Katrina (DOES)" w:date="2021-07-21T16:05:00Z"/>
                <w:rFonts w:ascii="Times New Roman" w:eastAsia="Times New Roman" w:hAnsi="Times New Roman" w:cs="Times New Roman"/>
                <w:color w:val="000000"/>
                <w:sz w:val="18"/>
                <w:szCs w:val="18"/>
              </w:rPr>
            </w:pPr>
            <w:del w:id="1731" w:author="Matthews, Katrina (DOES)" w:date="2021-07-21T16:05:00Z">
              <w:r w:rsidRPr="006529DB" w:rsidDel="00333B83">
                <w:rPr>
                  <w:rFonts w:ascii="Times New Roman" w:eastAsia="Times New Roman" w:hAnsi="Times New Roman" w:cs="Times New Roman"/>
                  <w:color w:val="000000"/>
                  <w:sz w:val="18"/>
                  <w:szCs w:val="18"/>
                </w:rPr>
                <w:delText>Less than 10</w:delText>
              </w:r>
            </w:del>
          </w:p>
        </w:tc>
        <w:tc>
          <w:tcPr>
            <w:tcW w:w="781" w:type="pct"/>
            <w:shd w:val="clear" w:color="auto" w:fill="auto"/>
            <w:noWrap/>
          </w:tcPr>
          <w:p w14:paraId="4C82C3AB" w14:textId="6E6E2103" w:rsidR="00065AB3" w:rsidRPr="00F21907" w:rsidDel="00333B83" w:rsidRDefault="00065AB3" w:rsidP="00065AB3">
            <w:pPr>
              <w:spacing w:after="0" w:line="240" w:lineRule="auto"/>
              <w:jc w:val="center"/>
              <w:rPr>
                <w:del w:id="1732" w:author="Matthews, Katrina (DOES)" w:date="2021-07-21T16:05:00Z"/>
                <w:rFonts w:ascii="Times New Roman" w:eastAsia="Times New Roman" w:hAnsi="Times New Roman" w:cs="Times New Roman"/>
                <w:color w:val="000000"/>
                <w:sz w:val="18"/>
                <w:szCs w:val="18"/>
              </w:rPr>
            </w:pPr>
            <w:del w:id="1733" w:author="Matthews, Katrina (DOES)" w:date="2021-07-21T16:05:00Z">
              <w:r w:rsidRPr="00EB7A0D" w:rsidDel="00333B83">
                <w:rPr>
                  <w:rFonts w:ascii="Times New Roman" w:eastAsia="Times New Roman" w:hAnsi="Times New Roman" w:cs="Times New Roman"/>
                  <w:color w:val="000000"/>
                  <w:sz w:val="18"/>
                  <w:szCs w:val="18"/>
                </w:rPr>
                <w:delText xml:space="preserve">6 Months </w:delText>
              </w:r>
            </w:del>
          </w:p>
        </w:tc>
        <w:tc>
          <w:tcPr>
            <w:tcW w:w="693" w:type="pct"/>
          </w:tcPr>
          <w:p w14:paraId="4F99595A" w14:textId="0F3DE671" w:rsidR="00065AB3" w:rsidRPr="00EB7A0D" w:rsidDel="00333B83" w:rsidRDefault="00065AB3" w:rsidP="00065AB3">
            <w:pPr>
              <w:spacing w:after="0" w:line="240" w:lineRule="auto"/>
              <w:jc w:val="center"/>
              <w:rPr>
                <w:del w:id="1734" w:author="Matthews, Katrina (DOES)" w:date="2021-07-21T16:05:00Z"/>
                <w:rFonts w:ascii="Times New Roman" w:eastAsia="Times New Roman" w:hAnsi="Times New Roman" w:cs="Times New Roman"/>
                <w:color w:val="000000"/>
                <w:sz w:val="18"/>
                <w:szCs w:val="18"/>
              </w:rPr>
            </w:pPr>
            <w:del w:id="1735" w:author="Matthews, Katrina (DOES)" w:date="2021-07-21T16:05:00Z">
              <w:r w:rsidRPr="00DB3037" w:rsidDel="00333B83">
                <w:rPr>
                  <w:rFonts w:ascii="Times New Roman" w:eastAsia="Times New Roman" w:hAnsi="Times New Roman" w:cs="Times New Roman"/>
                  <w:color w:val="000000"/>
                  <w:sz w:val="18"/>
                  <w:szCs w:val="18"/>
                </w:rPr>
                <w:delText>Less than 10</w:delText>
              </w:r>
            </w:del>
          </w:p>
        </w:tc>
        <w:tc>
          <w:tcPr>
            <w:tcW w:w="544" w:type="pct"/>
            <w:vAlign w:val="bottom"/>
          </w:tcPr>
          <w:p w14:paraId="4905B08E" w14:textId="2212FD4A" w:rsidR="00065AB3" w:rsidRPr="00EB7A0D" w:rsidDel="00333B83" w:rsidRDefault="00065AB3" w:rsidP="00065AB3">
            <w:pPr>
              <w:spacing w:after="0" w:line="240" w:lineRule="auto"/>
              <w:jc w:val="center"/>
              <w:rPr>
                <w:del w:id="1736" w:author="Matthews, Katrina (DOES)" w:date="2021-07-21T16:05:00Z"/>
                <w:rFonts w:ascii="Times New Roman" w:eastAsia="Times New Roman" w:hAnsi="Times New Roman" w:cs="Times New Roman"/>
                <w:color w:val="000000"/>
                <w:sz w:val="18"/>
                <w:szCs w:val="18"/>
              </w:rPr>
            </w:pPr>
            <w:del w:id="1737" w:author="Matthews, Katrina (DOES)" w:date="2021-07-21T16:05:00Z">
              <w:r w:rsidDel="00333B83">
                <w:rPr>
                  <w:rFonts w:ascii="Times New Roman" w:eastAsia="Times New Roman" w:hAnsi="Times New Roman" w:cs="Times New Roman"/>
                  <w:color w:val="000000"/>
                  <w:sz w:val="18"/>
                  <w:szCs w:val="18"/>
                </w:rPr>
                <w:delText>60%</w:delText>
              </w:r>
            </w:del>
          </w:p>
        </w:tc>
      </w:tr>
      <w:tr w:rsidR="00065AB3" w:rsidRPr="00F21907" w:rsidDel="00333B83" w14:paraId="1CE5F293" w14:textId="4119C535" w:rsidTr="00400A1C">
        <w:trPr>
          <w:trHeight w:val="300"/>
          <w:jc w:val="center"/>
          <w:del w:id="1738" w:author="Matthews, Katrina (DOES)" w:date="2021-07-21T16:05:00Z"/>
        </w:trPr>
        <w:tc>
          <w:tcPr>
            <w:tcW w:w="776" w:type="pct"/>
            <w:shd w:val="clear" w:color="auto" w:fill="auto"/>
            <w:noWrap/>
            <w:vAlign w:val="bottom"/>
          </w:tcPr>
          <w:p w14:paraId="5F91171D" w14:textId="18A8DAF7" w:rsidR="00065AB3" w:rsidRPr="00F21907" w:rsidDel="00333B83" w:rsidRDefault="00065AB3" w:rsidP="00065AB3">
            <w:pPr>
              <w:spacing w:after="0" w:line="240" w:lineRule="auto"/>
              <w:jc w:val="center"/>
              <w:rPr>
                <w:del w:id="1739" w:author="Matthews, Katrina (DOES)" w:date="2021-07-21T16:05:00Z"/>
                <w:rFonts w:ascii="Times New Roman" w:eastAsia="Times New Roman" w:hAnsi="Times New Roman" w:cs="Times New Roman"/>
                <w:color w:val="000000"/>
                <w:sz w:val="18"/>
                <w:szCs w:val="18"/>
              </w:rPr>
            </w:pPr>
            <w:del w:id="1740" w:author="Matthews, Katrina (DOES)" w:date="2021-07-21T16:05:00Z">
              <w:r w:rsidDel="00333B83">
                <w:rPr>
                  <w:rFonts w:ascii="Times New Roman" w:eastAsia="Times New Roman" w:hAnsi="Times New Roman" w:cs="Times New Roman"/>
                  <w:color w:val="000000"/>
                  <w:sz w:val="18"/>
                  <w:szCs w:val="18"/>
                </w:rPr>
                <w:delText>January -2020</w:delText>
              </w:r>
            </w:del>
          </w:p>
        </w:tc>
        <w:tc>
          <w:tcPr>
            <w:tcW w:w="646" w:type="pct"/>
            <w:shd w:val="clear" w:color="auto" w:fill="auto"/>
            <w:noWrap/>
          </w:tcPr>
          <w:p w14:paraId="5C309ADC" w14:textId="0AB65234" w:rsidR="00065AB3" w:rsidDel="00333B83" w:rsidRDefault="00065AB3" w:rsidP="00065AB3">
            <w:pPr>
              <w:spacing w:after="0" w:line="240" w:lineRule="auto"/>
              <w:jc w:val="center"/>
              <w:rPr>
                <w:del w:id="1741" w:author="Matthews, Katrina (DOES)" w:date="2021-07-21T16:05:00Z"/>
                <w:rFonts w:ascii="Times New Roman" w:eastAsia="Times New Roman" w:hAnsi="Times New Roman" w:cs="Times New Roman"/>
                <w:color w:val="000000"/>
                <w:sz w:val="18"/>
                <w:szCs w:val="18"/>
              </w:rPr>
            </w:pPr>
            <w:del w:id="1742" w:author="Matthews, Katrina (DOES)" w:date="2021-07-21T16:05:00Z">
              <w:r w:rsidRPr="00DE4B03" w:rsidDel="00333B83">
                <w:rPr>
                  <w:rFonts w:ascii="Times New Roman" w:eastAsia="Times New Roman" w:hAnsi="Times New Roman" w:cs="Times New Roman"/>
                  <w:color w:val="000000"/>
                  <w:sz w:val="18"/>
                  <w:szCs w:val="18"/>
                </w:rPr>
                <w:delText>Less than 10</w:delText>
              </w:r>
            </w:del>
          </w:p>
        </w:tc>
        <w:tc>
          <w:tcPr>
            <w:tcW w:w="597" w:type="pct"/>
            <w:shd w:val="clear" w:color="auto" w:fill="auto"/>
          </w:tcPr>
          <w:p w14:paraId="4FB1D644" w14:textId="2D9AD3B4" w:rsidR="00065AB3" w:rsidDel="00333B83" w:rsidRDefault="00065AB3" w:rsidP="00065AB3">
            <w:pPr>
              <w:spacing w:after="0" w:line="240" w:lineRule="auto"/>
              <w:jc w:val="center"/>
              <w:rPr>
                <w:del w:id="1743" w:author="Matthews, Katrina (DOES)" w:date="2021-07-21T16:05:00Z"/>
                <w:rFonts w:ascii="Times New Roman" w:eastAsia="Times New Roman" w:hAnsi="Times New Roman" w:cs="Times New Roman"/>
                <w:color w:val="000000"/>
                <w:sz w:val="18"/>
                <w:szCs w:val="18"/>
              </w:rPr>
            </w:pPr>
            <w:del w:id="1744" w:author="Matthews, Katrina (DOES)" w:date="2021-07-21T16:05:00Z">
              <w:r w:rsidRPr="00DE4B03" w:rsidDel="00333B83">
                <w:rPr>
                  <w:rFonts w:ascii="Times New Roman" w:eastAsia="Times New Roman" w:hAnsi="Times New Roman" w:cs="Times New Roman"/>
                  <w:color w:val="000000"/>
                  <w:sz w:val="18"/>
                  <w:szCs w:val="18"/>
                </w:rPr>
                <w:delText>Less than 10</w:delText>
              </w:r>
            </w:del>
          </w:p>
        </w:tc>
        <w:tc>
          <w:tcPr>
            <w:tcW w:w="963" w:type="pct"/>
            <w:shd w:val="clear" w:color="auto" w:fill="auto"/>
            <w:noWrap/>
          </w:tcPr>
          <w:p w14:paraId="7475E191" w14:textId="66ACAF5A" w:rsidR="00065AB3" w:rsidDel="00333B83" w:rsidRDefault="00065AB3" w:rsidP="00065AB3">
            <w:pPr>
              <w:spacing w:after="0" w:line="240" w:lineRule="auto"/>
              <w:jc w:val="center"/>
              <w:rPr>
                <w:del w:id="1745" w:author="Matthews, Katrina (DOES)" w:date="2021-07-21T16:05:00Z"/>
                <w:rFonts w:ascii="Times New Roman" w:eastAsia="Times New Roman" w:hAnsi="Times New Roman" w:cs="Times New Roman"/>
                <w:color w:val="000000"/>
                <w:sz w:val="18"/>
                <w:szCs w:val="18"/>
              </w:rPr>
            </w:pPr>
            <w:del w:id="1746" w:author="Matthews, Katrina (DOES)" w:date="2021-07-21T16:05:00Z">
              <w:r w:rsidRPr="006529DB" w:rsidDel="00333B83">
                <w:rPr>
                  <w:rFonts w:ascii="Times New Roman" w:eastAsia="Times New Roman" w:hAnsi="Times New Roman" w:cs="Times New Roman"/>
                  <w:color w:val="000000"/>
                  <w:sz w:val="18"/>
                  <w:szCs w:val="18"/>
                </w:rPr>
                <w:delText>Less than 10</w:delText>
              </w:r>
            </w:del>
          </w:p>
        </w:tc>
        <w:tc>
          <w:tcPr>
            <w:tcW w:w="781" w:type="pct"/>
            <w:shd w:val="clear" w:color="auto" w:fill="auto"/>
            <w:noWrap/>
          </w:tcPr>
          <w:p w14:paraId="695B62F9" w14:textId="0A7824D7" w:rsidR="00065AB3" w:rsidDel="00333B83" w:rsidRDefault="00065AB3" w:rsidP="00065AB3">
            <w:pPr>
              <w:spacing w:after="0" w:line="240" w:lineRule="auto"/>
              <w:jc w:val="center"/>
              <w:rPr>
                <w:del w:id="1747" w:author="Matthews, Katrina (DOES)" w:date="2021-07-21T16:05:00Z"/>
                <w:rFonts w:ascii="Times New Roman" w:eastAsia="Times New Roman" w:hAnsi="Times New Roman" w:cs="Times New Roman"/>
                <w:color w:val="000000"/>
                <w:sz w:val="18"/>
                <w:szCs w:val="18"/>
              </w:rPr>
            </w:pPr>
            <w:del w:id="1748" w:author="Matthews, Katrina (DOES)" w:date="2021-07-21T16:05:00Z">
              <w:r w:rsidRPr="00EB7A0D" w:rsidDel="00333B83">
                <w:rPr>
                  <w:rFonts w:ascii="Times New Roman" w:eastAsia="Times New Roman" w:hAnsi="Times New Roman" w:cs="Times New Roman"/>
                  <w:color w:val="000000"/>
                  <w:sz w:val="18"/>
                  <w:szCs w:val="18"/>
                </w:rPr>
                <w:delText xml:space="preserve">6 Months </w:delText>
              </w:r>
            </w:del>
          </w:p>
        </w:tc>
        <w:tc>
          <w:tcPr>
            <w:tcW w:w="693" w:type="pct"/>
          </w:tcPr>
          <w:p w14:paraId="71F0C87D" w14:textId="6AA0DB6C" w:rsidR="00065AB3" w:rsidRPr="00EB7A0D" w:rsidDel="00333B83" w:rsidRDefault="00065AB3" w:rsidP="00065AB3">
            <w:pPr>
              <w:spacing w:after="0" w:line="240" w:lineRule="auto"/>
              <w:jc w:val="center"/>
              <w:rPr>
                <w:del w:id="1749" w:author="Matthews, Katrina (DOES)" w:date="2021-07-21T16:05:00Z"/>
                <w:rFonts w:ascii="Times New Roman" w:eastAsia="Times New Roman" w:hAnsi="Times New Roman" w:cs="Times New Roman"/>
                <w:color w:val="000000"/>
                <w:sz w:val="18"/>
                <w:szCs w:val="18"/>
              </w:rPr>
            </w:pPr>
            <w:del w:id="1750" w:author="Matthews, Katrina (DOES)" w:date="2021-07-21T16:05:00Z">
              <w:r w:rsidRPr="00DB3037" w:rsidDel="00333B83">
                <w:rPr>
                  <w:rFonts w:ascii="Times New Roman" w:eastAsia="Times New Roman" w:hAnsi="Times New Roman" w:cs="Times New Roman"/>
                  <w:color w:val="000000"/>
                  <w:sz w:val="18"/>
                  <w:szCs w:val="18"/>
                </w:rPr>
                <w:delText>Less than 10</w:delText>
              </w:r>
            </w:del>
          </w:p>
        </w:tc>
        <w:tc>
          <w:tcPr>
            <w:tcW w:w="544" w:type="pct"/>
            <w:vAlign w:val="bottom"/>
          </w:tcPr>
          <w:p w14:paraId="3D48620A" w14:textId="258D8450" w:rsidR="00065AB3" w:rsidRPr="00EB7A0D" w:rsidDel="00333B83" w:rsidRDefault="00065AB3" w:rsidP="00065AB3">
            <w:pPr>
              <w:spacing w:after="0" w:line="240" w:lineRule="auto"/>
              <w:jc w:val="center"/>
              <w:rPr>
                <w:del w:id="1751" w:author="Matthews, Katrina (DOES)" w:date="2021-07-21T16:05:00Z"/>
                <w:rFonts w:ascii="Times New Roman" w:eastAsia="Times New Roman" w:hAnsi="Times New Roman" w:cs="Times New Roman"/>
                <w:color w:val="000000"/>
                <w:sz w:val="18"/>
                <w:szCs w:val="18"/>
              </w:rPr>
            </w:pPr>
            <w:del w:id="1752" w:author="Matthews, Katrina (DOES)" w:date="2021-07-21T16:05:00Z">
              <w:r w:rsidDel="00333B83">
                <w:rPr>
                  <w:rFonts w:ascii="Times New Roman" w:eastAsia="Times New Roman" w:hAnsi="Times New Roman" w:cs="Times New Roman"/>
                  <w:color w:val="000000"/>
                  <w:sz w:val="18"/>
                  <w:szCs w:val="18"/>
                </w:rPr>
                <w:delText>67%</w:delText>
              </w:r>
            </w:del>
          </w:p>
        </w:tc>
      </w:tr>
      <w:tr w:rsidR="00065AB3" w:rsidRPr="00F21907" w:rsidDel="00333B83" w14:paraId="245A09E2" w14:textId="25447A1C" w:rsidTr="00400A1C">
        <w:trPr>
          <w:trHeight w:val="300"/>
          <w:jc w:val="center"/>
          <w:del w:id="1753" w:author="Matthews, Katrina (DOES)" w:date="2021-07-21T16:05:00Z"/>
        </w:trPr>
        <w:tc>
          <w:tcPr>
            <w:tcW w:w="776" w:type="pct"/>
            <w:shd w:val="clear" w:color="auto" w:fill="auto"/>
            <w:noWrap/>
            <w:vAlign w:val="bottom"/>
          </w:tcPr>
          <w:p w14:paraId="3C97BC2E" w14:textId="27A5F63F" w:rsidR="00065AB3" w:rsidRPr="00F21907" w:rsidDel="00333B83" w:rsidRDefault="00065AB3" w:rsidP="00065AB3">
            <w:pPr>
              <w:spacing w:after="0" w:line="240" w:lineRule="auto"/>
              <w:jc w:val="center"/>
              <w:rPr>
                <w:del w:id="1754" w:author="Matthews, Katrina (DOES)" w:date="2021-07-21T16:05:00Z"/>
                <w:rFonts w:ascii="Times New Roman" w:eastAsia="Times New Roman" w:hAnsi="Times New Roman" w:cs="Times New Roman"/>
                <w:color w:val="000000"/>
                <w:sz w:val="18"/>
                <w:szCs w:val="18"/>
              </w:rPr>
            </w:pPr>
            <w:del w:id="1755" w:author="Matthews, Katrina (DOES)" w:date="2021-07-21T16:05:00Z">
              <w:r w:rsidDel="00333B83">
                <w:rPr>
                  <w:rFonts w:ascii="Times New Roman" w:eastAsia="Times New Roman" w:hAnsi="Times New Roman" w:cs="Times New Roman"/>
                  <w:color w:val="000000"/>
                  <w:sz w:val="18"/>
                  <w:szCs w:val="18"/>
                </w:rPr>
                <w:delText>February -2020</w:delText>
              </w:r>
            </w:del>
          </w:p>
        </w:tc>
        <w:tc>
          <w:tcPr>
            <w:tcW w:w="646" w:type="pct"/>
            <w:shd w:val="clear" w:color="auto" w:fill="auto"/>
            <w:noWrap/>
          </w:tcPr>
          <w:p w14:paraId="241B1531" w14:textId="700D7D10" w:rsidR="00065AB3" w:rsidDel="00333B83" w:rsidRDefault="00065AB3" w:rsidP="00065AB3">
            <w:pPr>
              <w:spacing w:after="0" w:line="240" w:lineRule="auto"/>
              <w:jc w:val="center"/>
              <w:rPr>
                <w:del w:id="1756" w:author="Matthews, Katrina (DOES)" w:date="2021-07-21T16:05:00Z"/>
                <w:rFonts w:ascii="Times New Roman" w:eastAsia="Times New Roman" w:hAnsi="Times New Roman" w:cs="Times New Roman"/>
                <w:color w:val="000000"/>
                <w:sz w:val="18"/>
                <w:szCs w:val="18"/>
              </w:rPr>
            </w:pPr>
            <w:del w:id="1757" w:author="Matthews, Katrina (DOES)" w:date="2021-07-21T16:05:00Z">
              <w:r w:rsidRPr="00DE4B03" w:rsidDel="00333B83">
                <w:rPr>
                  <w:rFonts w:ascii="Times New Roman" w:eastAsia="Times New Roman" w:hAnsi="Times New Roman" w:cs="Times New Roman"/>
                  <w:color w:val="000000"/>
                  <w:sz w:val="18"/>
                  <w:szCs w:val="18"/>
                </w:rPr>
                <w:delText>Less than 10</w:delText>
              </w:r>
            </w:del>
          </w:p>
        </w:tc>
        <w:tc>
          <w:tcPr>
            <w:tcW w:w="597" w:type="pct"/>
            <w:shd w:val="clear" w:color="auto" w:fill="auto"/>
          </w:tcPr>
          <w:p w14:paraId="3E08C288" w14:textId="6A310F10" w:rsidR="00065AB3" w:rsidDel="00333B83" w:rsidRDefault="00065AB3" w:rsidP="00065AB3">
            <w:pPr>
              <w:spacing w:after="0" w:line="240" w:lineRule="auto"/>
              <w:jc w:val="center"/>
              <w:rPr>
                <w:del w:id="1758" w:author="Matthews, Katrina (DOES)" w:date="2021-07-21T16:05:00Z"/>
                <w:rFonts w:ascii="Times New Roman" w:eastAsia="Times New Roman" w:hAnsi="Times New Roman" w:cs="Times New Roman"/>
                <w:color w:val="000000"/>
                <w:sz w:val="18"/>
                <w:szCs w:val="18"/>
              </w:rPr>
            </w:pPr>
            <w:del w:id="1759" w:author="Matthews, Katrina (DOES)" w:date="2021-07-21T16:05:00Z">
              <w:r w:rsidRPr="00DE4B03" w:rsidDel="00333B83">
                <w:rPr>
                  <w:rFonts w:ascii="Times New Roman" w:eastAsia="Times New Roman" w:hAnsi="Times New Roman" w:cs="Times New Roman"/>
                  <w:color w:val="000000"/>
                  <w:sz w:val="18"/>
                  <w:szCs w:val="18"/>
                </w:rPr>
                <w:delText>Less than 10</w:delText>
              </w:r>
            </w:del>
          </w:p>
        </w:tc>
        <w:tc>
          <w:tcPr>
            <w:tcW w:w="963" w:type="pct"/>
            <w:shd w:val="clear" w:color="auto" w:fill="auto"/>
            <w:noWrap/>
            <w:vAlign w:val="bottom"/>
          </w:tcPr>
          <w:p w14:paraId="711BAB0D" w14:textId="02BA5C1F" w:rsidR="00065AB3" w:rsidDel="00333B83" w:rsidRDefault="00065AB3" w:rsidP="00065AB3">
            <w:pPr>
              <w:spacing w:after="0" w:line="240" w:lineRule="auto"/>
              <w:jc w:val="center"/>
              <w:rPr>
                <w:del w:id="1760" w:author="Matthews, Katrina (DOES)" w:date="2021-07-21T16:05:00Z"/>
                <w:rFonts w:ascii="Times New Roman" w:eastAsia="Times New Roman" w:hAnsi="Times New Roman" w:cs="Times New Roman"/>
                <w:color w:val="000000"/>
                <w:sz w:val="18"/>
                <w:szCs w:val="18"/>
              </w:rPr>
            </w:pPr>
            <w:del w:id="1761" w:author="Matthews, Katrina (DOES)" w:date="2021-07-21T16:05:00Z">
              <w:r w:rsidDel="00333B83">
                <w:rPr>
                  <w:rFonts w:ascii="Times New Roman" w:eastAsia="Times New Roman" w:hAnsi="Times New Roman" w:cs="Times New Roman"/>
                  <w:color w:val="000000"/>
                  <w:sz w:val="18"/>
                  <w:szCs w:val="18"/>
                </w:rPr>
                <w:delText>Public Sector Host</w:delText>
              </w:r>
            </w:del>
          </w:p>
        </w:tc>
        <w:tc>
          <w:tcPr>
            <w:tcW w:w="781" w:type="pct"/>
            <w:shd w:val="clear" w:color="auto" w:fill="auto"/>
            <w:noWrap/>
          </w:tcPr>
          <w:p w14:paraId="4D7E1525" w14:textId="5FD02ED6" w:rsidR="00065AB3" w:rsidDel="00333B83" w:rsidRDefault="00065AB3" w:rsidP="00065AB3">
            <w:pPr>
              <w:spacing w:after="0" w:line="240" w:lineRule="auto"/>
              <w:jc w:val="center"/>
              <w:rPr>
                <w:del w:id="1762" w:author="Matthews, Katrina (DOES)" w:date="2021-07-21T16:05:00Z"/>
                <w:rFonts w:ascii="Times New Roman" w:eastAsia="Times New Roman" w:hAnsi="Times New Roman" w:cs="Times New Roman"/>
                <w:color w:val="000000"/>
                <w:sz w:val="18"/>
                <w:szCs w:val="18"/>
              </w:rPr>
            </w:pPr>
            <w:del w:id="1763" w:author="Matthews, Katrina (DOES)" w:date="2021-07-21T16:05:00Z">
              <w:r w:rsidRPr="00EB7A0D" w:rsidDel="00333B83">
                <w:rPr>
                  <w:rFonts w:ascii="Times New Roman" w:eastAsia="Times New Roman" w:hAnsi="Times New Roman" w:cs="Times New Roman"/>
                  <w:color w:val="000000"/>
                  <w:sz w:val="18"/>
                  <w:szCs w:val="18"/>
                </w:rPr>
                <w:delText xml:space="preserve">6 Months </w:delText>
              </w:r>
            </w:del>
          </w:p>
        </w:tc>
        <w:tc>
          <w:tcPr>
            <w:tcW w:w="693" w:type="pct"/>
          </w:tcPr>
          <w:p w14:paraId="78FE1D5B" w14:textId="655BB04E" w:rsidR="00065AB3" w:rsidRPr="00EB7A0D" w:rsidDel="00333B83" w:rsidRDefault="00065AB3" w:rsidP="00065AB3">
            <w:pPr>
              <w:spacing w:after="0" w:line="240" w:lineRule="auto"/>
              <w:jc w:val="center"/>
              <w:rPr>
                <w:del w:id="1764" w:author="Matthews, Katrina (DOES)" w:date="2021-07-21T16:05:00Z"/>
                <w:rFonts w:ascii="Times New Roman" w:eastAsia="Times New Roman" w:hAnsi="Times New Roman" w:cs="Times New Roman"/>
                <w:color w:val="000000"/>
                <w:sz w:val="18"/>
                <w:szCs w:val="18"/>
              </w:rPr>
            </w:pPr>
            <w:del w:id="1765" w:author="Matthews, Katrina (DOES)" w:date="2021-07-21T16:05:00Z">
              <w:r w:rsidRPr="00DB3037" w:rsidDel="00333B83">
                <w:rPr>
                  <w:rFonts w:ascii="Times New Roman" w:eastAsia="Times New Roman" w:hAnsi="Times New Roman" w:cs="Times New Roman"/>
                  <w:color w:val="000000"/>
                  <w:sz w:val="18"/>
                  <w:szCs w:val="18"/>
                </w:rPr>
                <w:delText>Less than 10</w:delText>
              </w:r>
            </w:del>
          </w:p>
        </w:tc>
        <w:tc>
          <w:tcPr>
            <w:tcW w:w="544" w:type="pct"/>
            <w:vAlign w:val="bottom"/>
          </w:tcPr>
          <w:p w14:paraId="47B921FF" w14:textId="31019882" w:rsidR="00065AB3" w:rsidRPr="00EB7A0D" w:rsidDel="00333B83" w:rsidRDefault="00400A1C" w:rsidP="00065AB3">
            <w:pPr>
              <w:spacing w:after="0" w:line="240" w:lineRule="auto"/>
              <w:jc w:val="center"/>
              <w:rPr>
                <w:del w:id="1766" w:author="Matthews, Katrina (DOES)" w:date="2021-07-21T16:05:00Z"/>
                <w:rFonts w:ascii="Times New Roman" w:eastAsia="Times New Roman" w:hAnsi="Times New Roman" w:cs="Times New Roman"/>
                <w:color w:val="000000"/>
                <w:sz w:val="18"/>
                <w:szCs w:val="18"/>
              </w:rPr>
            </w:pPr>
            <w:del w:id="1767" w:author="Matthews, Katrina (DOES)" w:date="2021-07-21T16:05:00Z">
              <w:r w:rsidDel="00333B83">
                <w:rPr>
                  <w:rFonts w:ascii="Times New Roman" w:eastAsia="Times New Roman" w:hAnsi="Times New Roman" w:cs="Times New Roman"/>
                  <w:color w:val="000000"/>
                  <w:sz w:val="18"/>
                  <w:szCs w:val="18"/>
                </w:rPr>
                <w:delText>Greater than 95%</w:delText>
              </w:r>
            </w:del>
          </w:p>
        </w:tc>
      </w:tr>
      <w:tr w:rsidR="00400A1C" w:rsidRPr="00F21907" w:rsidDel="00333B83" w14:paraId="080F71C0" w14:textId="1834A2FD" w:rsidTr="00400A1C">
        <w:trPr>
          <w:trHeight w:val="300"/>
          <w:jc w:val="center"/>
          <w:del w:id="1768" w:author="Matthews, Katrina (DOES)" w:date="2021-07-21T16:05:00Z"/>
        </w:trPr>
        <w:tc>
          <w:tcPr>
            <w:tcW w:w="776" w:type="pct"/>
            <w:shd w:val="clear" w:color="auto" w:fill="auto"/>
            <w:noWrap/>
            <w:vAlign w:val="bottom"/>
          </w:tcPr>
          <w:p w14:paraId="2D39D934" w14:textId="57B87838" w:rsidR="00400A1C" w:rsidRPr="00F21907" w:rsidDel="00333B83" w:rsidRDefault="00400A1C" w:rsidP="00400A1C">
            <w:pPr>
              <w:spacing w:after="0" w:line="240" w:lineRule="auto"/>
              <w:jc w:val="center"/>
              <w:rPr>
                <w:del w:id="1769" w:author="Matthews, Katrina (DOES)" w:date="2021-07-21T16:05:00Z"/>
                <w:rFonts w:ascii="Times New Roman" w:eastAsia="Times New Roman" w:hAnsi="Times New Roman" w:cs="Times New Roman"/>
                <w:color w:val="000000"/>
                <w:sz w:val="18"/>
                <w:szCs w:val="18"/>
              </w:rPr>
            </w:pPr>
            <w:bookmarkStart w:id="1770" w:name="_Hlk71190005"/>
            <w:del w:id="1771" w:author="Matthews, Katrina (DOES)" w:date="2021-07-21T16:05:00Z">
              <w:r w:rsidDel="00333B83">
                <w:rPr>
                  <w:rFonts w:ascii="Times New Roman" w:eastAsia="Times New Roman" w:hAnsi="Times New Roman" w:cs="Times New Roman"/>
                  <w:color w:val="000000"/>
                  <w:sz w:val="18"/>
                  <w:szCs w:val="18"/>
                </w:rPr>
                <w:delText>March -2020</w:delText>
              </w:r>
            </w:del>
          </w:p>
        </w:tc>
        <w:tc>
          <w:tcPr>
            <w:tcW w:w="1243" w:type="pct"/>
            <w:gridSpan w:val="2"/>
            <w:shd w:val="clear" w:color="auto" w:fill="auto"/>
            <w:noWrap/>
          </w:tcPr>
          <w:p w14:paraId="1F4E58EA" w14:textId="7FA6ED08" w:rsidR="00400A1C" w:rsidDel="00333B83" w:rsidRDefault="00400A1C" w:rsidP="00400A1C">
            <w:pPr>
              <w:spacing w:after="0" w:line="240" w:lineRule="auto"/>
              <w:jc w:val="center"/>
              <w:rPr>
                <w:del w:id="1772" w:author="Matthews, Katrina (DOES)" w:date="2021-07-21T16:05:00Z"/>
                <w:rFonts w:ascii="Times New Roman" w:eastAsia="Times New Roman" w:hAnsi="Times New Roman" w:cs="Times New Roman"/>
                <w:color w:val="000000"/>
                <w:sz w:val="18"/>
                <w:szCs w:val="18"/>
              </w:rPr>
            </w:pPr>
            <w:del w:id="1773" w:author="Matthews, Katrina (DOES)" w:date="2021-07-21T16:05:00Z">
              <w:r w:rsidDel="00333B83">
                <w:rPr>
                  <w:rFonts w:ascii="Times New Roman" w:eastAsia="Times New Roman" w:hAnsi="Times New Roman" w:cs="Times New Roman"/>
                  <w:color w:val="000000"/>
                  <w:sz w:val="18"/>
                  <w:szCs w:val="18"/>
                </w:rPr>
                <w:delText>Less than 0</w:delText>
              </w:r>
              <w:r w:rsidRPr="004E7037" w:rsidDel="00333B83">
                <w:rPr>
                  <w:rFonts w:ascii="Times New Roman" w:eastAsia="Times New Roman" w:hAnsi="Times New Roman" w:cs="Times New Roman"/>
                  <w:color w:val="000000"/>
                  <w:sz w:val="18"/>
                  <w:szCs w:val="18"/>
                </w:rPr>
                <w:delText xml:space="preserve"> </w:delText>
              </w:r>
            </w:del>
          </w:p>
        </w:tc>
        <w:tc>
          <w:tcPr>
            <w:tcW w:w="963" w:type="pct"/>
            <w:shd w:val="clear" w:color="auto" w:fill="auto"/>
            <w:noWrap/>
          </w:tcPr>
          <w:p w14:paraId="1BB5C541" w14:textId="56DCE86F" w:rsidR="00400A1C" w:rsidDel="00333B83" w:rsidRDefault="00400A1C" w:rsidP="00400A1C">
            <w:pPr>
              <w:spacing w:after="0" w:line="240" w:lineRule="auto"/>
              <w:jc w:val="center"/>
              <w:rPr>
                <w:del w:id="1774" w:author="Matthews, Katrina (DOES)" w:date="2021-07-21T16:05:00Z"/>
                <w:rFonts w:ascii="Times New Roman" w:eastAsia="Times New Roman" w:hAnsi="Times New Roman" w:cs="Times New Roman"/>
                <w:color w:val="000000"/>
                <w:sz w:val="18"/>
                <w:szCs w:val="18"/>
              </w:rPr>
            </w:pPr>
            <w:del w:id="1775" w:author="Matthews, Katrina (DOES)" w:date="2021-07-21T16:05:00Z">
              <w:r w:rsidRPr="00B5339F" w:rsidDel="00333B83">
                <w:rPr>
                  <w:rFonts w:ascii="Times New Roman" w:eastAsia="Times New Roman" w:hAnsi="Times New Roman" w:cs="Times New Roman"/>
                  <w:color w:val="000000"/>
                  <w:sz w:val="18"/>
                  <w:szCs w:val="18"/>
                </w:rPr>
                <w:delText xml:space="preserve">Less than 0 </w:delText>
              </w:r>
            </w:del>
          </w:p>
        </w:tc>
        <w:tc>
          <w:tcPr>
            <w:tcW w:w="781" w:type="pct"/>
            <w:shd w:val="clear" w:color="auto" w:fill="auto"/>
            <w:noWrap/>
          </w:tcPr>
          <w:p w14:paraId="275D0397" w14:textId="3B0D4CD9" w:rsidR="00400A1C" w:rsidDel="00333B83" w:rsidRDefault="00400A1C" w:rsidP="00400A1C">
            <w:pPr>
              <w:spacing w:after="0" w:line="240" w:lineRule="auto"/>
              <w:jc w:val="center"/>
              <w:rPr>
                <w:del w:id="1776" w:author="Matthews, Katrina (DOES)" w:date="2021-07-21T16:05:00Z"/>
                <w:rFonts w:ascii="Times New Roman" w:eastAsia="Times New Roman" w:hAnsi="Times New Roman" w:cs="Times New Roman"/>
                <w:color w:val="000000"/>
                <w:sz w:val="18"/>
                <w:szCs w:val="18"/>
              </w:rPr>
            </w:pPr>
            <w:del w:id="1777" w:author="Matthews, Katrina (DOES)" w:date="2021-07-21T16:05:00Z">
              <w:r w:rsidRPr="00AE4102" w:rsidDel="00333B83">
                <w:rPr>
                  <w:rFonts w:ascii="Times New Roman" w:eastAsia="Times New Roman" w:hAnsi="Times New Roman" w:cs="Times New Roman"/>
                  <w:color w:val="000000"/>
                  <w:sz w:val="18"/>
                  <w:szCs w:val="18"/>
                </w:rPr>
                <w:delText xml:space="preserve">Less than 0 </w:delText>
              </w:r>
            </w:del>
          </w:p>
        </w:tc>
        <w:tc>
          <w:tcPr>
            <w:tcW w:w="1237" w:type="pct"/>
            <w:gridSpan w:val="2"/>
          </w:tcPr>
          <w:p w14:paraId="365F7B71" w14:textId="270F7CD4" w:rsidR="00400A1C" w:rsidRPr="00E9584E" w:rsidDel="00333B83" w:rsidRDefault="00400A1C" w:rsidP="00400A1C">
            <w:pPr>
              <w:spacing w:after="0" w:line="240" w:lineRule="auto"/>
              <w:jc w:val="center"/>
              <w:rPr>
                <w:del w:id="1778" w:author="Matthews, Katrina (DOES)" w:date="2021-07-21T16:05:00Z"/>
                <w:rFonts w:ascii="Times New Roman" w:eastAsia="Times New Roman" w:hAnsi="Times New Roman" w:cs="Times New Roman"/>
                <w:color w:val="000000"/>
                <w:sz w:val="18"/>
                <w:szCs w:val="18"/>
              </w:rPr>
            </w:pPr>
            <w:del w:id="1779" w:author="Matthews, Katrina (DOES)" w:date="2021-07-21T16:05:00Z">
              <w:r w:rsidRPr="00514FD0" w:rsidDel="00333B83">
                <w:rPr>
                  <w:rFonts w:ascii="Times New Roman" w:eastAsia="Times New Roman" w:hAnsi="Times New Roman" w:cs="Times New Roman"/>
                  <w:color w:val="000000"/>
                  <w:sz w:val="18"/>
                  <w:szCs w:val="18"/>
                </w:rPr>
                <w:delText xml:space="preserve">Less than 0 </w:delText>
              </w:r>
            </w:del>
          </w:p>
        </w:tc>
      </w:tr>
      <w:tr w:rsidR="00400A1C" w:rsidRPr="00F21907" w:rsidDel="00333B83" w14:paraId="138D70D9" w14:textId="4DA76443" w:rsidTr="00400A1C">
        <w:trPr>
          <w:trHeight w:val="300"/>
          <w:jc w:val="center"/>
          <w:del w:id="1780" w:author="Matthews, Katrina (DOES)" w:date="2021-07-21T16:05:00Z"/>
        </w:trPr>
        <w:tc>
          <w:tcPr>
            <w:tcW w:w="776" w:type="pct"/>
            <w:shd w:val="clear" w:color="auto" w:fill="auto"/>
            <w:noWrap/>
            <w:vAlign w:val="bottom"/>
          </w:tcPr>
          <w:p w14:paraId="538B821B" w14:textId="2CF992BF" w:rsidR="00400A1C" w:rsidRPr="00F21907" w:rsidDel="00333B83" w:rsidRDefault="00400A1C" w:rsidP="00400A1C">
            <w:pPr>
              <w:spacing w:after="0" w:line="240" w:lineRule="auto"/>
              <w:jc w:val="center"/>
              <w:rPr>
                <w:del w:id="1781" w:author="Matthews, Katrina (DOES)" w:date="2021-07-21T16:05:00Z"/>
                <w:rFonts w:ascii="Times New Roman" w:eastAsia="Times New Roman" w:hAnsi="Times New Roman" w:cs="Times New Roman"/>
                <w:color w:val="000000"/>
                <w:sz w:val="18"/>
                <w:szCs w:val="18"/>
              </w:rPr>
            </w:pPr>
            <w:del w:id="1782" w:author="Matthews, Katrina (DOES)" w:date="2021-07-21T16:05:00Z">
              <w:r w:rsidDel="00333B83">
                <w:rPr>
                  <w:rFonts w:ascii="Times New Roman" w:eastAsia="Times New Roman" w:hAnsi="Times New Roman" w:cs="Times New Roman"/>
                  <w:color w:val="000000"/>
                  <w:sz w:val="18"/>
                  <w:szCs w:val="18"/>
                </w:rPr>
                <w:delText>April -2020</w:delText>
              </w:r>
            </w:del>
          </w:p>
        </w:tc>
        <w:tc>
          <w:tcPr>
            <w:tcW w:w="1243" w:type="pct"/>
            <w:gridSpan w:val="2"/>
            <w:shd w:val="clear" w:color="auto" w:fill="auto"/>
            <w:noWrap/>
          </w:tcPr>
          <w:p w14:paraId="2A0B17DB" w14:textId="200DD76B" w:rsidR="00400A1C" w:rsidDel="00333B83" w:rsidRDefault="00400A1C" w:rsidP="00400A1C">
            <w:pPr>
              <w:spacing w:after="0" w:line="240" w:lineRule="auto"/>
              <w:jc w:val="center"/>
              <w:rPr>
                <w:del w:id="1783" w:author="Matthews, Katrina (DOES)" w:date="2021-07-21T16:05:00Z"/>
                <w:rFonts w:ascii="Times New Roman" w:eastAsia="Times New Roman" w:hAnsi="Times New Roman" w:cs="Times New Roman"/>
                <w:color w:val="000000"/>
                <w:sz w:val="18"/>
                <w:szCs w:val="18"/>
              </w:rPr>
            </w:pPr>
            <w:del w:id="1784" w:author="Matthews, Katrina (DOES)" w:date="2021-07-21T16:05:00Z">
              <w:r w:rsidRPr="00622FAF" w:rsidDel="00333B83">
                <w:rPr>
                  <w:rFonts w:ascii="Times New Roman" w:eastAsia="Times New Roman" w:hAnsi="Times New Roman" w:cs="Times New Roman"/>
                  <w:color w:val="000000"/>
                  <w:sz w:val="18"/>
                  <w:szCs w:val="18"/>
                </w:rPr>
                <w:delText xml:space="preserve">Less than 0 </w:delText>
              </w:r>
            </w:del>
          </w:p>
        </w:tc>
        <w:tc>
          <w:tcPr>
            <w:tcW w:w="963" w:type="pct"/>
          </w:tcPr>
          <w:p w14:paraId="069F026E" w14:textId="045BBF63" w:rsidR="00400A1C" w:rsidDel="00333B83" w:rsidRDefault="00400A1C" w:rsidP="00400A1C">
            <w:pPr>
              <w:spacing w:after="0" w:line="240" w:lineRule="auto"/>
              <w:jc w:val="center"/>
              <w:rPr>
                <w:del w:id="1785" w:author="Matthews, Katrina (DOES)" w:date="2021-07-21T16:05:00Z"/>
                <w:rFonts w:ascii="Times New Roman" w:eastAsia="Times New Roman" w:hAnsi="Times New Roman" w:cs="Times New Roman"/>
                <w:color w:val="000000"/>
                <w:sz w:val="18"/>
                <w:szCs w:val="18"/>
              </w:rPr>
            </w:pPr>
            <w:del w:id="1786" w:author="Matthews, Katrina (DOES)" w:date="2021-07-21T16:05:00Z">
              <w:r w:rsidRPr="00B5339F" w:rsidDel="00333B83">
                <w:rPr>
                  <w:rFonts w:ascii="Times New Roman" w:eastAsia="Times New Roman" w:hAnsi="Times New Roman" w:cs="Times New Roman"/>
                  <w:color w:val="000000"/>
                  <w:sz w:val="18"/>
                  <w:szCs w:val="18"/>
                </w:rPr>
                <w:delText xml:space="preserve">Less than 0 </w:delText>
              </w:r>
            </w:del>
          </w:p>
        </w:tc>
        <w:tc>
          <w:tcPr>
            <w:tcW w:w="781" w:type="pct"/>
            <w:shd w:val="clear" w:color="auto" w:fill="auto"/>
            <w:noWrap/>
          </w:tcPr>
          <w:p w14:paraId="1D2CEF95" w14:textId="3363BE04" w:rsidR="00400A1C" w:rsidDel="00333B83" w:rsidRDefault="00400A1C" w:rsidP="00400A1C">
            <w:pPr>
              <w:spacing w:after="0" w:line="240" w:lineRule="auto"/>
              <w:jc w:val="center"/>
              <w:rPr>
                <w:del w:id="1787" w:author="Matthews, Katrina (DOES)" w:date="2021-07-21T16:05:00Z"/>
                <w:rFonts w:ascii="Times New Roman" w:eastAsia="Times New Roman" w:hAnsi="Times New Roman" w:cs="Times New Roman"/>
                <w:color w:val="000000"/>
                <w:sz w:val="18"/>
                <w:szCs w:val="18"/>
              </w:rPr>
            </w:pPr>
            <w:del w:id="1788" w:author="Matthews, Katrina (DOES)" w:date="2021-07-21T16:05:00Z">
              <w:r w:rsidRPr="00AE4102" w:rsidDel="00333B83">
                <w:rPr>
                  <w:rFonts w:ascii="Times New Roman" w:eastAsia="Times New Roman" w:hAnsi="Times New Roman" w:cs="Times New Roman"/>
                  <w:color w:val="000000"/>
                  <w:sz w:val="18"/>
                  <w:szCs w:val="18"/>
                </w:rPr>
                <w:delText xml:space="preserve">Less than 0 </w:delText>
              </w:r>
            </w:del>
          </w:p>
        </w:tc>
        <w:tc>
          <w:tcPr>
            <w:tcW w:w="1237" w:type="pct"/>
            <w:gridSpan w:val="2"/>
          </w:tcPr>
          <w:p w14:paraId="5FEFF4C1" w14:textId="2CFEFFC8" w:rsidR="00400A1C" w:rsidRPr="00E9584E" w:rsidDel="00333B83" w:rsidRDefault="00400A1C" w:rsidP="00400A1C">
            <w:pPr>
              <w:spacing w:after="0" w:line="240" w:lineRule="auto"/>
              <w:jc w:val="center"/>
              <w:rPr>
                <w:del w:id="1789" w:author="Matthews, Katrina (DOES)" w:date="2021-07-21T16:05:00Z"/>
                <w:rFonts w:ascii="Times New Roman" w:eastAsia="Times New Roman" w:hAnsi="Times New Roman" w:cs="Times New Roman"/>
                <w:color w:val="000000"/>
                <w:sz w:val="18"/>
                <w:szCs w:val="18"/>
              </w:rPr>
            </w:pPr>
            <w:del w:id="1790" w:author="Matthews, Katrina (DOES)" w:date="2021-07-21T16:05:00Z">
              <w:r w:rsidRPr="00514FD0" w:rsidDel="00333B83">
                <w:rPr>
                  <w:rFonts w:ascii="Times New Roman" w:eastAsia="Times New Roman" w:hAnsi="Times New Roman" w:cs="Times New Roman"/>
                  <w:color w:val="000000"/>
                  <w:sz w:val="18"/>
                  <w:szCs w:val="18"/>
                </w:rPr>
                <w:delText xml:space="preserve">Less than 0 </w:delText>
              </w:r>
            </w:del>
          </w:p>
        </w:tc>
      </w:tr>
      <w:tr w:rsidR="00400A1C" w:rsidRPr="00F21907" w:rsidDel="00333B83" w14:paraId="31F1AF6F" w14:textId="1C9CFB42" w:rsidTr="00400A1C">
        <w:trPr>
          <w:trHeight w:val="300"/>
          <w:jc w:val="center"/>
          <w:del w:id="1791" w:author="Matthews, Katrina (DOES)" w:date="2021-07-21T16:05:00Z"/>
        </w:trPr>
        <w:tc>
          <w:tcPr>
            <w:tcW w:w="776" w:type="pct"/>
            <w:shd w:val="clear" w:color="auto" w:fill="auto"/>
            <w:noWrap/>
            <w:vAlign w:val="bottom"/>
          </w:tcPr>
          <w:p w14:paraId="342EFB6A" w14:textId="492FD583" w:rsidR="00400A1C" w:rsidRPr="00F21907" w:rsidDel="00333B83" w:rsidRDefault="00400A1C" w:rsidP="00400A1C">
            <w:pPr>
              <w:spacing w:after="0" w:line="240" w:lineRule="auto"/>
              <w:jc w:val="center"/>
              <w:rPr>
                <w:del w:id="1792" w:author="Matthews, Katrina (DOES)" w:date="2021-07-21T16:05:00Z"/>
                <w:rFonts w:ascii="Times New Roman" w:eastAsia="Times New Roman" w:hAnsi="Times New Roman" w:cs="Times New Roman"/>
                <w:color w:val="000000"/>
                <w:sz w:val="18"/>
                <w:szCs w:val="18"/>
              </w:rPr>
            </w:pPr>
            <w:del w:id="1793" w:author="Matthews, Katrina (DOES)" w:date="2021-07-21T16:05:00Z">
              <w:r w:rsidDel="00333B83">
                <w:rPr>
                  <w:rFonts w:ascii="Times New Roman" w:eastAsia="Times New Roman" w:hAnsi="Times New Roman" w:cs="Times New Roman"/>
                  <w:color w:val="000000"/>
                  <w:sz w:val="18"/>
                  <w:szCs w:val="18"/>
                </w:rPr>
                <w:delText>May -2020</w:delText>
              </w:r>
            </w:del>
          </w:p>
        </w:tc>
        <w:tc>
          <w:tcPr>
            <w:tcW w:w="1243" w:type="pct"/>
            <w:gridSpan w:val="2"/>
            <w:shd w:val="clear" w:color="auto" w:fill="auto"/>
            <w:noWrap/>
          </w:tcPr>
          <w:p w14:paraId="096FEF66" w14:textId="7CB41C4D" w:rsidR="00400A1C" w:rsidDel="00333B83" w:rsidRDefault="00400A1C" w:rsidP="00400A1C">
            <w:pPr>
              <w:spacing w:after="0" w:line="240" w:lineRule="auto"/>
              <w:jc w:val="center"/>
              <w:rPr>
                <w:del w:id="1794" w:author="Matthews, Katrina (DOES)" w:date="2021-07-21T16:05:00Z"/>
                <w:rFonts w:ascii="Times New Roman" w:eastAsia="Times New Roman" w:hAnsi="Times New Roman" w:cs="Times New Roman"/>
                <w:color w:val="000000"/>
                <w:sz w:val="18"/>
                <w:szCs w:val="18"/>
              </w:rPr>
            </w:pPr>
            <w:del w:id="1795" w:author="Matthews, Katrina (DOES)" w:date="2021-07-21T16:05:00Z">
              <w:r w:rsidRPr="00622FAF" w:rsidDel="00333B83">
                <w:rPr>
                  <w:rFonts w:ascii="Times New Roman" w:eastAsia="Times New Roman" w:hAnsi="Times New Roman" w:cs="Times New Roman"/>
                  <w:color w:val="000000"/>
                  <w:sz w:val="18"/>
                  <w:szCs w:val="18"/>
                </w:rPr>
                <w:delText xml:space="preserve">Less than 0 </w:delText>
              </w:r>
            </w:del>
          </w:p>
        </w:tc>
        <w:tc>
          <w:tcPr>
            <w:tcW w:w="963" w:type="pct"/>
          </w:tcPr>
          <w:p w14:paraId="263FC006" w14:textId="5AB2AEFF" w:rsidR="00400A1C" w:rsidDel="00333B83" w:rsidRDefault="00400A1C" w:rsidP="00400A1C">
            <w:pPr>
              <w:spacing w:after="0" w:line="240" w:lineRule="auto"/>
              <w:jc w:val="center"/>
              <w:rPr>
                <w:del w:id="1796" w:author="Matthews, Katrina (DOES)" w:date="2021-07-21T16:05:00Z"/>
                <w:rFonts w:ascii="Times New Roman" w:eastAsia="Times New Roman" w:hAnsi="Times New Roman" w:cs="Times New Roman"/>
                <w:color w:val="000000"/>
                <w:sz w:val="18"/>
                <w:szCs w:val="18"/>
              </w:rPr>
            </w:pPr>
            <w:del w:id="1797" w:author="Matthews, Katrina (DOES)" w:date="2021-07-21T16:05:00Z">
              <w:r w:rsidRPr="00B5339F" w:rsidDel="00333B83">
                <w:rPr>
                  <w:rFonts w:ascii="Times New Roman" w:eastAsia="Times New Roman" w:hAnsi="Times New Roman" w:cs="Times New Roman"/>
                  <w:color w:val="000000"/>
                  <w:sz w:val="18"/>
                  <w:szCs w:val="18"/>
                </w:rPr>
                <w:delText xml:space="preserve">Less than 0 </w:delText>
              </w:r>
            </w:del>
          </w:p>
        </w:tc>
        <w:tc>
          <w:tcPr>
            <w:tcW w:w="781" w:type="pct"/>
            <w:shd w:val="clear" w:color="auto" w:fill="auto"/>
            <w:noWrap/>
          </w:tcPr>
          <w:p w14:paraId="76B660D8" w14:textId="05FD0EC7" w:rsidR="00400A1C" w:rsidDel="00333B83" w:rsidRDefault="00400A1C" w:rsidP="00400A1C">
            <w:pPr>
              <w:spacing w:after="0" w:line="240" w:lineRule="auto"/>
              <w:jc w:val="center"/>
              <w:rPr>
                <w:del w:id="1798" w:author="Matthews, Katrina (DOES)" w:date="2021-07-21T16:05:00Z"/>
                <w:rFonts w:ascii="Times New Roman" w:eastAsia="Times New Roman" w:hAnsi="Times New Roman" w:cs="Times New Roman"/>
                <w:color w:val="000000"/>
                <w:sz w:val="18"/>
                <w:szCs w:val="18"/>
              </w:rPr>
            </w:pPr>
            <w:del w:id="1799" w:author="Matthews, Katrina (DOES)" w:date="2021-07-21T16:05:00Z">
              <w:r w:rsidRPr="00AE4102" w:rsidDel="00333B83">
                <w:rPr>
                  <w:rFonts w:ascii="Times New Roman" w:eastAsia="Times New Roman" w:hAnsi="Times New Roman" w:cs="Times New Roman"/>
                  <w:color w:val="000000"/>
                  <w:sz w:val="18"/>
                  <w:szCs w:val="18"/>
                </w:rPr>
                <w:delText xml:space="preserve">Less than 0 </w:delText>
              </w:r>
            </w:del>
          </w:p>
        </w:tc>
        <w:tc>
          <w:tcPr>
            <w:tcW w:w="1237" w:type="pct"/>
            <w:gridSpan w:val="2"/>
          </w:tcPr>
          <w:p w14:paraId="4DAE474A" w14:textId="429D0386" w:rsidR="00400A1C" w:rsidRPr="00E9584E" w:rsidDel="00333B83" w:rsidRDefault="00400A1C" w:rsidP="00400A1C">
            <w:pPr>
              <w:spacing w:after="0" w:line="240" w:lineRule="auto"/>
              <w:jc w:val="center"/>
              <w:rPr>
                <w:del w:id="1800" w:author="Matthews, Katrina (DOES)" w:date="2021-07-21T16:05:00Z"/>
                <w:rFonts w:ascii="Times New Roman" w:eastAsia="Times New Roman" w:hAnsi="Times New Roman" w:cs="Times New Roman"/>
                <w:color w:val="000000"/>
                <w:sz w:val="18"/>
                <w:szCs w:val="18"/>
              </w:rPr>
            </w:pPr>
            <w:del w:id="1801" w:author="Matthews, Katrina (DOES)" w:date="2021-07-21T16:05:00Z">
              <w:r w:rsidRPr="00514FD0" w:rsidDel="00333B83">
                <w:rPr>
                  <w:rFonts w:ascii="Times New Roman" w:eastAsia="Times New Roman" w:hAnsi="Times New Roman" w:cs="Times New Roman"/>
                  <w:color w:val="000000"/>
                  <w:sz w:val="18"/>
                  <w:szCs w:val="18"/>
                </w:rPr>
                <w:delText xml:space="preserve">Less than 0 </w:delText>
              </w:r>
            </w:del>
          </w:p>
        </w:tc>
      </w:tr>
      <w:tr w:rsidR="00400A1C" w:rsidRPr="00F21907" w:rsidDel="00333B83" w14:paraId="0EC973DB" w14:textId="249328C4" w:rsidTr="00400A1C">
        <w:trPr>
          <w:trHeight w:val="300"/>
          <w:jc w:val="center"/>
          <w:del w:id="1802" w:author="Matthews, Katrina (DOES)" w:date="2021-07-21T16:05:00Z"/>
        </w:trPr>
        <w:tc>
          <w:tcPr>
            <w:tcW w:w="776" w:type="pct"/>
            <w:shd w:val="clear" w:color="auto" w:fill="auto"/>
            <w:noWrap/>
            <w:vAlign w:val="bottom"/>
          </w:tcPr>
          <w:p w14:paraId="1FE40F17" w14:textId="08CB11CE" w:rsidR="00400A1C" w:rsidRPr="00F21907" w:rsidDel="00333B83" w:rsidRDefault="00400A1C" w:rsidP="00400A1C">
            <w:pPr>
              <w:spacing w:after="0" w:line="240" w:lineRule="auto"/>
              <w:jc w:val="center"/>
              <w:rPr>
                <w:del w:id="1803" w:author="Matthews, Katrina (DOES)" w:date="2021-07-21T16:05:00Z"/>
                <w:rFonts w:ascii="Times New Roman" w:eastAsia="Times New Roman" w:hAnsi="Times New Roman" w:cs="Times New Roman"/>
                <w:color w:val="000000"/>
                <w:sz w:val="18"/>
                <w:szCs w:val="18"/>
              </w:rPr>
            </w:pPr>
            <w:del w:id="1804" w:author="Matthews, Katrina (DOES)" w:date="2021-07-21T16:05:00Z">
              <w:r w:rsidDel="00333B83">
                <w:rPr>
                  <w:rFonts w:ascii="Times New Roman" w:eastAsia="Times New Roman" w:hAnsi="Times New Roman" w:cs="Times New Roman"/>
                  <w:color w:val="000000"/>
                  <w:sz w:val="18"/>
                  <w:szCs w:val="18"/>
                </w:rPr>
                <w:delText>June -2020</w:delText>
              </w:r>
            </w:del>
          </w:p>
        </w:tc>
        <w:tc>
          <w:tcPr>
            <w:tcW w:w="1243" w:type="pct"/>
            <w:gridSpan w:val="2"/>
            <w:shd w:val="clear" w:color="auto" w:fill="auto"/>
            <w:noWrap/>
          </w:tcPr>
          <w:p w14:paraId="0B23B010" w14:textId="75E936F6" w:rsidR="00400A1C" w:rsidDel="00333B83" w:rsidRDefault="00400A1C" w:rsidP="00400A1C">
            <w:pPr>
              <w:spacing w:after="0" w:line="240" w:lineRule="auto"/>
              <w:jc w:val="center"/>
              <w:rPr>
                <w:del w:id="1805" w:author="Matthews, Katrina (DOES)" w:date="2021-07-21T16:05:00Z"/>
                <w:rFonts w:ascii="Times New Roman" w:eastAsia="Times New Roman" w:hAnsi="Times New Roman" w:cs="Times New Roman"/>
                <w:color w:val="000000"/>
                <w:sz w:val="18"/>
                <w:szCs w:val="18"/>
              </w:rPr>
            </w:pPr>
            <w:del w:id="1806" w:author="Matthews, Katrina (DOES)" w:date="2021-07-21T16:05:00Z">
              <w:r w:rsidRPr="00622FAF" w:rsidDel="00333B83">
                <w:rPr>
                  <w:rFonts w:ascii="Times New Roman" w:eastAsia="Times New Roman" w:hAnsi="Times New Roman" w:cs="Times New Roman"/>
                  <w:color w:val="000000"/>
                  <w:sz w:val="18"/>
                  <w:szCs w:val="18"/>
                </w:rPr>
                <w:delText xml:space="preserve">Less than 0 </w:delText>
              </w:r>
            </w:del>
          </w:p>
        </w:tc>
        <w:tc>
          <w:tcPr>
            <w:tcW w:w="963" w:type="pct"/>
          </w:tcPr>
          <w:p w14:paraId="73260CF5" w14:textId="6C9D3214" w:rsidR="00400A1C" w:rsidDel="00333B83" w:rsidRDefault="00400A1C" w:rsidP="00400A1C">
            <w:pPr>
              <w:spacing w:after="0" w:line="240" w:lineRule="auto"/>
              <w:jc w:val="center"/>
              <w:rPr>
                <w:del w:id="1807" w:author="Matthews, Katrina (DOES)" w:date="2021-07-21T16:05:00Z"/>
                <w:rFonts w:ascii="Times New Roman" w:eastAsia="Times New Roman" w:hAnsi="Times New Roman" w:cs="Times New Roman"/>
                <w:color w:val="000000"/>
                <w:sz w:val="18"/>
                <w:szCs w:val="18"/>
              </w:rPr>
            </w:pPr>
            <w:del w:id="1808" w:author="Matthews, Katrina (DOES)" w:date="2021-07-21T16:05:00Z">
              <w:r w:rsidRPr="00B5339F" w:rsidDel="00333B83">
                <w:rPr>
                  <w:rFonts w:ascii="Times New Roman" w:eastAsia="Times New Roman" w:hAnsi="Times New Roman" w:cs="Times New Roman"/>
                  <w:color w:val="000000"/>
                  <w:sz w:val="18"/>
                  <w:szCs w:val="18"/>
                </w:rPr>
                <w:delText xml:space="preserve">Less than 0 </w:delText>
              </w:r>
            </w:del>
          </w:p>
        </w:tc>
        <w:tc>
          <w:tcPr>
            <w:tcW w:w="781" w:type="pct"/>
            <w:shd w:val="clear" w:color="auto" w:fill="auto"/>
            <w:noWrap/>
          </w:tcPr>
          <w:p w14:paraId="15CC0738" w14:textId="716CA5CB" w:rsidR="00400A1C" w:rsidDel="00333B83" w:rsidRDefault="00400A1C" w:rsidP="00400A1C">
            <w:pPr>
              <w:spacing w:after="0" w:line="240" w:lineRule="auto"/>
              <w:jc w:val="center"/>
              <w:rPr>
                <w:del w:id="1809" w:author="Matthews, Katrina (DOES)" w:date="2021-07-21T16:05:00Z"/>
                <w:rFonts w:ascii="Times New Roman" w:eastAsia="Times New Roman" w:hAnsi="Times New Roman" w:cs="Times New Roman"/>
                <w:color w:val="000000"/>
                <w:sz w:val="18"/>
                <w:szCs w:val="18"/>
              </w:rPr>
            </w:pPr>
            <w:del w:id="1810" w:author="Matthews, Katrina (DOES)" w:date="2021-07-21T16:05:00Z">
              <w:r w:rsidRPr="00AE4102" w:rsidDel="00333B83">
                <w:rPr>
                  <w:rFonts w:ascii="Times New Roman" w:eastAsia="Times New Roman" w:hAnsi="Times New Roman" w:cs="Times New Roman"/>
                  <w:color w:val="000000"/>
                  <w:sz w:val="18"/>
                  <w:szCs w:val="18"/>
                </w:rPr>
                <w:delText xml:space="preserve">Less than 0 </w:delText>
              </w:r>
            </w:del>
          </w:p>
        </w:tc>
        <w:tc>
          <w:tcPr>
            <w:tcW w:w="1237" w:type="pct"/>
            <w:gridSpan w:val="2"/>
          </w:tcPr>
          <w:p w14:paraId="4F3DBEB1" w14:textId="466B7C7A" w:rsidR="00400A1C" w:rsidRPr="00E9584E" w:rsidDel="00333B83" w:rsidRDefault="00400A1C" w:rsidP="00400A1C">
            <w:pPr>
              <w:spacing w:after="0" w:line="240" w:lineRule="auto"/>
              <w:jc w:val="center"/>
              <w:rPr>
                <w:del w:id="1811" w:author="Matthews, Katrina (DOES)" w:date="2021-07-21T16:05:00Z"/>
                <w:rFonts w:ascii="Times New Roman" w:eastAsia="Times New Roman" w:hAnsi="Times New Roman" w:cs="Times New Roman"/>
                <w:color w:val="000000"/>
                <w:sz w:val="18"/>
                <w:szCs w:val="18"/>
              </w:rPr>
            </w:pPr>
            <w:del w:id="1812" w:author="Matthews, Katrina (DOES)" w:date="2021-07-21T16:05:00Z">
              <w:r w:rsidRPr="00514FD0" w:rsidDel="00333B83">
                <w:rPr>
                  <w:rFonts w:ascii="Times New Roman" w:eastAsia="Times New Roman" w:hAnsi="Times New Roman" w:cs="Times New Roman"/>
                  <w:color w:val="000000"/>
                  <w:sz w:val="18"/>
                  <w:szCs w:val="18"/>
                </w:rPr>
                <w:delText xml:space="preserve">Less than 0 </w:delText>
              </w:r>
            </w:del>
          </w:p>
        </w:tc>
      </w:tr>
      <w:tr w:rsidR="00400A1C" w:rsidRPr="00F21907" w:rsidDel="00333B83" w14:paraId="7D049E06" w14:textId="53FFC18F" w:rsidTr="00400A1C">
        <w:trPr>
          <w:trHeight w:val="300"/>
          <w:jc w:val="center"/>
          <w:del w:id="1813" w:author="Matthews, Katrina (DOES)" w:date="2021-07-21T16:05:00Z"/>
        </w:trPr>
        <w:tc>
          <w:tcPr>
            <w:tcW w:w="776" w:type="pct"/>
            <w:shd w:val="clear" w:color="auto" w:fill="auto"/>
            <w:noWrap/>
            <w:vAlign w:val="bottom"/>
          </w:tcPr>
          <w:p w14:paraId="616E4D15" w14:textId="0872EA9B" w:rsidR="00400A1C" w:rsidRPr="00F21907" w:rsidDel="00333B83" w:rsidRDefault="00400A1C" w:rsidP="00400A1C">
            <w:pPr>
              <w:spacing w:after="0" w:line="240" w:lineRule="auto"/>
              <w:jc w:val="center"/>
              <w:rPr>
                <w:del w:id="1814" w:author="Matthews, Katrina (DOES)" w:date="2021-07-21T16:05:00Z"/>
                <w:rFonts w:ascii="Times New Roman" w:eastAsia="Times New Roman" w:hAnsi="Times New Roman" w:cs="Times New Roman"/>
                <w:color w:val="000000"/>
                <w:sz w:val="18"/>
                <w:szCs w:val="18"/>
              </w:rPr>
            </w:pPr>
            <w:del w:id="1815" w:author="Matthews, Katrina (DOES)" w:date="2021-07-21T16:05:00Z">
              <w:r w:rsidDel="00333B83">
                <w:rPr>
                  <w:rFonts w:ascii="Times New Roman" w:eastAsia="Times New Roman" w:hAnsi="Times New Roman" w:cs="Times New Roman"/>
                  <w:color w:val="000000"/>
                  <w:sz w:val="18"/>
                  <w:szCs w:val="18"/>
                </w:rPr>
                <w:delText>July -2020</w:delText>
              </w:r>
            </w:del>
          </w:p>
        </w:tc>
        <w:tc>
          <w:tcPr>
            <w:tcW w:w="1243" w:type="pct"/>
            <w:gridSpan w:val="2"/>
            <w:shd w:val="clear" w:color="auto" w:fill="auto"/>
            <w:noWrap/>
          </w:tcPr>
          <w:p w14:paraId="5F900521" w14:textId="5D2ACF21" w:rsidR="00400A1C" w:rsidDel="00333B83" w:rsidRDefault="00400A1C" w:rsidP="00400A1C">
            <w:pPr>
              <w:spacing w:after="0" w:line="240" w:lineRule="auto"/>
              <w:jc w:val="center"/>
              <w:rPr>
                <w:del w:id="1816" w:author="Matthews, Katrina (DOES)" w:date="2021-07-21T16:05:00Z"/>
                <w:rFonts w:ascii="Times New Roman" w:eastAsia="Times New Roman" w:hAnsi="Times New Roman" w:cs="Times New Roman"/>
                <w:color w:val="000000"/>
                <w:sz w:val="18"/>
                <w:szCs w:val="18"/>
              </w:rPr>
            </w:pPr>
            <w:del w:id="1817" w:author="Matthews, Katrina (DOES)" w:date="2021-07-21T16:05:00Z">
              <w:r w:rsidRPr="00622FAF" w:rsidDel="00333B83">
                <w:rPr>
                  <w:rFonts w:ascii="Times New Roman" w:eastAsia="Times New Roman" w:hAnsi="Times New Roman" w:cs="Times New Roman"/>
                  <w:color w:val="000000"/>
                  <w:sz w:val="18"/>
                  <w:szCs w:val="18"/>
                </w:rPr>
                <w:delText xml:space="preserve">Less than 0 </w:delText>
              </w:r>
            </w:del>
          </w:p>
        </w:tc>
        <w:tc>
          <w:tcPr>
            <w:tcW w:w="963" w:type="pct"/>
          </w:tcPr>
          <w:p w14:paraId="3321AF69" w14:textId="46ADC2C4" w:rsidR="00400A1C" w:rsidDel="00333B83" w:rsidRDefault="00400A1C" w:rsidP="00400A1C">
            <w:pPr>
              <w:spacing w:after="0" w:line="240" w:lineRule="auto"/>
              <w:jc w:val="center"/>
              <w:rPr>
                <w:del w:id="1818" w:author="Matthews, Katrina (DOES)" w:date="2021-07-21T16:05:00Z"/>
                <w:rFonts w:ascii="Times New Roman" w:eastAsia="Times New Roman" w:hAnsi="Times New Roman" w:cs="Times New Roman"/>
                <w:color w:val="000000"/>
                <w:sz w:val="18"/>
                <w:szCs w:val="18"/>
              </w:rPr>
            </w:pPr>
            <w:del w:id="1819" w:author="Matthews, Katrina (DOES)" w:date="2021-07-21T16:05:00Z">
              <w:r w:rsidRPr="00B5339F" w:rsidDel="00333B83">
                <w:rPr>
                  <w:rFonts w:ascii="Times New Roman" w:eastAsia="Times New Roman" w:hAnsi="Times New Roman" w:cs="Times New Roman"/>
                  <w:color w:val="000000"/>
                  <w:sz w:val="18"/>
                  <w:szCs w:val="18"/>
                </w:rPr>
                <w:delText xml:space="preserve">Less than 0 </w:delText>
              </w:r>
            </w:del>
          </w:p>
        </w:tc>
        <w:tc>
          <w:tcPr>
            <w:tcW w:w="781" w:type="pct"/>
            <w:shd w:val="clear" w:color="auto" w:fill="auto"/>
            <w:noWrap/>
          </w:tcPr>
          <w:p w14:paraId="2E53229E" w14:textId="42B91C36" w:rsidR="00400A1C" w:rsidDel="00333B83" w:rsidRDefault="00400A1C" w:rsidP="00400A1C">
            <w:pPr>
              <w:spacing w:after="0" w:line="240" w:lineRule="auto"/>
              <w:jc w:val="center"/>
              <w:rPr>
                <w:del w:id="1820" w:author="Matthews, Katrina (DOES)" w:date="2021-07-21T16:05:00Z"/>
                <w:rFonts w:ascii="Times New Roman" w:eastAsia="Times New Roman" w:hAnsi="Times New Roman" w:cs="Times New Roman"/>
                <w:color w:val="000000"/>
                <w:sz w:val="18"/>
                <w:szCs w:val="18"/>
              </w:rPr>
            </w:pPr>
            <w:del w:id="1821" w:author="Matthews, Katrina (DOES)" w:date="2021-07-21T16:05:00Z">
              <w:r w:rsidRPr="00AE4102" w:rsidDel="00333B83">
                <w:rPr>
                  <w:rFonts w:ascii="Times New Roman" w:eastAsia="Times New Roman" w:hAnsi="Times New Roman" w:cs="Times New Roman"/>
                  <w:color w:val="000000"/>
                  <w:sz w:val="18"/>
                  <w:szCs w:val="18"/>
                </w:rPr>
                <w:delText xml:space="preserve">Less than 0 </w:delText>
              </w:r>
            </w:del>
          </w:p>
        </w:tc>
        <w:tc>
          <w:tcPr>
            <w:tcW w:w="1237" w:type="pct"/>
            <w:gridSpan w:val="2"/>
          </w:tcPr>
          <w:p w14:paraId="4663C836" w14:textId="5CE4E3B0" w:rsidR="00400A1C" w:rsidRPr="00E9584E" w:rsidDel="00333B83" w:rsidRDefault="00400A1C" w:rsidP="00400A1C">
            <w:pPr>
              <w:spacing w:after="0" w:line="240" w:lineRule="auto"/>
              <w:jc w:val="center"/>
              <w:rPr>
                <w:del w:id="1822" w:author="Matthews, Katrina (DOES)" w:date="2021-07-21T16:05:00Z"/>
                <w:rFonts w:ascii="Times New Roman" w:eastAsia="Times New Roman" w:hAnsi="Times New Roman" w:cs="Times New Roman"/>
                <w:color w:val="000000"/>
                <w:sz w:val="18"/>
                <w:szCs w:val="18"/>
              </w:rPr>
            </w:pPr>
            <w:del w:id="1823" w:author="Matthews, Katrina (DOES)" w:date="2021-07-21T16:05:00Z">
              <w:r w:rsidRPr="00514FD0" w:rsidDel="00333B83">
                <w:rPr>
                  <w:rFonts w:ascii="Times New Roman" w:eastAsia="Times New Roman" w:hAnsi="Times New Roman" w:cs="Times New Roman"/>
                  <w:color w:val="000000"/>
                  <w:sz w:val="18"/>
                  <w:szCs w:val="18"/>
                </w:rPr>
                <w:delText xml:space="preserve">Less than 0 </w:delText>
              </w:r>
            </w:del>
          </w:p>
        </w:tc>
      </w:tr>
      <w:tr w:rsidR="00400A1C" w:rsidRPr="00F21907" w:rsidDel="00333B83" w14:paraId="4ADD8965" w14:textId="0735EF24" w:rsidTr="00400A1C">
        <w:trPr>
          <w:trHeight w:val="300"/>
          <w:jc w:val="center"/>
          <w:del w:id="1824" w:author="Matthews, Katrina (DOES)" w:date="2021-07-21T16:05:00Z"/>
        </w:trPr>
        <w:tc>
          <w:tcPr>
            <w:tcW w:w="776" w:type="pct"/>
            <w:shd w:val="clear" w:color="auto" w:fill="auto"/>
            <w:noWrap/>
            <w:vAlign w:val="bottom"/>
          </w:tcPr>
          <w:p w14:paraId="352F474A" w14:textId="055024D2" w:rsidR="00400A1C" w:rsidRPr="00F21907" w:rsidDel="00333B83" w:rsidRDefault="00400A1C" w:rsidP="00400A1C">
            <w:pPr>
              <w:spacing w:after="0" w:line="240" w:lineRule="auto"/>
              <w:jc w:val="center"/>
              <w:rPr>
                <w:del w:id="1825" w:author="Matthews, Katrina (DOES)" w:date="2021-07-21T16:05:00Z"/>
                <w:rFonts w:ascii="Times New Roman" w:eastAsia="Times New Roman" w:hAnsi="Times New Roman" w:cs="Times New Roman"/>
                <w:color w:val="000000"/>
                <w:sz w:val="18"/>
                <w:szCs w:val="18"/>
              </w:rPr>
            </w:pPr>
            <w:commentRangeStart w:id="1826"/>
            <w:commentRangeStart w:id="1827"/>
            <w:del w:id="1828" w:author="Matthews, Katrina (DOES)" w:date="2021-07-21T16:05:00Z">
              <w:r w:rsidDel="00333B83">
                <w:rPr>
                  <w:rFonts w:ascii="Times New Roman" w:eastAsia="Times New Roman" w:hAnsi="Times New Roman" w:cs="Times New Roman"/>
                  <w:color w:val="000000"/>
                  <w:sz w:val="18"/>
                  <w:szCs w:val="18"/>
                </w:rPr>
                <w:delText>August -2020</w:delText>
              </w:r>
            </w:del>
          </w:p>
        </w:tc>
        <w:tc>
          <w:tcPr>
            <w:tcW w:w="1243" w:type="pct"/>
            <w:gridSpan w:val="2"/>
            <w:shd w:val="clear" w:color="auto" w:fill="auto"/>
            <w:noWrap/>
          </w:tcPr>
          <w:p w14:paraId="71CEA624" w14:textId="3CF81E47" w:rsidR="00400A1C" w:rsidDel="00333B83" w:rsidRDefault="00400A1C" w:rsidP="00400A1C">
            <w:pPr>
              <w:spacing w:after="0" w:line="240" w:lineRule="auto"/>
              <w:jc w:val="center"/>
              <w:rPr>
                <w:del w:id="1829" w:author="Matthews, Katrina (DOES)" w:date="2021-07-21T16:05:00Z"/>
                <w:rFonts w:ascii="Times New Roman" w:eastAsia="Times New Roman" w:hAnsi="Times New Roman" w:cs="Times New Roman"/>
                <w:color w:val="000000"/>
                <w:sz w:val="18"/>
                <w:szCs w:val="18"/>
              </w:rPr>
            </w:pPr>
            <w:commentRangeStart w:id="1830"/>
            <w:del w:id="1831" w:author="Matthews, Katrina (DOES)" w:date="2021-07-21T16:05:00Z">
              <w:r w:rsidRPr="00622FAF" w:rsidDel="00333B83">
                <w:rPr>
                  <w:rFonts w:ascii="Times New Roman" w:eastAsia="Times New Roman" w:hAnsi="Times New Roman" w:cs="Times New Roman"/>
                  <w:color w:val="000000"/>
                  <w:sz w:val="18"/>
                  <w:szCs w:val="18"/>
                </w:rPr>
                <w:delText xml:space="preserve">Less than 0 </w:delText>
              </w:r>
            </w:del>
          </w:p>
        </w:tc>
        <w:tc>
          <w:tcPr>
            <w:tcW w:w="963" w:type="pct"/>
          </w:tcPr>
          <w:p w14:paraId="1FC89F21" w14:textId="5E7BCC29" w:rsidR="00400A1C" w:rsidDel="00333B83" w:rsidRDefault="00400A1C" w:rsidP="00400A1C">
            <w:pPr>
              <w:spacing w:after="0" w:line="240" w:lineRule="auto"/>
              <w:jc w:val="center"/>
              <w:rPr>
                <w:del w:id="1832" w:author="Matthews, Katrina (DOES)" w:date="2021-07-21T16:05:00Z"/>
                <w:rFonts w:ascii="Times New Roman" w:eastAsia="Times New Roman" w:hAnsi="Times New Roman" w:cs="Times New Roman"/>
                <w:color w:val="000000"/>
                <w:sz w:val="18"/>
                <w:szCs w:val="18"/>
              </w:rPr>
            </w:pPr>
            <w:del w:id="1833" w:author="Matthews, Katrina (DOES)" w:date="2021-07-21T16:05:00Z">
              <w:r w:rsidRPr="00B5339F" w:rsidDel="00333B83">
                <w:rPr>
                  <w:rFonts w:ascii="Times New Roman" w:eastAsia="Times New Roman" w:hAnsi="Times New Roman" w:cs="Times New Roman"/>
                  <w:color w:val="000000"/>
                  <w:sz w:val="18"/>
                  <w:szCs w:val="18"/>
                </w:rPr>
                <w:delText xml:space="preserve">Less than 0 </w:delText>
              </w:r>
            </w:del>
          </w:p>
        </w:tc>
        <w:tc>
          <w:tcPr>
            <w:tcW w:w="781" w:type="pct"/>
            <w:shd w:val="clear" w:color="auto" w:fill="auto"/>
            <w:noWrap/>
          </w:tcPr>
          <w:p w14:paraId="6E8D65C4" w14:textId="0CB1E30A" w:rsidR="00400A1C" w:rsidDel="00333B83" w:rsidRDefault="00400A1C" w:rsidP="00400A1C">
            <w:pPr>
              <w:spacing w:after="0" w:line="240" w:lineRule="auto"/>
              <w:jc w:val="center"/>
              <w:rPr>
                <w:del w:id="1834" w:author="Matthews, Katrina (DOES)" w:date="2021-07-21T16:05:00Z"/>
                <w:rFonts w:ascii="Times New Roman" w:eastAsia="Times New Roman" w:hAnsi="Times New Roman" w:cs="Times New Roman"/>
                <w:color w:val="000000"/>
                <w:sz w:val="18"/>
                <w:szCs w:val="18"/>
              </w:rPr>
            </w:pPr>
            <w:del w:id="1835" w:author="Matthews, Katrina (DOES)" w:date="2021-07-21T16:05:00Z">
              <w:r w:rsidRPr="00AE4102" w:rsidDel="00333B83">
                <w:rPr>
                  <w:rFonts w:ascii="Times New Roman" w:eastAsia="Times New Roman" w:hAnsi="Times New Roman" w:cs="Times New Roman"/>
                  <w:color w:val="000000"/>
                  <w:sz w:val="18"/>
                  <w:szCs w:val="18"/>
                </w:rPr>
                <w:delText xml:space="preserve">Less than 0 </w:delText>
              </w:r>
            </w:del>
          </w:p>
        </w:tc>
        <w:tc>
          <w:tcPr>
            <w:tcW w:w="1237" w:type="pct"/>
            <w:gridSpan w:val="2"/>
          </w:tcPr>
          <w:p w14:paraId="4185F38F" w14:textId="6F89740C" w:rsidR="00400A1C" w:rsidRPr="00E9584E" w:rsidDel="00333B83" w:rsidRDefault="00400A1C" w:rsidP="00400A1C">
            <w:pPr>
              <w:spacing w:after="0" w:line="240" w:lineRule="auto"/>
              <w:jc w:val="center"/>
              <w:rPr>
                <w:del w:id="1836" w:author="Matthews, Katrina (DOES)" w:date="2021-07-21T16:05:00Z"/>
                <w:rFonts w:ascii="Times New Roman" w:eastAsia="Times New Roman" w:hAnsi="Times New Roman" w:cs="Times New Roman"/>
                <w:color w:val="000000"/>
                <w:sz w:val="18"/>
                <w:szCs w:val="18"/>
              </w:rPr>
            </w:pPr>
            <w:del w:id="1837" w:author="Matthews, Katrina (DOES)" w:date="2021-07-21T16:05:00Z">
              <w:r w:rsidRPr="00514FD0" w:rsidDel="00333B83">
                <w:rPr>
                  <w:rFonts w:ascii="Times New Roman" w:eastAsia="Times New Roman" w:hAnsi="Times New Roman" w:cs="Times New Roman"/>
                  <w:color w:val="000000"/>
                  <w:sz w:val="18"/>
                  <w:szCs w:val="18"/>
                </w:rPr>
                <w:delText xml:space="preserve">Less than 0 </w:delText>
              </w:r>
              <w:commentRangeEnd w:id="1830"/>
              <w:r w:rsidR="00AC19BB" w:rsidDel="00333B83">
                <w:rPr>
                  <w:rStyle w:val="CommentReference"/>
                </w:rPr>
                <w:commentReference w:id="1830"/>
              </w:r>
              <w:r w:rsidR="001D0696" w:rsidDel="00333B83">
                <w:rPr>
                  <w:rStyle w:val="CommentReference"/>
                </w:rPr>
                <w:commentReference w:id="1826"/>
              </w:r>
              <w:r w:rsidR="000379C0" w:rsidDel="00333B83">
                <w:rPr>
                  <w:rStyle w:val="CommentReference"/>
                </w:rPr>
                <w:commentReference w:id="1827"/>
              </w:r>
            </w:del>
          </w:p>
        </w:tc>
      </w:tr>
      <w:bookmarkEnd w:id="1770"/>
      <w:commentRangeEnd w:id="1826"/>
      <w:commentRangeEnd w:id="1827"/>
      <w:tr w:rsidR="00065AB3" w:rsidRPr="00F21907" w:rsidDel="00333B83" w14:paraId="33F56005" w14:textId="2D9C87EA" w:rsidTr="00400A1C">
        <w:trPr>
          <w:trHeight w:val="300"/>
          <w:jc w:val="center"/>
          <w:del w:id="1838" w:author="Matthews, Katrina (DOES)" w:date="2021-07-21T16:05:00Z"/>
        </w:trPr>
        <w:tc>
          <w:tcPr>
            <w:tcW w:w="776" w:type="pct"/>
            <w:shd w:val="clear" w:color="auto" w:fill="auto"/>
            <w:noWrap/>
            <w:vAlign w:val="center"/>
          </w:tcPr>
          <w:p w14:paraId="2FECB65E" w14:textId="1337A854" w:rsidR="00065AB3" w:rsidRPr="00F21907" w:rsidDel="00333B83" w:rsidRDefault="00065AB3" w:rsidP="00400A1C">
            <w:pPr>
              <w:spacing w:after="0" w:line="240" w:lineRule="auto"/>
              <w:jc w:val="center"/>
              <w:rPr>
                <w:del w:id="1839" w:author="Matthews, Katrina (DOES)" w:date="2021-07-21T16:05:00Z"/>
                <w:rFonts w:ascii="Times New Roman" w:eastAsia="Times New Roman" w:hAnsi="Times New Roman" w:cs="Times New Roman"/>
                <w:color w:val="000000"/>
                <w:sz w:val="18"/>
                <w:szCs w:val="18"/>
              </w:rPr>
            </w:pPr>
            <w:del w:id="1840" w:author="Matthews, Katrina (DOES)" w:date="2021-07-21T16:05:00Z">
              <w:r w:rsidDel="00333B83">
                <w:rPr>
                  <w:rFonts w:ascii="Times New Roman" w:eastAsia="Times New Roman" w:hAnsi="Times New Roman" w:cs="Times New Roman"/>
                  <w:color w:val="000000"/>
                  <w:sz w:val="18"/>
                  <w:szCs w:val="18"/>
                </w:rPr>
                <w:delText>September -2020</w:delText>
              </w:r>
            </w:del>
          </w:p>
        </w:tc>
        <w:tc>
          <w:tcPr>
            <w:tcW w:w="646" w:type="pct"/>
            <w:shd w:val="clear" w:color="auto" w:fill="auto"/>
            <w:noWrap/>
            <w:vAlign w:val="center"/>
          </w:tcPr>
          <w:p w14:paraId="271D0359" w14:textId="3A18AD44" w:rsidR="00065AB3" w:rsidDel="00333B83" w:rsidRDefault="00065AB3" w:rsidP="00400A1C">
            <w:pPr>
              <w:spacing w:after="0" w:line="240" w:lineRule="auto"/>
              <w:jc w:val="center"/>
              <w:rPr>
                <w:del w:id="1841" w:author="Matthews, Katrina (DOES)" w:date="2021-07-21T16:05:00Z"/>
                <w:rFonts w:ascii="Times New Roman" w:eastAsia="Times New Roman" w:hAnsi="Times New Roman" w:cs="Times New Roman"/>
                <w:color w:val="000000"/>
                <w:sz w:val="18"/>
                <w:szCs w:val="18"/>
              </w:rPr>
            </w:pPr>
            <w:del w:id="1842" w:author="Matthews, Katrina (DOES)" w:date="2021-07-21T16:05:00Z">
              <w:r w:rsidRPr="00322A75" w:rsidDel="00333B83">
                <w:rPr>
                  <w:rFonts w:ascii="Times New Roman" w:eastAsia="Times New Roman" w:hAnsi="Times New Roman" w:cs="Times New Roman"/>
                  <w:color w:val="000000"/>
                  <w:sz w:val="18"/>
                  <w:szCs w:val="18"/>
                </w:rPr>
                <w:delText>Less than 10</w:delText>
              </w:r>
            </w:del>
          </w:p>
        </w:tc>
        <w:tc>
          <w:tcPr>
            <w:tcW w:w="597" w:type="pct"/>
            <w:shd w:val="clear" w:color="auto" w:fill="auto"/>
            <w:vAlign w:val="center"/>
          </w:tcPr>
          <w:p w14:paraId="1F1646F3" w14:textId="43BC5832" w:rsidR="00065AB3" w:rsidDel="00333B83" w:rsidRDefault="00065AB3" w:rsidP="00400A1C">
            <w:pPr>
              <w:spacing w:after="0" w:line="240" w:lineRule="auto"/>
              <w:jc w:val="center"/>
              <w:rPr>
                <w:del w:id="1843" w:author="Matthews, Katrina (DOES)" w:date="2021-07-21T16:05:00Z"/>
                <w:rFonts w:ascii="Times New Roman" w:eastAsia="Times New Roman" w:hAnsi="Times New Roman" w:cs="Times New Roman"/>
                <w:color w:val="000000"/>
                <w:sz w:val="18"/>
                <w:szCs w:val="18"/>
              </w:rPr>
            </w:pPr>
            <w:del w:id="1844" w:author="Matthews, Katrina (DOES)" w:date="2021-07-21T16:05:00Z">
              <w:r w:rsidRPr="00322A75" w:rsidDel="00333B83">
                <w:rPr>
                  <w:rFonts w:ascii="Times New Roman" w:eastAsia="Times New Roman" w:hAnsi="Times New Roman" w:cs="Times New Roman"/>
                  <w:color w:val="000000"/>
                  <w:sz w:val="18"/>
                  <w:szCs w:val="18"/>
                </w:rPr>
                <w:delText>Less than 10</w:delText>
              </w:r>
            </w:del>
          </w:p>
        </w:tc>
        <w:tc>
          <w:tcPr>
            <w:tcW w:w="963" w:type="pct"/>
            <w:vAlign w:val="center"/>
          </w:tcPr>
          <w:p w14:paraId="34AC950C" w14:textId="5CE0CAEF" w:rsidR="00065AB3" w:rsidDel="00333B83" w:rsidRDefault="00065AB3" w:rsidP="00400A1C">
            <w:pPr>
              <w:spacing w:after="0" w:line="240" w:lineRule="auto"/>
              <w:jc w:val="center"/>
              <w:rPr>
                <w:del w:id="1845" w:author="Matthews, Katrina (DOES)" w:date="2021-07-21T16:05:00Z"/>
                <w:rFonts w:ascii="Times New Roman" w:eastAsia="Times New Roman" w:hAnsi="Times New Roman" w:cs="Times New Roman"/>
                <w:color w:val="000000"/>
                <w:sz w:val="18"/>
                <w:szCs w:val="18"/>
              </w:rPr>
            </w:pPr>
            <w:del w:id="1846" w:author="Matthews, Katrina (DOES)" w:date="2021-07-21T16:05:00Z">
              <w:r w:rsidRPr="00322A75" w:rsidDel="00333B83">
                <w:rPr>
                  <w:rFonts w:ascii="Times New Roman" w:eastAsia="Times New Roman" w:hAnsi="Times New Roman" w:cs="Times New Roman"/>
                  <w:color w:val="000000"/>
                  <w:sz w:val="18"/>
                  <w:szCs w:val="18"/>
                </w:rPr>
                <w:delText>Less than 10</w:delText>
              </w:r>
            </w:del>
          </w:p>
        </w:tc>
        <w:tc>
          <w:tcPr>
            <w:tcW w:w="781" w:type="pct"/>
            <w:shd w:val="clear" w:color="auto" w:fill="auto"/>
            <w:noWrap/>
            <w:vAlign w:val="center"/>
          </w:tcPr>
          <w:p w14:paraId="5BDEACBF" w14:textId="5165113E" w:rsidR="00065AB3" w:rsidDel="00333B83" w:rsidRDefault="00065AB3" w:rsidP="00400A1C">
            <w:pPr>
              <w:spacing w:after="0" w:line="240" w:lineRule="auto"/>
              <w:jc w:val="center"/>
              <w:rPr>
                <w:del w:id="1847" w:author="Matthews, Katrina (DOES)" w:date="2021-07-21T16:05:00Z"/>
                <w:rFonts w:ascii="Times New Roman" w:eastAsia="Times New Roman" w:hAnsi="Times New Roman" w:cs="Times New Roman"/>
                <w:color w:val="000000"/>
                <w:sz w:val="18"/>
                <w:szCs w:val="18"/>
              </w:rPr>
            </w:pPr>
            <w:del w:id="1848" w:author="Matthews, Katrina (DOES)" w:date="2021-07-21T16:05:00Z">
              <w:r w:rsidDel="00333B83">
                <w:rPr>
                  <w:rFonts w:ascii="Times New Roman" w:eastAsia="Times New Roman" w:hAnsi="Times New Roman" w:cs="Times New Roman"/>
                  <w:color w:val="000000"/>
                  <w:sz w:val="18"/>
                  <w:szCs w:val="18"/>
                </w:rPr>
                <w:delText>6 Months</w:delText>
              </w:r>
            </w:del>
          </w:p>
        </w:tc>
        <w:tc>
          <w:tcPr>
            <w:tcW w:w="693" w:type="pct"/>
            <w:vAlign w:val="center"/>
          </w:tcPr>
          <w:p w14:paraId="08960EDB" w14:textId="70458FE1" w:rsidR="00065AB3" w:rsidDel="00333B83" w:rsidRDefault="00065AB3" w:rsidP="00400A1C">
            <w:pPr>
              <w:spacing w:after="0" w:line="240" w:lineRule="auto"/>
              <w:jc w:val="center"/>
              <w:rPr>
                <w:del w:id="1849" w:author="Matthews, Katrina (DOES)" w:date="2021-07-21T16:05:00Z"/>
                <w:rFonts w:ascii="Times New Roman" w:eastAsia="Times New Roman" w:hAnsi="Times New Roman" w:cs="Times New Roman"/>
                <w:color w:val="000000"/>
                <w:sz w:val="18"/>
                <w:szCs w:val="18"/>
              </w:rPr>
            </w:pPr>
            <w:del w:id="1850" w:author="Matthews, Katrina (DOES)" w:date="2021-07-21T16:05:00Z">
              <w:r w:rsidDel="00333B83">
                <w:rPr>
                  <w:rFonts w:ascii="Times New Roman" w:eastAsia="Times New Roman" w:hAnsi="Times New Roman" w:cs="Times New Roman"/>
                  <w:color w:val="000000"/>
                  <w:sz w:val="18"/>
                  <w:szCs w:val="18"/>
                </w:rPr>
                <w:delText>Less than 10</w:delText>
              </w:r>
            </w:del>
          </w:p>
        </w:tc>
        <w:tc>
          <w:tcPr>
            <w:tcW w:w="544" w:type="pct"/>
            <w:vAlign w:val="center"/>
          </w:tcPr>
          <w:p w14:paraId="7FC49782" w14:textId="7052A54E" w:rsidR="00065AB3" w:rsidDel="00333B83" w:rsidRDefault="00065AB3" w:rsidP="00400A1C">
            <w:pPr>
              <w:spacing w:after="0" w:line="240" w:lineRule="auto"/>
              <w:jc w:val="center"/>
              <w:rPr>
                <w:del w:id="1851" w:author="Matthews, Katrina (DOES)" w:date="2021-07-21T16:05:00Z"/>
                <w:rFonts w:ascii="Times New Roman" w:eastAsia="Times New Roman" w:hAnsi="Times New Roman" w:cs="Times New Roman"/>
                <w:color w:val="000000"/>
                <w:sz w:val="18"/>
                <w:szCs w:val="18"/>
              </w:rPr>
            </w:pPr>
            <w:del w:id="1852" w:author="Matthews, Katrina (DOES)" w:date="2021-07-21T16:05:00Z">
              <w:r w:rsidDel="00333B83">
                <w:rPr>
                  <w:rFonts w:ascii="Times New Roman" w:eastAsia="Times New Roman" w:hAnsi="Times New Roman" w:cs="Times New Roman"/>
                  <w:color w:val="000000"/>
                  <w:sz w:val="18"/>
                  <w:szCs w:val="18"/>
                </w:rPr>
                <w:delText xml:space="preserve">Less than </w:delText>
              </w:r>
              <w:r w:rsidR="00D52433" w:rsidDel="00333B83">
                <w:rPr>
                  <w:rFonts w:ascii="Times New Roman" w:eastAsia="Times New Roman" w:hAnsi="Times New Roman" w:cs="Times New Roman"/>
                  <w:color w:val="000000"/>
                  <w:sz w:val="18"/>
                  <w:szCs w:val="18"/>
                </w:rPr>
                <w:delText>10</w:delText>
              </w:r>
            </w:del>
          </w:p>
        </w:tc>
      </w:tr>
      <w:tr w:rsidR="00392B7D" w:rsidRPr="00F21907" w:rsidDel="00333B83" w14:paraId="27BBF9A6" w14:textId="49D968DF" w:rsidTr="00400A1C">
        <w:trPr>
          <w:trHeight w:val="300"/>
          <w:jc w:val="center"/>
          <w:del w:id="1853" w:author="Matthews, Katrina (DOES)" w:date="2021-07-21T16:05:00Z"/>
        </w:trPr>
        <w:tc>
          <w:tcPr>
            <w:tcW w:w="776" w:type="pct"/>
            <w:shd w:val="clear" w:color="auto" w:fill="auto"/>
            <w:noWrap/>
            <w:vAlign w:val="bottom"/>
          </w:tcPr>
          <w:p w14:paraId="7DB1789C" w14:textId="2EF9AD7E" w:rsidR="00392B7D" w:rsidRPr="00AC512B" w:rsidDel="00333B83" w:rsidRDefault="00392B7D" w:rsidP="00177A00">
            <w:pPr>
              <w:spacing w:after="0" w:line="240" w:lineRule="auto"/>
              <w:jc w:val="center"/>
              <w:rPr>
                <w:del w:id="1854" w:author="Matthews, Katrina (DOES)" w:date="2021-07-21T16:05:00Z"/>
                <w:rFonts w:ascii="Times New Roman" w:eastAsia="Times New Roman" w:hAnsi="Times New Roman" w:cs="Times New Roman"/>
                <w:b/>
                <w:bCs/>
                <w:color w:val="000000"/>
                <w:sz w:val="18"/>
                <w:szCs w:val="18"/>
              </w:rPr>
            </w:pPr>
            <w:del w:id="1855" w:author="Matthews, Katrina (DOES)" w:date="2021-07-21T16:05:00Z">
              <w:r w:rsidRPr="00AC512B" w:rsidDel="00333B83">
                <w:rPr>
                  <w:rFonts w:ascii="Times New Roman" w:eastAsia="Times New Roman" w:hAnsi="Times New Roman" w:cs="Times New Roman"/>
                  <w:b/>
                  <w:bCs/>
                  <w:color w:val="000000"/>
                  <w:sz w:val="18"/>
                  <w:szCs w:val="18"/>
                </w:rPr>
                <w:delText xml:space="preserve">Total </w:delText>
              </w:r>
            </w:del>
          </w:p>
        </w:tc>
        <w:tc>
          <w:tcPr>
            <w:tcW w:w="646" w:type="pct"/>
            <w:shd w:val="clear" w:color="auto" w:fill="auto"/>
            <w:noWrap/>
          </w:tcPr>
          <w:p w14:paraId="1C6D03F7" w14:textId="70DF4E5E" w:rsidR="00392B7D" w:rsidRPr="00322A75" w:rsidDel="00333B83" w:rsidRDefault="00392B7D" w:rsidP="00177A00">
            <w:pPr>
              <w:spacing w:after="0" w:line="240" w:lineRule="auto"/>
              <w:jc w:val="center"/>
              <w:rPr>
                <w:del w:id="1856" w:author="Matthews, Katrina (DOES)" w:date="2021-07-21T16:05:00Z"/>
                <w:rFonts w:ascii="Times New Roman" w:eastAsia="Times New Roman" w:hAnsi="Times New Roman" w:cs="Times New Roman"/>
                <w:color w:val="000000"/>
                <w:sz w:val="18"/>
                <w:szCs w:val="18"/>
              </w:rPr>
            </w:pPr>
            <w:del w:id="1857" w:author="Matthews, Katrina (DOES)" w:date="2021-07-21T16:05:00Z">
              <w:r w:rsidDel="00333B83">
                <w:rPr>
                  <w:rFonts w:ascii="Times New Roman" w:eastAsia="Times New Roman" w:hAnsi="Times New Roman" w:cs="Times New Roman"/>
                  <w:color w:val="000000"/>
                  <w:sz w:val="18"/>
                  <w:szCs w:val="18"/>
                </w:rPr>
                <w:delText>57</w:delText>
              </w:r>
            </w:del>
          </w:p>
        </w:tc>
        <w:tc>
          <w:tcPr>
            <w:tcW w:w="597" w:type="pct"/>
            <w:shd w:val="clear" w:color="auto" w:fill="auto"/>
          </w:tcPr>
          <w:p w14:paraId="1D3DE7FC" w14:textId="00C9A00E" w:rsidR="00392B7D" w:rsidRPr="00322A75" w:rsidDel="00333B83" w:rsidRDefault="00392B7D" w:rsidP="00177A00">
            <w:pPr>
              <w:spacing w:after="0" w:line="240" w:lineRule="auto"/>
              <w:jc w:val="center"/>
              <w:rPr>
                <w:del w:id="1858" w:author="Matthews, Katrina (DOES)" w:date="2021-07-21T16:05:00Z"/>
                <w:rFonts w:ascii="Times New Roman" w:eastAsia="Times New Roman" w:hAnsi="Times New Roman" w:cs="Times New Roman"/>
                <w:color w:val="000000"/>
                <w:sz w:val="18"/>
                <w:szCs w:val="18"/>
              </w:rPr>
            </w:pPr>
            <w:del w:id="1859" w:author="Matthews, Katrina (DOES)" w:date="2021-07-21T16:05:00Z">
              <w:r w:rsidDel="00333B83">
                <w:rPr>
                  <w:rFonts w:ascii="Times New Roman" w:eastAsia="Times New Roman" w:hAnsi="Times New Roman" w:cs="Times New Roman"/>
                  <w:color w:val="000000"/>
                  <w:sz w:val="18"/>
                  <w:szCs w:val="18"/>
                </w:rPr>
                <w:delText>2</w:delText>
              </w:r>
              <w:r w:rsidR="005A7FE9" w:rsidDel="00333B83">
                <w:rPr>
                  <w:rFonts w:ascii="Times New Roman" w:eastAsia="Times New Roman" w:hAnsi="Times New Roman" w:cs="Times New Roman"/>
                  <w:color w:val="000000"/>
                  <w:sz w:val="18"/>
                  <w:szCs w:val="18"/>
                </w:rPr>
                <w:delText>7</w:delText>
              </w:r>
            </w:del>
          </w:p>
        </w:tc>
        <w:tc>
          <w:tcPr>
            <w:tcW w:w="963" w:type="pct"/>
          </w:tcPr>
          <w:p w14:paraId="6AF96C6F" w14:textId="79F73077" w:rsidR="00392B7D" w:rsidRPr="00322A75" w:rsidDel="00333B83" w:rsidRDefault="00AC19BB" w:rsidP="00177A00">
            <w:pPr>
              <w:spacing w:after="0" w:line="240" w:lineRule="auto"/>
              <w:jc w:val="center"/>
              <w:rPr>
                <w:del w:id="1860" w:author="Matthews, Katrina (DOES)" w:date="2021-07-21T16:05:00Z"/>
                <w:rFonts w:ascii="Times New Roman" w:eastAsia="Times New Roman" w:hAnsi="Times New Roman" w:cs="Times New Roman"/>
                <w:color w:val="000000"/>
                <w:sz w:val="18"/>
                <w:szCs w:val="18"/>
              </w:rPr>
            </w:pPr>
            <w:commentRangeStart w:id="1861"/>
            <w:commentRangeEnd w:id="1861"/>
            <w:del w:id="1862" w:author="Matthews, Katrina (DOES)" w:date="2021-07-21T16:05:00Z">
              <w:r w:rsidDel="00333B83">
                <w:rPr>
                  <w:rStyle w:val="CommentReference"/>
                </w:rPr>
                <w:commentReference w:id="1861"/>
              </w:r>
            </w:del>
          </w:p>
        </w:tc>
        <w:tc>
          <w:tcPr>
            <w:tcW w:w="781" w:type="pct"/>
            <w:shd w:val="clear" w:color="auto" w:fill="auto"/>
            <w:noWrap/>
            <w:vAlign w:val="bottom"/>
          </w:tcPr>
          <w:p w14:paraId="7DC1DFDF" w14:textId="1B0B51A6" w:rsidR="00392B7D" w:rsidDel="00333B83" w:rsidRDefault="00392B7D" w:rsidP="00177A00">
            <w:pPr>
              <w:spacing w:after="0" w:line="240" w:lineRule="auto"/>
              <w:jc w:val="center"/>
              <w:rPr>
                <w:del w:id="1863" w:author="Matthews, Katrina (DOES)" w:date="2021-07-21T16:05:00Z"/>
                <w:rFonts w:ascii="Times New Roman" w:eastAsia="Times New Roman" w:hAnsi="Times New Roman" w:cs="Times New Roman"/>
                <w:color w:val="000000"/>
                <w:sz w:val="18"/>
                <w:szCs w:val="18"/>
              </w:rPr>
            </w:pPr>
          </w:p>
        </w:tc>
        <w:tc>
          <w:tcPr>
            <w:tcW w:w="1237" w:type="pct"/>
            <w:gridSpan w:val="2"/>
          </w:tcPr>
          <w:p w14:paraId="1F0541DA" w14:textId="1045339B" w:rsidR="00392B7D" w:rsidDel="00333B83" w:rsidRDefault="005A7FE9" w:rsidP="00177A00">
            <w:pPr>
              <w:spacing w:after="0" w:line="240" w:lineRule="auto"/>
              <w:jc w:val="center"/>
              <w:rPr>
                <w:del w:id="1864" w:author="Matthews, Katrina (DOES)" w:date="2021-07-21T16:05:00Z"/>
                <w:rFonts w:ascii="Times New Roman" w:eastAsia="Times New Roman" w:hAnsi="Times New Roman" w:cs="Times New Roman"/>
                <w:color w:val="000000"/>
                <w:sz w:val="18"/>
                <w:szCs w:val="18"/>
              </w:rPr>
            </w:pPr>
            <w:del w:id="1865" w:author="Matthews, Katrina (DOES)" w:date="2021-07-21T16:05:00Z">
              <w:r w:rsidDel="00333B83">
                <w:rPr>
                  <w:rFonts w:ascii="Times New Roman" w:eastAsia="Times New Roman" w:hAnsi="Times New Roman" w:cs="Times New Roman"/>
                  <w:color w:val="000000"/>
                  <w:sz w:val="18"/>
                  <w:szCs w:val="18"/>
                </w:rPr>
                <w:delText>67</w:delText>
              </w:r>
              <w:r w:rsidR="00392B7D" w:rsidDel="00333B83">
                <w:rPr>
                  <w:rFonts w:ascii="Times New Roman" w:eastAsia="Times New Roman" w:hAnsi="Times New Roman" w:cs="Times New Roman"/>
                  <w:color w:val="000000"/>
                  <w:sz w:val="18"/>
                  <w:szCs w:val="18"/>
                </w:rPr>
                <w:delText>%</w:delText>
              </w:r>
            </w:del>
          </w:p>
        </w:tc>
      </w:tr>
    </w:tbl>
    <w:p w14:paraId="03747C37" w14:textId="0A38915A" w:rsidR="00392B7D" w:rsidRPr="00CA3836" w:rsidDel="000379C0" w:rsidRDefault="00CA3836" w:rsidP="00417762">
      <w:pPr>
        <w:rPr>
          <w:del w:id="1866" w:author="Matthews, Katrina (DOES)" w:date="2021-07-21T15:48:00Z"/>
          <w:rFonts w:ascii="Times New Roman" w:hAnsi="Times New Roman" w:cs="Times New Roman"/>
          <w:sz w:val="16"/>
          <w:szCs w:val="16"/>
        </w:rPr>
      </w:pPr>
      <w:del w:id="1867" w:author="Matthews, Katrina (DOES)" w:date="2021-07-21T16:08:00Z">
        <w:r w:rsidRPr="003109D9" w:rsidDel="004B3E0B">
          <w:rPr>
            <w:rFonts w:ascii="Times New Roman" w:hAnsi="Times New Roman" w:cs="Times New Roman"/>
            <w:sz w:val="16"/>
            <w:szCs w:val="16"/>
          </w:rPr>
          <w:delText xml:space="preserve">Source: </w:delText>
        </w:r>
        <w:r w:rsidDel="004B3E0B">
          <w:rPr>
            <w:rFonts w:ascii="Times New Roman" w:hAnsi="Times New Roman" w:cs="Times New Roman"/>
            <w:sz w:val="16"/>
            <w:szCs w:val="16"/>
          </w:rPr>
          <w:delText>DC Networks. The table adheres to the Data Suppression policy (DS)</w:delText>
        </w:r>
      </w:del>
      <w:ins w:id="1868" w:author="Garrett, Tynekia (DOES)" w:date="2021-07-13T12:38:00Z">
        <w:del w:id="1869" w:author="Matthews, Katrina (DOES)" w:date="2021-07-21T16:08:00Z">
          <w:r w:rsidR="00C42170" w:rsidDel="004B3E0B">
            <w:rPr>
              <w:rFonts w:ascii="Times New Roman" w:hAnsi="Times New Roman" w:cs="Times New Roman"/>
              <w:sz w:val="16"/>
              <w:szCs w:val="16"/>
            </w:rPr>
            <w:delText>.</w:delText>
          </w:r>
        </w:del>
      </w:ins>
      <w:del w:id="1870" w:author="Matthews, Katrina (DOES)" w:date="2021-07-21T16:08:00Z">
        <w:r w:rsidDel="004B3E0B">
          <w:rPr>
            <w:rFonts w:ascii="Times New Roman" w:hAnsi="Times New Roman" w:cs="Times New Roman"/>
            <w:sz w:val="16"/>
            <w:szCs w:val="16"/>
          </w:rPr>
          <w:delText xml:space="preserve"> Definition of DS is provided in the terms and definition section at the end of the report </w:delText>
        </w:r>
      </w:del>
    </w:p>
    <w:p w14:paraId="1AD67ADB" w14:textId="4F918591" w:rsidR="00320D51" w:rsidDel="004B3E0B" w:rsidRDefault="00320D51" w:rsidP="00417762">
      <w:pPr>
        <w:rPr>
          <w:del w:id="1871" w:author="Matthews, Katrina (DOES)" w:date="2021-07-21T16:08:00Z"/>
          <w:rFonts w:ascii="Times New Roman" w:hAnsi="Times New Roman" w:cs="Times New Roman"/>
          <w:sz w:val="24"/>
          <w:szCs w:val="24"/>
        </w:rPr>
      </w:pPr>
      <w:bookmarkStart w:id="1872" w:name="_Hlk71190489"/>
      <w:del w:id="1873" w:author="Matthews, Katrina (DOES)" w:date="2021-07-21T16:08:00Z">
        <w:r w:rsidDel="004B3E0B">
          <w:rPr>
            <w:rFonts w:ascii="Times New Roman" w:hAnsi="Times New Roman" w:cs="Times New Roman"/>
            <w:sz w:val="24"/>
            <w:szCs w:val="24"/>
          </w:rPr>
          <w:delText xml:space="preserve">Pursuant to </w:delText>
        </w:r>
        <w:r w:rsidRPr="00556019" w:rsidDel="004B3E0B">
          <w:rPr>
            <w:rFonts w:ascii="Times New Roman" w:hAnsi="Times New Roman" w:cs="Times New Roman"/>
            <w:bCs/>
            <w:sz w:val="24"/>
            <w:szCs w:val="24"/>
          </w:rPr>
          <w:delText xml:space="preserve">D.C. Official Code §32-771, </w:delText>
        </w:r>
        <w:r w:rsidDel="004B3E0B">
          <w:rPr>
            <w:rFonts w:ascii="Times New Roman" w:hAnsi="Times New Roman" w:cs="Times New Roman"/>
            <w:bCs/>
            <w:sz w:val="24"/>
            <w:szCs w:val="24"/>
          </w:rPr>
          <w:delText>th</w:delText>
        </w:r>
      </w:del>
      <w:ins w:id="1874" w:author="Falcone, Christopher (DOES)" w:date="2021-07-16T10:07:00Z">
        <w:del w:id="1875" w:author="Matthews, Katrina (DOES)" w:date="2021-07-21T16:08:00Z">
          <w:r w:rsidR="002D5D66" w:rsidDel="004B3E0B">
            <w:rPr>
              <w:rFonts w:ascii="Times New Roman" w:hAnsi="Times New Roman" w:cs="Times New Roman"/>
              <w:bCs/>
              <w:sz w:val="24"/>
              <w:szCs w:val="24"/>
            </w:rPr>
            <w:delText>Th</w:delText>
          </w:r>
        </w:del>
      </w:ins>
      <w:del w:id="1876" w:author="Matthews, Katrina (DOES)" w:date="2021-07-21T16:08:00Z">
        <w:r w:rsidDel="004B3E0B">
          <w:rPr>
            <w:rFonts w:ascii="Times New Roman" w:hAnsi="Times New Roman" w:cs="Times New Roman"/>
            <w:bCs/>
            <w:sz w:val="24"/>
            <w:szCs w:val="24"/>
          </w:rPr>
          <w:delText>e table below will illustrate</w:delText>
        </w:r>
      </w:del>
      <w:ins w:id="1877" w:author="Falcone, Christopher (DOES)" w:date="2021-07-15T15:50:00Z">
        <w:del w:id="1878" w:author="Matthews, Katrina (DOES)" w:date="2021-07-21T16:08:00Z">
          <w:r w:rsidR="00AC19BB" w:rsidDel="004B3E0B">
            <w:rPr>
              <w:rFonts w:ascii="Times New Roman" w:hAnsi="Times New Roman" w:cs="Times New Roman"/>
              <w:bCs/>
              <w:sz w:val="24"/>
              <w:szCs w:val="24"/>
            </w:rPr>
            <w:delText>s</w:delText>
          </w:r>
        </w:del>
      </w:ins>
      <w:del w:id="1879" w:author="Matthews, Katrina (DOES)" w:date="2021-07-21T16:08:00Z">
        <w:r w:rsidDel="004B3E0B">
          <w:rPr>
            <w:rFonts w:ascii="Times New Roman" w:hAnsi="Times New Roman" w:cs="Times New Roman"/>
            <w:bCs/>
            <w:sz w:val="24"/>
            <w:szCs w:val="24"/>
          </w:rPr>
          <w:delText xml:space="preserve"> </w:delText>
        </w:r>
        <w:r w:rsidDel="004B3E0B">
          <w:rPr>
            <w:rFonts w:ascii="Times New Roman" w:hAnsi="Times New Roman" w:cs="Times New Roman"/>
            <w:sz w:val="24"/>
            <w:szCs w:val="24"/>
          </w:rPr>
          <w:delText>t</w:delText>
        </w:r>
        <w:r w:rsidRPr="00320D51" w:rsidDel="004B3E0B">
          <w:rPr>
            <w:rFonts w:ascii="Times New Roman" w:hAnsi="Times New Roman" w:cs="Times New Roman"/>
            <w:sz w:val="24"/>
            <w:szCs w:val="24"/>
          </w:rPr>
          <w:delText xml:space="preserve">he number and percentage of participants who have been hired into unsubsidized jobs upon completion of the subsidized component of TEP or within 6 </w:delText>
        </w:r>
      </w:del>
      <w:ins w:id="1880" w:author="Garrett, Tynekia (DOES)" w:date="2021-07-13T12:38:00Z">
        <w:del w:id="1881" w:author="Matthews, Katrina (DOES)" w:date="2021-07-21T16:08:00Z">
          <w:r w:rsidR="00C42170" w:rsidDel="004B3E0B">
            <w:rPr>
              <w:rFonts w:ascii="Times New Roman" w:hAnsi="Times New Roman" w:cs="Times New Roman"/>
              <w:sz w:val="24"/>
              <w:szCs w:val="24"/>
            </w:rPr>
            <w:delText>six</w:delText>
          </w:r>
          <w:r w:rsidR="00C42170" w:rsidRPr="00320D51" w:rsidDel="004B3E0B">
            <w:rPr>
              <w:rFonts w:ascii="Times New Roman" w:hAnsi="Times New Roman" w:cs="Times New Roman"/>
              <w:sz w:val="24"/>
              <w:szCs w:val="24"/>
            </w:rPr>
            <w:delText xml:space="preserve"> </w:delText>
          </w:r>
        </w:del>
      </w:ins>
      <w:del w:id="1882" w:author="Matthews, Katrina (DOES)" w:date="2021-07-21T16:08:00Z">
        <w:r w:rsidRPr="00320D51" w:rsidDel="004B3E0B">
          <w:rPr>
            <w:rFonts w:ascii="Times New Roman" w:hAnsi="Times New Roman" w:cs="Times New Roman"/>
            <w:sz w:val="24"/>
            <w:szCs w:val="24"/>
          </w:rPr>
          <w:delText>months of participating in the program, and the average wages of those hired</w:delText>
        </w:r>
        <w:r w:rsidDel="004B3E0B">
          <w:rPr>
            <w:rFonts w:ascii="Times New Roman" w:hAnsi="Times New Roman" w:cs="Times New Roman"/>
            <w:sz w:val="24"/>
            <w:szCs w:val="24"/>
          </w:rPr>
          <w:delText xml:space="preserve">. </w:delText>
        </w:r>
      </w:del>
    </w:p>
    <w:tbl>
      <w:tblPr>
        <w:tblW w:w="5000" w:type="pct"/>
        <w:tblLook w:val="04A0" w:firstRow="1" w:lastRow="0" w:firstColumn="1" w:lastColumn="0" w:noHBand="0" w:noVBand="1"/>
      </w:tblPr>
      <w:tblGrid>
        <w:gridCol w:w="1678"/>
        <w:gridCol w:w="2201"/>
        <w:gridCol w:w="1255"/>
        <w:gridCol w:w="1044"/>
        <w:gridCol w:w="1412"/>
        <w:gridCol w:w="1750"/>
      </w:tblGrid>
      <w:tr w:rsidR="004B63FE" w:rsidRPr="00F21907" w:rsidDel="00333B83" w14:paraId="351AD50E" w14:textId="2093C234" w:rsidTr="004B63FE">
        <w:trPr>
          <w:trHeight w:val="79"/>
          <w:del w:id="1883" w:author="Matthews, Katrina (DOES)" w:date="2021-07-21T16:05:00Z"/>
        </w:trPr>
        <w:tc>
          <w:tcPr>
            <w:tcW w:w="5000" w:type="pct"/>
            <w:gridSpan w:val="6"/>
            <w:tcBorders>
              <w:top w:val="single" w:sz="8" w:space="0" w:color="auto"/>
              <w:left w:val="single" w:sz="8" w:space="0" w:color="auto"/>
              <w:bottom w:val="single" w:sz="4" w:space="0" w:color="auto"/>
              <w:right w:val="single" w:sz="8" w:space="0" w:color="000000"/>
            </w:tcBorders>
            <w:shd w:val="clear" w:color="auto" w:fill="FDE9D9" w:themeFill="accent6" w:themeFillTint="33"/>
            <w:vAlign w:val="bottom"/>
            <w:hideMark/>
          </w:tcPr>
          <w:p w14:paraId="4FDEE598" w14:textId="4BEEBB49" w:rsidR="004B63FE" w:rsidRPr="00F21907" w:rsidDel="00333B83" w:rsidRDefault="004B63FE" w:rsidP="00733D28">
            <w:pPr>
              <w:spacing w:after="0" w:line="240" w:lineRule="auto"/>
              <w:jc w:val="center"/>
              <w:rPr>
                <w:del w:id="1884" w:author="Matthews, Katrina (DOES)" w:date="2021-07-21T16:05:00Z"/>
                <w:rFonts w:ascii="Times New Roman" w:eastAsia="Times New Roman" w:hAnsi="Times New Roman" w:cs="Times New Roman"/>
                <w:b/>
                <w:bCs/>
                <w:color w:val="000000"/>
                <w:sz w:val="18"/>
                <w:szCs w:val="18"/>
              </w:rPr>
            </w:pPr>
            <w:del w:id="1885" w:author="Matthews, Katrina (DOES)" w:date="2021-07-21T16:05:00Z">
              <w:r w:rsidDel="00333B83">
                <w:rPr>
                  <w:rFonts w:ascii="Times New Roman" w:hAnsi="Times New Roman" w:cs="Times New Roman"/>
                  <w:b/>
                  <w:sz w:val="18"/>
                  <w:szCs w:val="18"/>
                </w:rPr>
                <w:delText>Placement Data for Subsidized Programs FY20 (10/01/2019- 09/30/2020)</w:delText>
              </w:r>
            </w:del>
          </w:p>
        </w:tc>
      </w:tr>
      <w:tr w:rsidR="004B63FE" w:rsidRPr="00F21907" w:rsidDel="00333B83" w14:paraId="1E9FE527" w14:textId="657293E2" w:rsidTr="004B63FE">
        <w:trPr>
          <w:trHeight w:val="458"/>
          <w:del w:id="1886" w:author="Matthews, Katrina (DOES)" w:date="2021-07-21T16:05:00Z"/>
        </w:trPr>
        <w:tc>
          <w:tcPr>
            <w:tcW w:w="2748" w:type="pct"/>
            <w:gridSpan w:val="3"/>
            <w:tcBorders>
              <w:top w:val="single" w:sz="4" w:space="0" w:color="auto"/>
              <w:left w:val="single" w:sz="8" w:space="0" w:color="auto"/>
              <w:bottom w:val="single" w:sz="4" w:space="0" w:color="auto"/>
              <w:right w:val="single" w:sz="4" w:space="0" w:color="auto"/>
            </w:tcBorders>
            <w:shd w:val="clear" w:color="000000" w:fill="D9E1F2"/>
            <w:vAlign w:val="center"/>
            <w:hideMark/>
          </w:tcPr>
          <w:p w14:paraId="616C55F2" w14:textId="0DC1E4C6" w:rsidR="004B63FE" w:rsidRPr="00F21907" w:rsidDel="00333B83" w:rsidRDefault="004B63FE" w:rsidP="00733D28">
            <w:pPr>
              <w:spacing w:after="0" w:line="240" w:lineRule="auto"/>
              <w:jc w:val="center"/>
              <w:rPr>
                <w:del w:id="1887" w:author="Matthews, Katrina (DOES)" w:date="2021-07-21T16:05:00Z"/>
                <w:rFonts w:ascii="Times New Roman" w:eastAsia="Times New Roman" w:hAnsi="Times New Roman" w:cs="Times New Roman"/>
                <w:b/>
                <w:bCs/>
                <w:i/>
                <w:iCs/>
                <w:color w:val="000000"/>
                <w:sz w:val="18"/>
                <w:szCs w:val="18"/>
              </w:rPr>
            </w:pPr>
            <w:del w:id="1888" w:author="Matthews, Katrina (DOES)" w:date="2021-07-21T16:05:00Z">
              <w:r w:rsidDel="00333B83">
                <w:rPr>
                  <w:rFonts w:ascii="Times New Roman" w:eastAsia="Times New Roman" w:hAnsi="Times New Roman" w:cs="Times New Roman"/>
                  <w:b/>
                  <w:bCs/>
                  <w:i/>
                  <w:iCs/>
                  <w:color w:val="000000"/>
                  <w:sz w:val="18"/>
                  <w:szCs w:val="18"/>
                </w:rPr>
                <w:delText>Placements</w:delText>
              </w:r>
              <w:r w:rsidRPr="00F21907" w:rsidDel="00333B83">
                <w:rPr>
                  <w:rFonts w:ascii="Times New Roman" w:eastAsia="Times New Roman" w:hAnsi="Times New Roman" w:cs="Times New Roman"/>
                  <w:b/>
                  <w:bCs/>
                  <w:i/>
                  <w:iCs/>
                  <w:color w:val="000000"/>
                  <w:sz w:val="18"/>
                  <w:szCs w:val="18"/>
                </w:rPr>
                <w:delText xml:space="preserve"> w</w:delText>
              </w:r>
              <w:r w:rsidDel="00333B83">
                <w:rPr>
                  <w:rFonts w:ascii="Times New Roman" w:eastAsia="Times New Roman" w:hAnsi="Times New Roman" w:cs="Times New Roman"/>
                  <w:b/>
                  <w:bCs/>
                  <w:i/>
                  <w:iCs/>
                  <w:color w:val="000000"/>
                  <w:sz w:val="18"/>
                  <w:szCs w:val="18"/>
                </w:rPr>
                <w:delText>ithin</w:delText>
              </w:r>
              <w:r w:rsidRPr="00F21907" w:rsidDel="00333B83">
                <w:rPr>
                  <w:rFonts w:ascii="Times New Roman" w:eastAsia="Times New Roman" w:hAnsi="Times New Roman" w:cs="Times New Roman"/>
                  <w:b/>
                  <w:bCs/>
                  <w:i/>
                  <w:iCs/>
                  <w:color w:val="000000"/>
                  <w:sz w:val="18"/>
                  <w:szCs w:val="18"/>
                </w:rPr>
                <w:delText xml:space="preserve"> 6 months </w:delText>
              </w:r>
              <w:r w:rsidDel="00333B83">
                <w:rPr>
                  <w:rFonts w:ascii="Times New Roman" w:eastAsia="Times New Roman" w:hAnsi="Times New Roman" w:cs="Times New Roman"/>
                  <w:b/>
                  <w:bCs/>
                  <w:i/>
                  <w:iCs/>
                  <w:color w:val="000000"/>
                  <w:sz w:val="18"/>
                  <w:szCs w:val="18"/>
                </w:rPr>
                <w:delText>of completion**</w:delText>
              </w:r>
            </w:del>
          </w:p>
        </w:tc>
        <w:tc>
          <w:tcPr>
            <w:tcW w:w="559" w:type="pct"/>
            <w:vMerge w:val="restart"/>
            <w:tcBorders>
              <w:top w:val="nil"/>
              <w:left w:val="single" w:sz="4" w:space="0" w:color="auto"/>
              <w:bottom w:val="single" w:sz="4" w:space="0" w:color="000000"/>
              <w:right w:val="single" w:sz="4" w:space="0" w:color="auto"/>
            </w:tcBorders>
            <w:shd w:val="clear" w:color="000000" w:fill="D9E1F2"/>
            <w:vAlign w:val="center"/>
            <w:hideMark/>
          </w:tcPr>
          <w:p w14:paraId="142A1948" w14:textId="52338E10" w:rsidR="004B63FE" w:rsidDel="00333B83" w:rsidRDefault="004B63FE" w:rsidP="00733D28">
            <w:pPr>
              <w:spacing w:after="0" w:line="240" w:lineRule="auto"/>
              <w:jc w:val="center"/>
              <w:rPr>
                <w:del w:id="1889" w:author="Matthews, Katrina (DOES)" w:date="2021-07-21T16:05:00Z"/>
                <w:rFonts w:ascii="Times New Roman" w:eastAsia="Times New Roman" w:hAnsi="Times New Roman" w:cs="Times New Roman"/>
                <w:b/>
                <w:bCs/>
                <w:i/>
                <w:iCs/>
                <w:color w:val="000000"/>
                <w:sz w:val="18"/>
                <w:szCs w:val="18"/>
              </w:rPr>
            </w:pPr>
            <w:del w:id="1890" w:author="Matthews, Katrina (DOES)" w:date="2021-07-21T16:05:00Z">
              <w:r w:rsidRPr="00F21907" w:rsidDel="00333B83">
                <w:rPr>
                  <w:rFonts w:ascii="Times New Roman" w:eastAsia="Times New Roman" w:hAnsi="Times New Roman" w:cs="Times New Roman"/>
                  <w:b/>
                  <w:bCs/>
                  <w:i/>
                  <w:iCs/>
                  <w:color w:val="000000"/>
                  <w:sz w:val="18"/>
                  <w:szCs w:val="18"/>
                </w:rPr>
                <w:delText>Average Wages</w:delText>
              </w:r>
            </w:del>
          </w:p>
          <w:p w14:paraId="2E189601" w14:textId="6721A4B6" w:rsidR="004B63FE" w:rsidRPr="00F21907" w:rsidDel="00333B83" w:rsidRDefault="004B63FE" w:rsidP="00733D28">
            <w:pPr>
              <w:spacing w:after="0" w:line="240" w:lineRule="auto"/>
              <w:jc w:val="center"/>
              <w:rPr>
                <w:del w:id="1891" w:author="Matthews, Katrina (DOES)" w:date="2021-07-21T16:05:00Z"/>
                <w:rFonts w:ascii="Times New Roman" w:eastAsia="Times New Roman" w:hAnsi="Times New Roman" w:cs="Times New Roman"/>
                <w:b/>
                <w:bCs/>
                <w:i/>
                <w:iCs/>
                <w:color w:val="000000"/>
                <w:sz w:val="18"/>
                <w:szCs w:val="18"/>
              </w:rPr>
            </w:pPr>
            <w:del w:id="1892" w:author="Matthews, Katrina (DOES)" w:date="2021-07-21T16:05:00Z">
              <w:r w:rsidDel="00333B83">
                <w:rPr>
                  <w:rFonts w:ascii="Times New Roman" w:eastAsia="Times New Roman" w:hAnsi="Times New Roman" w:cs="Times New Roman"/>
                  <w:b/>
                  <w:bCs/>
                  <w:i/>
                  <w:iCs/>
                  <w:color w:val="000000"/>
                  <w:sz w:val="18"/>
                  <w:szCs w:val="18"/>
                </w:rPr>
                <w:delText>(Hourly)</w:delText>
              </w:r>
              <w:r w:rsidRPr="00F21907" w:rsidDel="00333B83">
                <w:rPr>
                  <w:rFonts w:ascii="Times New Roman" w:eastAsia="Times New Roman" w:hAnsi="Times New Roman" w:cs="Times New Roman"/>
                  <w:b/>
                  <w:bCs/>
                  <w:i/>
                  <w:iCs/>
                  <w:color w:val="000000"/>
                  <w:sz w:val="18"/>
                  <w:szCs w:val="18"/>
                </w:rPr>
                <w:delText xml:space="preserve"> </w:delText>
              </w:r>
            </w:del>
          </w:p>
        </w:tc>
        <w:tc>
          <w:tcPr>
            <w:tcW w:w="1693" w:type="pct"/>
            <w:gridSpan w:val="2"/>
            <w:tcBorders>
              <w:top w:val="single" w:sz="4" w:space="0" w:color="auto"/>
              <w:left w:val="nil"/>
              <w:bottom w:val="single" w:sz="4" w:space="0" w:color="auto"/>
              <w:right w:val="single" w:sz="8" w:space="0" w:color="000000"/>
            </w:tcBorders>
            <w:shd w:val="clear" w:color="000000" w:fill="D9E1F2"/>
            <w:vAlign w:val="center"/>
            <w:hideMark/>
          </w:tcPr>
          <w:p w14:paraId="003F7CB5" w14:textId="737B8A39" w:rsidR="004B63FE" w:rsidRPr="00F21907" w:rsidDel="00333B83" w:rsidRDefault="004B63FE" w:rsidP="00733D28">
            <w:pPr>
              <w:spacing w:after="0" w:line="240" w:lineRule="auto"/>
              <w:jc w:val="center"/>
              <w:rPr>
                <w:del w:id="1893" w:author="Matthews, Katrina (DOES)" w:date="2021-07-21T16:05:00Z"/>
                <w:rFonts w:ascii="Times New Roman" w:eastAsia="Times New Roman" w:hAnsi="Times New Roman" w:cs="Times New Roman"/>
                <w:b/>
                <w:bCs/>
                <w:i/>
                <w:iCs/>
                <w:color w:val="000000"/>
                <w:sz w:val="18"/>
                <w:szCs w:val="18"/>
              </w:rPr>
            </w:pPr>
            <w:del w:id="1894" w:author="Matthews, Katrina (DOES)" w:date="2021-07-21T16:05:00Z">
              <w:r w:rsidRPr="00F21907" w:rsidDel="00333B83">
                <w:rPr>
                  <w:rFonts w:ascii="Times New Roman" w:eastAsia="Times New Roman" w:hAnsi="Times New Roman" w:cs="Times New Roman"/>
                  <w:b/>
                  <w:bCs/>
                  <w:i/>
                  <w:iCs/>
                  <w:color w:val="000000"/>
                  <w:sz w:val="18"/>
                  <w:szCs w:val="18"/>
                </w:rPr>
                <w:delText xml:space="preserve">Retained </w:delText>
              </w:r>
              <w:r w:rsidDel="00333B83">
                <w:rPr>
                  <w:rFonts w:ascii="Times New Roman" w:eastAsia="Times New Roman" w:hAnsi="Times New Roman" w:cs="Times New Roman"/>
                  <w:b/>
                  <w:bCs/>
                  <w:i/>
                  <w:iCs/>
                  <w:color w:val="000000"/>
                  <w:sz w:val="18"/>
                  <w:szCs w:val="18"/>
                </w:rPr>
                <w:delText>Six</w:delText>
              </w:r>
              <w:r w:rsidRPr="00F21907" w:rsidDel="00333B83">
                <w:rPr>
                  <w:rFonts w:ascii="Times New Roman" w:eastAsia="Times New Roman" w:hAnsi="Times New Roman" w:cs="Times New Roman"/>
                  <w:b/>
                  <w:bCs/>
                  <w:i/>
                  <w:iCs/>
                  <w:color w:val="000000"/>
                  <w:sz w:val="18"/>
                  <w:szCs w:val="18"/>
                </w:rPr>
                <w:delText xml:space="preserve"> months </w:delText>
              </w:r>
            </w:del>
          </w:p>
        </w:tc>
      </w:tr>
      <w:tr w:rsidR="004B63FE" w:rsidRPr="00DD1F70" w:rsidDel="00333B83" w14:paraId="39F93D35" w14:textId="4DF78211" w:rsidTr="004B63FE">
        <w:trPr>
          <w:trHeight w:val="300"/>
          <w:del w:id="1895" w:author="Matthews, Katrina (DOES)" w:date="2021-07-21T16:05:00Z"/>
        </w:trPr>
        <w:tc>
          <w:tcPr>
            <w:tcW w:w="898" w:type="pct"/>
            <w:tcBorders>
              <w:top w:val="nil"/>
              <w:left w:val="single" w:sz="8" w:space="0" w:color="auto"/>
              <w:bottom w:val="single" w:sz="4" w:space="0" w:color="auto"/>
              <w:right w:val="single" w:sz="4" w:space="0" w:color="auto"/>
            </w:tcBorders>
            <w:shd w:val="clear" w:color="000000" w:fill="D9E1F2"/>
            <w:noWrap/>
            <w:vAlign w:val="bottom"/>
            <w:hideMark/>
          </w:tcPr>
          <w:p w14:paraId="7726C1E3" w14:textId="55820D34" w:rsidR="004B63FE" w:rsidRPr="00DD1F70" w:rsidDel="00333B83" w:rsidRDefault="004B63FE" w:rsidP="00733D28">
            <w:pPr>
              <w:spacing w:after="0" w:line="240" w:lineRule="auto"/>
              <w:jc w:val="center"/>
              <w:rPr>
                <w:del w:id="1896" w:author="Matthews, Katrina (DOES)" w:date="2021-07-21T16:05:00Z"/>
                <w:rFonts w:ascii="Times New Roman" w:eastAsia="Times New Roman" w:hAnsi="Times New Roman" w:cs="Times New Roman"/>
                <w:i/>
                <w:iCs/>
                <w:color w:val="000000"/>
                <w:sz w:val="18"/>
                <w:szCs w:val="18"/>
              </w:rPr>
            </w:pPr>
            <w:del w:id="1897" w:author="Matthews, Katrina (DOES)" w:date="2021-07-21T16:05:00Z">
              <w:r w:rsidRPr="00DD1F70" w:rsidDel="00333B83">
                <w:rPr>
                  <w:rFonts w:ascii="Times New Roman" w:eastAsia="Times New Roman" w:hAnsi="Times New Roman" w:cs="Times New Roman"/>
                  <w:i/>
                  <w:iCs/>
                  <w:color w:val="000000"/>
                  <w:sz w:val="18"/>
                  <w:szCs w:val="18"/>
                </w:rPr>
                <w:delText xml:space="preserve">WEX Graduates </w:delText>
              </w:r>
            </w:del>
          </w:p>
        </w:tc>
        <w:tc>
          <w:tcPr>
            <w:tcW w:w="1178" w:type="pct"/>
            <w:tcBorders>
              <w:top w:val="nil"/>
              <w:left w:val="single" w:sz="8" w:space="0" w:color="auto"/>
              <w:bottom w:val="single" w:sz="4" w:space="0" w:color="auto"/>
              <w:right w:val="single" w:sz="4" w:space="0" w:color="auto"/>
            </w:tcBorders>
            <w:shd w:val="clear" w:color="000000" w:fill="D9E1F2"/>
            <w:vAlign w:val="bottom"/>
          </w:tcPr>
          <w:p w14:paraId="24E91CF3" w14:textId="5D988AE1" w:rsidR="004B63FE" w:rsidRPr="00DD1F70" w:rsidDel="00333B83" w:rsidRDefault="004B63FE" w:rsidP="00733D28">
            <w:pPr>
              <w:spacing w:after="0" w:line="240" w:lineRule="auto"/>
              <w:jc w:val="center"/>
              <w:rPr>
                <w:del w:id="1898" w:author="Matthews, Katrina (DOES)" w:date="2021-07-21T16:05:00Z"/>
                <w:rFonts w:ascii="Times New Roman" w:eastAsia="Times New Roman" w:hAnsi="Times New Roman" w:cs="Times New Roman"/>
                <w:i/>
                <w:iCs/>
                <w:color w:val="000000"/>
                <w:sz w:val="18"/>
                <w:szCs w:val="18"/>
              </w:rPr>
            </w:pPr>
            <w:del w:id="1899" w:author="Matthews, Katrina (DOES)" w:date="2021-07-21T16:05:00Z">
              <w:r w:rsidRPr="00DD1F70" w:rsidDel="00333B83">
                <w:rPr>
                  <w:rFonts w:ascii="Times New Roman" w:eastAsia="Times New Roman" w:hAnsi="Times New Roman" w:cs="Times New Roman"/>
                  <w:i/>
                  <w:iCs/>
                  <w:color w:val="000000"/>
                  <w:sz w:val="18"/>
                  <w:szCs w:val="18"/>
                </w:rPr>
                <w:delText>Entered Employment</w:delText>
              </w:r>
            </w:del>
          </w:p>
        </w:tc>
        <w:tc>
          <w:tcPr>
            <w:tcW w:w="672" w:type="pct"/>
            <w:tcBorders>
              <w:top w:val="nil"/>
              <w:left w:val="nil"/>
              <w:bottom w:val="single" w:sz="4" w:space="0" w:color="auto"/>
              <w:right w:val="single" w:sz="4" w:space="0" w:color="auto"/>
            </w:tcBorders>
            <w:shd w:val="clear" w:color="000000" w:fill="D9E1F2"/>
            <w:noWrap/>
            <w:vAlign w:val="bottom"/>
            <w:hideMark/>
          </w:tcPr>
          <w:p w14:paraId="1E0856F1" w14:textId="74E98A0E" w:rsidR="004B63FE" w:rsidRPr="00DD1F70" w:rsidDel="00333B83" w:rsidRDefault="004B63FE" w:rsidP="00733D28">
            <w:pPr>
              <w:spacing w:after="0" w:line="240" w:lineRule="auto"/>
              <w:jc w:val="center"/>
              <w:rPr>
                <w:del w:id="1900" w:author="Matthews, Katrina (DOES)" w:date="2021-07-21T16:05:00Z"/>
                <w:rFonts w:ascii="Times New Roman" w:eastAsia="Times New Roman" w:hAnsi="Times New Roman" w:cs="Times New Roman"/>
                <w:i/>
                <w:iCs/>
                <w:color w:val="000000"/>
                <w:sz w:val="18"/>
                <w:szCs w:val="18"/>
              </w:rPr>
            </w:pPr>
            <w:del w:id="1901" w:author="Matthews, Katrina (DOES)" w:date="2021-07-21T16:05:00Z">
              <w:r w:rsidRPr="00DD1F70" w:rsidDel="00333B83">
                <w:rPr>
                  <w:rFonts w:ascii="Times New Roman" w:eastAsia="Times New Roman" w:hAnsi="Times New Roman" w:cs="Times New Roman"/>
                  <w:i/>
                  <w:iCs/>
                  <w:color w:val="000000"/>
                  <w:sz w:val="18"/>
                  <w:szCs w:val="18"/>
                </w:rPr>
                <w:delText>Percentage</w:delText>
              </w:r>
            </w:del>
          </w:p>
        </w:tc>
        <w:tc>
          <w:tcPr>
            <w:tcW w:w="559" w:type="pct"/>
            <w:vMerge/>
            <w:tcBorders>
              <w:top w:val="nil"/>
              <w:left w:val="single" w:sz="4" w:space="0" w:color="auto"/>
              <w:bottom w:val="single" w:sz="4" w:space="0" w:color="000000"/>
              <w:right w:val="single" w:sz="4" w:space="0" w:color="auto"/>
            </w:tcBorders>
            <w:vAlign w:val="center"/>
            <w:hideMark/>
          </w:tcPr>
          <w:p w14:paraId="40FC2C06" w14:textId="3E623B24" w:rsidR="004B63FE" w:rsidRPr="00DD1F70" w:rsidDel="00333B83" w:rsidRDefault="004B63FE" w:rsidP="00733D28">
            <w:pPr>
              <w:spacing w:after="0" w:line="240" w:lineRule="auto"/>
              <w:rPr>
                <w:del w:id="1902" w:author="Matthews, Katrina (DOES)" w:date="2021-07-21T16:05:00Z"/>
                <w:rFonts w:ascii="Times New Roman" w:eastAsia="Times New Roman" w:hAnsi="Times New Roman" w:cs="Times New Roman"/>
                <w:b/>
                <w:bCs/>
                <w:i/>
                <w:iCs/>
                <w:color w:val="000000"/>
                <w:sz w:val="18"/>
                <w:szCs w:val="18"/>
              </w:rPr>
            </w:pPr>
          </w:p>
        </w:tc>
        <w:tc>
          <w:tcPr>
            <w:tcW w:w="756" w:type="pct"/>
            <w:tcBorders>
              <w:top w:val="nil"/>
              <w:left w:val="nil"/>
              <w:bottom w:val="single" w:sz="4" w:space="0" w:color="auto"/>
              <w:right w:val="single" w:sz="4" w:space="0" w:color="auto"/>
            </w:tcBorders>
            <w:shd w:val="clear" w:color="000000" w:fill="D9E1F2"/>
            <w:noWrap/>
            <w:vAlign w:val="bottom"/>
            <w:hideMark/>
          </w:tcPr>
          <w:p w14:paraId="2531BF2B" w14:textId="2866C811" w:rsidR="004B63FE" w:rsidRPr="00DD1F70" w:rsidDel="00333B83" w:rsidRDefault="004B63FE" w:rsidP="00733D28">
            <w:pPr>
              <w:spacing w:after="0" w:line="240" w:lineRule="auto"/>
              <w:jc w:val="center"/>
              <w:rPr>
                <w:del w:id="1903" w:author="Matthews, Katrina (DOES)" w:date="2021-07-21T16:05:00Z"/>
                <w:rFonts w:ascii="Times New Roman" w:eastAsia="Times New Roman" w:hAnsi="Times New Roman" w:cs="Times New Roman"/>
                <w:i/>
                <w:iCs/>
                <w:color w:val="000000"/>
                <w:sz w:val="18"/>
                <w:szCs w:val="18"/>
              </w:rPr>
            </w:pPr>
            <w:del w:id="1904" w:author="Matthews, Katrina (DOES)" w:date="2021-07-21T16:05:00Z">
              <w:r w:rsidRPr="00DD1F70" w:rsidDel="00333B83">
                <w:rPr>
                  <w:rFonts w:ascii="Times New Roman" w:eastAsia="Times New Roman" w:hAnsi="Times New Roman" w:cs="Times New Roman"/>
                  <w:i/>
                  <w:iCs/>
                  <w:color w:val="000000"/>
                  <w:sz w:val="18"/>
                  <w:szCs w:val="18"/>
                </w:rPr>
                <w:delText>Number</w:delText>
              </w:r>
            </w:del>
          </w:p>
        </w:tc>
        <w:tc>
          <w:tcPr>
            <w:tcW w:w="937" w:type="pct"/>
            <w:tcBorders>
              <w:top w:val="nil"/>
              <w:left w:val="nil"/>
              <w:bottom w:val="single" w:sz="4" w:space="0" w:color="auto"/>
              <w:right w:val="single" w:sz="8" w:space="0" w:color="auto"/>
            </w:tcBorders>
            <w:shd w:val="clear" w:color="000000" w:fill="D9E1F2"/>
            <w:noWrap/>
            <w:vAlign w:val="bottom"/>
            <w:hideMark/>
          </w:tcPr>
          <w:p w14:paraId="007F9810" w14:textId="08AC1D95" w:rsidR="004B63FE" w:rsidRPr="00DD1F70" w:rsidDel="00333B83" w:rsidRDefault="004B63FE" w:rsidP="00733D28">
            <w:pPr>
              <w:spacing w:after="0" w:line="240" w:lineRule="auto"/>
              <w:jc w:val="center"/>
              <w:rPr>
                <w:del w:id="1905" w:author="Matthews, Katrina (DOES)" w:date="2021-07-21T16:05:00Z"/>
                <w:rFonts w:ascii="Times New Roman" w:eastAsia="Times New Roman" w:hAnsi="Times New Roman" w:cs="Times New Roman"/>
                <w:i/>
                <w:iCs/>
                <w:color w:val="000000"/>
                <w:sz w:val="18"/>
                <w:szCs w:val="18"/>
              </w:rPr>
            </w:pPr>
            <w:del w:id="1906" w:author="Matthews, Katrina (DOES)" w:date="2021-07-21T16:05:00Z">
              <w:r w:rsidRPr="00DD1F70" w:rsidDel="00333B83">
                <w:rPr>
                  <w:rFonts w:ascii="Times New Roman" w:eastAsia="Times New Roman" w:hAnsi="Times New Roman" w:cs="Times New Roman"/>
                  <w:i/>
                  <w:iCs/>
                  <w:color w:val="000000"/>
                  <w:sz w:val="18"/>
                  <w:szCs w:val="18"/>
                </w:rPr>
                <w:delText>Percentage</w:delText>
              </w:r>
            </w:del>
          </w:p>
        </w:tc>
      </w:tr>
      <w:tr w:rsidR="004B63FE" w:rsidRPr="00F21907" w:rsidDel="00333B83" w14:paraId="759403AA" w14:textId="2ED474D8" w:rsidTr="004B63FE">
        <w:trPr>
          <w:trHeight w:val="315"/>
          <w:del w:id="1907" w:author="Matthews, Katrina (DOES)" w:date="2021-07-21T16:05:00Z"/>
        </w:trPr>
        <w:tc>
          <w:tcPr>
            <w:tcW w:w="898" w:type="pct"/>
            <w:tcBorders>
              <w:top w:val="nil"/>
              <w:left w:val="single" w:sz="8" w:space="0" w:color="auto"/>
              <w:bottom w:val="single" w:sz="8" w:space="0" w:color="auto"/>
              <w:right w:val="single" w:sz="4" w:space="0" w:color="auto"/>
            </w:tcBorders>
            <w:shd w:val="clear" w:color="auto" w:fill="auto"/>
            <w:noWrap/>
            <w:vAlign w:val="bottom"/>
            <w:hideMark/>
          </w:tcPr>
          <w:p w14:paraId="29ADF838" w14:textId="38E85F4B" w:rsidR="004B63FE" w:rsidDel="00333B83" w:rsidRDefault="004B63FE" w:rsidP="00733D28">
            <w:pPr>
              <w:spacing w:after="0" w:line="240" w:lineRule="auto"/>
              <w:jc w:val="center"/>
              <w:rPr>
                <w:del w:id="1908" w:author="Matthews, Katrina (DOES)" w:date="2021-07-21T16:05:00Z"/>
                <w:rFonts w:ascii="Times New Roman" w:eastAsia="Times New Roman" w:hAnsi="Times New Roman" w:cs="Times New Roman"/>
                <w:color w:val="000000"/>
                <w:sz w:val="18"/>
                <w:szCs w:val="18"/>
              </w:rPr>
            </w:pPr>
            <w:del w:id="1909" w:author="Matthews, Katrina (DOES)" w:date="2021-07-21T16:05:00Z">
              <w:r w:rsidDel="00333B83">
                <w:rPr>
                  <w:rFonts w:ascii="Times New Roman" w:eastAsia="Times New Roman" w:hAnsi="Times New Roman" w:cs="Times New Roman"/>
                  <w:color w:val="000000"/>
                  <w:sz w:val="18"/>
                  <w:szCs w:val="18"/>
                </w:rPr>
                <w:delText>2</w:delText>
              </w:r>
              <w:r w:rsidR="008F552C" w:rsidDel="00333B83">
                <w:rPr>
                  <w:rFonts w:ascii="Times New Roman" w:eastAsia="Times New Roman" w:hAnsi="Times New Roman" w:cs="Times New Roman"/>
                  <w:color w:val="000000"/>
                  <w:sz w:val="18"/>
                  <w:szCs w:val="18"/>
                </w:rPr>
                <w:delText>7</w:delText>
              </w:r>
            </w:del>
          </w:p>
          <w:p w14:paraId="121832BF" w14:textId="459C84A8" w:rsidR="004B63FE" w:rsidRPr="00F21907" w:rsidDel="00333B83" w:rsidRDefault="004B63FE" w:rsidP="00733D28">
            <w:pPr>
              <w:spacing w:after="0" w:line="240" w:lineRule="auto"/>
              <w:jc w:val="center"/>
              <w:rPr>
                <w:del w:id="1910" w:author="Matthews, Katrina (DOES)" w:date="2021-07-21T16:05:00Z"/>
                <w:rFonts w:ascii="Times New Roman" w:eastAsia="Times New Roman" w:hAnsi="Times New Roman" w:cs="Times New Roman"/>
                <w:color w:val="000000"/>
                <w:sz w:val="18"/>
                <w:szCs w:val="18"/>
              </w:rPr>
            </w:pPr>
          </w:p>
        </w:tc>
        <w:tc>
          <w:tcPr>
            <w:tcW w:w="1178" w:type="pct"/>
            <w:tcBorders>
              <w:top w:val="nil"/>
              <w:left w:val="single" w:sz="8" w:space="0" w:color="auto"/>
              <w:bottom w:val="single" w:sz="8" w:space="0" w:color="auto"/>
              <w:right w:val="single" w:sz="4" w:space="0" w:color="auto"/>
            </w:tcBorders>
            <w:shd w:val="clear" w:color="auto" w:fill="auto"/>
            <w:vAlign w:val="bottom"/>
          </w:tcPr>
          <w:p w14:paraId="455F77EB" w14:textId="637DD409" w:rsidR="004B63FE" w:rsidRPr="00F21907" w:rsidDel="00333B83" w:rsidRDefault="004B63FE" w:rsidP="00733D28">
            <w:pPr>
              <w:spacing w:after="0" w:line="240" w:lineRule="auto"/>
              <w:jc w:val="center"/>
              <w:rPr>
                <w:del w:id="1911" w:author="Matthews, Katrina (DOES)" w:date="2021-07-21T16:05:00Z"/>
                <w:rFonts w:ascii="Times New Roman" w:eastAsia="Times New Roman" w:hAnsi="Times New Roman" w:cs="Times New Roman"/>
                <w:color w:val="000000"/>
                <w:sz w:val="18"/>
                <w:szCs w:val="18"/>
              </w:rPr>
            </w:pPr>
            <w:del w:id="1912" w:author="Matthews, Katrina (DOES)" w:date="2021-07-21T16:05:00Z">
              <w:r w:rsidDel="00333B83">
                <w:rPr>
                  <w:rFonts w:ascii="Times New Roman" w:eastAsia="Times New Roman" w:hAnsi="Times New Roman" w:cs="Times New Roman"/>
                  <w:color w:val="000000"/>
                  <w:sz w:val="18"/>
                  <w:szCs w:val="18"/>
                </w:rPr>
                <w:delText>1</w:delText>
              </w:r>
              <w:r w:rsidR="008F552C" w:rsidDel="00333B83">
                <w:rPr>
                  <w:rFonts w:ascii="Times New Roman" w:eastAsia="Times New Roman" w:hAnsi="Times New Roman" w:cs="Times New Roman"/>
                  <w:color w:val="000000"/>
                  <w:sz w:val="18"/>
                  <w:szCs w:val="18"/>
                </w:rPr>
                <w:delText>8</w:delText>
              </w:r>
            </w:del>
          </w:p>
        </w:tc>
        <w:tc>
          <w:tcPr>
            <w:tcW w:w="672" w:type="pct"/>
            <w:tcBorders>
              <w:top w:val="nil"/>
              <w:left w:val="nil"/>
              <w:bottom w:val="single" w:sz="8" w:space="0" w:color="auto"/>
              <w:right w:val="single" w:sz="4" w:space="0" w:color="auto"/>
            </w:tcBorders>
            <w:shd w:val="clear" w:color="auto" w:fill="auto"/>
            <w:noWrap/>
            <w:vAlign w:val="bottom"/>
            <w:hideMark/>
          </w:tcPr>
          <w:p w14:paraId="7A88447D" w14:textId="18D26B35" w:rsidR="004B63FE" w:rsidRPr="00F21907" w:rsidDel="00333B83" w:rsidRDefault="007E577C" w:rsidP="00733D28">
            <w:pPr>
              <w:spacing w:after="0" w:line="240" w:lineRule="auto"/>
              <w:jc w:val="center"/>
              <w:rPr>
                <w:del w:id="1913" w:author="Matthews, Katrina (DOES)" w:date="2021-07-21T16:05:00Z"/>
                <w:rFonts w:ascii="Times New Roman" w:eastAsia="Times New Roman" w:hAnsi="Times New Roman" w:cs="Times New Roman"/>
                <w:color w:val="000000"/>
                <w:sz w:val="18"/>
                <w:szCs w:val="18"/>
              </w:rPr>
            </w:pPr>
            <w:del w:id="1914" w:author="Matthews, Katrina (DOES)" w:date="2021-07-21T16:05:00Z">
              <w:r w:rsidDel="00333B83">
                <w:rPr>
                  <w:rFonts w:ascii="Times New Roman" w:eastAsia="Times New Roman" w:hAnsi="Times New Roman" w:cs="Times New Roman"/>
                  <w:color w:val="000000"/>
                  <w:sz w:val="18"/>
                  <w:szCs w:val="18"/>
                </w:rPr>
                <w:delText>6</w:delText>
              </w:r>
              <w:r w:rsidR="008F552C" w:rsidDel="00333B83">
                <w:rPr>
                  <w:rFonts w:ascii="Times New Roman" w:eastAsia="Times New Roman" w:hAnsi="Times New Roman" w:cs="Times New Roman"/>
                  <w:color w:val="000000"/>
                  <w:sz w:val="18"/>
                  <w:szCs w:val="18"/>
                </w:rPr>
                <w:delText>7</w:delText>
              </w:r>
              <w:r w:rsidR="004B63FE" w:rsidDel="00333B83">
                <w:rPr>
                  <w:rFonts w:ascii="Times New Roman" w:eastAsia="Times New Roman" w:hAnsi="Times New Roman" w:cs="Times New Roman"/>
                  <w:color w:val="000000"/>
                  <w:sz w:val="18"/>
                  <w:szCs w:val="18"/>
                </w:rPr>
                <w:delText>%</w:delText>
              </w:r>
            </w:del>
          </w:p>
        </w:tc>
        <w:tc>
          <w:tcPr>
            <w:tcW w:w="559" w:type="pct"/>
            <w:tcBorders>
              <w:top w:val="nil"/>
              <w:left w:val="nil"/>
              <w:bottom w:val="single" w:sz="8" w:space="0" w:color="auto"/>
              <w:right w:val="single" w:sz="4" w:space="0" w:color="auto"/>
            </w:tcBorders>
            <w:shd w:val="clear" w:color="auto" w:fill="auto"/>
            <w:noWrap/>
            <w:vAlign w:val="bottom"/>
            <w:hideMark/>
          </w:tcPr>
          <w:p w14:paraId="58B8729C" w14:textId="2CF63174" w:rsidR="004B63FE" w:rsidRPr="00F21907" w:rsidDel="00333B83" w:rsidRDefault="004B63FE" w:rsidP="00733D28">
            <w:pPr>
              <w:spacing w:after="0" w:line="240" w:lineRule="auto"/>
              <w:jc w:val="center"/>
              <w:rPr>
                <w:del w:id="1915" w:author="Matthews, Katrina (DOES)" w:date="2021-07-21T16:05:00Z"/>
                <w:rFonts w:ascii="Times New Roman" w:eastAsia="Times New Roman" w:hAnsi="Times New Roman" w:cs="Times New Roman"/>
                <w:color w:val="000000"/>
                <w:sz w:val="18"/>
                <w:szCs w:val="18"/>
              </w:rPr>
            </w:pPr>
            <w:del w:id="1916" w:author="Matthews, Katrina (DOES)" w:date="2021-07-21T16:05:00Z">
              <w:r w:rsidDel="00333B83">
                <w:rPr>
                  <w:rFonts w:ascii="Times New Roman" w:eastAsia="Times New Roman" w:hAnsi="Times New Roman" w:cs="Times New Roman"/>
                  <w:color w:val="000000"/>
                  <w:sz w:val="18"/>
                  <w:szCs w:val="18"/>
                </w:rPr>
                <w:delText>$15.56</w:delText>
              </w:r>
            </w:del>
          </w:p>
        </w:tc>
        <w:tc>
          <w:tcPr>
            <w:tcW w:w="756" w:type="pct"/>
            <w:tcBorders>
              <w:top w:val="nil"/>
              <w:left w:val="nil"/>
              <w:bottom w:val="single" w:sz="8" w:space="0" w:color="auto"/>
              <w:right w:val="single" w:sz="4" w:space="0" w:color="auto"/>
            </w:tcBorders>
            <w:shd w:val="clear" w:color="auto" w:fill="auto"/>
            <w:noWrap/>
            <w:vAlign w:val="bottom"/>
            <w:hideMark/>
          </w:tcPr>
          <w:p w14:paraId="3711A69C" w14:textId="0CAF01CC" w:rsidR="004B63FE" w:rsidRPr="00F21907" w:rsidDel="00333B83" w:rsidRDefault="004B63FE" w:rsidP="00733D28">
            <w:pPr>
              <w:spacing w:after="0" w:line="240" w:lineRule="auto"/>
              <w:jc w:val="center"/>
              <w:rPr>
                <w:del w:id="1917" w:author="Matthews, Katrina (DOES)" w:date="2021-07-21T16:05:00Z"/>
                <w:rFonts w:ascii="Times New Roman" w:eastAsia="Times New Roman" w:hAnsi="Times New Roman" w:cs="Times New Roman"/>
                <w:color w:val="000000"/>
                <w:sz w:val="18"/>
                <w:szCs w:val="18"/>
              </w:rPr>
            </w:pPr>
            <w:commentRangeStart w:id="1918"/>
            <w:del w:id="1919" w:author="Matthews, Katrina (DOES)" w:date="2021-07-21T16:05:00Z">
              <w:r w:rsidDel="00333B83">
                <w:rPr>
                  <w:rFonts w:ascii="Times New Roman" w:eastAsia="Times New Roman" w:hAnsi="Times New Roman" w:cs="Times New Roman"/>
                  <w:color w:val="000000"/>
                  <w:sz w:val="18"/>
                  <w:szCs w:val="18"/>
                </w:rPr>
                <w:delText>N/A</w:delText>
              </w:r>
            </w:del>
          </w:p>
        </w:tc>
        <w:tc>
          <w:tcPr>
            <w:tcW w:w="937" w:type="pct"/>
            <w:tcBorders>
              <w:top w:val="nil"/>
              <w:left w:val="nil"/>
              <w:bottom w:val="single" w:sz="8" w:space="0" w:color="auto"/>
              <w:right w:val="single" w:sz="8" w:space="0" w:color="auto"/>
            </w:tcBorders>
            <w:shd w:val="clear" w:color="auto" w:fill="auto"/>
            <w:noWrap/>
            <w:vAlign w:val="bottom"/>
            <w:hideMark/>
          </w:tcPr>
          <w:p w14:paraId="3B3183A4" w14:textId="70E225E3" w:rsidR="004B63FE" w:rsidRPr="00F21907" w:rsidDel="00333B83" w:rsidRDefault="004B63FE" w:rsidP="00733D28">
            <w:pPr>
              <w:spacing w:after="0" w:line="240" w:lineRule="auto"/>
              <w:jc w:val="center"/>
              <w:rPr>
                <w:del w:id="1920" w:author="Matthews, Katrina (DOES)" w:date="2021-07-21T16:05:00Z"/>
                <w:rFonts w:ascii="Times New Roman" w:eastAsia="Times New Roman" w:hAnsi="Times New Roman" w:cs="Times New Roman"/>
                <w:color w:val="000000"/>
                <w:sz w:val="18"/>
                <w:szCs w:val="18"/>
              </w:rPr>
            </w:pPr>
            <w:del w:id="1921" w:author="Matthews, Katrina (DOES)" w:date="2021-07-21T16:05:00Z">
              <w:r w:rsidDel="00333B83">
                <w:rPr>
                  <w:rFonts w:ascii="Times New Roman" w:eastAsia="Times New Roman" w:hAnsi="Times New Roman" w:cs="Times New Roman"/>
                  <w:color w:val="000000"/>
                  <w:sz w:val="18"/>
                  <w:szCs w:val="18"/>
                </w:rPr>
                <w:delText>N/A</w:delText>
              </w:r>
              <w:commentRangeEnd w:id="1918"/>
              <w:r w:rsidR="00287440" w:rsidDel="00333B83">
                <w:rPr>
                  <w:rStyle w:val="CommentReference"/>
                </w:rPr>
                <w:commentReference w:id="1918"/>
              </w:r>
            </w:del>
          </w:p>
        </w:tc>
      </w:tr>
    </w:tbl>
    <w:p w14:paraId="1542E64C" w14:textId="0306376D" w:rsidR="004B3E0B" w:rsidRDefault="004B3E0B" w:rsidP="004B3E0B">
      <w:pPr>
        <w:rPr>
          <w:ins w:id="1922" w:author="Matthews, Katrina (DOES)" w:date="2021-07-21T16:11:00Z"/>
          <w:rFonts w:ascii="Times New Roman" w:hAnsi="Times New Roman" w:cs="Times New Roman"/>
          <w:sz w:val="24"/>
          <w:szCs w:val="24"/>
        </w:rPr>
      </w:pPr>
      <w:bookmarkStart w:id="1923" w:name="_Hlk71190550"/>
      <w:bookmarkEnd w:id="1872"/>
      <w:ins w:id="1924" w:author="Matthews, Katrina (DOES)" w:date="2021-07-21T16:11:00Z">
        <w:r>
          <w:rPr>
            <w:rFonts w:ascii="Times New Roman" w:hAnsi="Times New Roman" w:cs="Times New Roman"/>
            <w:bCs/>
            <w:sz w:val="24"/>
            <w:szCs w:val="24"/>
          </w:rPr>
          <w:t xml:space="preserve">The table below will illustrate </w:t>
        </w:r>
        <w:r>
          <w:rPr>
            <w:rFonts w:ascii="Times New Roman" w:hAnsi="Times New Roman" w:cs="Times New Roman"/>
            <w:sz w:val="24"/>
            <w:szCs w:val="24"/>
          </w:rPr>
          <w:t>t</w:t>
        </w:r>
        <w:r w:rsidRPr="00320D51">
          <w:rPr>
            <w:rFonts w:ascii="Times New Roman" w:hAnsi="Times New Roman" w:cs="Times New Roman"/>
            <w:sz w:val="24"/>
            <w:szCs w:val="24"/>
          </w:rPr>
          <w:t xml:space="preserve">he number and percentage of participants who have been hired into unsubsidized jobs upon completion of the subsidized component of TEP or within </w:t>
        </w:r>
        <w:r>
          <w:rPr>
            <w:rFonts w:ascii="Times New Roman" w:hAnsi="Times New Roman" w:cs="Times New Roman"/>
            <w:sz w:val="24"/>
            <w:szCs w:val="24"/>
          </w:rPr>
          <w:t>six</w:t>
        </w:r>
        <w:r w:rsidRPr="00320D51">
          <w:rPr>
            <w:rFonts w:ascii="Times New Roman" w:hAnsi="Times New Roman" w:cs="Times New Roman"/>
            <w:sz w:val="24"/>
            <w:szCs w:val="24"/>
          </w:rPr>
          <w:t xml:space="preserve"> months of participating in the program, and the average wages of those hired</w:t>
        </w:r>
        <w:r>
          <w:rPr>
            <w:rFonts w:ascii="Times New Roman" w:hAnsi="Times New Roman" w:cs="Times New Roman"/>
            <w:sz w:val="24"/>
            <w:szCs w:val="24"/>
          </w:rPr>
          <w:t xml:space="preserve">. </w:t>
        </w:r>
      </w:ins>
      <w:ins w:id="1925" w:author="Matthews, Katrina (DOES)" w:date="2021-07-21T16:17:00Z">
        <w:r w:rsidR="00097F8A">
          <w:rPr>
            <w:rFonts w:ascii="Times New Roman" w:hAnsi="Times New Roman" w:cs="Times New Roman"/>
            <w:bCs/>
            <w:sz w:val="24"/>
            <w:szCs w:val="24"/>
          </w:rPr>
          <w:t xml:space="preserve">The data reflects </w:t>
        </w:r>
        <w:r w:rsidR="00097F8A" w:rsidRPr="00320D51">
          <w:rPr>
            <w:rFonts w:ascii="Times New Roman" w:hAnsi="Times New Roman" w:cs="Times New Roman"/>
            <w:sz w:val="24"/>
            <w:szCs w:val="24"/>
          </w:rPr>
          <w:t xml:space="preserve">subsidized </w:t>
        </w:r>
        <w:r w:rsidR="00097F8A">
          <w:rPr>
            <w:rFonts w:ascii="Times New Roman" w:hAnsi="Times New Roman" w:cs="Times New Roman"/>
            <w:sz w:val="24"/>
            <w:szCs w:val="24"/>
          </w:rPr>
          <w:t xml:space="preserve">work experience that occurred during FY20. The wages needed to verify retention for placements </w:t>
        </w:r>
      </w:ins>
      <w:ins w:id="1926" w:author="Matthews, Katrina (DOES)" w:date="2021-07-21T16:18:00Z">
        <w:r w:rsidR="00097F8A">
          <w:rPr>
            <w:rFonts w:ascii="Times New Roman" w:hAnsi="Times New Roman" w:cs="Times New Roman"/>
            <w:sz w:val="24"/>
            <w:szCs w:val="24"/>
          </w:rPr>
          <w:t>(</w:t>
        </w:r>
      </w:ins>
      <w:ins w:id="1927" w:author="Matthews, Katrina (DOES)" w:date="2021-07-21T16:17:00Z">
        <w:r w:rsidR="00097F8A">
          <w:rPr>
            <w:rFonts w:ascii="Times New Roman" w:hAnsi="Times New Roman" w:cs="Times New Roman"/>
            <w:sz w:val="24"/>
            <w:szCs w:val="24"/>
          </w:rPr>
          <w:t>entered employment</w:t>
        </w:r>
      </w:ins>
      <w:ins w:id="1928" w:author="Matthews, Katrina (DOES)" w:date="2021-07-21T16:18:00Z">
        <w:r w:rsidR="00097F8A">
          <w:rPr>
            <w:rFonts w:ascii="Times New Roman" w:hAnsi="Times New Roman" w:cs="Times New Roman"/>
            <w:sz w:val="24"/>
            <w:szCs w:val="24"/>
          </w:rPr>
          <w:t>)</w:t>
        </w:r>
      </w:ins>
      <w:ins w:id="1929" w:author="Matthews, Katrina (DOES)" w:date="2021-07-21T16:17:00Z">
        <w:r w:rsidR="00097F8A">
          <w:rPr>
            <w:rFonts w:ascii="Times New Roman" w:hAnsi="Times New Roman" w:cs="Times New Roman"/>
            <w:sz w:val="24"/>
            <w:szCs w:val="24"/>
          </w:rPr>
          <w:t xml:space="preserve"> in FY20 will not be available until July or August 2021</w:t>
        </w:r>
      </w:ins>
      <w:ins w:id="1930" w:author="Matthews, Katrina (DOES)" w:date="2021-07-21T16:18:00Z">
        <w:r w:rsidR="00097F8A">
          <w:rPr>
            <w:rFonts w:ascii="Times New Roman" w:hAnsi="Times New Roman" w:cs="Times New Roman"/>
            <w:sz w:val="24"/>
            <w:szCs w:val="24"/>
          </w:rPr>
          <w:t xml:space="preserve">. </w:t>
        </w:r>
      </w:ins>
    </w:p>
    <w:p w14:paraId="4289B904" w14:textId="77777777" w:rsidR="004B3E0B" w:rsidRDefault="004B3E0B" w:rsidP="004B3E0B">
      <w:pPr>
        <w:spacing w:after="0"/>
        <w:rPr>
          <w:ins w:id="1931" w:author="Matthews, Katrina (DOES)" w:date="2021-07-21T16:11:00Z"/>
          <w:rFonts w:ascii="Times New Roman" w:hAnsi="Times New Roman" w:cs="Times New Roman"/>
          <w:sz w:val="16"/>
          <w:szCs w:val="16"/>
        </w:rPr>
      </w:pPr>
    </w:p>
    <w:tbl>
      <w:tblPr>
        <w:tblW w:w="5000" w:type="pct"/>
        <w:tblLook w:val="04A0" w:firstRow="1" w:lastRow="0" w:firstColumn="1" w:lastColumn="0" w:noHBand="0" w:noVBand="1"/>
      </w:tblPr>
      <w:tblGrid>
        <w:gridCol w:w="2112"/>
        <w:gridCol w:w="2032"/>
        <w:gridCol w:w="1036"/>
        <w:gridCol w:w="866"/>
        <w:gridCol w:w="1573"/>
        <w:gridCol w:w="1721"/>
      </w:tblGrid>
      <w:tr w:rsidR="004B3E0B" w14:paraId="615C7010" w14:textId="77777777" w:rsidTr="00160258">
        <w:trPr>
          <w:trHeight w:val="79"/>
          <w:ins w:id="1932" w:author="Matthews, Katrina (DOES)" w:date="2021-07-21T16:11:00Z"/>
        </w:trPr>
        <w:tc>
          <w:tcPr>
            <w:tcW w:w="5000" w:type="pct"/>
            <w:gridSpan w:val="6"/>
            <w:tcBorders>
              <w:top w:val="single" w:sz="8" w:space="0" w:color="auto"/>
              <w:left w:val="single" w:sz="8" w:space="0" w:color="auto"/>
              <w:bottom w:val="single" w:sz="4" w:space="0" w:color="auto"/>
              <w:right w:val="single" w:sz="8" w:space="0" w:color="000000"/>
            </w:tcBorders>
            <w:shd w:val="clear" w:color="auto" w:fill="FDE9D9" w:themeFill="accent6" w:themeFillTint="33"/>
            <w:vAlign w:val="bottom"/>
            <w:hideMark/>
          </w:tcPr>
          <w:p w14:paraId="388BAC44" w14:textId="77777777" w:rsidR="004B3E0B" w:rsidRDefault="004B3E0B" w:rsidP="00160258">
            <w:pPr>
              <w:spacing w:after="0" w:line="240" w:lineRule="auto"/>
              <w:jc w:val="center"/>
              <w:rPr>
                <w:ins w:id="1933" w:author="Matthews, Katrina (DOES)" w:date="2021-07-21T16:11:00Z"/>
                <w:rFonts w:ascii="Times New Roman" w:eastAsia="Times New Roman" w:hAnsi="Times New Roman" w:cs="Times New Roman"/>
                <w:b/>
                <w:bCs/>
                <w:color w:val="000000"/>
                <w:sz w:val="18"/>
                <w:szCs w:val="18"/>
              </w:rPr>
            </w:pPr>
            <w:ins w:id="1934" w:author="Matthews, Katrina (DOES)" w:date="2021-07-21T16:11:00Z">
              <w:r>
                <w:rPr>
                  <w:rFonts w:ascii="Times New Roman" w:hAnsi="Times New Roman" w:cs="Times New Roman"/>
                  <w:b/>
                  <w:sz w:val="18"/>
                  <w:szCs w:val="18"/>
                </w:rPr>
                <w:t>Placement Data for Subsidized Programs FY20 (10/01/2019- 09/30/2020) TEP</w:t>
              </w:r>
            </w:ins>
          </w:p>
        </w:tc>
      </w:tr>
      <w:tr w:rsidR="004B3E0B" w14:paraId="58762FC1" w14:textId="77777777" w:rsidTr="00160258">
        <w:trPr>
          <w:trHeight w:val="458"/>
          <w:ins w:id="1935" w:author="Matthews, Katrina (DOES)" w:date="2021-07-21T16:11:00Z"/>
        </w:trPr>
        <w:tc>
          <w:tcPr>
            <w:tcW w:w="2765" w:type="pct"/>
            <w:gridSpan w:val="3"/>
            <w:tcBorders>
              <w:top w:val="single" w:sz="4" w:space="0" w:color="auto"/>
              <w:left w:val="single" w:sz="8" w:space="0" w:color="auto"/>
              <w:bottom w:val="single" w:sz="4" w:space="0" w:color="auto"/>
              <w:right w:val="single" w:sz="4" w:space="0" w:color="auto"/>
            </w:tcBorders>
            <w:shd w:val="clear" w:color="auto" w:fill="D9E1F2"/>
            <w:vAlign w:val="center"/>
            <w:hideMark/>
          </w:tcPr>
          <w:p w14:paraId="3243FAF8" w14:textId="77777777" w:rsidR="004B3E0B" w:rsidRDefault="004B3E0B" w:rsidP="00160258">
            <w:pPr>
              <w:spacing w:after="0" w:line="240" w:lineRule="auto"/>
              <w:jc w:val="center"/>
              <w:rPr>
                <w:ins w:id="1936" w:author="Matthews, Katrina (DOES)" w:date="2021-07-21T16:11:00Z"/>
                <w:rFonts w:ascii="Times New Roman" w:eastAsia="Times New Roman" w:hAnsi="Times New Roman" w:cs="Times New Roman"/>
                <w:b/>
                <w:bCs/>
                <w:i/>
                <w:iCs/>
                <w:color w:val="000000"/>
                <w:sz w:val="18"/>
                <w:szCs w:val="18"/>
              </w:rPr>
            </w:pPr>
            <w:ins w:id="1937" w:author="Matthews, Katrina (DOES)" w:date="2021-07-21T16:11:00Z">
              <w:r>
                <w:rPr>
                  <w:rFonts w:ascii="Times New Roman" w:eastAsia="Times New Roman" w:hAnsi="Times New Roman" w:cs="Times New Roman"/>
                  <w:b/>
                  <w:bCs/>
                  <w:i/>
                  <w:iCs/>
                  <w:color w:val="000000"/>
                  <w:sz w:val="18"/>
                  <w:szCs w:val="18"/>
                </w:rPr>
                <w:t>Job Placements within 6 months of completion**</w:t>
              </w:r>
            </w:ins>
          </w:p>
        </w:tc>
        <w:tc>
          <w:tcPr>
            <w:tcW w:w="376" w:type="pct"/>
            <w:vMerge w:val="restart"/>
            <w:tcBorders>
              <w:top w:val="nil"/>
              <w:left w:val="single" w:sz="4" w:space="0" w:color="auto"/>
              <w:bottom w:val="single" w:sz="4" w:space="0" w:color="000000"/>
              <w:right w:val="single" w:sz="4" w:space="0" w:color="auto"/>
            </w:tcBorders>
            <w:shd w:val="clear" w:color="auto" w:fill="D9E1F2"/>
            <w:vAlign w:val="center"/>
            <w:hideMark/>
          </w:tcPr>
          <w:p w14:paraId="74FFB7CF" w14:textId="77777777" w:rsidR="004B3E0B" w:rsidRDefault="004B3E0B" w:rsidP="00160258">
            <w:pPr>
              <w:spacing w:after="0" w:line="240" w:lineRule="auto"/>
              <w:jc w:val="center"/>
              <w:rPr>
                <w:ins w:id="1938" w:author="Matthews, Katrina (DOES)" w:date="2021-07-21T16:11:00Z"/>
                <w:rFonts w:ascii="Times New Roman" w:eastAsia="Times New Roman" w:hAnsi="Times New Roman" w:cs="Times New Roman"/>
                <w:b/>
                <w:bCs/>
                <w:i/>
                <w:iCs/>
                <w:color w:val="000000"/>
                <w:sz w:val="18"/>
                <w:szCs w:val="18"/>
              </w:rPr>
            </w:pPr>
            <w:ins w:id="1939" w:author="Matthews, Katrina (DOES)" w:date="2021-07-21T16:11:00Z">
              <w:r>
                <w:rPr>
                  <w:rFonts w:ascii="Times New Roman" w:eastAsia="Times New Roman" w:hAnsi="Times New Roman" w:cs="Times New Roman"/>
                  <w:b/>
                  <w:bCs/>
                  <w:i/>
                  <w:iCs/>
                  <w:color w:val="000000"/>
                  <w:sz w:val="18"/>
                  <w:szCs w:val="18"/>
                </w:rPr>
                <w:t>Average Wages</w:t>
              </w:r>
            </w:ins>
          </w:p>
          <w:p w14:paraId="113B777D" w14:textId="77777777" w:rsidR="004B3E0B" w:rsidRDefault="004B3E0B" w:rsidP="00160258">
            <w:pPr>
              <w:spacing w:after="0" w:line="240" w:lineRule="auto"/>
              <w:jc w:val="center"/>
              <w:rPr>
                <w:ins w:id="1940" w:author="Matthews, Katrina (DOES)" w:date="2021-07-21T16:11:00Z"/>
                <w:rFonts w:ascii="Times New Roman" w:eastAsia="Times New Roman" w:hAnsi="Times New Roman" w:cs="Times New Roman"/>
                <w:b/>
                <w:bCs/>
                <w:i/>
                <w:iCs/>
                <w:color w:val="000000"/>
                <w:sz w:val="18"/>
                <w:szCs w:val="18"/>
              </w:rPr>
            </w:pPr>
            <w:ins w:id="1941" w:author="Matthews, Katrina (DOES)" w:date="2021-07-21T16:11:00Z">
              <w:r>
                <w:rPr>
                  <w:rFonts w:ascii="Times New Roman" w:eastAsia="Times New Roman" w:hAnsi="Times New Roman" w:cs="Times New Roman"/>
                  <w:b/>
                  <w:bCs/>
                  <w:i/>
                  <w:iCs/>
                  <w:color w:val="000000"/>
                  <w:sz w:val="18"/>
                  <w:szCs w:val="18"/>
                </w:rPr>
                <w:t xml:space="preserve">(Hourly) </w:t>
              </w:r>
            </w:ins>
          </w:p>
        </w:tc>
        <w:tc>
          <w:tcPr>
            <w:tcW w:w="1859" w:type="pct"/>
            <w:gridSpan w:val="2"/>
            <w:tcBorders>
              <w:top w:val="single" w:sz="4" w:space="0" w:color="auto"/>
              <w:left w:val="nil"/>
              <w:bottom w:val="single" w:sz="4" w:space="0" w:color="auto"/>
              <w:right w:val="single" w:sz="8" w:space="0" w:color="000000"/>
            </w:tcBorders>
            <w:shd w:val="clear" w:color="auto" w:fill="D9E1F2"/>
            <w:vAlign w:val="center"/>
            <w:hideMark/>
          </w:tcPr>
          <w:p w14:paraId="3163B07B" w14:textId="77777777" w:rsidR="004B3E0B" w:rsidRDefault="004B3E0B" w:rsidP="00160258">
            <w:pPr>
              <w:spacing w:after="0" w:line="240" w:lineRule="auto"/>
              <w:jc w:val="center"/>
              <w:rPr>
                <w:ins w:id="1942" w:author="Matthews, Katrina (DOES)" w:date="2021-07-21T16:11:00Z"/>
                <w:rFonts w:ascii="Times New Roman" w:eastAsia="Times New Roman" w:hAnsi="Times New Roman" w:cs="Times New Roman"/>
                <w:b/>
                <w:bCs/>
                <w:i/>
                <w:iCs/>
                <w:color w:val="000000"/>
                <w:sz w:val="18"/>
                <w:szCs w:val="18"/>
              </w:rPr>
            </w:pPr>
            <w:ins w:id="1943" w:author="Matthews, Katrina (DOES)" w:date="2021-07-21T16:11:00Z">
              <w:r>
                <w:rPr>
                  <w:rFonts w:ascii="Times New Roman" w:eastAsia="Times New Roman" w:hAnsi="Times New Roman" w:cs="Times New Roman"/>
                  <w:b/>
                  <w:bCs/>
                  <w:i/>
                  <w:iCs/>
                  <w:color w:val="000000"/>
                  <w:sz w:val="18"/>
                  <w:szCs w:val="18"/>
                </w:rPr>
                <w:t xml:space="preserve">Retained Six months </w:t>
              </w:r>
            </w:ins>
          </w:p>
        </w:tc>
      </w:tr>
      <w:tr w:rsidR="004B3E0B" w14:paraId="053672AD" w14:textId="77777777" w:rsidTr="00160258">
        <w:trPr>
          <w:trHeight w:val="300"/>
          <w:ins w:id="1944" w:author="Matthews, Katrina (DOES)" w:date="2021-07-21T16:11:00Z"/>
        </w:trPr>
        <w:tc>
          <w:tcPr>
            <w:tcW w:w="1179" w:type="pct"/>
            <w:tcBorders>
              <w:top w:val="nil"/>
              <w:left w:val="single" w:sz="8" w:space="0" w:color="auto"/>
              <w:bottom w:val="single" w:sz="4" w:space="0" w:color="auto"/>
              <w:right w:val="single" w:sz="4" w:space="0" w:color="auto"/>
            </w:tcBorders>
            <w:shd w:val="clear" w:color="auto" w:fill="D9E1F2"/>
            <w:noWrap/>
            <w:vAlign w:val="bottom"/>
            <w:hideMark/>
          </w:tcPr>
          <w:p w14:paraId="4912ED7C" w14:textId="77777777" w:rsidR="004B3E0B" w:rsidRPr="00DD1F70" w:rsidRDefault="004B3E0B" w:rsidP="00160258">
            <w:pPr>
              <w:spacing w:after="0" w:line="240" w:lineRule="auto"/>
              <w:jc w:val="center"/>
              <w:rPr>
                <w:ins w:id="1945" w:author="Matthews, Katrina (DOES)" w:date="2021-07-21T16:11:00Z"/>
                <w:rFonts w:ascii="Times New Roman" w:eastAsia="Times New Roman" w:hAnsi="Times New Roman" w:cs="Times New Roman"/>
                <w:i/>
                <w:iCs/>
                <w:color w:val="000000"/>
                <w:sz w:val="18"/>
                <w:szCs w:val="18"/>
              </w:rPr>
            </w:pPr>
            <w:ins w:id="1946" w:author="Matthews, Katrina (DOES)" w:date="2021-07-21T16:11:00Z">
              <w:r w:rsidRPr="00DD1F70">
                <w:rPr>
                  <w:rFonts w:ascii="Times New Roman" w:eastAsia="Times New Roman" w:hAnsi="Times New Roman" w:cs="Times New Roman"/>
                  <w:i/>
                  <w:iCs/>
                  <w:color w:val="000000"/>
                  <w:sz w:val="18"/>
                  <w:szCs w:val="18"/>
                </w:rPr>
                <w:t xml:space="preserve">WEX Graduates </w:t>
              </w:r>
            </w:ins>
          </w:p>
        </w:tc>
        <w:tc>
          <w:tcPr>
            <w:tcW w:w="1136" w:type="pct"/>
            <w:tcBorders>
              <w:top w:val="nil"/>
              <w:left w:val="single" w:sz="8" w:space="0" w:color="auto"/>
              <w:bottom w:val="single" w:sz="4" w:space="0" w:color="auto"/>
              <w:right w:val="single" w:sz="4" w:space="0" w:color="auto"/>
            </w:tcBorders>
            <w:shd w:val="clear" w:color="auto" w:fill="D9E1F2"/>
            <w:vAlign w:val="bottom"/>
            <w:hideMark/>
          </w:tcPr>
          <w:p w14:paraId="762D76E0" w14:textId="77777777" w:rsidR="004B3E0B" w:rsidRPr="00DD1F70" w:rsidRDefault="004B3E0B" w:rsidP="00160258">
            <w:pPr>
              <w:spacing w:after="0" w:line="240" w:lineRule="auto"/>
              <w:jc w:val="center"/>
              <w:rPr>
                <w:ins w:id="1947" w:author="Matthews, Katrina (DOES)" w:date="2021-07-21T16:11:00Z"/>
                <w:rFonts w:ascii="Times New Roman" w:eastAsia="Times New Roman" w:hAnsi="Times New Roman" w:cs="Times New Roman"/>
                <w:i/>
                <w:iCs/>
                <w:color w:val="000000"/>
                <w:sz w:val="18"/>
                <w:szCs w:val="18"/>
              </w:rPr>
            </w:pPr>
            <w:ins w:id="1948" w:author="Matthews, Katrina (DOES)" w:date="2021-07-21T16:11:00Z">
              <w:r w:rsidRPr="00DD1F70">
                <w:rPr>
                  <w:rFonts w:ascii="Times New Roman" w:eastAsia="Times New Roman" w:hAnsi="Times New Roman" w:cs="Times New Roman"/>
                  <w:i/>
                  <w:iCs/>
                  <w:color w:val="000000"/>
                  <w:sz w:val="18"/>
                  <w:szCs w:val="18"/>
                </w:rPr>
                <w:t>Entered Employment</w:t>
              </w:r>
            </w:ins>
          </w:p>
        </w:tc>
        <w:tc>
          <w:tcPr>
            <w:tcW w:w="450" w:type="pct"/>
            <w:tcBorders>
              <w:top w:val="nil"/>
              <w:left w:val="nil"/>
              <w:bottom w:val="single" w:sz="4" w:space="0" w:color="auto"/>
              <w:right w:val="single" w:sz="4" w:space="0" w:color="auto"/>
            </w:tcBorders>
            <w:shd w:val="clear" w:color="auto" w:fill="D9E1F2"/>
            <w:noWrap/>
            <w:vAlign w:val="bottom"/>
            <w:hideMark/>
          </w:tcPr>
          <w:p w14:paraId="49365E7E" w14:textId="77777777" w:rsidR="004B3E0B" w:rsidRPr="00DD1F70" w:rsidRDefault="004B3E0B" w:rsidP="00160258">
            <w:pPr>
              <w:spacing w:after="0" w:line="240" w:lineRule="auto"/>
              <w:jc w:val="center"/>
              <w:rPr>
                <w:ins w:id="1949" w:author="Matthews, Katrina (DOES)" w:date="2021-07-21T16:11:00Z"/>
                <w:rFonts w:ascii="Times New Roman" w:eastAsia="Times New Roman" w:hAnsi="Times New Roman" w:cs="Times New Roman"/>
                <w:i/>
                <w:iCs/>
                <w:color w:val="000000"/>
                <w:sz w:val="18"/>
                <w:szCs w:val="18"/>
              </w:rPr>
            </w:pPr>
            <w:ins w:id="1950" w:author="Matthews, Katrina (DOES)" w:date="2021-07-21T16:11:00Z">
              <w:r w:rsidRPr="00DD1F70">
                <w:rPr>
                  <w:rFonts w:ascii="Times New Roman" w:eastAsia="Times New Roman" w:hAnsi="Times New Roman" w:cs="Times New Roman"/>
                  <w:i/>
                  <w:iCs/>
                  <w:color w:val="000000"/>
                  <w:sz w:val="18"/>
                  <w:szCs w:val="18"/>
                </w:rPr>
                <w:t>Percentage</w:t>
              </w:r>
            </w:ins>
          </w:p>
        </w:tc>
        <w:tc>
          <w:tcPr>
            <w:tcW w:w="376" w:type="pct"/>
            <w:vMerge/>
            <w:tcBorders>
              <w:top w:val="nil"/>
              <w:left w:val="single" w:sz="4" w:space="0" w:color="auto"/>
              <w:bottom w:val="single" w:sz="4" w:space="0" w:color="000000"/>
              <w:right w:val="single" w:sz="4" w:space="0" w:color="auto"/>
            </w:tcBorders>
            <w:vAlign w:val="center"/>
            <w:hideMark/>
          </w:tcPr>
          <w:p w14:paraId="45D3F000" w14:textId="77777777" w:rsidR="004B3E0B" w:rsidRPr="00DD1F70" w:rsidRDefault="004B3E0B" w:rsidP="00160258">
            <w:pPr>
              <w:spacing w:after="0" w:line="256" w:lineRule="auto"/>
              <w:rPr>
                <w:ins w:id="1951" w:author="Matthews, Katrina (DOES)" w:date="2021-07-21T16:11:00Z"/>
                <w:rFonts w:ascii="Times New Roman" w:eastAsia="Times New Roman" w:hAnsi="Times New Roman" w:cs="Times New Roman"/>
                <w:b/>
                <w:bCs/>
                <w:i/>
                <w:iCs/>
                <w:color w:val="000000"/>
                <w:sz w:val="18"/>
                <w:szCs w:val="18"/>
              </w:rPr>
            </w:pPr>
          </w:p>
        </w:tc>
        <w:tc>
          <w:tcPr>
            <w:tcW w:w="890" w:type="pct"/>
            <w:tcBorders>
              <w:top w:val="nil"/>
              <w:left w:val="nil"/>
              <w:bottom w:val="single" w:sz="4" w:space="0" w:color="auto"/>
              <w:right w:val="single" w:sz="4" w:space="0" w:color="auto"/>
            </w:tcBorders>
            <w:shd w:val="clear" w:color="auto" w:fill="D9E1F2"/>
            <w:noWrap/>
            <w:vAlign w:val="bottom"/>
            <w:hideMark/>
          </w:tcPr>
          <w:p w14:paraId="6EAAFCE0" w14:textId="77777777" w:rsidR="004B3E0B" w:rsidRPr="00DD1F70" w:rsidRDefault="004B3E0B" w:rsidP="00160258">
            <w:pPr>
              <w:spacing w:after="0" w:line="240" w:lineRule="auto"/>
              <w:jc w:val="center"/>
              <w:rPr>
                <w:ins w:id="1952" w:author="Matthews, Katrina (DOES)" w:date="2021-07-21T16:11:00Z"/>
                <w:rFonts w:ascii="Times New Roman" w:eastAsia="Times New Roman" w:hAnsi="Times New Roman" w:cs="Times New Roman"/>
                <w:i/>
                <w:iCs/>
                <w:color w:val="000000"/>
                <w:sz w:val="18"/>
                <w:szCs w:val="18"/>
              </w:rPr>
            </w:pPr>
            <w:ins w:id="1953" w:author="Matthews, Katrina (DOES)" w:date="2021-07-21T16:11:00Z">
              <w:r w:rsidRPr="00DD1F70">
                <w:rPr>
                  <w:rFonts w:ascii="Times New Roman" w:eastAsia="Times New Roman" w:hAnsi="Times New Roman" w:cs="Times New Roman"/>
                  <w:i/>
                  <w:iCs/>
                  <w:color w:val="000000"/>
                  <w:sz w:val="18"/>
                  <w:szCs w:val="18"/>
                </w:rPr>
                <w:t>Number</w:t>
              </w:r>
            </w:ins>
          </w:p>
        </w:tc>
        <w:tc>
          <w:tcPr>
            <w:tcW w:w="969" w:type="pct"/>
            <w:tcBorders>
              <w:top w:val="nil"/>
              <w:left w:val="nil"/>
              <w:bottom w:val="single" w:sz="4" w:space="0" w:color="auto"/>
              <w:right w:val="single" w:sz="8" w:space="0" w:color="auto"/>
            </w:tcBorders>
            <w:shd w:val="clear" w:color="auto" w:fill="D9E1F2"/>
            <w:noWrap/>
            <w:vAlign w:val="bottom"/>
            <w:hideMark/>
          </w:tcPr>
          <w:p w14:paraId="30B40527" w14:textId="77777777" w:rsidR="004B3E0B" w:rsidRPr="00DD1F70" w:rsidRDefault="004B3E0B" w:rsidP="00160258">
            <w:pPr>
              <w:spacing w:after="0" w:line="240" w:lineRule="auto"/>
              <w:jc w:val="center"/>
              <w:rPr>
                <w:ins w:id="1954" w:author="Matthews, Katrina (DOES)" w:date="2021-07-21T16:11:00Z"/>
                <w:rFonts w:ascii="Times New Roman" w:eastAsia="Times New Roman" w:hAnsi="Times New Roman" w:cs="Times New Roman"/>
                <w:i/>
                <w:iCs/>
                <w:color w:val="000000"/>
                <w:sz w:val="18"/>
                <w:szCs w:val="18"/>
              </w:rPr>
            </w:pPr>
            <w:ins w:id="1955" w:author="Matthews, Katrina (DOES)" w:date="2021-07-21T16:11:00Z">
              <w:r w:rsidRPr="00DD1F70">
                <w:rPr>
                  <w:rFonts w:ascii="Times New Roman" w:eastAsia="Times New Roman" w:hAnsi="Times New Roman" w:cs="Times New Roman"/>
                  <w:i/>
                  <w:iCs/>
                  <w:color w:val="000000"/>
                  <w:sz w:val="18"/>
                  <w:szCs w:val="18"/>
                </w:rPr>
                <w:t>Percentage</w:t>
              </w:r>
            </w:ins>
          </w:p>
        </w:tc>
      </w:tr>
      <w:tr w:rsidR="004B3E0B" w14:paraId="017D4956" w14:textId="77777777" w:rsidTr="00160258">
        <w:trPr>
          <w:trHeight w:val="315"/>
          <w:ins w:id="1956" w:author="Matthews, Katrina (DOES)" w:date="2021-07-21T16:11:00Z"/>
        </w:trPr>
        <w:tc>
          <w:tcPr>
            <w:tcW w:w="1179" w:type="pct"/>
            <w:tcBorders>
              <w:top w:val="nil"/>
              <w:left w:val="single" w:sz="8" w:space="0" w:color="auto"/>
              <w:bottom w:val="single" w:sz="8" w:space="0" w:color="auto"/>
              <w:right w:val="single" w:sz="4" w:space="0" w:color="auto"/>
            </w:tcBorders>
            <w:noWrap/>
            <w:vAlign w:val="bottom"/>
            <w:hideMark/>
          </w:tcPr>
          <w:p w14:paraId="14DA1198" w14:textId="77777777" w:rsidR="004B3E0B" w:rsidRDefault="004B3E0B" w:rsidP="00160258">
            <w:pPr>
              <w:spacing w:after="0" w:line="240" w:lineRule="auto"/>
              <w:jc w:val="center"/>
              <w:rPr>
                <w:ins w:id="1957" w:author="Matthews, Katrina (DOES)" w:date="2021-07-21T16:11:00Z"/>
                <w:rFonts w:ascii="Times New Roman" w:eastAsia="Times New Roman" w:hAnsi="Times New Roman" w:cs="Times New Roman"/>
                <w:color w:val="000000"/>
                <w:sz w:val="18"/>
                <w:szCs w:val="18"/>
              </w:rPr>
            </w:pPr>
            <w:ins w:id="1958" w:author="Matthews, Katrina (DOES)" w:date="2021-07-21T16:11:00Z">
              <w:r>
                <w:rPr>
                  <w:rFonts w:ascii="Times New Roman" w:eastAsia="Times New Roman" w:hAnsi="Times New Roman" w:cs="Times New Roman"/>
                  <w:color w:val="000000"/>
                  <w:sz w:val="18"/>
                  <w:szCs w:val="18"/>
                </w:rPr>
                <w:t>154</w:t>
              </w:r>
            </w:ins>
          </w:p>
        </w:tc>
        <w:tc>
          <w:tcPr>
            <w:tcW w:w="1136" w:type="pct"/>
            <w:tcBorders>
              <w:top w:val="nil"/>
              <w:left w:val="single" w:sz="8" w:space="0" w:color="auto"/>
              <w:bottom w:val="single" w:sz="8" w:space="0" w:color="auto"/>
              <w:right w:val="single" w:sz="4" w:space="0" w:color="auto"/>
            </w:tcBorders>
            <w:vAlign w:val="bottom"/>
            <w:hideMark/>
          </w:tcPr>
          <w:p w14:paraId="0CE1B748" w14:textId="77777777" w:rsidR="004B3E0B" w:rsidRDefault="004B3E0B" w:rsidP="00160258">
            <w:pPr>
              <w:spacing w:after="0" w:line="240" w:lineRule="auto"/>
              <w:jc w:val="center"/>
              <w:rPr>
                <w:ins w:id="1959" w:author="Matthews, Katrina (DOES)" w:date="2021-07-21T16:11:00Z"/>
                <w:rFonts w:ascii="Times New Roman" w:eastAsia="Times New Roman" w:hAnsi="Times New Roman" w:cs="Times New Roman"/>
                <w:color w:val="000000"/>
                <w:sz w:val="18"/>
                <w:szCs w:val="18"/>
              </w:rPr>
            </w:pPr>
            <w:ins w:id="1960" w:author="Matthews, Katrina (DOES)" w:date="2021-07-21T16:11:00Z">
              <w:r>
                <w:rPr>
                  <w:rFonts w:ascii="Times New Roman" w:eastAsia="Times New Roman" w:hAnsi="Times New Roman" w:cs="Times New Roman"/>
                  <w:color w:val="000000"/>
                  <w:sz w:val="18"/>
                  <w:szCs w:val="18"/>
                </w:rPr>
                <w:t>114</w:t>
              </w:r>
            </w:ins>
          </w:p>
        </w:tc>
        <w:tc>
          <w:tcPr>
            <w:tcW w:w="450" w:type="pct"/>
            <w:tcBorders>
              <w:top w:val="nil"/>
              <w:left w:val="nil"/>
              <w:bottom w:val="single" w:sz="8" w:space="0" w:color="auto"/>
              <w:right w:val="single" w:sz="4" w:space="0" w:color="auto"/>
            </w:tcBorders>
            <w:noWrap/>
            <w:vAlign w:val="bottom"/>
            <w:hideMark/>
          </w:tcPr>
          <w:p w14:paraId="4A410E70" w14:textId="77777777" w:rsidR="004B3E0B" w:rsidRDefault="004B3E0B" w:rsidP="00160258">
            <w:pPr>
              <w:spacing w:after="0" w:line="240" w:lineRule="auto"/>
              <w:jc w:val="center"/>
              <w:rPr>
                <w:ins w:id="1961" w:author="Matthews, Katrina (DOES)" w:date="2021-07-21T16:11:00Z"/>
                <w:rFonts w:ascii="Times New Roman" w:eastAsia="Times New Roman" w:hAnsi="Times New Roman" w:cs="Times New Roman"/>
                <w:color w:val="000000"/>
                <w:sz w:val="18"/>
                <w:szCs w:val="18"/>
              </w:rPr>
            </w:pPr>
            <w:ins w:id="1962" w:author="Matthews, Katrina (DOES)" w:date="2021-07-21T16:11:00Z">
              <w:r>
                <w:rPr>
                  <w:rFonts w:ascii="Times New Roman" w:eastAsia="Times New Roman" w:hAnsi="Times New Roman" w:cs="Times New Roman"/>
                  <w:color w:val="000000"/>
                  <w:sz w:val="18"/>
                  <w:szCs w:val="18"/>
                </w:rPr>
                <w:t>74%</w:t>
              </w:r>
            </w:ins>
          </w:p>
        </w:tc>
        <w:tc>
          <w:tcPr>
            <w:tcW w:w="376" w:type="pct"/>
            <w:tcBorders>
              <w:top w:val="nil"/>
              <w:left w:val="nil"/>
              <w:bottom w:val="single" w:sz="8" w:space="0" w:color="auto"/>
              <w:right w:val="single" w:sz="4" w:space="0" w:color="auto"/>
            </w:tcBorders>
            <w:noWrap/>
            <w:vAlign w:val="bottom"/>
            <w:hideMark/>
          </w:tcPr>
          <w:p w14:paraId="3CD3AAE4" w14:textId="77777777" w:rsidR="004B3E0B" w:rsidRDefault="004B3E0B" w:rsidP="00160258">
            <w:pPr>
              <w:spacing w:after="0" w:line="240" w:lineRule="auto"/>
              <w:jc w:val="center"/>
              <w:rPr>
                <w:ins w:id="1963" w:author="Matthews, Katrina (DOES)" w:date="2021-07-21T16:11:00Z"/>
                <w:rFonts w:ascii="Times New Roman" w:eastAsia="Times New Roman" w:hAnsi="Times New Roman" w:cs="Times New Roman"/>
                <w:color w:val="000000"/>
                <w:sz w:val="18"/>
                <w:szCs w:val="18"/>
              </w:rPr>
            </w:pPr>
            <w:commentRangeStart w:id="1964"/>
            <w:ins w:id="1965" w:author="Matthews, Katrina (DOES)" w:date="2021-07-21T16:11:00Z">
              <w:r>
                <w:rPr>
                  <w:rFonts w:ascii="Times New Roman" w:eastAsia="Times New Roman" w:hAnsi="Times New Roman" w:cs="Times New Roman"/>
                  <w:color w:val="000000"/>
                  <w:sz w:val="18"/>
                  <w:szCs w:val="18"/>
                </w:rPr>
                <w:t>$15.56</w:t>
              </w:r>
              <w:commentRangeEnd w:id="1964"/>
              <w:r>
                <w:rPr>
                  <w:rStyle w:val="CommentReference"/>
                </w:rPr>
                <w:commentReference w:id="1964"/>
              </w:r>
            </w:ins>
          </w:p>
        </w:tc>
        <w:tc>
          <w:tcPr>
            <w:tcW w:w="890" w:type="pct"/>
            <w:tcBorders>
              <w:top w:val="nil"/>
              <w:left w:val="nil"/>
              <w:bottom w:val="single" w:sz="8" w:space="0" w:color="auto"/>
              <w:right w:val="single" w:sz="4" w:space="0" w:color="auto"/>
            </w:tcBorders>
            <w:noWrap/>
            <w:vAlign w:val="bottom"/>
            <w:hideMark/>
          </w:tcPr>
          <w:p w14:paraId="1F4FBC41" w14:textId="77777777" w:rsidR="004B3E0B" w:rsidRDefault="004B3E0B" w:rsidP="00160258">
            <w:pPr>
              <w:spacing w:after="0" w:line="240" w:lineRule="auto"/>
              <w:jc w:val="center"/>
              <w:rPr>
                <w:ins w:id="1966" w:author="Matthews, Katrina (DOES)" w:date="2021-07-21T16:11:00Z"/>
                <w:rFonts w:ascii="Times New Roman" w:eastAsia="Times New Roman" w:hAnsi="Times New Roman" w:cs="Times New Roman"/>
                <w:color w:val="000000"/>
                <w:sz w:val="18"/>
                <w:szCs w:val="18"/>
              </w:rPr>
            </w:pPr>
            <w:ins w:id="1967" w:author="Matthews, Katrina (DOES)" w:date="2021-07-21T16:11:00Z">
              <w:r>
                <w:rPr>
                  <w:rFonts w:ascii="Times New Roman" w:eastAsia="Times New Roman" w:hAnsi="Times New Roman" w:cs="Times New Roman"/>
                  <w:color w:val="000000"/>
                  <w:sz w:val="18"/>
                  <w:szCs w:val="18"/>
                </w:rPr>
                <w:t>N/A</w:t>
              </w:r>
            </w:ins>
          </w:p>
        </w:tc>
        <w:tc>
          <w:tcPr>
            <w:tcW w:w="969" w:type="pct"/>
            <w:tcBorders>
              <w:top w:val="nil"/>
              <w:left w:val="nil"/>
              <w:bottom w:val="single" w:sz="8" w:space="0" w:color="auto"/>
              <w:right w:val="single" w:sz="8" w:space="0" w:color="auto"/>
            </w:tcBorders>
            <w:noWrap/>
            <w:vAlign w:val="bottom"/>
            <w:hideMark/>
          </w:tcPr>
          <w:p w14:paraId="50F5D1C5" w14:textId="77777777" w:rsidR="004B3E0B" w:rsidRDefault="004B3E0B" w:rsidP="00160258">
            <w:pPr>
              <w:spacing w:after="0" w:line="240" w:lineRule="auto"/>
              <w:jc w:val="center"/>
              <w:rPr>
                <w:ins w:id="1968" w:author="Matthews, Katrina (DOES)" w:date="2021-07-21T16:11:00Z"/>
                <w:rFonts w:ascii="Times New Roman" w:eastAsia="Times New Roman" w:hAnsi="Times New Roman" w:cs="Times New Roman"/>
                <w:color w:val="000000"/>
                <w:sz w:val="18"/>
                <w:szCs w:val="18"/>
              </w:rPr>
            </w:pPr>
            <w:ins w:id="1969" w:author="Matthews, Katrina (DOES)" w:date="2021-07-21T16:11:00Z">
              <w:r>
                <w:rPr>
                  <w:rFonts w:ascii="Times New Roman" w:eastAsia="Times New Roman" w:hAnsi="Times New Roman" w:cs="Times New Roman"/>
                  <w:color w:val="000000"/>
                  <w:sz w:val="18"/>
                  <w:szCs w:val="18"/>
                </w:rPr>
                <w:t>N/A</w:t>
              </w:r>
            </w:ins>
          </w:p>
        </w:tc>
      </w:tr>
    </w:tbl>
    <w:p w14:paraId="1B3515FE" w14:textId="5F1C5F93" w:rsidR="00287440" w:rsidDel="00F86F4E" w:rsidRDefault="00287440" w:rsidP="003D7920">
      <w:pPr>
        <w:rPr>
          <w:del w:id="1970" w:author="Matthews, Katrina (DOES)" w:date="2021-07-21T15:21:00Z"/>
          <w:rFonts w:ascii="Times New Roman" w:hAnsi="Times New Roman" w:cs="Times New Roman"/>
          <w:bCs/>
          <w:sz w:val="24"/>
          <w:szCs w:val="24"/>
        </w:rPr>
      </w:pPr>
    </w:p>
    <w:p w14:paraId="6FC7EB21" w14:textId="6E941543" w:rsidR="00320D51" w:rsidRPr="003D7920" w:rsidDel="002D5D66" w:rsidRDefault="00320D51" w:rsidP="003D7920">
      <w:pPr>
        <w:rPr>
          <w:del w:id="1971" w:author="Falcone, Christopher (DOES)" w:date="2021-07-16T10:07:00Z"/>
          <w:rFonts w:ascii="Times New Roman" w:hAnsi="Times New Roman" w:cs="Times New Roman"/>
          <w:bCs/>
          <w:sz w:val="24"/>
          <w:szCs w:val="24"/>
          <w:rPrChange w:id="1972" w:author="Matthews, Katrina (DOES)" w:date="2021-07-21T15:21:00Z">
            <w:rPr>
              <w:del w:id="1973" w:author="Falcone, Christopher (DOES)" w:date="2021-07-16T10:07:00Z"/>
            </w:rPr>
          </w:rPrChange>
        </w:rPr>
        <w:pPrChange w:id="1974" w:author="Matthews, Katrina (DOES)" w:date="2021-07-21T15:21:00Z">
          <w:pPr>
            <w:contextualSpacing/>
          </w:pPr>
        </w:pPrChange>
      </w:pPr>
      <w:del w:id="1975" w:author="Falcone, Christopher (DOES)" w:date="2021-07-16T10:07:00Z">
        <w:r w:rsidRPr="003D7920" w:rsidDel="002D5D66">
          <w:rPr>
            <w:rFonts w:ascii="Times New Roman" w:hAnsi="Times New Roman" w:cs="Times New Roman"/>
            <w:bCs/>
            <w:sz w:val="24"/>
            <w:szCs w:val="24"/>
            <w:rPrChange w:id="1976" w:author="Matthews, Katrina (DOES)" w:date="2021-07-21T15:21:00Z">
              <w:rPr/>
            </w:rPrChange>
          </w:rPr>
          <w:delText>The table below provides information requested in section (b) of D.C. Official Code §32-771, which shall include the following outcome measures for subsidized employment programs, including the Transitional Employment Program (“TEP”),</w:delText>
        </w:r>
      </w:del>
    </w:p>
    <w:p w14:paraId="63944AE5" w14:textId="597876E0" w:rsidR="00320D51" w:rsidRPr="00556019" w:rsidDel="002D5D66" w:rsidRDefault="00320D51" w:rsidP="003D7920">
      <w:pPr>
        <w:rPr>
          <w:del w:id="1977" w:author="Falcone, Christopher (DOES)" w:date="2021-07-16T10:07:00Z"/>
        </w:rPr>
        <w:pPrChange w:id="1978" w:author="Matthews, Katrina (DOES)" w:date="2021-07-21T15:21:00Z">
          <w:pPr>
            <w:pStyle w:val="ListParagraph"/>
            <w:numPr>
              <w:numId w:val="21"/>
            </w:numPr>
            <w:ind w:hanging="360"/>
          </w:pPr>
        </w:pPrChange>
      </w:pPr>
      <w:del w:id="1979" w:author="Falcone, Christopher (DOES)" w:date="2021-07-16T10:07:00Z">
        <w:r w:rsidRPr="00556019" w:rsidDel="002D5D66">
          <w:delText>Participation by month</w:delText>
        </w:r>
      </w:del>
    </w:p>
    <w:p w14:paraId="4B0A2169" w14:textId="129961BA" w:rsidR="00320D51" w:rsidRPr="00556019" w:rsidDel="002D5D66" w:rsidRDefault="00320D51" w:rsidP="003D7920">
      <w:pPr>
        <w:rPr>
          <w:del w:id="1980" w:author="Falcone, Christopher (DOES)" w:date="2021-07-16T10:07:00Z"/>
        </w:rPr>
        <w:pPrChange w:id="1981" w:author="Matthews, Katrina (DOES)" w:date="2021-07-21T15:21:00Z">
          <w:pPr>
            <w:pStyle w:val="ListParagraph"/>
            <w:numPr>
              <w:numId w:val="21"/>
            </w:numPr>
            <w:ind w:hanging="360"/>
          </w:pPr>
        </w:pPrChange>
      </w:pPr>
      <w:del w:id="1982" w:author="Falcone, Christopher (DOES)" w:date="2021-07-16T10:07:00Z">
        <w:r w:rsidRPr="00556019" w:rsidDel="002D5D66">
          <w:delText>Number of private sector employers</w:delText>
        </w:r>
      </w:del>
    </w:p>
    <w:p w14:paraId="07F8D31E" w14:textId="2146D512" w:rsidR="00320D51" w:rsidRPr="00320D51" w:rsidRDefault="00320D51" w:rsidP="003D7920">
      <w:pPr>
        <w:pPrChange w:id="1983" w:author="Matthews, Katrina (DOES)" w:date="2021-07-21T15:21:00Z">
          <w:pPr>
            <w:pStyle w:val="ListParagraph"/>
            <w:numPr>
              <w:numId w:val="21"/>
            </w:numPr>
            <w:ind w:hanging="360"/>
          </w:pPr>
        </w:pPrChange>
      </w:pPr>
      <w:del w:id="1984" w:author="Falcone, Christopher (DOES)" w:date="2021-07-16T10:07:00Z">
        <w:r w:rsidRPr="00556019" w:rsidDel="002D5D66">
          <w:delText>Average duration of time spent in the training program</w:delText>
        </w:r>
      </w:del>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052"/>
        <w:gridCol w:w="1043"/>
        <w:gridCol w:w="1676"/>
        <w:gridCol w:w="2076"/>
        <w:gridCol w:w="1098"/>
        <w:gridCol w:w="954"/>
      </w:tblGrid>
      <w:tr w:rsidR="00476F5B" w:rsidDel="004B3E0B" w14:paraId="5A436FF4" w14:textId="365F69C6" w:rsidTr="004F6155">
        <w:trPr>
          <w:trHeight w:val="368"/>
          <w:jc w:val="center"/>
          <w:del w:id="1985" w:author="Matthews, Katrina (DOES)" w:date="2021-07-21T16:09:00Z"/>
        </w:trPr>
        <w:tc>
          <w:tcPr>
            <w:tcW w:w="5000" w:type="pct"/>
            <w:gridSpan w:val="7"/>
            <w:tcBorders>
              <w:top w:val="single" w:sz="4" w:space="0" w:color="auto"/>
              <w:left w:val="single" w:sz="4" w:space="0" w:color="auto"/>
              <w:bottom w:val="single" w:sz="4" w:space="0" w:color="auto"/>
              <w:right w:val="single" w:sz="4" w:space="0" w:color="auto"/>
            </w:tcBorders>
            <w:shd w:val="clear" w:color="auto" w:fill="FDE9D9" w:themeFill="accent6" w:themeFillTint="33"/>
            <w:hideMark/>
          </w:tcPr>
          <w:bookmarkEnd w:id="1923"/>
          <w:p w14:paraId="57AB1B4E" w14:textId="1787233C" w:rsidR="00476F5B" w:rsidRPr="004F6155" w:rsidDel="004B3E0B" w:rsidRDefault="00476F5B">
            <w:pPr>
              <w:spacing w:after="0" w:line="240" w:lineRule="auto"/>
              <w:jc w:val="center"/>
              <w:rPr>
                <w:del w:id="1986" w:author="Matthews, Katrina (DOES)" w:date="2021-07-21T16:09:00Z"/>
                <w:rFonts w:ascii="TimesNewRomanPSMT" w:eastAsia="Times New Roman" w:hAnsi="TimesNewRomanPSMT" w:cs="Times New Roman"/>
                <w:b/>
                <w:bCs/>
                <w:sz w:val="18"/>
                <w:szCs w:val="18"/>
              </w:rPr>
            </w:pPr>
            <w:del w:id="1987" w:author="Matthews, Katrina (DOES)" w:date="2021-07-21T16:09:00Z">
              <w:r w:rsidRPr="004F6155" w:rsidDel="004B3E0B">
                <w:rPr>
                  <w:rFonts w:ascii="TimesNewRomanPSMT" w:eastAsia="Times New Roman" w:hAnsi="TimesNewRomanPSMT" w:cs="Times New Roman"/>
                  <w:b/>
                  <w:bCs/>
                  <w:sz w:val="18"/>
                  <w:szCs w:val="18"/>
                </w:rPr>
                <w:delText>Subsidize</w:delText>
              </w:r>
              <w:r w:rsidR="008665A6" w:rsidRPr="004F6155" w:rsidDel="004B3E0B">
                <w:rPr>
                  <w:rFonts w:ascii="TimesNewRomanPSMT" w:eastAsia="Times New Roman" w:hAnsi="TimesNewRomanPSMT" w:cs="Times New Roman"/>
                  <w:b/>
                  <w:bCs/>
                  <w:sz w:val="18"/>
                  <w:szCs w:val="18"/>
                </w:rPr>
                <w:delText>d</w:delText>
              </w:r>
              <w:r w:rsidR="005D1B5C" w:rsidRPr="004F6155" w:rsidDel="004B3E0B">
                <w:rPr>
                  <w:rFonts w:ascii="TimesNewRomanPSMT" w:eastAsia="Times New Roman" w:hAnsi="TimesNewRomanPSMT" w:cs="Times New Roman"/>
                  <w:b/>
                  <w:bCs/>
                  <w:sz w:val="18"/>
                  <w:szCs w:val="18"/>
                </w:rPr>
                <w:delText xml:space="preserve"> </w:delText>
              </w:r>
              <w:r w:rsidR="00417762" w:rsidRPr="004F6155" w:rsidDel="004B3E0B">
                <w:rPr>
                  <w:rFonts w:ascii="TimesNewRomanPSMT" w:eastAsia="Times New Roman" w:hAnsi="TimesNewRomanPSMT" w:cs="Times New Roman"/>
                  <w:b/>
                  <w:bCs/>
                  <w:sz w:val="18"/>
                  <w:szCs w:val="18"/>
                </w:rPr>
                <w:delText>Employment Training</w:delText>
              </w:r>
              <w:r w:rsidRPr="004F6155" w:rsidDel="004B3E0B">
                <w:rPr>
                  <w:rFonts w:ascii="TimesNewRomanPSMT" w:eastAsia="Times New Roman" w:hAnsi="TimesNewRomanPSMT" w:cs="Times New Roman"/>
                  <w:b/>
                  <w:bCs/>
                  <w:sz w:val="18"/>
                  <w:szCs w:val="18"/>
                </w:rPr>
                <w:delText xml:space="preserve"> </w:delText>
              </w:r>
              <w:r w:rsidR="00417762" w:rsidRPr="004F6155" w:rsidDel="004B3E0B">
                <w:rPr>
                  <w:rFonts w:ascii="TimesNewRomanPSMT" w:eastAsia="Times New Roman" w:hAnsi="TimesNewRomanPSMT" w:cs="Times New Roman"/>
                  <w:b/>
                  <w:bCs/>
                  <w:sz w:val="18"/>
                  <w:szCs w:val="18"/>
                </w:rPr>
                <w:delText xml:space="preserve">(WEX) TEP </w:delText>
              </w:r>
            </w:del>
          </w:p>
        </w:tc>
      </w:tr>
      <w:tr w:rsidR="00476F5B" w:rsidDel="004B3E0B" w14:paraId="4ABC88F8" w14:textId="277D6D3A" w:rsidTr="004F6155">
        <w:trPr>
          <w:trHeight w:val="260"/>
          <w:jc w:val="center"/>
          <w:del w:id="1988" w:author="Matthews, Katrina (DOES)" w:date="2021-07-21T16:09:00Z"/>
        </w:trPr>
        <w:tc>
          <w:tcPr>
            <w:tcW w:w="5000" w:type="pct"/>
            <w:gridSpan w:val="7"/>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82ABDB4" w14:textId="6B293905" w:rsidR="00476F5B" w:rsidDel="004B3E0B" w:rsidRDefault="008665A6">
            <w:pPr>
              <w:jc w:val="center"/>
              <w:rPr>
                <w:del w:id="1989" w:author="Matthews, Katrina (DOES)" w:date="2021-07-21T16:09:00Z"/>
                <w:rFonts w:ascii="Times New Roman" w:hAnsi="Times New Roman" w:cs="Times New Roman"/>
                <w:b/>
                <w:sz w:val="18"/>
                <w:szCs w:val="18"/>
              </w:rPr>
            </w:pPr>
            <w:del w:id="1990" w:author="Matthews, Katrina (DOES)" w:date="2021-07-21T16:09:00Z">
              <w:r w:rsidDel="004B3E0B">
                <w:rPr>
                  <w:rFonts w:ascii="Times New Roman" w:hAnsi="Times New Roman" w:cs="Times New Roman"/>
                  <w:b/>
                  <w:sz w:val="18"/>
                  <w:szCs w:val="18"/>
                </w:rPr>
                <w:delText>FY2020</w:delText>
              </w:r>
              <w:r w:rsidR="00476F5B" w:rsidDel="004B3E0B">
                <w:rPr>
                  <w:rFonts w:ascii="Times New Roman" w:hAnsi="Times New Roman" w:cs="Times New Roman"/>
                  <w:b/>
                  <w:sz w:val="18"/>
                  <w:szCs w:val="18"/>
                </w:rPr>
                <w:delText xml:space="preserve"> </w:delText>
              </w:r>
            </w:del>
          </w:p>
        </w:tc>
      </w:tr>
      <w:tr w:rsidR="00476F5B" w:rsidDel="004B3E0B" w14:paraId="7A9D2707" w14:textId="43979997" w:rsidTr="005A7FE9">
        <w:trPr>
          <w:trHeight w:val="863"/>
          <w:jc w:val="center"/>
          <w:del w:id="1991" w:author="Matthews, Katrina (DOES)" w:date="2021-07-21T16:09:00Z"/>
        </w:trPr>
        <w:tc>
          <w:tcPr>
            <w:tcW w:w="776"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3DDF5F1F" w14:textId="11DCFA0B" w:rsidR="00476F5B" w:rsidDel="004B3E0B" w:rsidRDefault="00476F5B">
            <w:pPr>
              <w:spacing w:after="0" w:line="240" w:lineRule="auto"/>
              <w:jc w:val="center"/>
              <w:rPr>
                <w:del w:id="1992" w:author="Matthews, Katrina (DOES)" w:date="2021-07-21T16:09:00Z"/>
                <w:rFonts w:ascii="Times New Roman" w:eastAsia="Times New Roman" w:hAnsi="Times New Roman" w:cs="Times New Roman"/>
                <w:b/>
                <w:bCs/>
                <w:i/>
                <w:iCs/>
                <w:color w:val="000000"/>
                <w:sz w:val="18"/>
                <w:szCs w:val="18"/>
              </w:rPr>
            </w:pPr>
            <w:del w:id="1993" w:author="Matthews, Katrina (DOES)" w:date="2021-07-21T16:09:00Z">
              <w:r w:rsidDel="004B3E0B">
                <w:rPr>
                  <w:rFonts w:ascii="Times New Roman" w:eastAsia="Times New Roman" w:hAnsi="Times New Roman" w:cs="Times New Roman"/>
                  <w:b/>
                  <w:bCs/>
                  <w:i/>
                  <w:iCs/>
                  <w:color w:val="000000"/>
                  <w:sz w:val="18"/>
                  <w:szCs w:val="18"/>
                </w:rPr>
                <w:delText xml:space="preserve">Month </w:delText>
              </w:r>
            </w:del>
          </w:p>
        </w:tc>
        <w:tc>
          <w:tcPr>
            <w:tcW w:w="563"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3D50F79C" w14:textId="44EAAC9B" w:rsidR="00476F5B" w:rsidDel="004B3E0B" w:rsidRDefault="00476F5B">
            <w:pPr>
              <w:spacing w:after="0" w:line="240" w:lineRule="auto"/>
              <w:jc w:val="center"/>
              <w:rPr>
                <w:del w:id="1994" w:author="Matthews, Katrina (DOES)" w:date="2021-07-21T16:09:00Z"/>
                <w:rFonts w:ascii="Times New Roman" w:eastAsia="Times New Roman" w:hAnsi="Times New Roman" w:cs="Times New Roman"/>
                <w:b/>
                <w:bCs/>
                <w:i/>
                <w:iCs/>
                <w:color w:val="000000"/>
                <w:sz w:val="16"/>
                <w:szCs w:val="16"/>
              </w:rPr>
            </w:pPr>
            <w:del w:id="1995" w:author="Matthews, Katrina (DOES)" w:date="2021-07-21T16:09:00Z">
              <w:r w:rsidDel="004B3E0B">
                <w:rPr>
                  <w:rFonts w:ascii="Times New Roman" w:eastAsia="Times New Roman" w:hAnsi="Times New Roman" w:cs="Times New Roman"/>
                  <w:b/>
                  <w:bCs/>
                  <w:i/>
                  <w:iCs/>
                  <w:color w:val="000000"/>
                  <w:sz w:val="16"/>
                  <w:szCs w:val="16"/>
                </w:rPr>
                <w:delText xml:space="preserve">Active Subsidized Employment Participants </w:delText>
              </w:r>
            </w:del>
          </w:p>
        </w:tc>
        <w:tc>
          <w:tcPr>
            <w:tcW w:w="558"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66380339" w14:textId="05B8B895" w:rsidR="00476F5B" w:rsidDel="004B3E0B" w:rsidRDefault="00476F5B">
            <w:pPr>
              <w:spacing w:after="0" w:line="240" w:lineRule="auto"/>
              <w:jc w:val="center"/>
              <w:rPr>
                <w:del w:id="1996" w:author="Matthews, Katrina (DOES)" w:date="2021-07-21T16:09:00Z"/>
                <w:rFonts w:ascii="Times New Roman" w:eastAsia="Times New Roman" w:hAnsi="Times New Roman" w:cs="Times New Roman"/>
                <w:b/>
                <w:bCs/>
                <w:i/>
                <w:iCs/>
                <w:color w:val="000000"/>
                <w:sz w:val="16"/>
                <w:szCs w:val="16"/>
              </w:rPr>
            </w:pPr>
            <w:del w:id="1997" w:author="Matthews, Katrina (DOES)" w:date="2021-07-21T16:09:00Z">
              <w:r w:rsidDel="004B3E0B">
                <w:rPr>
                  <w:rFonts w:ascii="Times New Roman" w:eastAsia="Times New Roman" w:hAnsi="Times New Roman" w:cs="Times New Roman"/>
                  <w:b/>
                  <w:bCs/>
                  <w:i/>
                  <w:iCs/>
                  <w:color w:val="000000"/>
                  <w:sz w:val="16"/>
                  <w:szCs w:val="16"/>
                </w:rPr>
                <w:delText xml:space="preserve">Successful Completions </w:delText>
              </w:r>
            </w:del>
          </w:p>
        </w:tc>
        <w:tc>
          <w:tcPr>
            <w:tcW w:w="896"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0DE07C99" w14:textId="4DC2A642" w:rsidR="00476F5B" w:rsidDel="004B3E0B" w:rsidRDefault="00476F5B">
            <w:pPr>
              <w:spacing w:after="0" w:line="240" w:lineRule="auto"/>
              <w:jc w:val="center"/>
              <w:rPr>
                <w:del w:id="1998" w:author="Matthews, Katrina (DOES)" w:date="2021-07-21T16:09:00Z"/>
                <w:rFonts w:ascii="Times New Roman" w:eastAsia="Times New Roman" w:hAnsi="Times New Roman" w:cs="Times New Roman"/>
                <w:b/>
                <w:bCs/>
                <w:i/>
                <w:iCs/>
                <w:color w:val="000000"/>
                <w:sz w:val="16"/>
                <w:szCs w:val="16"/>
              </w:rPr>
            </w:pPr>
            <w:del w:id="1999" w:author="Matthews, Katrina (DOES)" w:date="2021-07-21T16:09:00Z">
              <w:r w:rsidDel="004B3E0B">
                <w:rPr>
                  <w:rFonts w:ascii="Times New Roman" w:eastAsia="Times New Roman" w:hAnsi="Times New Roman" w:cs="Times New Roman"/>
                  <w:b/>
                  <w:bCs/>
                  <w:i/>
                  <w:iCs/>
                  <w:color w:val="000000"/>
                  <w:sz w:val="18"/>
                  <w:szCs w:val="18"/>
                </w:rPr>
                <w:delText>Private Sector Hosts</w:delText>
              </w:r>
            </w:del>
          </w:p>
        </w:tc>
        <w:tc>
          <w:tcPr>
            <w:tcW w:w="1110"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7818B9B8" w14:textId="02E7CAD3" w:rsidR="00476F5B" w:rsidDel="004B3E0B" w:rsidRDefault="00476F5B">
            <w:pPr>
              <w:spacing w:after="0" w:line="240" w:lineRule="auto"/>
              <w:jc w:val="center"/>
              <w:rPr>
                <w:del w:id="2000" w:author="Matthews, Katrina (DOES)" w:date="2021-07-21T16:09:00Z"/>
                <w:rFonts w:ascii="Times New Roman" w:eastAsia="Times New Roman" w:hAnsi="Times New Roman" w:cs="Times New Roman"/>
                <w:b/>
                <w:bCs/>
                <w:i/>
                <w:iCs/>
                <w:color w:val="000000"/>
                <w:sz w:val="18"/>
                <w:szCs w:val="18"/>
              </w:rPr>
            </w:pPr>
            <w:del w:id="2001" w:author="Matthews, Katrina (DOES)" w:date="2021-07-21T16:09:00Z">
              <w:r w:rsidDel="004B3E0B">
                <w:rPr>
                  <w:rFonts w:ascii="Times New Roman" w:eastAsia="Times New Roman" w:hAnsi="Times New Roman" w:cs="Times New Roman"/>
                  <w:b/>
                  <w:bCs/>
                  <w:i/>
                  <w:iCs/>
                  <w:color w:val="000000"/>
                  <w:sz w:val="16"/>
                  <w:szCs w:val="16"/>
                </w:rPr>
                <w:delText>Average Length of Subsidized Employment</w:delText>
              </w:r>
            </w:del>
          </w:p>
        </w:tc>
        <w:tc>
          <w:tcPr>
            <w:tcW w:w="587"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6799B443" w14:textId="2E4E9274" w:rsidR="00476F5B" w:rsidDel="004B3E0B" w:rsidRDefault="00476F5B">
            <w:pPr>
              <w:spacing w:after="0" w:line="240" w:lineRule="auto"/>
              <w:jc w:val="center"/>
              <w:rPr>
                <w:del w:id="2002" w:author="Matthews, Katrina (DOES)" w:date="2021-07-21T16:09:00Z"/>
                <w:rFonts w:ascii="Times New Roman" w:eastAsia="Times New Roman" w:hAnsi="Times New Roman" w:cs="Times New Roman"/>
                <w:b/>
                <w:bCs/>
                <w:i/>
                <w:iCs/>
                <w:color w:val="000000"/>
                <w:sz w:val="16"/>
                <w:szCs w:val="16"/>
              </w:rPr>
            </w:pPr>
            <w:del w:id="2003" w:author="Matthews, Katrina (DOES)" w:date="2021-07-21T16:09:00Z">
              <w:r w:rsidDel="004B3E0B">
                <w:rPr>
                  <w:rFonts w:ascii="Times New Roman" w:eastAsia="Times New Roman" w:hAnsi="Times New Roman" w:cs="Times New Roman"/>
                  <w:b/>
                  <w:bCs/>
                  <w:i/>
                  <w:iCs/>
                  <w:color w:val="000000"/>
                  <w:sz w:val="16"/>
                  <w:szCs w:val="16"/>
                </w:rPr>
                <w:delText>Earned Unsubsidized</w:delText>
              </w:r>
            </w:del>
          </w:p>
        </w:tc>
        <w:tc>
          <w:tcPr>
            <w:tcW w:w="510" w:type="pct"/>
            <w:tcBorders>
              <w:top w:val="single" w:sz="4" w:space="0" w:color="auto"/>
              <w:left w:val="single" w:sz="4" w:space="0" w:color="auto"/>
              <w:bottom w:val="single" w:sz="4" w:space="0" w:color="auto"/>
              <w:right w:val="single" w:sz="4" w:space="0" w:color="auto"/>
            </w:tcBorders>
            <w:shd w:val="clear" w:color="auto" w:fill="D9E1F2"/>
            <w:vAlign w:val="center"/>
            <w:hideMark/>
          </w:tcPr>
          <w:p w14:paraId="0EA56840" w14:textId="3D3F61CC" w:rsidR="00476F5B" w:rsidDel="004B3E0B" w:rsidRDefault="00476F5B">
            <w:pPr>
              <w:spacing w:after="0" w:line="240" w:lineRule="auto"/>
              <w:jc w:val="center"/>
              <w:rPr>
                <w:del w:id="2004" w:author="Matthews, Katrina (DOES)" w:date="2021-07-21T16:09:00Z"/>
                <w:rFonts w:ascii="Times New Roman" w:eastAsia="Times New Roman" w:hAnsi="Times New Roman" w:cs="Times New Roman"/>
                <w:b/>
                <w:bCs/>
                <w:i/>
                <w:iCs/>
                <w:color w:val="000000"/>
                <w:sz w:val="16"/>
                <w:szCs w:val="16"/>
              </w:rPr>
            </w:pPr>
            <w:del w:id="2005" w:author="Matthews, Katrina (DOES)" w:date="2021-07-21T16:09:00Z">
              <w:r w:rsidDel="004B3E0B">
                <w:rPr>
                  <w:rFonts w:ascii="Times New Roman" w:eastAsia="Times New Roman" w:hAnsi="Times New Roman" w:cs="Times New Roman"/>
                  <w:b/>
                  <w:bCs/>
                  <w:i/>
                  <w:iCs/>
                  <w:color w:val="000000"/>
                  <w:sz w:val="16"/>
                  <w:szCs w:val="16"/>
                </w:rPr>
                <w:delText xml:space="preserve">Percentage </w:delText>
              </w:r>
            </w:del>
          </w:p>
        </w:tc>
      </w:tr>
      <w:tr w:rsidR="00476F5B" w:rsidDel="004B3E0B" w14:paraId="291CC1AD" w14:textId="558C71E7" w:rsidTr="005A7FE9">
        <w:trPr>
          <w:trHeight w:val="422"/>
          <w:jc w:val="center"/>
          <w:del w:id="2006" w:author="Matthews, Katrina (DOES)" w:date="2021-07-21T16:0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79EF3831" w14:textId="244E26C8" w:rsidR="00476F5B" w:rsidDel="004B3E0B" w:rsidRDefault="00476F5B">
            <w:pPr>
              <w:spacing w:after="0" w:line="240" w:lineRule="auto"/>
              <w:jc w:val="center"/>
              <w:rPr>
                <w:del w:id="2007" w:author="Matthews, Katrina (DOES)" w:date="2021-07-21T16:09:00Z"/>
                <w:rFonts w:ascii="Times New Roman" w:eastAsia="Times New Roman" w:hAnsi="Times New Roman" w:cs="Times New Roman"/>
                <w:color w:val="000000"/>
                <w:sz w:val="18"/>
                <w:szCs w:val="18"/>
              </w:rPr>
            </w:pPr>
            <w:del w:id="2008" w:author="Matthews, Katrina (DOES)" w:date="2021-07-21T16:09:00Z">
              <w:r w:rsidDel="004B3E0B">
                <w:rPr>
                  <w:rFonts w:ascii="Times New Roman" w:eastAsia="Times New Roman" w:hAnsi="Times New Roman" w:cs="Times New Roman"/>
                  <w:color w:val="000000"/>
                  <w:sz w:val="18"/>
                  <w:szCs w:val="18"/>
                </w:rPr>
                <w:delText xml:space="preserve">October </w:delText>
              </w:r>
              <w:r w:rsidR="00065AB3" w:rsidDel="004B3E0B">
                <w:rPr>
                  <w:rFonts w:ascii="Times New Roman" w:eastAsia="Times New Roman" w:hAnsi="Times New Roman" w:cs="Times New Roman"/>
                  <w:color w:val="000000"/>
                  <w:sz w:val="18"/>
                  <w:szCs w:val="18"/>
                </w:rPr>
                <w:delText>-2019</w:delText>
              </w:r>
            </w:del>
          </w:p>
        </w:tc>
        <w:tc>
          <w:tcPr>
            <w:tcW w:w="563" w:type="pct"/>
            <w:tcBorders>
              <w:top w:val="single" w:sz="4" w:space="0" w:color="auto"/>
              <w:left w:val="single" w:sz="4" w:space="0" w:color="auto"/>
              <w:bottom w:val="single" w:sz="4" w:space="0" w:color="auto"/>
              <w:right w:val="single" w:sz="4" w:space="0" w:color="auto"/>
            </w:tcBorders>
            <w:noWrap/>
            <w:vAlign w:val="bottom"/>
            <w:hideMark/>
          </w:tcPr>
          <w:p w14:paraId="694BAB5B" w14:textId="5F1C3E26" w:rsidR="00476F5B" w:rsidDel="004B3E0B" w:rsidRDefault="00476F5B">
            <w:pPr>
              <w:spacing w:after="0" w:line="240" w:lineRule="auto"/>
              <w:jc w:val="center"/>
              <w:rPr>
                <w:del w:id="2009" w:author="Matthews, Katrina (DOES)" w:date="2021-07-21T16:09:00Z"/>
                <w:rFonts w:ascii="Times New Roman" w:eastAsia="Times New Roman" w:hAnsi="Times New Roman" w:cs="Times New Roman"/>
                <w:color w:val="000000"/>
                <w:sz w:val="18"/>
                <w:szCs w:val="18"/>
              </w:rPr>
            </w:pPr>
            <w:del w:id="2010" w:author="Matthews, Katrina (DOES)" w:date="2021-07-21T16:09:00Z">
              <w:r w:rsidDel="004B3E0B">
                <w:rPr>
                  <w:rFonts w:ascii="Times New Roman" w:eastAsia="Times New Roman" w:hAnsi="Times New Roman" w:cs="Times New Roman"/>
                  <w:color w:val="000000"/>
                  <w:sz w:val="18"/>
                  <w:szCs w:val="18"/>
                </w:rPr>
                <w:delText>46</w:delText>
              </w:r>
            </w:del>
          </w:p>
        </w:tc>
        <w:tc>
          <w:tcPr>
            <w:tcW w:w="558" w:type="pct"/>
            <w:tcBorders>
              <w:top w:val="single" w:sz="4" w:space="0" w:color="auto"/>
              <w:left w:val="single" w:sz="4" w:space="0" w:color="auto"/>
              <w:bottom w:val="single" w:sz="4" w:space="0" w:color="auto"/>
              <w:right w:val="single" w:sz="4" w:space="0" w:color="auto"/>
            </w:tcBorders>
            <w:vAlign w:val="bottom"/>
            <w:hideMark/>
          </w:tcPr>
          <w:p w14:paraId="16F9B022" w14:textId="7B768D1A" w:rsidR="00476F5B" w:rsidDel="004B3E0B" w:rsidRDefault="00476F5B">
            <w:pPr>
              <w:spacing w:after="0" w:line="240" w:lineRule="auto"/>
              <w:jc w:val="center"/>
              <w:rPr>
                <w:del w:id="2011" w:author="Matthews, Katrina (DOES)" w:date="2021-07-21T16:09:00Z"/>
                <w:rFonts w:ascii="Times New Roman" w:eastAsia="Times New Roman" w:hAnsi="Times New Roman" w:cs="Times New Roman"/>
                <w:color w:val="000000"/>
                <w:sz w:val="18"/>
                <w:szCs w:val="18"/>
              </w:rPr>
            </w:pPr>
            <w:del w:id="2012" w:author="Matthews, Katrina (DOES)" w:date="2021-07-21T16:09:00Z">
              <w:r w:rsidDel="004B3E0B">
                <w:rPr>
                  <w:rFonts w:ascii="Times New Roman" w:eastAsia="Times New Roman" w:hAnsi="Times New Roman" w:cs="Times New Roman"/>
                  <w:color w:val="000000"/>
                  <w:sz w:val="18"/>
                  <w:szCs w:val="18"/>
                </w:rPr>
                <w:delText>29</w:delText>
              </w:r>
            </w:del>
          </w:p>
        </w:tc>
        <w:tc>
          <w:tcPr>
            <w:tcW w:w="896" w:type="pct"/>
            <w:tcBorders>
              <w:top w:val="single" w:sz="4" w:space="0" w:color="auto"/>
              <w:left w:val="single" w:sz="4" w:space="0" w:color="auto"/>
              <w:bottom w:val="single" w:sz="4" w:space="0" w:color="auto"/>
              <w:right w:val="single" w:sz="4" w:space="0" w:color="auto"/>
            </w:tcBorders>
            <w:noWrap/>
            <w:vAlign w:val="bottom"/>
            <w:hideMark/>
          </w:tcPr>
          <w:p w14:paraId="03E6B550" w14:textId="182A5E06" w:rsidR="00476F5B" w:rsidDel="004B3E0B" w:rsidRDefault="00476F5B">
            <w:pPr>
              <w:spacing w:after="0" w:line="240" w:lineRule="auto"/>
              <w:jc w:val="center"/>
              <w:rPr>
                <w:del w:id="2013" w:author="Matthews, Katrina (DOES)" w:date="2021-07-21T16:09:00Z"/>
                <w:rFonts w:ascii="Times New Roman" w:eastAsia="Times New Roman" w:hAnsi="Times New Roman" w:cs="Times New Roman"/>
                <w:color w:val="000000"/>
                <w:sz w:val="18"/>
                <w:szCs w:val="18"/>
              </w:rPr>
            </w:pPr>
            <w:del w:id="2014" w:author="Matthews, Katrina (DOES)" w:date="2021-07-21T16:09:00Z">
              <w:r w:rsidDel="004B3E0B">
                <w:rPr>
                  <w:rFonts w:ascii="Times New Roman" w:eastAsia="Times New Roman" w:hAnsi="Times New Roman" w:cs="Times New Roman"/>
                  <w:color w:val="000000"/>
                  <w:sz w:val="18"/>
                  <w:szCs w:val="18"/>
                </w:rPr>
                <w:delText>33</w:delText>
              </w:r>
            </w:del>
          </w:p>
        </w:tc>
        <w:tc>
          <w:tcPr>
            <w:tcW w:w="1110" w:type="pct"/>
            <w:tcBorders>
              <w:top w:val="single" w:sz="4" w:space="0" w:color="auto"/>
              <w:left w:val="single" w:sz="4" w:space="0" w:color="auto"/>
              <w:bottom w:val="single" w:sz="4" w:space="0" w:color="auto"/>
              <w:right w:val="single" w:sz="4" w:space="0" w:color="auto"/>
            </w:tcBorders>
            <w:noWrap/>
            <w:vAlign w:val="bottom"/>
            <w:hideMark/>
          </w:tcPr>
          <w:p w14:paraId="44C670F0" w14:textId="55768D36" w:rsidR="00476F5B" w:rsidDel="004B3E0B" w:rsidRDefault="00476F5B">
            <w:pPr>
              <w:spacing w:after="0" w:line="240" w:lineRule="auto"/>
              <w:jc w:val="center"/>
              <w:rPr>
                <w:del w:id="2015" w:author="Matthews, Katrina (DOES)" w:date="2021-07-21T16:09:00Z"/>
                <w:rFonts w:ascii="Times New Roman" w:eastAsia="Times New Roman" w:hAnsi="Times New Roman" w:cs="Times New Roman"/>
                <w:color w:val="000000"/>
                <w:sz w:val="18"/>
                <w:szCs w:val="18"/>
              </w:rPr>
            </w:pPr>
            <w:del w:id="2016" w:author="Matthews, Katrina (DOES)" w:date="2021-07-21T16:09:00Z">
              <w:r w:rsidDel="004B3E0B">
                <w:rPr>
                  <w:rFonts w:ascii="Times New Roman" w:eastAsia="Times New Roman" w:hAnsi="Times New Roman" w:cs="Times New Roman"/>
                  <w:color w:val="000000"/>
                  <w:sz w:val="18"/>
                  <w:szCs w:val="18"/>
                </w:rPr>
                <w:delText xml:space="preserve">6 Months </w:delText>
              </w:r>
            </w:del>
          </w:p>
        </w:tc>
        <w:tc>
          <w:tcPr>
            <w:tcW w:w="587" w:type="pct"/>
            <w:tcBorders>
              <w:top w:val="single" w:sz="4" w:space="0" w:color="auto"/>
              <w:left w:val="single" w:sz="4" w:space="0" w:color="auto"/>
              <w:bottom w:val="single" w:sz="4" w:space="0" w:color="auto"/>
              <w:right w:val="single" w:sz="4" w:space="0" w:color="auto"/>
            </w:tcBorders>
            <w:vAlign w:val="bottom"/>
            <w:hideMark/>
          </w:tcPr>
          <w:p w14:paraId="0BE78DD8" w14:textId="63D557D5" w:rsidR="00476F5B" w:rsidDel="004B3E0B" w:rsidRDefault="00476F5B">
            <w:pPr>
              <w:spacing w:after="0" w:line="240" w:lineRule="auto"/>
              <w:jc w:val="center"/>
              <w:rPr>
                <w:del w:id="2017" w:author="Matthews, Katrina (DOES)" w:date="2021-07-21T16:09:00Z"/>
                <w:rFonts w:ascii="Times New Roman" w:eastAsia="Times New Roman" w:hAnsi="Times New Roman" w:cs="Times New Roman"/>
                <w:color w:val="000000"/>
                <w:sz w:val="18"/>
                <w:szCs w:val="18"/>
              </w:rPr>
            </w:pPr>
            <w:del w:id="2018" w:author="Matthews, Katrina (DOES)" w:date="2021-07-21T16:09:00Z">
              <w:r w:rsidDel="004B3E0B">
                <w:rPr>
                  <w:rFonts w:ascii="Times New Roman" w:eastAsia="Times New Roman" w:hAnsi="Times New Roman" w:cs="Times New Roman"/>
                  <w:color w:val="000000"/>
                  <w:sz w:val="18"/>
                  <w:szCs w:val="18"/>
                </w:rPr>
                <w:delText>21</w:delText>
              </w:r>
            </w:del>
          </w:p>
        </w:tc>
        <w:tc>
          <w:tcPr>
            <w:tcW w:w="510" w:type="pct"/>
            <w:tcBorders>
              <w:top w:val="single" w:sz="4" w:space="0" w:color="auto"/>
              <w:left w:val="single" w:sz="4" w:space="0" w:color="auto"/>
              <w:bottom w:val="single" w:sz="4" w:space="0" w:color="auto"/>
              <w:right w:val="single" w:sz="4" w:space="0" w:color="auto"/>
            </w:tcBorders>
            <w:vAlign w:val="bottom"/>
            <w:hideMark/>
          </w:tcPr>
          <w:p w14:paraId="4D394519" w14:textId="70F080DC" w:rsidR="00476F5B" w:rsidDel="004B3E0B" w:rsidRDefault="00476F5B">
            <w:pPr>
              <w:spacing w:after="0" w:line="240" w:lineRule="auto"/>
              <w:jc w:val="center"/>
              <w:rPr>
                <w:del w:id="2019" w:author="Matthews, Katrina (DOES)" w:date="2021-07-21T16:09:00Z"/>
                <w:rFonts w:ascii="Times New Roman" w:eastAsia="Times New Roman" w:hAnsi="Times New Roman" w:cs="Times New Roman"/>
                <w:color w:val="000000"/>
                <w:sz w:val="18"/>
                <w:szCs w:val="18"/>
              </w:rPr>
            </w:pPr>
            <w:del w:id="2020" w:author="Matthews, Katrina (DOES)" w:date="2021-07-21T16:09:00Z">
              <w:r w:rsidDel="004B3E0B">
                <w:rPr>
                  <w:rFonts w:ascii="Times New Roman" w:eastAsia="Times New Roman" w:hAnsi="Times New Roman" w:cs="Times New Roman"/>
                  <w:color w:val="000000"/>
                  <w:sz w:val="18"/>
                  <w:szCs w:val="18"/>
                </w:rPr>
                <w:delText>72%</w:delText>
              </w:r>
            </w:del>
          </w:p>
        </w:tc>
      </w:tr>
      <w:tr w:rsidR="00476F5B" w:rsidDel="004B3E0B" w14:paraId="4A854FC2" w14:textId="4811CB7B" w:rsidTr="005A7FE9">
        <w:trPr>
          <w:trHeight w:val="300"/>
          <w:jc w:val="center"/>
          <w:del w:id="2021" w:author="Matthews, Katrina (DOES)" w:date="2021-07-21T16:0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4F3ECB69" w14:textId="0536F966" w:rsidR="00476F5B" w:rsidDel="004B3E0B" w:rsidRDefault="00476F5B">
            <w:pPr>
              <w:spacing w:after="0" w:line="240" w:lineRule="auto"/>
              <w:jc w:val="center"/>
              <w:rPr>
                <w:del w:id="2022" w:author="Matthews, Katrina (DOES)" w:date="2021-07-21T16:09:00Z"/>
                <w:rFonts w:ascii="Times New Roman" w:eastAsia="Times New Roman" w:hAnsi="Times New Roman" w:cs="Times New Roman"/>
                <w:color w:val="000000"/>
                <w:sz w:val="18"/>
                <w:szCs w:val="18"/>
              </w:rPr>
            </w:pPr>
            <w:del w:id="2023" w:author="Matthews, Katrina (DOES)" w:date="2021-07-21T16:09:00Z">
              <w:r w:rsidDel="004B3E0B">
                <w:rPr>
                  <w:rFonts w:ascii="Times New Roman" w:eastAsia="Times New Roman" w:hAnsi="Times New Roman" w:cs="Times New Roman"/>
                  <w:color w:val="000000"/>
                  <w:sz w:val="18"/>
                  <w:szCs w:val="18"/>
                </w:rPr>
                <w:delText>November</w:delText>
              </w:r>
              <w:r w:rsidR="00065AB3" w:rsidDel="004B3E0B">
                <w:rPr>
                  <w:rFonts w:ascii="Times New Roman" w:eastAsia="Times New Roman" w:hAnsi="Times New Roman" w:cs="Times New Roman"/>
                  <w:color w:val="000000"/>
                  <w:sz w:val="18"/>
                  <w:szCs w:val="18"/>
                </w:rPr>
                <w:delText>-2019</w:delText>
              </w:r>
              <w:r w:rsidDel="004B3E0B">
                <w:rPr>
                  <w:rFonts w:ascii="Times New Roman" w:eastAsia="Times New Roman" w:hAnsi="Times New Roman" w:cs="Times New Roman"/>
                  <w:color w:val="000000"/>
                  <w:sz w:val="18"/>
                  <w:szCs w:val="18"/>
                </w:rPr>
                <w:delText xml:space="preserve"> </w:delText>
              </w:r>
            </w:del>
          </w:p>
        </w:tc>
        <w:tc>
          <w:tcPr>
            <w:tcW w:w="563" w:type="pct"/>
            <w:tcBorders>
              <w:top w:val="single" w:sz="4" w:space="0" w:color="auto"/>
              <w:left w:val="single" w:sz="4" w:space="0" w:color="auto"/>
              <w:bottom w:val="single" w:sz="4" w:space="0" w:color="auto"/>
              <w:right w:val="single" w:sz="4" w:space="0" w:color="auto"/>
            </w:tcBorders>
            <w:noWrap/>
            <w:vAlign w:val="bottom"/>
            <w:hideMark/>
          </w:tcPr>
          <w:p w14:paraId="370E5283" w14:textId="1172D76B" w:rsidR="00476F5B" w:rsidDel="004B3E0B" w:rsidRDefault="00476F5B">
            <w:pPr>
              <w:spacing w:after="0" w:line="240" w:lineRule="auto"/>
              <w:jc w:val="center"/>
              <w:rPr>
                <w:del w:id="2024" w:author="Matthews, Katrina (DOES)" w:date="2021-07-21T16:09:00Z"/>
                <w:rFonts w:ascii="Times New Roman" w:eastAsia="Times New Roman" w:hAnsi="Times New Roman" w:cs="Times New Roman"/>
                <w:color w:val="000000"/>
                <w:sz w:val="18"/>
                <w:szCs w:val="18"/>
              </w:rPr>
            </w:pPr>
            <w:del w:id="2025" w:author="Matthews, Katrina (DOES)" w:date="2021-07-21T16:09:00Z">
              <w:r w:rsidDel="004B3E0B">
                <w:rPr>
                  <w:rFonts w:ascii="Times New Roman" w:eastAsia="Times New Roman" w:hAnsi="Times New Roman" w:cs="Times New Roman"/>
                  <w:color w:val="000000"/>
                  <w:sz w:val="18"/>
                  <w:szCs w:val="18"/>
                </w:rPr>
                <w:delText>36</w:delText>
              </w:r>
            </w:del>
          </w:p>
        </w:tc>
        <w:tc>
          <w:tcPr>
            <w:tcW w:w="558" w:type="pct"/>
            <w:tcBorders>
              <w:top w:val="single" w:sz="4" w:space="0" w:color="auto"/>
              <w:left w:val="single" w:sz="4" w:space="0" w:color="auto"/>
              <w:bottom w:val="single" w:sz="4" w:space="0" w:color="auto"/>
              <w:right w:val="single" w:sz="4" w:space="0" w:color="auto"/>
            </w:tcBorders>
            <w:vAlign w:val="bottom"/>
            <w:hideMark/>
          </w:tcPr>
          <w:p w14:paraId="3B803D7D" w14:textId="1C24B0D8" w:rsidR="00476F5B" w:rsidDel="004B3E0B" w:rsidRDefault="00476F5B">
            <w:pPr>
              <w:spacing w:after="0" w:line="240" w:lineRule="auto"/>
              <w:jc w:val="center"/>
              <w:rPr>
                <w:del w:id="2026" w:author="Matthews, Katrina (DOES)" w:date="2021-07-21T16:09:00Z"/>
                <w:rFonts w:ascii="Times New Roman" w:eastAsia="Times New Roman" w:hAnsi="Times New Roman" w:cs="Times New Roman"/>
                <w:color w:val="000000"/>
                <w:sz w:val="18"/>
                <w:szCs w:val="18"/>
              </w:rPr>
            </w:pPr>
            <w:del w:id="2027" w:author="Matthews, Katrina (DOES)" w:date="2021-07-21T16:09:00Z">
              <w:r w:rsidDel="004B3E0B">
                <w:rPr>
                  <w:rFonts w:ascii="Times New Roman" w:eastAsia="Times New Roman" w:hAnsi="Times New Roman" w:cs="Times New Roman"/>
                  <w:color w:val="000000"/>
                  <w:sz w:val="18"/>
                  <w:szCs w:val="18"/>
                </w:rPr>
                <w:delText>23</w:delText>
              </w:r>
            </w:del>
          </w:p>
        </w:tc>
        <w:tc>
          <w:tcPr>
            <w:tcW w:w="896" w:type="pct"/>
            <w:tcBorders>
              <w:top w:val="single" w:sz="4" w:space="0" w:color="auto"/>
              <w:left w:val="single" w:sz="4" w:space="0" w:color="auto"/>
              <w:bottom w:val="single" w:sz="4" w:space="0" w:color="auto"/>
              <w:right w:val="single" w:sz="4" w:space="0" w:color="auto"/>
            </w:tcBorders>
            <w:noWrap/>
            <w:hideMark/>
          </w:tcPr>
          <w:p w14:paraId="41C3AC57" w14:textId="2C9D5284" w:rsidR="00476F5B" w:rsidDel="004B3E0B" w:rsidRDefault="00476F5B">
            <w:pPr>
              <w:spacing w:after="0" w:line="240" w:lineRule="auto"/>
              <w:jc w:val="center"/>
              <w:rPr>
                <w:del w:id="2028" w:author="Matthews, Katrina (DOES)" w:date="2021-07-21T16:09:00Z"/>
                <w:rFonts w:ascii="Times New Roman" w:eastAsia="Times New Roman" w:hAnsi="Times New Roman" w:cs="Times New Roman"/>
                <w:color w:val="000000"/>
                <w:sz w:val="18"/>
                <w:szCs w:val="18"/>
              </w:rPr>
            </w:pPr>
            <w:del w:id="2029" w:author="Matthews, Katrina (DOES)" w:date="2021-07-21T16:09:00Z">
              <w:r w:rsidDel="004B3E0B">
                <w:rPr>
                  <w:rFonts w:ascii="Times New Roman" w:eastAsia="Times New Roman" w:hAnsi="Times New Roman" w:cs="Times New Roman"/>
                  <w:color w:val="000000"/>
                  <w:sz w:val="18"/>
                  <w:szCs w:val="18"/>
                </w:rPr>
                <w:delText>18</w:delText>
              </w:r>
            </w:del>
          </w:p>
        </w:tc>
        <w:tc>
          <w:tcPr>
            <w:tcW w:w="1110" w:type="pct"/>
            <w:tcBorders>
              <w:top w:val="single" w:sz="4" w:space="0" w:color="auto"/>
              <w:left w:val="single" w:sz="4" w:space="0" w:color="auto"/>
              <w:bottom w:val="single" w:sz="4" w:space="0" w:color="auto"/>
              <w:right w:val="single" w:sz="4" w:space="0" w:color="auto"/>
            </w:tcBorders>
            <w:noWrap/>
            <w:hideMark/>
          </w:tcPr>
          <w:p w14:paraId="0AB76DD6" w14:textId="253B079D" w:rsidR="00476F5B" w:rsidDel="004B3E0B" w:rsidRDefault="00476F5B">
            <w:pPr>
              <w:spacing w:after="0" w:line="240" w:lineRule="auto"/>
              <w:jc w:val="center"/>
              <w:rPr>
                <w:del w:id="2030" w:author="Matthews, Katrina (DOES)" w:date="2021-07-21T16:09:00Z"/>
                <w:rFonts w:ascii="Times New Roman" w:eastAsia="Times New Roman" w:hAnsi="Times New Roman" w:cs="Times New Roman"/>
                <w:color w:val="000000"/>
                <w:sz w:val="18"/>
                <w:szCs w:val="18"/>
              </w:rPr>
            </w:pPr>
            <w:del w:id="2031" w:author="Matthews, Katrina (DOES)" w:date="2021-07-21T16:09:00Z">
              <w:r w:rsidDel="004B3E0B">
                <w:rPr>
                  <w:rFonts w:ascii="Times New Roman" w:eastAsia="Times New Roman" w:hAnsi="Times New Roman" w:cs="Times New Roman"/>
                  <w:color w:val="000000"/>
                  <w:sz w:val="18"/>
                  <w:szCs w:val="18"/>
                </w:rPr>
                <w:delText xml:space="preserve">6 Months </w:delText>
              </w:r>
            </w:del>
          </w:p>
        </w:tc>
        <w:tc>
          <w:tcPr>
            <w:tcW w:w="587" w:type="pct"/>
            <w:tcBorders>
              <w:top w:val="single" w:sz="4" w:space="0" w:color="auto"/>
              <w:left w:val="single" w:sz="4" w:space="0" w:color="auto"/>
              <w:bottom w:val="single" w:sz="4" w:space="0" w:color="auto"/>
              <w:right w:val="single" w:sz="4" w:space="0" w:color="auto"/>
            </w:tcBorders>
            <w:hideMark/>
          </w:tcPr>
          <w:p w14:paraId="39FD5142" w14:textId="65654AD7" w:rsidR="00476F5B" w:rsidDel="004B3E0B" w:rsidRDefault="00476F5B">
            <w:pPr>
              <w:spacing w:after="0" w:line="240" w:lineRule="auto"/>
              <w:jc w:val="center"/>
              <w:rPr>
                <w:del w:id="2032" w:author="Matthews, Katrina (DOES)" w:date="2021-07-21T16:09:00Z"/>
                <w:rFonts w:ascii="Times New Roman" w:eastAsia="Times New Roman" w:hAnsi="Times New Roman" w:cs="Times New Roman"/>
                <w:color w:val="000000"/>
                <w:sz w:val="18"/>
                <w:szCs w:val="18"/>
              </w:rPr>
            </w:pPr>
            <w:del w:id="2033" w:author="Matthews, Katrina (DOES)" w:date="2021-07-21T16:09:00Z">
              <w:r w:rsidDel="004B3E0B">
                <w:rPr>
                  <w:rFonts w:ascii="Times New Roman" w:eastAsia="Times New Roman" w:hAnsi="Times New Roman" w:cs="Times New Roman"/>
                  <w:color w:val="000000"/>
                  <w:sz w:val="18"/>
                  <w:szCs w:val="18"/>
                </w:rPr>
                <w:delText>17</w:delText>
              </w:r>
            </w:del>
          </w:p>
        </w:tc>
        <w:tc>
          <w:tcPr>
            <w:tcW w:w="510" w:type="pct"/>
            <w:tcBorders>
              <w:top w:val="single" w:sz="4" w:space="0" w:color="auto"/>
              <w:left w:val="single" w:sz="4" w:space="0" w:color="auto"/>
              <w:bottom w:val="single" w:sz="4" w:space="0" w:color="auto"/>
              <w:right w:val="single" w:sz="4" w:space="0" w:color="auto"/>
            </w:tcBorders>
            <w:vAlign w:val="bottom"/>
            <w:hideMark/>
          </w:tcPr>
          <w:p w14:paraId="46231264" w14:textId="46EE8930" w:rsidR="00476F5B" w:rsidDel="004B3E0B" w:rsidRDefault="00476F5B">
            <w:pPr>
              <w:spacing w:after="0" w:line="240" w:lineRule="auto"/>
              <w:jc w:val="center"/>
              <w:rPr>
                <w:del w:id="2034" w:author="Matthews, Katrina (DOES)" w:date="2021-07-21T16:09:00Z"/>
                <w:rFonts w:ascii="Times New Roman" w:eastAsia="Times New Roman" w:hAnsi="Times New Roman" w:cs="Times New Roman"/>
                <w:color w:val="000000"/>
                <w:sz w:val="18"/>
                <w:szCs w:val="18"/>
              </w:rPr>
            </w:pPr>
            <w:del w:id="2035" w:author="Matthews, Katrina (DOES)" w:date="2021-07-21T16:09:00Z">
              <w:r w:rsidDel="004B3E0B">
                <w:rPr>
                  <w:rFonts w:ascii="Times New Roman" w:eastAsia="Times New Roman" w:hAnsi="Times New Roman" w:cs="Times New Roman"/>
                  <w:color w:val="000000"/>
                  <w:sz w:val="18"/>
                  <w:szCs w:val="18"/>
                </w:rPr>
                <w:delText>87%</w:delText>
              </w:r>
            </w:del>
          </w:p>
        </w:tc>
      </w:tr>
      <w:tr w:rsidR="00476F5B" w:rsidDel="004B3E0B" w14:paraId="38F02EF7" w14:textId="7A61170F" w:rsidTr="005A7FE9">
        <w:trPr>
          <w:trHeight w:val="300"/>
          <w:jc w:val="center"/>
          <w:del w:id="2036" w:author="Matthews, Katrina (DOES)" w:date="2021-07-21T16:0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77519F9D" w14:textId="54AEB815" w:rsidR="00476F5B" w:rsidDel="004B3E0B" w:rsidRDefault="00476F5B">
            <w:pPr>
              <w:spacing w:after="0" w:line="240" w:lineRule="auto"/>
              <w:jc w:val="center"/>
              <w:rPr>
                <w:del w:id="2037" w:author="Matthews, Katrina (DOES)" w:date="2021-07-21T16:09:00Z"/>
                <w:rFonts w:ascii="Times New Roman" w:eastAsia="Times New Roman" w:hAnsi="Times New Roman" w:cs="Times New Roman"/>
                <w:color w:val="000000"/>
                <w:sz w:val="18"/>
                <w:szCs w:val="18"/>
              </w:rPr>
            </w:pPr>
            <w:del w:id="2038" w:author="Matthews, Katrina (DOES)" w:date="2021-07-21T16:09:00Z">
              <w:r w:rsidDel="004B3E0B">
                <w:rPr>
                  <w:rFonts w:ascii="Times New Roman" w:eastAsia="Times New Roman" w:hAnsi="Times New Roman" w:cs="Times New Roman"/>
                  <w:color w:val="000000"/>
                  <w:sz w:val="18"/>
                  <w:szCs w:val="18"/>
                </w:rPr>
                <w:delText xml:space="preserve">December </w:delText>
              </w:r>
              <w:r w:rsidR="00065AB3" w:rsidDel="004B3E0B">
                <w:rPr>
                  <w:rFonts w:ascii="Times New Roman" w:eastAsia="Times New Roman" w:hAnsi="Times New Roman" w:cs="Times New Roman"/>
                  <w:color w:val="000000"/>
                  <w:sz w:val="18"/>
                  <w:szCs w:val="18"/>
                </w:rPr>
                <w:delText>-2019</w:delText>
              </w:r>
            </w:del>
          </w:p>
        </w:tc>
        <w:tc>
          <w:tcPr>
            <w:tcW w:w="563" w:type="pct"/>
            <w:tcBorders>
              <w:top w:val="single" w:sz="4" w:space="0" w:color="auto"/>
              <w:left w:val="single" w:sz="4" w:space="0" w:color="auto"/>
              <w:bottom w:val="single" w:sz="4" w:space="0" w:color="auto"/>
              <w:right w:val="single" w:sz="4" w:space="0" w:color="auto"/>
            </w:tcBorders>
            <w:noWrap/>
            <w:vAlign w:val="bottom"/>
            <w:hideMark/>
          </w:tcPr>
          <w:p w14:paraId="11653795" w14:textId="16C59A9E" w:rsidR="00476F5B" w:rsidDel="004B3E0B" w:rsidRDefault="00476F5B">
            <w:pPr>
              <w:spacing w:after="0" w:line="240" w:lineRule="auto"/>
              <w:jc w:val="center"/>
              <w:rPr>
                <w:del w:id="2039" w:author="Matthews, Katrina (DOES)" w:date="2021-07-21T16:09:00Z"/>
                <w:rFonts w:ascii="Times New Roman" w:eastAsia="Times New Roman" w:hAnsi="Times New Roman" w:cs="Times New Roman"/>
                <w:color w:val="000000"/>
                <w:sz w:val="18"/>
                <w:szCs w:val="18"/>
              </w:rPr>
            </w:pPr>
            <w:del w:id="2040" w:author="Matthews, Katrina (DOES)" w:date="2021-07-21T16:09:00Z">
              <w:r w:rsidDel="004B3E0B">
                <w:rPr>
                  <w:rFonts w:ascii="Times New Roman" w:eastAsia="Times New Roman" w:hAnsi="Times New Roman" w:cs="Times New Roman"/>
                  <w:color w:val="000000"/>
                  <w:sz w:val="18"/>
                  <w:szCs w:val="18"/>
                </w:rPr>
                <w:delText>57</w:delText>
              </w:r>
            </w:del>
          </w:p>
        </w:tc>
        <w:tc>
          <w:tcPr>
            <w:tcW w:w="558" w:type="pct"/>
            <w:tcBorders>
              <w:top w:val="single" w:sz="4" w:space="0" w:color="auto"/>
              <w:left w:val="single" w:sz="4" w:space="0" w:color="auto"/>
              <w:bottom w:val="single" w:sz="4" w:space="0" w:color="auto"/>
              <w:right w:val="single" w:sz="4" w:space="0" w:color="auto"/>
            </w:tcBorders>
            <w:vAlign w:val="bottom"/>
            <w:hideMark/>
          </w:tcPr>
          <w:p w14:paraId="7312182E" w14:textId="07E1C886" w:rsidR="00476F5B" w:rsidDel="004B3E0B" w:rsidRDefault="00476F5B">
            <w:pPr>
              <w:spacing w:after="0" w:line="240" w:lineRule="auto"/>
              <w:jc w:val="center"/>
              <w:rPr>
                <w:del w:id="2041" w:author="Matthews, Katrina (DOES)" w:date="2021-07-21T16:09:00Z"/>
                <w:rFonts w:ascii="Times New Roman" w:eastAsia="Times New Roman" w:hAnsi="Times New Roman" w:cs="Times New Roman"/>
                <w:color w:val="000000"/>
                <w:sz w:val="18"/>
                <w:szCs w:val="18"/>
              </w:rPr>
            </w:pPr>
            <w:del w:id="2042" w:author="Matthews, Katrina (DOES)" w:date="2021-07-21T16:09:00Z">
              <w:r w:rsidDel="004B3E0B">
                <w:rPr>
                  <w:rFonts w:ascii="Times New Roman" w:eastAsia="Times New Roman" w:hAnsi="Times New Roman" w:cs="Times New Roman"/>
                  <w:color w:val="000000"/>
                  <w:sz w:val="18"/>
                  <w:szCs w:val="18"/>
                </w:rPr>
                <w:delText>32</w:delText>
              </w:r>
            </w:del>
          </w:p>
        </w:tc>
        <w:tc>
          <w:tcPr>
            <w:tcW w:w="896" w:type="pct"/>
            <w:tcBorders>
              <w:top w:val="single" w:sz="4" w:space="0" w:color="auto"/>
              <w:left w:val="single" w:sz="4" w:space="0" w:color="auto"/>
              <w:bottom w:val="single" w:sz="4" w:space="0" w:color="auto"/>
              <w:right w:val="single" w:sz="4" w:space="0" w:color="auto"/>
            </w:tcBorders>
            <w:noWrap/>
            <w:vAlign w:val="bottom"/>
            <w:hideMark/>
          </w:tcPr>
          <w:p w14:paraId="1836A0BD" w14:textId="6DE9D112" w:rsidR="00476F5B" w:rsidDel="004B3E0B" w:rsidRDefault="00476F5B">
            <w:pPr>
              <w:spacing w:after="0" w:line="240" w:lineRule="auto"/>
              <w:jc w:val="center"/>
              <w:rPr>
                <w:del w:id="2043" w:author="Matthews, Katrina (DOES)" w:date="2021-07-21T16:09:00Z"/>
                <w:rFonts w:ascii="Times New Roman" w:eastAsia="Times New Roman" w:hAnsi="Times New Roman" w:cs="Times New Roman"/>
                <w:color w:val="000000"/>
                <w:sz w:val="18"/>
                <w:szCs w:val="18"/>
              </w:rPr>
            </w:pPr>
            <w:del w:id="2044" w:author="Matthews, Katrina (DOES)" w:date="2021-07-21T16:09:00Z">
              <w:r w:rsidDel="004B3E0B">
                <w:rPr>
                  <w:rFonts w:ascii="Times New Roman" w:eastAsia="Times New Roman" w:hAnsi="Times New Roman" w:cs="Times New Roman"/>
                  <w:color w:val="000000"/>
                  <w:sz w:val="18"/>
                  <w:szCs w:val="18"/>
                </w:rPr>
                <w:delText>33</w:delText>
              </w:r>
            </w:del>
          </w:p>
        </w:tc>
        <w:tc>
          <w:tcPr>
            <w:tcW w:w="1110" w:type="pct"/>
            <w:tcBorders>
              <w:top w:val="single" w:sz="4" w:space="0" w:color="auto"/>
              <w:left w:val="single" w:sz="4" w:space="0" w:color="auto"/>
              <w:bottom w:val="single" w:sz="4" w:space="0" w:color="auto"/>
              <w:right w:val="single" w:sz="4" w:space="0" w:color="auto"/>
            </w:tcBorders>
            <w:noWrap/>
            <w:hideMark/>
          </w:tcPr>
          <w:p w14:paraId="02C1283D" w14:textId="1BD8340E" w:rsidR="00476F5B" w:rsidDel="004B3E0B" w:rsidRDefault="00476F5B">
            <w:pPr>
              <w:spacing w:after="0" w:line="240" w:lineRule="auto"/>
              <w:jc w:val="center"/>
              <w:rPr>
                <w:del w:id="2045" w:author="Matthews, Katrina (DOES)" w:date="2021-07-21T16:09:00Z"/>
                <w:rFonts w:ascii="Times New Roman" w:eastAsia="Times New Roman" w:hAnsi="Times New Roman" w:cs="Times New Roman"/>
                <w:color w:val="000000"/>
                <w:sz w:val="18"/>
                <w:szCs w:val="18"/>
              </w:rPr>
            </w:pPr>
            <w:del w:id="2046" w:author="Matthews, Katrina (DOES)" w:date="2021-07-21T16:09:00Z">
              <w:r w:rsidDel="004B3E0B">
                <w:rPr>
                  <w:rFonts w:ascii="Times New Roman" w:eastAsia="Times New Roman" w:hAnsi="Times New Roman" w:cs="Times New Roman"/>
                  <w:color w:val="000000"/>
                  <w:sz w:val="18"/>
                  <w:szCs w:val="18"/>
                </w:rPr>
                <w:delText xml:space="preserve">6 Months </w:delText>
              </w:r>
            </w:del>
          </w:p>
        </w:tc>
        <w:tc>
          <w:tcPr>
            <w:tcW w:w="587" w:type="pct"/>
            <w:tcBorders>
              <w:top w:val="single" w:sz="4" w:space="0" w:color="auto"/>
              <w:left w:val="single" w:sz="4" w:space="0" w:color="auto"/>
              <w:bottom w:val="single" w:sz="4" w:space="0" w:color="auto"/>
              <w:right w:val="single" w:sz="4" w:space="0" w:color="auto"/>
            </w:tcBorders>
            <w:hideMark/>
          </w:tcPr>
          <w:p w14:paraId="47315AC4" w14:textId="68BE782E" w:rsidR="00476F5B" w:rsidDel="004B3E0B" w:rsidRDefault="00476F5B">
            <w:pPr>
              <w:spacing w:after="0" w:line="240" w:lineRule="auto"/>
              <w:jc w:val="center"/>
              <w:rPr>
                <w:del w:id="2047" w:author="Matthews, Katrina (DOES)" w:date="2021-07-21T16:09:00Z"/>
                <w:rFonts w:ascii="Times New Roman" w:eastAsia="Times New Roman" w:hAnsi="Times New Roman" w:cs="Times New Roman"/>
                <w:color w:val="000000"/>
                <w:sz w:val="18"/>
                <w:szCs w:val="18"/>
              </w:rPr>
            </w:pPr>
            <w:del w:id="2048" w:author="Matthews, Katrina (DOES)" w:date="2021-07-21T16:09:00Z">
              <w:r w:rsidDel="004B3E0B">
                <w:rPr>
                  <w:rFonts w:ascii="Times New Roman" w:eastAsia="Times New Roman" w:hAnsi="Times New Roman" w:cs="Times New Roman"/>
                  <w:color w:val="000000"/>
                  <w:sz w:val="18"/>
                  <w:szCs w:val="18"/>
                </w:rPr>
                <w:delText>21</w:delText>
              </w:r>
            </w:del>
          </w:p>
        </w:tc>
        <w:tc>
          <w:tcPr>
            <w:tcW w:w="510" w:type="pct"/>
            <w:tcBorders>
              <w:top w:val="single" w:sz="4" w:space="0" w:color="auto"/>
              <w:left w:val="single" w:sz="4" w:space="0" w:color="auto"/>
              <w:bottom w:val="single" w:sz="4" w:space="0" w:color="auto"/>
              <w:right w:val="single" w:sz="4" w:space="0" w:color="auto"/>
            </w:tcBorders>
            <w:vAlign w:val="bottom"/>
            <w:hideMark/>
          </w:tcPr>
          <w:p w14:paraId="4B73EA4B" w14:textId="4854DAF7" w:rsidR="00476F5B" w:rsidDel="004B3E0B" w:rsidRDefault="00476F5B">
            <w:pPr>
              <w:spacing w:after="0" w:line="240" w:lineRule="auto"/>
              <w:jc w:val="center"/>
              <w:rPr>
                <w:del w:id="2049" w:author="Matthews, Katrina (DOES)" w:date="2021-07-21T16:09:00Z"/>
                <w:rFonts w:ascii="Times New Roman" w:eastAsia="Times New Roman" w:hAnsi="Times New Roman" w:cs="Times New Roman"/>
                <w:color w:val="000000"/>
                <w:sz w:val="18"/>
                <w:szCs w:val="18"/>
              </w:rPr>
            </w:pPr>
            <w:del w:id="2050" w:author="Matthews, Katrina (DOES)" w:date="2021-07-21T16:09:00Z">
              <w:r w:rsidDel="004B3E0B">
                <w:rPr>
                  <w:rFonts w:ascii="Times New Roman" w:eastAsia="Times New Roman" w:hAnsi="Times New Roman" w:cs="Times New Roman"/>
                  <w:color w:val="000000"/>
                  <w:sz w:val="18"/>
                  <w:szCs w:val="18"/>
                </w:rPr>
                <w:delText>66%</w:delText>
              </w:r>
            </w:del>
          </w:p>
        </w:tc>
      </w:tr>
      <w:tr w:rsidR="00476F5B" w:rsidDel="004B3E0B" w14:paraId="47377B22" w14:textId="063491F2" w:rsidTr="005A7FE9">
        <w:trPr>
          <w:trHeight w:val="300"/>
          <w:jc w:val="center"/>
          <w:del w:id="2051" w:author="Matthews, Katrina (DOES)" w:date="2021-07-21T16:0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71468CE6" w14:textId="0567AD8C" w:rsidR="00476F5B" w:rsidDel="004B3E0B" w:rsidRDefault="00476F5B">
            <w:pPr>
              <w:spacing w:after="0" w:line="240" w:lineRule="auto"/>
              <w:jc w:val="center"/>
              <w:rPr>
                <w:del w:id="2052" w:author="Matthews, Katrina (DOES)" w:date="2021-07-21T16:09:00Z"/>
                <w:rFonts w:ascii="Times New Roman" w:eastAsia="Times New Roman" w:hAnsi="Times New Roman" w:cs="Times New Roman"/>
                <w:color w:val="000000"/>
                <w:sz w:val="18"/>
                <w:szCs w:val="18"/>
              </w:rPr>
            </w:pPr>
            <w:del w:id="2053" w:author="Matthews, Katrina (DOES)" w:date="2021-07-21T16:09:00Z">
              <w:r w:rsidDel="004B3E0B">
                <w:rPr>
                  <w:rFonts w:ascii="Times New Roman" w:eastAsia="Times New Roman" w:hAnsi="Times New Roman" w:cs="Times New Roman"/>
                  <w:color w:val="000000"/>
                  <w:sz w:val="18"/>
                  <w:szCs w:val="18"/>
                </w:rPr>
                <w:delText xml:space="preserve">January </w:delText>
              </w:r>
              <w:r w:rsidR="00065AB3" w:rsidDel="004B3E0B">
                <w:rPr>
                  <w:rFonts w:ascii="Times New Roman" w:eastAsia="Times New Roman" w:hAnsi="Times New Roman" w:cs="Times New Roman"/>
                  <w:color w:val="000000"/>
                  <w:sz w:val="18"/>
                  <w:szCs w:val="18"/>
                </w:rPr>
                <w:delText>-2020</w:delText>
              </w:r>
            </w:del>
          </w:p>
        </w:tc>
        <w:tc>
          <w:tcPr>
            <w:tcW w:w="563" w:type="pct"/>
            <w:tcBorders>
              <w:top w:val="single" w:sz="4" w:space="0" w:color="auto"/>
              <w:left w:val="single" w:sz="4" w:space="0" w:color="auto"/>
              <w:bottom w:val="single" w:sz="4" w:space="0" w:color="auto"/>
              <w:right w:val="single" w:sz="4" w:space="0" w:color="auto"/>
            </w:tcBorders>
            <w:noWrap/>
            <w:vAlign w:val="bottom"/>
            <w:hideMark/>
          </w:tcPr>
          <w:p w14:paraId="3A984539" w14:textId="54B3C41C" w:rsidR="00476F5B" w:rsidDel="004B3E0B" w:rsidRDefault="00476F5B">
            <w:pPr>
              <w:spacing w:after="0" w:line="240" w:lineRule="auto"/>
              <w:jc w:val="center"/>
              <w:rPr>
                <w:del w:id="2054" w:author="Matthews, Katrina (DOES)" w:date="2021-07-21T16:09:00Z"/>
                <w:rFonts w:ascii="Times New Roman" w:eastAsia="Times New Roman" w:hAnsi="Times New Roman" w:cs="Times New Roman"/>
                <w:color w:val="000000"/>
                <w:sz w:val="18"/>
                <w:szCs w:val="18"/>
              </w:rPr>
            </w:pPr>
            <w:del w:id="2055" w:author="Matthews, Katrina (DOES)" w:date="2021-07-21T16:09:00Z">
              <w:r w:rsidDel="004B3E0B">
                <w:rPr>
                  <w:rFonts w:ascii="Times New Roman" w:eastAsia="Times New Roman" w:hAnsi="Times New Roman" w:cs="Times New Roman"/>
                  <w:color w:val="000000"/>
                  <w:sz w:val="18"/>
                  <w:szCs w:val="18"/>
                </w:rPr>
                <w:delText>51</w:delText>
              </w:r>
            </w:del>
          </w:p>
        </w:tc>
        <w:tc>
          <w:tcPr>
            <w:tcW w:w="558" w:type="pct"/>
            <w:tcBorders>
              <w:top w:val="single" w:sz="4" w:space="0" w:color="auto"/>
              <w:left w:val="single" w:sz="4" w:space="0" w:color="auto"/>
              <w:bottom w:val="single" w:sz="4" w:space="0" w:color="auto"/>
              <w:right w:val="single" w:sz="4" w:space="0" w:color="auto"/>
            </w:tcBorders>
            <w:vAlign w:val="bottom"/>
            <w:hideMark/>
          </w:tcPr>
          <w:p w14:paraId="7EA4644F" w14:textId="6C444BBE" w:rsidR="00476F5B" w:rsidDel="004B3E0B" w:rsidRDefault="00476F5B">
            <w:pPr>
              <w:spacing w:after="0" w:line="240" w:lineRule="auto"/>
              <w:jc w:val="center"/>
              <w:rPr>
                <w:del w:id="2056" w:author="Matthews, Katrina (DOES)" w:date="2021-07-21T16:09:00Z"/>
                <w:rFonts w:ascii="Times New Roman" w:eastAsia="Times New Roman" w:hAnsi="Times New Roman" w:cs="Times New Roman"/>
                <w:color w:val="000000"/>
                <w:sz w:val="18"/>
                <w:szCs w:val="18"/>
              </w:rPr>
            </w:pPr>
            <w:del w:id="2057" w:author="Matthews, Katrina (DOES)" w:date="2021-07-21T16:09:00Z">
              <w:r w:rsidDel="004B3E0B">
                <w:rPr>
                  <w:rFonts w:ascii="Times New Roman" w:eastAsia="Times New Roman" w:hAnsi="Times New Roman" w:cs="Times New Roman"/>
                  <w:color w:val="000000"/>
                  <w:sz w:val="18"/>
                  <w:szCs w:val="18"/>
                </w:rPr>
                <w:delText>31</w:delText>
              </w:r>
            </w:del>
          </w:p>
        </w:tc>
        <w:tc>
          <w:tcPr>
            <w:tcW w:w="896" w:type="pct"/>
            <w:tcBorders>
              <w:top w:val="single" w:sz="4" w:space="0" w:color="auto"/>
              <w:left w:val="single" w:sz="4" w:space="0" w:color="auto"/>
              <w:bottom w:val="single" w:sz="4" w:space="0" w:color="auto"/>
              <w:right w:val="single" w:sz="4" w:space="0" w:color="auto"/>
            </w:tcBorders>
            <w:noWrap/>
            <w:vAlign w:val="bottom"/>
            <w:hideMark/>
          </w:tcPr>
          <w:p w14:paraId="03A92B48" w14:textId="01E3E8CA" w:rsidR="00476F5B" w:rsidDel="004B3E0B" w:rsidRDefault="00476F5B">
            <w:pPr>
              <w:spacing w:after="0" w:line="240" w:lineRule="auto"/>
              <w:jc w:val="center"/>
              <w:rPr>
                <w:del w:id="2058" w:author="Matthews, Katrina (DOES)" w:date="2021-07-21T16:09:00Z"/>
                <w:rFonts w:ascii="Times New Roman" w:eastAsia="Times New Roman" w:hAnsi="Times New Roman" w:cs="Times New Roman"/>
                <w:color w:val="000000"/>
                <w:sz w:val="18"/>
                <w:szCs w:val="18"/>
              </w:rPr>
            </w:pPr>
            <w:del w:id="2059" w:author="Matthews, Katrina (DOES)" w:date="2021-07-21T16:09:00Z">
              <w:r w:rsidDel="004B3E0B">
                <w:rPr>
                  <w:rFonts w:ascii="Times New Roman" w:eastAsia="Times New Roman" w:hAnsi="Times New Roman" w:cs="Times New Roman"/>
                  <w:color w:val="000000"/>
                  <w:sz w:val="18"/>
                  <w:szCs w:val="18"/>
                </w:rPr>
                <w:delText>36</w:delText>
              </w:r>
            </w:del>
          </w:p>
        </w:tc>
        <w:tc>
          <w:tcPr>
            <w:tcW w:w="1110" w:type="pct"/>
            <w:tcBorders>
              <w:top w:val="single" w:sz="4" w:space="0" w:color="auto"/>
              <w:left w:val="single" w:sz="4" w:space="0" w:color="auto"/>
              <w:bottom w:val="single" w:sz="4" w:space="0" w:color="auto"/>
              <w:right w:val="single" w:sz="4" w:space="0" w:color="auto"/>
            </w:tcBorders>
            <w:noWrap/>
            <w:hideMark/>
          </w:tcPr>
          <w:p w14:paraId="0BEE10F2" w14:textId="2F82B8BA" w:rsidR="00476F5B" w:rsidDel="004B3E0B" w:rsidRDefault="00476F5B">
            <w:pPr>
              <w:spacing w:after="0" w:line="240" w:lineRule="auto"/>
              <w:jc w:val="center"/>
              <w:rPr>
                <w:del w:id="2060" w:author="Matthews, Katrina (DOES)" w:date="2021-07-21T16:09:00Z"/>
                <w:rFonts w:ascii="Times New Roman" w:eastAsia="Times New Roman" w:hAnsi="Times New Roman" w:cs="Times New Roman"/>
                <w:color w:val="000000"/>
                <w:sz w:val="18"/>
                <w:szCs w:val="18"/>
              </w:rPr>
            </w:pPr>
            <w:del w:id="2061" w:author="Matthews, Katrina (DOES)" w:date="2021-07-21T16:09:00Z">
              <w:r w:rsidDel="004B3E0B">
                <w:rPr>
                  <w:rFonts w:ascii="Times New Roman" w:eastAsia="Times New Roman" w:hAnsi="Times New Roman" w:cs="Times New Roman"/>
                  <w:color w:val="000000"/>
                  <w:sz w:val="18"/>
                  <w:szCs w:val="18"/>
                </w:rPr>
                <w:delText xml:space="preserve">6 Months </w:delText>
              </w:r>
            </w:del>
          </w:p>
        </w:tc>
        <w:tc>
          <w:tcPr>
            <w:tcW w:w="587" w:type="pct"/>
            <w:tcBorders>
              <w:top w:val="single" w:sz="4" w:space="0" w:color="auto"/>
              <w:left w:val="single" w:sz="4" w:space="0" w:color="auto"/>
              <w:bottom w:val="single" w:sz="4" w:space="0" w:color="auto"/>
              <w:right w:val="single" w:sz="4" w:space="0" w:color="auto"/>
            </w:tcBorders>
            <w:hideMark/>
          </w:tcPr>
          <w:p w14:paraId="470CD8B3" w14:textId="1CBE3079" w:rsidR="00476F5B" w:rsidDel="004B3E0B" w:rsidRDefault="00476F5B">
            <w:pPr>
              <w:spacing w:after="0" w:line="240" w:lineRule="auto"/>
              <w:jc w:val="center"/>
              <w:rPr>
                <w:del w:id="2062" w:author="Matthews, Katrina (DOES)" w:date="2021-07-21T16:09:00Z"/>
                <w:rFonts w:ascii="Times New Roman" w:eastAsia="Times New Roman" w:hAnsi="Times New Roman" w:cs="Times New Roman"/>
                <w:color w:val="000000"/>
                <w:sz w:val="18"/>
                <w:szCs w:val="18"/>
              </w:rPr>
            </w:pPr>
            <w:del w:id="2063" w:author="Matthews, Katrina (DOES)" w:date="2021-07-21T16:09:00Z">
              <w:r w:rsidDel="004B3E0B">
                <w:rPr>
                  <w:rFonts w:ascii="Times New Roman" w:eastAsia="Times New Roman" w:hAnsi="Times New Roman" w:cs="Times New Roman"/>
                  <w:color w:val="000000"/>
                  <w:sz w:val="18"/>
                  <w:szCs w:val="18"/>
                </w:rPr>
                <w:delText>23</w:delText>
              </w:r>
            </w:del>
          </w:p>
        </w:tc>
        <w:tc>
          <w:tcPr>
            <w:tcW w:w="510" w:type="pct"/>
            <w:tcBorders>
              <w:top w:val="single" w:sz="4" w:space="0" w:color="auto"/>
              <w:left w:val="single" w:sz="4" w:space="0" w:color="auto"/>
              <w:bottom w:val="single" w:sz="4" w:space="0" w:color="auto"/>
              <w:right w:val="single" w:sz="4" w:space="0" w:color="auto"/>
            </w:tcBorders>
            <w:vAlign w:val="bottom"/>
            <w:hideMark/>
          </w:tcPr>
          <w:p w14:paraId="52E21B20" w14:textId="55F72ADF" w:rsidR="00476F5B" w:rsidDel="004B3E0B" w:rsidRDefault="00476F5B">
            <w:pPr>
              <w:spacing w:after="0" w:line="240" w:lineRule="auto"/>
              <w:jc w:val="center"/>
              <w:rPr>
                <w:del w:id="2064" w:author="Matthews, Katrina (DOES)" w:date="2021-07-21T16:09:00Z"/>
                <w:rFonts w:ascii="Times New Roman" w:eastAsia="Times New Roman" w:hAnsi="Times New Roman" w:cs="Times New Roman"/>
                <w:color w:val="000000"/>
                <w:sz w:val="18"/>
                <w:szCs w:val="18"/>
              </w:rPr>
            </w:pPr>
            <w:del w:id="2065" w:author="Matthews, Katrina (DOES)" w:date="2021-07-21T16:09:00Z">
              <w:r w:rsidDel="004B3E0B">
                <w:rPr>
                  <w:rFonts w:ascii="Times New Roman" w:eastAsia="Times New Roman" w:hAnsi="Times New Roman" w:cs="Times New Roman"/>
                  <w:color w:val="000000"/>
                  <w:sz w:val="18"/>
                  <w:szCs w:val="18"/>
                </w:rPr>
                <w:delText>74%</w:delText>
              </w:r>
            </w:del>
          </w:p>
        </w:tc>
      </w:tr>
      <w:tr w:rsidR="00476F5B" w:rsidDel="004B3E0B" w14:paraId="60DA4F45" w14:textId="5C83E872" w:rsidTr="005A7FE9">
        <w:trPr>
          <w:trHeight w:val="300"/>
          <w:jc w:val="center"/>
          <w:del w:id="2066" w:author="Matthews, Katrina (DOES)" w:date="2021-07-21T16:0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367B9F65" w14:textId="445A8BDE" w:rsidR="00476F5B" w:rsidDel="004B3E0B" w:rsidRDefault="00476F5B">
            <w:pPr>
              <w:spacing w:after="0" w:line="240" w:lineRule="auto"/>
              <w:jc w:val="center"/>
              <w:rPr>
                <w:del w:id="2067" w:author="Matthews, Katrina (DOES)" w:date="2021-07-21T16:09:00Z"/>
                <w:rFonts w:ascii="Times New Roman" w:eastAsia="Times New Roman" w:hAnsi="Times New Roman" w:cs="Times New Roman"/>
                <w:color w:val="000000"/>
                <w:sz w:val="18"/>
                <w:szCs w:val="18"/>
              </w:rPr>
            </w:pPr>
            <w:del w:id="2068" w:author="Matthews, Katrina (DOES)" w:date="2021-07-21T16:09:00Z">
              <w:r w:rsidDel="004B3E0B">
                <w:rPr>
                  <w:rFonts w:ascii="Times New Roman" w:eastAsia="Times New Roman" w:hAnsi="Times New Roman" w:cs="Times New Roman"/>
                  <w:color w:val="000000"/>
                  <w:sz w:val="18"/>
                  <w:szCs w:val="18"/>
                </w:rPr>
                <w:delText>February</w:delText>
              </w:r>
              <w:r w:rsidR="00065AB3" w:rsidDel="004B3E0B">
                <w:rPr>
                  <w:rFonts w:ascii="Times New Roman" w:eastAsia="Times New Roman" w:hAnsi="Times New Roman" w:cs="Times New Roman"/>
                  <w:color w:val="000000"/>
                  <w:sz w:val="18"/>
                  <w:szCs w:val="18"/>
                </w:rPr>
                <w:delText xml:space="preserve"> -2020</w:delText>
              </w:r>
            </w:del>
          </w:p>
        </w:tc>
        <w:tc>
          <w:tcPr>
            <w:tcW w:w="563" w:type="pct"/>
            <w:tcBorders>
              <w:top w:val="single" w:sz="4" w:space="0" w:color="auto"/>
              <w:left w:val="single" w:sz="4" w:space="0" w:color="auto"/>
              <w:bottom w:val="single" w:sz="4" w:space="0" w:color="auto"/>
              <w:right w:val="single" w:sz="4" w:space="0" w:color="auto"/>
            </w:tcBorders>
            <w:noWrap/>
            <w:vAlign w:val="bottom"/>
            <w:hideMark/>
          </w:tcPr>
          <w:p w14:paraId="3F9EA994" w14:textId="0C4F92FB" w:rsidR="00476F5B" w:rsidDel="004B3E0B" w:rsidRDefault="00476F5B">
            <w:pPr>
              <w:spacing w:after="0" w:line="240" w:lineRule="auto"/>
              <w:jc w:val="center"/>
              <w:rPr>
                <w:del w:id="2069" w:author="Matthews, Katrina (DOES)" w:date="2021-07-21T16:09:00Z"/>
                <w:rFonts w:ascii="Times New Roman" w:eastAsia="Times New Roman" w:hAnsi="Times New Roman" w:cs="Times New Roman"/>
                <w:color w:val="000000"/>
                <w:sz w:val="18"/>
                <w:szCs w:val="18"/>
              </w:rPr>
            </w:pPr>
            <w:del w:id="2070" w:author="Matthews, Katrina (DOES)" w:date="2021-07-21T16:09:00Z">
              <w:r w:rsidDel="004B3E0B">
                <w:rPr>
                  <w:rFonts w:ascii="Times New Roman" w:eastAsia="Times New Roman" w:hAnsi="Times New Roman" w:cs="Times New Roman"/>
                  <w:color w:val="000000"/>
                  <w:sz w:val="18"/>
                  <w:szCs w:val="18"/>
                </w:rPr>
                <w:delText>51</w:delText>
              </w:r>
            </w:del>
          </w:p>
        </w:tc>
        <w:tc>
          <w:tcPr>
            <w:tcW w:w="558" w:type="pct"/>
            <w:tcBorders>
              <w:top w:val="single" w:sz="4" w:space="0" w:color="auto"/>
              <w:left w:val="single" w:sz="4" w:space="0" w:color="auto"/>
              <w:bottom w:val="single" w:sz="4" w:space="0" w:color="auto"/>
              <w:right w:val="single" w:sz="4" w:space="0" w:color="auto"/>
            </w:tcBorders>
            <w:vAlign w:val="bottom"/>
            <w:hideMark/>
          </w:tcPr>
          <w:p w14:paraId="44DC5BF8" w14:textId="4DEC7BE8" w:rsidR="00476F5B" w:rsidDel="004B3E0B" w:rsidRDefault="00476F5B">
            <w:pPr>
              <w:spacing w:after="0" w:line="240" w:lineRule="auto"/>
              <w:jc w:val="center"/>
              <w:rPr>
                <w:del w:id="2071" w:author="Matthews, Katrina (DOES)" w:date="2021-07-21T16:09:00Z"/>
                <w:rFonts w:ascii="Times New Roman" w:eastAsia="Times New Roman" w:hAnsi="Times New Roman" w:cs="Times New Roman"/>
                <w:color w:val="000000"/>
                <w:sz w:val="18"/>
                <w:szCs w:val="18"/>
              </w:rPr>
            </w:pPr>
            <w:del w:id="2072" w:author="Matthews, Katrina (DOES)" w:date="2021-07-21T16:09:00Z">
              <w:r w:rsidDel="004B3E0B">
                <w:rPr>
                  <w:rFonts w:ascii="Times New Roman" w:eastAsia="Times New Roman" w:hAnsi="Times New Roman" w:cs="Times New Roman"/>
                  <w:color w:val="000000"/>
                  <w:sz w:val="18"/>
                  <w:szCs w:val="18"/>
                </w:rPr>
                <w:delText>27</w:delText>
              </w:r>
            </w:del>
          </w:p>
        </w:tc>
        <w:tc>
          <w:tcPr>
            <w:tcW w:w="896" w:type="pct"/>
            <w:tcBorders>
              <w:top w:val="single" w:sz="4" w:space="0" w:color="auto"/>
              <w:left w:val="single" w:sz="4" w:space="0" w:color="auto"/>
              <w:bottom w:val="single" w:sz="4" w:space="0" w:color="auto"/>
              <w:right w:val="single" w:sz="4" w:space="0" w:color="auto"/>
            </w:tcBorders>
            <w:noWrap/>
            <w:vAlign w:val="bottom"/>
            <w:hideMark/>
          </w:tcPr>
          <w:p w14:paraId="54C124B1" w14:textId="19C5D37C" w:rsidR="00476F5B" w:rsidDel="004B3E0B" w:rsidRDefault="00476F5B">
            <w:pPr>
              <w:spacing w:after="0" w:line="240" w:lineRule="auto"/>
              <w:jc w:val="center"/>
              <w:rPr>
                <w:del w:id="2073" w:author="Matthews, Katrina (DOES)" w:date="2021-07-21T16:09:00Z"/>
                <w:rFonts w:ascii="Times New Roman" w:eastAsia="Times New Roman" w:hAnsi="Times New Roman" w:cs="Times New Roman"/>
                <w:color w:val="000000"/>
                <w:sz w:val="18"/>
                <w:szCs w:val="18"/>
              </w:rPr>
            </w:pPr>
            <w:del w:id="2074" w:author="Matthews, Katrina (DOES)" w:date="2021-07-21T16:09:00Z">
              <w:r w:rsidDel="004B3E0B">
                <w:rPr>
                  <w:rFonts w:ascii="Times New Roman" w:eastAsia="Times New Roman" w:hAnsi="Times New Roman" w:cs="Times New Roman"/>
                  <w:color w:val="000000"/>
                  <w:sz w:val="18"/>
                  <w:szCs w:val="18"/>
                </w:rPr>
                <w:delText xml:space="preserve">33 </w:delText>
              </w:r>
            </w:del>
          </w:p>
        </w:tc>
        <w:tc>
          <w:tcPr>
            <w:tcW w:w="1110" w:type="pct"/>
            <w:tcBorders>
              <w:top w:val="single" w:sz="4" w:space="0" w:color="auto"/>
              <w:left w:val="single" w:sz="4" w:space="0" w:color="auto"/>
              <w:bottom w:val="single" w:sz="4" w:space="0" w:color="auto"/>
              <w:right w:val="single" w:sz="4" w:space="0" w:color="auto"/>
            </w:tcBorders>
            <w:noWrap/>
            <w:hideMark/>
          </w:tcPr>
          <w:p w14:paraId="10A96DD9" w14:textId="5252E1D0" w:rsidR="00476F5B" w:rsidDel="004B3E0B" w:rsidRDefault="00476F5B">
            <w:pPr>
              <w:spacing w:after="0" w:line="240" w:lineRule="auto"/>
              <w:jc w:val="center"/>
              <w:rPr>
                <w:del w:id="2075" w:author="Matthews, Katrina (DOES)" w:date="2021-07-21T16:09:00Z"/>
                <w:rFonts w:ascii="Times New Roman" w:eastAsia="Times New Roman" w:hAnsi="Times New Roman" w:cs="Times New Roman"/>
                <w:color w:val="000000"/>
                <w:sz w:val="18"/>
                <w:szCs w:val="18"/>
              </w:rPr>
            </w:pPr>
            <w:del w:id="2076" w:author="Matthews, Katrina (DOES)" w:date="2021-07-21T16:09:00Z">
              <w:r w:rsidDel="004B3E0B">
                <w:rPr>
                  <w:rFonts w:ascii="Times New Roman" w:eastAsia="Times New Roman" w:hAnsi="Times New Roman" w:cs="Times New Roman"/>
                  <w:color w:val="000000"/>
                  <w:sz w:val="18"/>
                  <w:szCs w:val="18"/>
                </w:rPr>
                <w:delText xml:space="preserve">6 Months </w:delText>
              </w:r>
            </w:del>
          </w:p>
        </w:tc>
        <w:tc>
          <w:tcPr>
            <w:tcW w:w="587" w:type="pct"/>
            <w:tcBorders>
              <w:top w:val="single" w:sz="4" w:space="0" w:color="auto"/>
              <w:left w:val="single" w:sz="4" w:space="0" w:color="auto"/>
              <w:bottom w:val="single" w:sz="4" w:space="0" w:color="auto"/>
              <w:right w:val="single" w:sz="4" w:space="0" w:color="auto"/>
            </w:tcBorders>
            <w:hideMark/>
          </w:tcPr>
          <w:p w14:paraId="4EE7E59D" w14:textId="378B9E1F" w:rsidR="00476F5B" w:rsidDel="004B3E0B" w:rsidRDefault="00476F5B">
            <w:pPr>
              <w:spacing w:after="0" w:line="240" w:lineRule="auto"/>
              <w:jc w:val="center"/>
              <w:rPr>
                <w:del w:id="2077" w:author="Matthews, Katrina (DOES)" w:date="2021-07-21T16:09:00Z"/>
                <w:rFonts w:ascii="Times New Roman" w:eastAsia="Times New Roman" w:hAnsi="Times New Roman" w:cs="Times New Roman"/>
                <w:color w:val="000000"/>
                <w:sz w:val="18"/>
                <w:szCs w:val="18"/>
              </w:rPr>
            </w:pPr>
            <w:del w:id="2078" w:author="Matthews, Katrina (DOES)" w:date="2021-07-21T16:09:00Z">
              <w:r w:rsidDel="004B3E0B">
                <w:rPr>
                  <w:rFonts w:ascii="Times New Roman" w:eastAsia="Times New Roman" w:hAnsi="Times New Roman" w:cs="Times New Roman"/>
                  <w:color w:val="000000"/>
                  <w:sz w:val="18"/>
                  <w:szCs w:val="18"/>
                </w:rPr>
                <w:delText>23</w:delText>
              </w:r>
            </w:del>
          </w:p>
        </w:tc>
        <w:tc>
          <w:tcPr>
            <w:tcW w:w="510" w:type="pct"/>
            <w:tcBorders>
              <w:top w:val="single" w:sz="4" w:space="0" w:color="auto"/>
              <w:left w:val="single" w:sz="4" w:space="0" w:color="auto"/>
              <w:bottom w:val="single" w:sz="4" w:space="0" w:color="auto"/>
              <w:right w:val="single" w:sz="4" w:space="0" w:color="auto"/>
            </w:tcBorders>
            <w:vAlign w:val="bottom"/>
            <w:hideMark/>
          </w:tcPr>
          <w:p w14:paraId="31609253" w14:textId="1B1DAD09" w:rsidR="00476F5B" w:rsidDel="004B3E0B" w:rsidRDefault="00476F5B">
            <w:pPr>
              <w:spacing w:after="0" w:line="240" w:lineRule="auto"/>
              <w:jc w:val="center"/>
              <w:rPr>
                <w:del w:id="2079" w:author="Matthews, Katrina (DOES)" w:date="2021-07-21T16:09:00Z"/>
                <w:rFonts w:ascii="Times New Roman" w:eastAsia="Times New Roman" w:hAnsi="Times New Roman" w:cs="Times New Roman"/>
                <w:color w:val="000000"/>
                <w:sz w:val="18"/>
                <w:szCs w:val="18"/>
              </w:rPr>
            </w:pPr>
            <w:del w:id="2080" w:author="Matthews, Katrina (DOES)" w:date="2021-07-21T16:09:00Z">
              <w:r w:rsidDel="004B3E0B">
                <w:rPr>
                  <w:rFonts w:ascii="Times New Roman" w:eastAsia="Times New Roman" w:hAnsi="Times New Roman" w:cs="Times New Roman"/>
                  <w:color w:val="000000"/>
                  <w:sz w:val="18"/>
                  <w:szCs w:val="18"/>
                </w:rPr>
                <w:delText>85%</w:delText>
              </w:r>
            </w:del>
          </w:p>
        </w:tc>
      </w:tr>
      <w:tr w:rsidR="00476F5B" w:rsidDel="004B3E0B" w14:paraId="04A959E8" w14:textId="47F4B401" w:rsidTr="005A7FE9">
        <w:trPr>
          <w:trHeight w:val="300"/>
          <w:jc w:val="center"/>
          <w:del w:id="2081" w:author="Matthews, Katrina (DOES)" w:date="2021-07-21T16:0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321FF118" w14:textId="35D73411" w:rsidR="00476F5B" w:rsidDel="004B3E0B" w:rsidRDefault="00476F5B">
            <w:pPr>
              <w:spacing w:after="0" w:line="240" w:lineRule="auto"/>
              <w:jc w:val="center"/>
              <w:rPr>
                <w:del w:id="2082" w:author="Matthews, Katrina (DOES)" w:date="2021-07-21T16:09:00Z"/>
                <w:rFonts w:ascii="Times New Roman" w:eastAsia="Times New Roman" w:hAnsi="Times New Roman" w:cs="Times New Roman"/>
                <w:color w:val="000000"/>
                <w:sz w:val="18"/>
                <w:szCs w:val="18"/>
              </w:rPr>
            </w:pPr>
            <w:del w:id="2083" w:author="Matthews, Katrina (DOES)" w:date="2021-07-21T16:09:00Z">
              <w:r w:rsidDel="004B3E0B">
                <w:rPr>
                  <w:rFonts w:ascii="Times New Roman" w:eastAsia="Times New Roman" w:hAnsi="Times New Roman" w:cs="Times New Roman"/>
                  <w:color w:val="000000"/>
                  <w:sz w:val="18"/>
                  <w:szCs w:val="18"/>
                </w:rPr>
                <w:delText xml:space="preserve">March </w:delText>
              </w:r>
              <w:r w:rsidR="00065AB3" w:rsidDel="004B3E0B">
                <w:rPr>
                  <w:rFonts w:ascii="Times New Roman" w:eastAsia="Times New Roman" w:hAnsi="Times New Roman" w:cs="Times New Roman"/>
                  <w:color w:val="000000"/>
                  <w:sz w:val="18"/>
                  <w:szCs w:val="18"/>
                </w:rPr>
                <w:delText>-2020</w:delText>
              </w:r>
            </w:del>
          </w:p>
        </w:tc>
        <w:tc>
          <w:tcPr>
            <w:tcW w:w="563" w:type="pct"/>
            <w:tcBorders>
              <w:top w:val="single" w:sz="4" w:space="0" w:color="auto"/>
              <w:left w:val="single" w:sz="4" w:space="0" w:color="auto"/>
              <w:bottom w:val="single" w:sz="4" w:space="0" w:color="auto"/>
              <w:right w:val="single" w:sz="4" w:space="0" w:color="auto"/>
            </w:tcBorders>
            <w:noWrap/>
            <w:hideMark/>
          </w:tcPr>
          <w:p w14:paraId="0E70F632" w14:textId="284599BF" w:rsidR="00476F5B" w:rsidDel="004B3E0B" w:rsidRDefault="00476F5B">
            <w:pPr>
              <w:spacing w:after="0" w:line="240" w:lineRule="auto"/>
              <w:jc w:val="center"/>
              <w:rPr>
                <w:del w:id="2084" w:author="Matthews, Katrina (DOES)" w:date="2021-07-21T16:09:00Z"/>
                <w:rFonts w:ascii="Times New Roman" w:eastAsia="Times New Roman" w:hAnsi="Times New Roman" w:cs="Times New Roman"/>
                <w:color w:val="000000"/>
                <w:sz w:val="18"/>
                <w:szCs w:val="18"/>
              </w:rPr>
            </w:pPr>
            <w:del w:id="2085" w:author="Matthews, Katrina (DOES)" w:date="2021-07-21T16:09:00Z">
              <w:r w:rsidDel="004B3E0B">
                <w:rPr>
                  <w:rFonts w:ascii="Times New Roman" w:eastAsia="Times New Roman" w:hAnsi="Times New Roman" w:cs="Times New Roman"/>
                  <w:color w:val="000000"/>
                  <w:sz w:val="18"/>
                  <w:szCs w:val="18"/>
                </w:rPr>
                <w:delText>16</w:delText>
              </w:r>
            </w:del>
          </w:p>
        </w:tc>
        <w:tc>
          <w:tcPr>
            <w:tcW w:w="558" w:type="pct"/>
            <w:tcBorders>
              <w:top w:val="single" w:sz="4" w:space="0" w:color="auto"/>
              <w:left w:val="single" w:sz="4" w:space="0" w:color="auto"/>
              <w:bottom w:val="single" w:sz="4" w:space="0" w:color="auto"/>
              <w:right w:val="single" w:sz="4" w:space="0" w:color="auto"/>
            </w:tcBorders>
            <w:hideMark/>
          </w:tcPr>
          <w:p w14:paraId="1EA192CA" w14:textId="433EB7B9" w:rsidR="00476F5B" w:rsidDel="004B3E0B" w:rsidRDefault="003040BD">
            <w:pPr>
              <w:spacing w:after="0" w:line="240" w:lineRule="auto"/>
              <w:jc w:val="center"/>
              <w:rPr>
                <w:del w:id="2086" w:author="Matthews, Katrina (DOES)" w:date="2021-07-21T16:09:00Z"/>
                <w:rFonts w:ascii="Times New Roman" w:eastAsia="Times New Roman" w:hAnsi="Times New Roman" w:cs="Times New Roman"/>
                <w:color w:val="000000"/>
                <w:sz w:val="18"/>
                <w:szCs w:val="18"/>
              </w:rPr>
            </w:pPr>
            <w:del w:id="2087" w:author="Matthews, Katrina (DOES)" w:date="2021-07-21T16:09:00Z">
              <w:r w:rsidDel="004B3E0B">
                <w:rPr>
                  <w:rFonts w:ascii="Times New Roman" w:eastAsia="Times New Roman" w:hAnsi="Times New Roman" w:cs="Times New Roman"/>
                  <w:color w:val="000000"/>
                  <w:sz w:val="18"/>
                  <w:szCs w:val="18"/>
                </w:rPr>
                <w:delText>Less than 10</w:delText>
              </w:r>
            </w:del>
          </w:p>
        </w:tc>
        <w:tc>
          <w:tcPr>
            <w:tcW w:w="896" w:type="pct"/>
            <w:tcBorders>
              <w:top w:val="single" w:sz="4" w:space="0" w:color="auto"/>
              <w:left w:val="single" w:sz="4" w:space="0" w:color="auto"/>
              <w:bottom w:val="single" w:sz="4" w:space="0" w:color="auto"/>
              <w:right w:val="single" w:sz="4" w:space="0" w:color="auto"/>
            </w:tcBorders>
            <w:noWrap/>
            <w:hideMark/>
          </w:tcPr>
          <w:p w14:paraId="378912D2" w14:textId="22B43FFD" w:rsidR="00476F5B" w:rsidDel="004B3E0B" w:rsidRDefault="008A65FE">
            <w:pPr>
              <w:spacing w:after="0" w:line="240" w:lineRule="auto"/>
              <w:jc w:val="center"/>
              <w:rPr>
                <w:del w:id="2088" w:author="Matthews, Katrina (DOES)" w:date="2021-07-21T16:09:00Z"/>
                <w:rFonts w:ascii="Times New Roman" w:eastAsia="Times New Roman" w:hAnsi="Times New Roman" w:cs="Times New Roman"/>
                <w:color w:val="000000"/>
                <w:sz w:val="18"/>
                <w:szCs w:val="18"/>
              </w:rPr>
            </w:pPr>
            <w:del w:id="2089" w:author="Matthews, Katrina (DOES)" w:date="2021-07-21T16:09:00Z">
              <w:r w:rsidDel="004B3E0B">
                <w:rPr>
                  <w:rFonts w:ascii="Times New Roman" w:eastAsia="Times New Roman" w:hAnsi="Times New Roman" w:cs="Times New Roman"/>
                  <w:color w:val="000000"/>
                  <w:sz w:val="18"/>
                  <w:szCs w:val="18"/>
                </w:rPr>
                <w:delText>Less than 10</w:delText>
              </w:r>
            </w:del>
          </w:p>
        </w:tc>
        <w:tc>
          <w:tcPr>
            <w:tcW w:w="1110" w:type="pct"/>
            <w:tcBorders>
              <w:top w:val="single" w:sz="4" w:space="0" w:color="auto"/>
              <w:left w:val="single" w:sz="4" w:space="0" w:color="auto"/>
              <w:bottom w:val="single" w:sz="4" w:space="0" w:color="auto"/>
              <w:right w:val="single" w:sz="4" w:space="0" w:color="auto"/>
            </w:tcBorders>
            <w:noWrap/>
            <w:hideMark/>
          </w:tcPr>
          <w:p w14:paraId="20A3C80D" w14:textId="54C67143" w:rsidR="00476F5B" w:rsidDel="004B3E0B" w:rsidRDefault="008A65FE">
            <w:pPr>
              <w:spacing w:after="0" w:line="240" w:lineRule="auto"/>
              <w:jc w:val="center"/>
              <w:rPr>
                <w:del w:id="2090" w:author="Matthews, Katrina (DOES)" w:date="2021-07-21T16:09:00Z"/>
                <w:rFonts w:ascii="Times New Roman" w:eastAsia="Times New Roman" w:hAnsi="Times New Roman" w:cs="Times New Roman"/>
                <w:color w:val="000000"/>
                <w:sz w:val="18"/>
                <w:szCs w:val="18"/>
              </w:rPr>
            </w:pPr>
            <w:del w:id="2091" w:author="Matthews, Katrina (DOES)" w:date="2021-07-21T16:09:00Z">
              <w:r w:rsidDel="004B3E0B">
                <w:rPr>
                  <w:rFonts w:ascii="Times New Roman" w:eastAsia="Times New Roman" w:hAnsi="Times New Roman" w:cs="Times New Roman"/>
                  <w:color w:val="000000"/>
                  <w:sz w:val="18"/>
                  <w:szCs w:val="18"/>
                </w:rPr>
                <w:delText>Less than 10</w:delText>
              </w:r>
            </w:del>
          </w:p>
        </w:tc>
        <w:tc>
          <w:tcPr>
            <w:tcW w:w="587" w:type="pct"/>
            <w:tcBorders>
              <w:top w:val="single" w:sz="4" w:space="0" w:color="auto"/>
              <w:left w:val="single" w:sz="4" w:space="0" w:color="auto"/>
              <w:bottom w:val="single" w:sz="4" w:space="0" w:color="auto"/>
              <w:right w:val="single" w:sz="4" w:space="0" w:color="auto"/>
            </w:tcBorders>
            <w:vAlign w:val="bottom"/>
            <w:hideMark/>
          </w:tcPr>
          <w:p w14:paraId="463E5252" w14:textId="3ACE287C" w:rsidR="00476F5B" w:rsidDel="004B3E0B" w:rsidRDefault="003040BD">
            <w:pPr>
              <w:spacing w:after="0" w:line="240" w:lineRule="auto"/>
              <w:jc w:val="center"/>
              <w:rPr>
                <w:del w:id="2092" w:author="Matthews, Katrina (DOES)" w:date="2021-07-21T16:09:00Z"/>
                <w:rFonts w:ascii="Times New Roman" w:eastAsia="Times New Roman" w:hAnsi="Times New Roman" w:cs="Times New Roman"/>
                <w:color w:val="000000"/>
                <w:sz w:val="18"/>
                <w:szCs w:val="18"/>
              </w:rPr>
            </w:pPr>
            <w:del w:id="2093" w:author="Matthews, Katrina (DOES)" w:date="2021-07-21T16:09:00Z">
              <w:r w:rsidDel="004B3E0B">
                <w:rPr>
                  <w:rFonts w:ascii="Times New Roman" w:eastAsia="Times New Roman" w:hAnsi="Times New Roman" w:cs="Times New Roman"/>
                  <w:color w:val="000000"/>
                  <w:sz w:val="18"/>
                  <w:szCs w:val="18"/>
                </w:rPr>
                <w:delText>Less than 10</w:delText>
              </w:r>
            </w:del>
          </w:p>
        </w:tc>
        <w:tc>
          <w:tcPr>
            <w:tcW w:w="510" w:type="pct"/>
            <w:tcBorders>
              <w:top w:val="single" w:sz="4" w:space="0" w:color="auto"/>
              <w:left w:val="single" w:sz="4" w:space="0" w:color="auto"/>
              <w:bottom w:val="single" w:sz="4" w:space="0" w:color="auto"/>
              <w:right w:val="single" w:sz="4" w:space="0" w:color="auto"/>
            </w:tcBorders>
            <w:vAlign w:val="bottom"/>
            <w:hideMark/>
          </w:tcPr>
          <w:p w14:paraId="5FE8E516" w14:textId="55480BAC" w:rsidR="00476F5B" w:rsidDel="004B3E0B" w:rsidRDefault="00D52433">
            <w:pPr>
              <w:spacing w:after="0" w:line="240" w:lineRule="auto"/>
              <w:jc w:val="center"/>
              <w:rPr>
                <w:del w:id="2094" w:author="Matthews, Katrina (DOES)" w:date="2021-07-21T16:09:00Z"/>
                <w:rFonts w:ascii="Times New Roman" w:eastAsia="Times New Roman" w:hAnsi="Times New Roman" w:cs="Times New Roman"/>
                <w:color w:val="000000"/>
                <w:sz w:val="18"/>
                <w:szCs w:val="18"/>
              </w:rPr>
            </w:pPr>
            <w:del w:id="2095" w:author="Matthews, Katrina (DOES)" w:date="2021-07-21T16:09:00Z">
              <w:r w:rsidDel="004B3E0B">
                <w:rPr>
                  <w:rFonts w:ascii="Times New Roman" w:eastAsia="Times New Roman" w:hAnsi="Times New Roman" w:cs="Times New Roman"/>
                  <w:color w:val="000000"/>
                  <w:sz w:val="18"/>
                  <w:szCs w:val="18"/>
                </w:rPr>
                <w:delText>Less than 10</w:delText>
              </w:r>
            </w:del>
          </w:p>
        </w:tc>
      </w:tr>
      <w:tr w:rsidR="005A7FE9" w:rsidDel="004B3E0B" w14:paraId="4C7DF9C9" w14:textId="6E085B32" w:rsidTr="005A7FE9">
        <w:trPr>
          <w:trHeight w:val="300"/>
          <w:jc w:val="center"/>
          <w:del w:id="2096" w:author="Matthews, Katrina (DOES)" w:date="2021-07-21T16:0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6FEAD5BF" w14:textId="505D15DD" w:rsidR="005A7FE9" w:rsidDel="004B3E0B" w:rsidRDefault="005A7FE9" w:rsidP="005A7FE9">
            <w:pPr>
              <w:spacing w:after="0" w:line="240" w:lineRule="auto"/>
              <w:jc w:val="center"/>
              <w:rPr>
                <w:del w:id="2097" w:author="Matthews, Katrina (DOES)" w:date="2021-07-21T16:09:00Z"/>
                <w:rFonts w:ascii="Times New Roman" w:eastAsia="Times New Roman" w:hAnsi="Times New Roman" w:cs="Times New Roman"/>
                <w:color w:val="000000"/>
                <w:sz w:val="18"/>
                <w:szCs w:val="18"/>
              </w:rPr>
            </w:pPr>
            <w:del w:id="2098" w:author="Matthews, Katrina (DOES)" w:date="2021-07-21T16:09:00Z">
              <w:r w:rsidDel="004B3E0B">
                <w:rPr>
                  <w:rFonts w:ascii="Times New Roman" w:eastAsia="Times New Roman" w:hAnsi="Times New Roman" w:cs="Times New Roman"/>
                  <w:color w:val="000000"/>
                  <w:sz w:val="18"/>
                  <w:szCs w:val="18"/>
                </w:rPr>
                <w:delText>April -2020</w:delText>
              </w:r>
            </w:del>
          </w:p>
        </w:tc>
        <w:tc>
          <w:tcPr>
            <w:tcW w:w="1120" w:type="pct"/>
            <w:gridSpan w:val="2"/>
            <w:tcBorders>
              <w:top w:val="single" w:sz="4" w:space="0" w:color="auto"/>
              <w:left w:val="single" w:sz="4" w:space="0" w:color="auto"/>
              <w:bottom w:val="single" w:sz="4" w:space="0" w:color="auto"/>
              <w:right w:val="single" w:sz="4" w:space="0" w:color="auto"/>
            </w:tcBorders>
            <w:noWrap/>
            <w:hideMark/>
          </w:tcPr>
          <w:p w14:paraId="1F16F0A2" w14:textId="10A831FC" w:rsidR="005A7FE9" w:rsidDel="004B3E0B" w:rsidRDefault="005A7FE9" w:rsidP="005A7FE9">
            <w:pPr>
              <w:spacing w:after="0" w:line="240" w:lineRule="auto"/>
              <w:jc w:val="center"/>
              <w:rPr>
                <w:del w:id="2099" w:author="Matthews, Katrina (DOES)" w:date="2021-07-21T16:09:00Z"/>
                <w:rFonts w:ascii="Times New Roman" w:eastAsia="Times New Roman" w:hAnsi="Times New Roman" w:cs="Times New Roman"/>
                <w:color w:val="000000"/>
                <w:sz w:val="18"/>
                <w:szCs w:val="18"/>
              </w:rPr>
            </w:pPr>
            <w:commentRangeStart w:id="2100"/>
            <w:del w:id="2101" w:author="Matthews, Katrina (DOES)" w:date="2021-07-21T16:09:00Z">
              <w:r w:rsidDel="004B3E0B">
                <w:rPr>
                  <w:rFonts w:ascii="Times New Roman" w:eastAsia="Times New Roman" w:hAnsi="Times New Roman" w:cs="Times New Roman"/>
                  <w:color w:val="000000"/>
                  <w:sz w:val="18"/>
                  <w:szCs w:val="18"/>
                </w:rPr>
                <w:delText>Less than 0</w:delText>
              </w:r>
              <w:commentRangeEnd w:id="2100"/>
              <w:r w:rsidR="00287440" w:rsidDel="004B3E0B">
                <w:rPr>
                  <w:rStyle w:val="CommentReference"/>
                </w:rPr>
                <w:commentReference w:id="2100"/>
              </w:r>
            </w:del>
          </w:p>
        </w:tc>
        <w:tc>
          <w:tcPr>
            <w:tcW w:w="896" w:type="pct"/>
            <w:tcBorders>
              <w:top w:val="single" w:sz="4" w:space="0" w:color="auto"/>
              <w:left w:val="single" w:sz="4" w:space="0" w:color="auto"/>
              <w:bottom w:val="single" w:sz="4" w:space="0" w:color="auto"/>
              <w:right w:val="single" w:sz="4" w:space="0" w:color="auto"/>
            </w:tcBorders>
            <w:hideMark/>
          </w:tcPr>
          <w:p w14:paraId="4E1A2E39" w14:textId="4A53BFD3" w:rsidR="005A7FE9" w:rsidDel="004B3E0B" w:rsidRDefault="005A7FE9" w:rsidP="005A7FE9">
            <w:pPr>
              <w:spacing w:after="0" w:line="240" w:lineRule="auto"/>
              <w:jc w:val="center"/>
              <w:rPr>
                <w:del w:id="2102" w:author="Matthews, Katrina (DOES)" w:date="2021-07-21T16:09:00Z"/>
                <w:rFonts w:ascii="Times New Roman" w:eastAsia="Times New Roman" w:hAnsi="Times New Roman" w:cs="Times New Roman"/>
                <w:color w:val="000000"/>
                <w:sz w:val="18"/>
                <w:szCs w:val="18"/>
              </w:rPr>
            </w:pPr>
            <w:del w:id="2103" w:author="Matthews, Katrina (DOES)" w:date="2021-07-21T16:09:00Z">
              <w:r w:rsidRPr="004D02E8" w:rsidDel="004B3E0B">
                <w:rPr>
                  <w:rFonts w:ascii="Times New Roman" w:eastAsia="Times New Roman" w:hAnsi="Times New Roman" w:cs="Times New Roman"/>
                  <w:color w:val="000000"/>
                  <w:sz w:val="18"/>
                  <w:szCs w:val="18"/>
                </w:rPr>
                <w:delText xml:space="preserve">Less than 0 </w:delText>
              </w:r>
            </w:del>
          </w:p>
        </w:tc>
        <w:tc>
          <w:tcPr>
            <w:tcW w:w="1110" w:type="pct"/>
            <w:tcBorders>
              <w:top w:val="single" w:sz="4" w:space="0" w:color="auto"/>
              <w:left w:val="single" w:sz="4" w:space="0" w:color="auto"/>
              <w:bottom w:val="single" w:sz="4" w:space="0" w:color="auto"/>
              <w:right w:val="single" w:sz="4" w:space="0" w:color="auto"/>
            </w:tcBorders>
            <w:noWrap/>
            <w:hideMark/>
          </w:tcPr>
          <w:p w14:paraId="5D6C2376" w14:textId="44D86293" w:rsidR="005A7FE9" w:rsidDel="004B3E0B" w:rsidRDefault="005A7FE9" w:rsidP="005A7FE9">
            <w:pPr>
              <w:spacing w:after="0" w:line="240" w:lineRule="auto"/>
              <w:jc w:val="center"/>
              <w:rPr>
                <w:del w:id="2104" w:author="Matthews, Katrina (DOES)" w:date="2021-07-21T16:09:00Z"/>
                <w:rFonts w:ascii="Times New Roman" w:eastAsia="Times New Roman" w:hAnsi="Times New Roman" w:cs="Times New Roman"/>
                <w:color w:val="000000"/>
                <w:sz w:val="18"/>
                <w:szCs w:val="18"/>
              </w:rPr>
            </w:pPr>
            <w:del w:id="2105" w:author="Matthews, Katrina (DOES)" w:date="2021-07-21T16:09:00Z">
              <w:r w:rsidRPr="00FC71DA" w:rsidDel="004B3E0B">
                <w:rPr>
                  <w:rFonts w:ascii="Times New Roman" w:eastAsia="Times New Roman" w:hAnsi="Times New Roman" w:cs="Times New Roman"/>
                  <w:color w:val="000000"/>
                  <w:sz w:val="18"/>
                  <w:szCs w:val="18"/>
                </w:rPr>
                <w:delText xml:space="preserve">Less than 0 </w:delText>
              </w:r>
            </w:del>
          </w:p>
        </w:tc>
        <w:tc>
          <w:tcPr>
            <w:tcW w:w="1097" w:type="pct"/>
            <w:gridSpan w:val="2"/>
            <w:tcBorders>
              <w:top w:val="single" w:sz="4" w:space="0" w:color="auto"/>
              <w:left w:val="single" w:sz="4" w:space="0" w:color="auto"/>
              <w:bottom w:val="single" w:sz="4" w:space="0" w:color="auto"/>
              <w:right w:val="single" w:sz="4" w:space="0" w:color="auto"/>
            </w:tcBorders>
            <w:hideMark/>
          </w:tcPr>
          <w:p w14:paraId="18994F25" w14:textId="10F3A4DD" w:rsidR="005A7FE9" w:rsidDel="004B3E0B" w:rsidRDefault="005A7FE9" w:rsidP="005A7FE9">
            <w:pPr>
              <w:spacing w:after="0" w:line="240" w:lineRule="auto"/>
              <w:jc w:val="center"/>
              <w:rPr>
                <w:del w:id="2106" w:author="Matthews, Katrina (DOES)" w:date="2021-07-21T16:09:00Z"/>
                <w:rFonts w:ascii="Times New Roman" w:eastAsia="Times New Roman" w:hAnsi="Times New Roman" w:cs="Times New Roman"/>
                <w:color w:val="000000"/>
                <w:sz w:val="18"/>
                <w:szCs w:val="18"/>
              </w:rPr>
            </w:pPr>
            <w:del w:id="2107" w:author="Matthews, Katrina (DOES)" w:date="2021-07-21T16:09:00Z">
              <w:r w:rsidRPr="00F62248" w:rsidDel="004B3E0B">
                <w:rPr>
                  <w:rFonts w:ascii="Times New Roman" w:eastAsia="Times New Roman" w:hAnsi="Times New Roman" w:cs="Times New Roman"/>
                  <w:color w:val="000000"/>
                  <w:sz w:val="18"/>
                  <w:szCs w:val="18"/>
                </w:rPr>
                <w:delText xml:space="preserve">Less than 0 </w:delText>
              </w:r>
            </w:del>
          </w:p>
        </w:tc>
      </w:tr>
      <w:tr w:rsidR="005A7FE9" w:rsidDel="004B3E0B" w14:paraId="67486869" w14:textId="02181A18" w:rsidTr="005A7FE9">
        <w:trPr>
          <w:trHeight w:val="300"/>
          <w:jc w:val="center"/>
          <w:del w:id="2108" w:author="Matthews, Katrina (DOES)" w:date="2021-07-21T16:0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17E46877" w14:textId="6C421778" w:rsidR="005A7FE9" w:rsidDel="004B3E0B" w:rsidRDefault="005A7FE9" w:rsidP="005A7FE9">
            <w:pPr>
              <w:spacing w:after="0" w:line="240" w:lineRule="auto"/>
              <w:jc w:val="center"/>
              <w:rPr>
                <w:del w:id="2109" w:author="Matthews, Katrina (DOES)" w:date="2021-07-21T16:09:00Z"/>
                <w:rFonts w:ascii="Times New Roman" w:eastAsia="Times New Roman" w:hAnsi="Times New Roman" w:cs="Times New Roman"/>
                <w:color w:val="000000"/>
                <w:sz w:val="18"/>
                <w:szCs w:val="18"/>
              </w:rPr>
            </w:pPr>
            <w:del w:id="2110" w:author="Matthews, Katrina (DOES)" w:date="2021-07-21T16:09:00Z">
              <w:r w:rsidDel="004B3E0B">
                <w:rPr>
                  <w:rFonts w:ascii="Times New Roman" w:eastAsia="Times New Roman" w:hAnsi="Times New Roman" w:cs="Times New Roman"/>
                  <w:color w:val="000000"/>
                  <w:sz w:val="18"/>
                  <w:szCs w:val="18"/>
                </w:rPr>
                <w:delText>May -2020</w:delText>
              </w:r>
            </w:del>
          </w:p>
        </w:tc>
        <w:tc>
          <w:tcPr>
            <w:tcW w:w="1120" w:type="pct"/>
            <w:gridSpan w:val="2"/>
            <w:tcBorders>
              <w:top w:val="single" w:sz="4" w:space="0" w:color="auto"/>
              <w:left w:val="single" w:sz="4" w:space="0" w:color="auto"/>
              <w:bottom w:val="single" w:sz="4" w:space="0" w:color="auto"/>
              <w:right w:val="single" w:sz="4" w:space="0" w:color="auto"/>
            </w:tcBorders>
            <w:noWrap/>
            <w:hideMark/>
          </w:tcPr>
          <w:p w14:paraId="30886BE8" w14:textId="7FB0A2C1" w:rsidR="005A7FE9" w:rsidDel="004B3E0B" w:rsidRDefault="005A7FE9" w:rsidP="005A7FE9">
            <w:pPr>
              <w:spacing w:after="0" w:line="240" w:lineRule="auto"/>
              <w:jc w:val="center"/>
              <w:rPr>
                <w:del w:id="2111" w:author="Matthews, Katrina (DOES)" w:date="2021-07-21T16:09:00Z"/>
                <w:rFonts w:ascii="Times New Roman" w:eastAsia="Times New Roman" w:hAnsi="Times New Roman" w:cs="Times New Roman"/>
                <w:color w:val="000000"/>
                <w:sz w:val="18"/>
                <w:szCs w:val="18"/>
              </w:rPr>
            </w:pPr>
            <w:del w:id="2112" w:author="Matthews, Katrina (DOES)" w:date="2021-07-21T16:09:00Z">
              <w:r w:rsidRPr="00905DA1" w:rsidDel="004B3E0B">
                <w:rPr>
                  <w:rFonts w:ascii="Times New Roman" w:eastAsia="Times New Roman" w:hAnsi="Times New Roman" w:cs="Times New Roman"/>
                  <w:color w:val="000000"/>
                  <w:sz w:val="18"/>
                  <w:szCs w:val="18"/>
                </w:rPr>
                <w:delText xml:space="preserve">Less than 0 </w:delText>
              </w:r>
            </w:del>
          </w:p>
        </w:tc>
        <w:tc>
          <w:tcPr>
            <w:tcW w:w="896" w:type="pct"/>
            <w:tcBorders>
              <w:top w:val="single" w:sz="4" w:space="0" w:color="auto"/>
              <w:left w:val="single" w:sz="4" w:space="0" w:color="auto"/>
              <w:bottom w:val="single" w:sz="4" w:space="0" w:color="auto"/>
              <w:right w:val="single" w:sz="4" w:space="0" w:color="auto"/>
            </w:tcBorders>
            <w:hideMark/>
          </w:tcPr>
          <w:p w14:paraId="7CA0727A" w14:textId="3BD56A08" w:rsidR="005A7FE9" w:rsidDel="004B3E0B" w:rsidRDefault="005A7FE9" w:rsidP="005A7FE9">
            <w:pPr>
              <w:spacing w:after="0" w:line="240" w:lineRule="auto"/>
              <w:jc w:val="center"/>
              <w:rPr>
                <w:del w:id="2113" w:author="Matthews, Katrina (DOES)" w:date="2021-07-21T16:09:00Z"/>
                <w:rFonts w:ascii="Times New Roman" w:eastAsia="Times New Roman" w:hAnsi="Times New Roman" w:cs="Times New Roman"/>
                <w:color w:val="000000"/>
                <w:sz w:val="18"/>
                <w:szCs w:val="18"/>
              </w:rPr>
            </w:pPr>
            <w:del w:id="2114" w:author="Matthews, Katrina (DOES)" w:date="2021-07-21T16:09:00Z">
              <w:r w:rsidRPr="004D02E8" w:rsidDel="004B3E0B">
                <w:rPr>
                  <w:rFonts w:ascii="Times New Roman" w:eastAsia="Times New Roman" w:hAnsi="Times New Roman" w:cs="Times New Roman"/>
                  <w:color w:val="000000"/>
                  <w:sz w:val="18"/>
                  <w:szCs w:val="18"/>
                </w:rPr>
                <w:delText xml:space="preserve">Less than 0 </w:delText>
              </w:r>
            </w:del>
          </w:p>
        </w:tc>
        <w:tc>
          <w:tcPr>
            <w:tcW w:w="1110" w:type="pct"/>
            <w:tcBorders>
              <w:top w:val="single" w:sz="4" w:space="0" w:color="auto"/>
              <w:left w:val="single" w:sz="4" w:space="0" w:color="auto"/>
              <w:bottom w:val="single" w:sz="4" w:space="0" w:color="auto"/>
              <w:right w:val="single" w:sz="4" w:space="0" w:color="auto"/>
            </w:tcBorders>
            <w:noWrap/>
            <w:hideMark/>
          </w:tcPr>
          <w:p w14:paraId="3254B24D" w14:textId="21714E81" w:rsidR="005A7FE9" w:rsidDel="004B3E0B" w:rsidRDefault="005A7FE9" w:rsidP="005A7FE9">
            <w:pPr>
              <w:spacing w:after="0" w:line="240" w:lineRule="auto"/>
              <w:jc w:val="center"/>
              <w:rPr>
                <w:del w:id="2115" w:author="Matthews, Katrina (DOES)" w:date="2021-07-21T16:09:00Z"/>
                <w:rFonts w:ascii="Times New Roman" w:eastAsia="Times New Roman" w:hAnsi="Times New Roman" w:cs="Times New Roman"/>
                <w:color w:val="000000"/>
                <w:sz w:val="18"/>
                <w:szCs w:val="18"/>
              </w:rPr>
            </w:pPr>
            <w:del w:id="2116" w:author="Matthews, Katrina (DOES)" w:date="2021-07-21T16:09:00Z">
              <w:r w:rsidRPr="00FC71DA" w:rsidDel="004B3E0B">
                <w:rPr>
                  <w:rFonts w:ascii="Times New Roman" w:eastAsia="Times New Roman" w:hAnsi="Times New Roman" w:cs="Times New Roman"/>
                  <w:color w:val="000000"/>
                  <w:sz w:val="18"/>
                  <w:szCs w:val="18"/>
                </w:rPr>
                <w:delText xml:space="preserve">Less than 0 </w:delText>
              </w:r>
            </w:del>
          </w:p>
        </w:tc>
        <w:tc>
          <w:tcPr>
            <w:tcW w:w="1097" w:type="pct"/>
            <w:gridSpan w:val="2"/>
            <w:tcBorders>
              <w:top w:val="single" w:sz="4" w:space="0" w:color="auto"/>
              <w:left w:val="single" w:sz="4" w:space="0" w:color="auto"/>
              <w:bottom w:val="single" w:sz="4" w:space="0" w:color="auto"/>
              <w:right w:val="single" w:sz="4" w:space="0" w:color="auto"/>
            </w:tcBorders>
            <w:hideMark/>
          </w:tcPr>
          <w:p w14:paraId="7648F0BD" w14:textId="55CBAF7C" w:rsidR="005A7FE9" w:rsidDel="004B3E0B" w:rsidRDefault="005A7FE9" w:rsidP="005A7FE9">
            <w:pPr>
              <w:spacing w:after="0" w:line="240" w:lineRule="auto"/>
              <w:jc w:val="center"/>
              <w:rPr>
                <w:del w:id="2117" w:author="Matthews, Katrina (DOES)" w:date="2021-07-21T16:09:00Z"/>
                <w:rFonts w:ascii="Times New Roman" w:eastAsia="Times New Roman" w:hAnsi="Times New Roman" w:cs="Times New Roman"/>
                <w:color w:val="000000"/>
                <w:sz w:val="18"/>
                <w:szCs w:val="18"/>
              </w:rPr>
            </w:pPr>
            <w:del w:id="2118" w:author="Matthews, Katrina (DOES)" w:date="2021-07-21T16:09:00Z">
              <w:r w:rsidRPr="00F62248" w:rsidDel="004B3E0B">
                <w:rPr>
                  <w:rFonts w:ascii="Times New Roman" w:eastAsia="Times New Roman" w:hAnsi="Times New Roman" w:cs="Times New Roman"/>
                  <w:color w:val="000000"/>
                  <w:sz w:val="18"/>
                  <w:szCs w:val="18"/>
                </w:rPr>
                <w:delText xml:space="preserve">Less than 0 </w:delText>
              </w:r>
            </w:del>
          </w:p>
        </w:tc>
      </w:tr>
      <w:tr w:rsidR="005A7FE9" w:rsidDel="004B3E0B" w14:paraId="1E3BEF1F" w14:textId="484B15AD" w:rsidTr="005A7FE9">
        <w:trPr>
          <w:trHeight w:val="300"/>
          <w:jc w:val="center"/>
          <w:del w:id="2119" w:author="Matthews, Katrina (DOES)" w:date="2021-07-21T16:0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5FDA77C2" w14:textId="2E4739CB" w:rsidR="005A7FE9" w:rsidDel="004B3E0B" w:rsidRDefault="005A7FE9" w:rsidP="005A7FE9">
            <w:pPr>
              <w:spacing w:after="0" w:line="240" w:lineRule="auto"/>
              <w:jc w:val="center"/>
              <w:rPr>
                <w:del w:id="2120" w:author="Matthews, Katrina (DOES)" w:date="2021-07-21T16:09:00Z"/>
                <w:rFonts w:ascii="Times New Roman" w:eastAsia="Times New Roman" w:hAnsi="Times New Roman" w:cs="Times New Roman"/>
                <w:color w:val="000000"/>
                <w:sz w:val="18"/>
                <w:szCs w:val="18"/>
              </w:rPr>
            </w:pPr>
            <w:del w:id="2121" w:author="Matthews, Katrina (DOES)" w:date="2021-07-21T16:09:00Z">
              <w:r w:rsidDel="004B3E0B">
                <w:rPr>
                  <w:rFonts w:ascii="Times New Roman" w:eastAsia="Times New Roman" w:hAnsi="Times New Roman" w:cs="Times New Roman"/>
                  <w:color w:val="000000"/>
                  <w:sz w:val="18"/>
                  <w:szCs w:val="18"/>
                </w:rPr>
                <w:delText>June -2020</w:delText>
              </w:r>
            </w:del>
          </w:p>
        </w:tc>
        <w:tc>
          <w:tcPr>
            <w:tcW w:w="1120" w:type="pct"/>
            <w:gridSpan w:val="2"/>
            <w:tcBorders>
              <w:top w:val="single" w:sz="4" w:space="0" w:color="auto"/>
              <w:left w:val="single" w:sz="4" w:space="0" w:color="auto"/>
              <w:bottom w:val="single" w:sz="4" w:space="0" w:color="auto"/>
              <w:right w:val="single" w:sz="4" w:space="0" w:color="auto"/>
            </w:tcBorders>
            <w:noWrap/>
            <w:hideMark/>
          </w:tcPr>
          <w:p w14:paraId="5B3131BB" w14:textId="54F54260" w:rsidR="005A7FE9" w:rsidDel="004B3E0B" w:rsidRDefault="005A7FE9" w:rsidP="005A7FE9">
            <w:pPr>
              <w:spacing w:after="0" w:line="240" w:lineRule="auto"/>
              <w:jc w:val="center"/>
              <w:rPr>
                <w:del w:id="2122" w:author="Matthews, Katrina (DOES)" w:date="2021-07-21T16:09:00Z"/>
                <w:rFonts w:ascii="Times New Roman" w:eastAsia="Times New Roman" w:hAnsi="Times New Roman" w:cs="Times New Roman"/>
                <w:color w:val="000000"/>
                <w:sz w:val="18"/>
                <w:szCs w:val="18"/>
              </w:rPr>
            </w:pPr>
            <w:del w:id="2123" w:author="Matthews, Katrina (DOES)" w:date="2021-07-21T16:09:00Z">
              <w:r w:rsidRPr="00905DA1" w:rsidDel="004B3E0B">
                <w:rPr>
                  <w:rFonts w:ascii="Times New Roman" w:eastAsia="Times New Roman" w:hAnsi="Times New Roman" w:cs="Times New Roman"/>
                  <w:color w:val="000000"/>
                  <w:sz w:val="18"/>
                  <w:szCs w:val="18"/>
                </w:rPr>
                <w:delText xml:space="preserve">Less than 0 </w:delText>
              </w:r>
            </w:del>
          </w:p>
        </w:tc>
        <w:tc>
          <w:tcPr>
            <w:tcW w:w="896" w:type="pct"/>
            <w:tcBorders>
              <w:top w:val="single" w:sz="4" w:space="0" w:color="auto"/>
              <w:left w:val="single" w:sz="4" w:space="0" w:color="auto"/>
              <w:bottom w:val="single" w:sz="4" w:space="0" w:color="auto"/>
              <w:right w:val="single" w:sz="4" w:space="0" w:color="auto"/>
            </w:tcBorders>
            <w:hideMark/>
          </w:tcPr>
          <w:p w14:paraId="094DAE20" w14:textId="03A75780" w:rsidR="005A7FE9" w:rsidDel="004B3E0B" w:rsidRDefault="005A7FE9" w:rsidP="005A7FE9">
            <w:pPr>
              <w:spacing w:after="0" w:line="240" w:lineRule="auto"/>
              <w:jc w:val="center"/>
              <w:rPr>
                <w:del w:id="2124" w:author="Matthews, Katrina (DOES)" w:date="2021-07-21T16:09:00Z"/>
                <w:rFonts w:ascii="Times New Roman" w:eastAsia="Times New Roman" w:hAnsi="Times New Roman" w:cs="Times New Roman"/>
                <w:color w:val="000000"/>
                <w:sz w:val="18"/>
                <w:szCs w:val="18"/>
              </w:rPr>
            </w:pPr>
            <w:del w:id="2125" w:author="Matthews, Katrina (DOES)" w:date="2021-07-21T16:09:00Z">
              <w:r w:rsidRPr="004D02E8" w:rsidDel="004B3E0B">
                <w:rPr>
                  <w:rFonts w:ascii="Times New Roman" w:eastAsia="Times New Roman" w:hAnsi="Times New Roman" w:cs="Times New Roman"/>
                  <w:color w:val="000000"/>
                  <w:sz w:val="18"/>
                  <w:szCs w:val="18"/>
                </w:rPr>
                <w:delText xml:space="preserve">Less than 0 </w:delText>
              </w:r>
            </w:del>
          </w:p>
        </w:tc>
        <w:tc>
          <w:tcPr>
            <w:tcW w:w="1110" w:type="pct"/>
            <w:tcBorders>
              <w:top w:val="single" w:sz="4" w:space="0" w:color="auto"/>
              <w:left w:val="single" w:sz="4" w:space="0" w:color="auto"/>
              <w:bottom w:val="single" w:sz="4" w:space="0" w:color="auto"/>
              <w:right w:val="single" w:sz="4" w:space="0" w:color="auto"/>
            </w:tcBorders>
            <w:noWrap/>
            <w:hideMark/>
          </w:tcPr>
          <w:p w14:paraId="041DB747" w14:textId="047D8C7A" w:rsidR="005A7FE9" w:rsidDel="004B3E0B" w:rsidRDefault="005A7FE9" w:rsidP="005A7FE9">
            <w:pPr>
              <w:spacing w:after="0" w:line="240" w:lineRule="auto"/>
              <w:jc w:val="center"/>
              <w:rPr>
                <w:del w:id="2126" w:author="Matthews, Katrina (DOES)" w:date="2021-07-21T16:09:00Z"/>
                <w:rFonts w:ascii="Times New Roman" w:eastAsia="Times New Roman" w:hAnsi="Times New Roman" w:cs="Times New Roman"/>
                <w:color w:val="000000"/>
                <w:sz w:val="18"/>
                <w:szCs w:val="18"/>
              </w:rPr>
            </w:pPr>
            <w:del w:id="2127" w:author="Matthews, Katrina (DOES)" w:date="2021-07-21T16:09:00Z">
              <w:r w:rsidRPr="00FC71DA" w:rsidDel="004B3E0B">
                <w:rPr>
                  <w:rFonts w:ascii="Times New Roman" w:eastAsia="Times New Roman" w:hAnsi="Times New Roman" w:cs="Times New Roman"/>
                  <w:color w:val="000000"/>
                  <w:sz w:val="18"/>
                  <w:szCs w:val="18"/>
                </w:rPr>
                <w:delText xml:space="preserve">Less than 0 </w:delText>
              </w:r>
            </w:del>
          </w:p>
        </w:tc>
        <w:tc>
          <w:tcPr>
            <w:tcW w:w="1097" w:type="pct"/>
            <w:gridSpan w:val="2"/>
            <w:tcBorders>
              <w:top w:val="single" w:sz="4" w:space="0" w:color="auto"/>
              <w:left w:val="single" w:sz="4" w:space="0" w:color="auto"/>
              <w:bottom w:val="single" w:sz="4" w:space="0" w:color="auto"/>
              <w:right w:val="single" w:sz="4" w:space="0" w:color="auto"/>
            </w:tcBorders>
            <w:hideMark/>
          </w:tcPr>
          <w:p w14:paraId="030CD45F" w14:textId="3B80690E" w:rsidR="005A7FE9" w:rsidDel="004B3E0B" w:rsidRDefault="005A7FE9" w:rsidP="005A7FE9">
            <w:pPr>
              <w:spacing w:after="0" w:line="240" w:lineRule="auto"/>
              <w:jc w:val="center"/>
              <w:rPr>
                <w:del w:id="2128" w:author="Matthews, Katrina (DOES)" w:date="2021-07-21T16:09:00Z"/>
                <w:rFonts w:ascii="Times New Roman" w:eastAsia="Times New Roman" w:hAnsi="Times New Roman" w:cs="Times New Roman"/>
                <w:color w:val="000000"/>
                <w:sz w:val="18"/>
                <w:szCs w:val="18"/>
              </w:rPr>
            </w:pPr>
            <w:del w:id="2129" w:author="Matthews, Katrina (DOES)" w:date="2021-07-21T16:09:00Z">
              <w:r w:rsidRPr="00F62248" w:rsidDel="004B3E0B">
                <w:rPr>
                  <w:rFonts w:ascii="Times New Roman" w:eastAsia="Times New Roman" w:hAnsi="Times New Roman" w:cs="Times New Roman"/>
                  <w:color w:val="000000"/>
                  <w:sz w:val="18"/>
                  <w:szCs w:val="18"/>
                </w:rPr>
                <w:delText xml:space="preserve">Less than 0 </w:delText>
              </w:r>
            </w:del>
          </w:p>
        </w:tc>
      </w:tr>
      <w:tr w:rsidR="005A7FE9" w:rsidDel="004B3E0B" w14:paraId="6A463865" w14:textId="02700817" w:rsidTr="005A7FE9">
        <w:trPr>
          <w:trHeight w:val="300"/>
          <w:jc w:val="center"/>
          <w:del w:id="2130" w:author="Matthews, Katrina (DOES)" w:date="2021-07-21T16:0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7C512AFD" w14:textId="1806E63D" w:rsidR="005A7FE9" w:rsidDel="004B3E0B" w:rsidRDefault="005A7FE9" w:rsidP="005A7FE9">
            <w:pPr>
              <w:spacing w:after="0" w:line="240" w:lineRule="auto"/>
              <w:jc w:val="center"/>
              <w:rPr>
                <w:del w:id="2131" w:author="Matthews, Katrina (DOES)" w:date="2021-07-21T16:09:00Z"/>
                <w:rFonts w:ascii="Times New Roman" w:eastAsia="Times New Roman" w:hAnsi="Times New Roman" w:cs="Times New Roman"/>
                <w:color w:val="000000"/>
                <w:sz w:val="18"/>
                <w:szCs w:val="18"/>
              </w:rPr>
            </w:pPr>
            <w:del w:id="2132" w:author="Matthews, Katrina (DOES)" w:date="2021-07-21T16:09:00Z">
              <w:r w:rsidDel="004B3E0B">
                <w:rPr>
                  <w:rFonts w:ascii="Times New Roman" w:eastAsia="Times New Roman" w:hAnsi="Times New Roman" w:cs="Times New Roman"/>
                  <w:color w:val="000000"/>
                  <w:sz w:val="18"/>
                  <w:szCs w:val="18"/>
                </w:rPr>
                <w:delText>July -2020</w:delText>
              </w:r>
            </w:del>
          </w:p>
        </w:tc>
        <w:tc>
          <w:tcPr>
            <w:tcW w:w="1120" w:type="pct"/>
            <w:gridSpan w:val="2"/>
            <w:tcBorders>
              <w:top w:val="single" w:sz="4" w:space="0" w:color="auto"/>
              <w:left w:val="single" w:sz="4" w:space="0" w:color="auto"/>
              <w:bottom w:val="single" w:sz="4" w:space="0" w:color="auto"/>
              <w:right w:val="single" w:sz="4" w:space="0" w:color="auto"/>
            </w:tcBorders>
            <w:noWrap/>
            <w:hideMark/>
          </w:tcPr>
          <w:p w14:paraId="50EB1BA1" w14:textId="4189F51E" w:rsidR="005A7FE9" w:rsidDel="004B3E0B" w:rsidRDefault="005A7FE9" w:rsidP="005A7FE9">
            <w:pPr>
              <w:spacing w:after="0" w:line="240" w:lineRule="auto"/>
              <w:jc w:val="center"/>
              <w:rPr>
                <w:del w:id="2133" w:author="Matthews, Katrina (DOES)" w:date="2021-07-21T16:09:00Z"/>
                <w:rFonts w:ascii="Times New Roman" w:eastAsia="Times New Roman" w:hAnsi="Times New Roman" w:cs="Times New Roman"/>
                <w:color w:val="000000"/>
                <w:sz w:val="18"/>
                <w:szCs w:val="18"/>
              </w:rPr>
            </w:pPr>
            <w:del w:id="2134" w:author="Matthews, Katrina (DOES)" w:date="2021-07-21T16:09:00Z">
              <w:r w:rsidRPr="00905DA1" w:rsidDel="004B3E0B">
                <w:rPr>
                  <w:rFonts w:ascii="Times New Roman" w:eastAsia="Times New Roman" w:hAnsi="Times New Roman" w:cs="Times New Roman"/>
                  <w:color w:val="000000"/>
                  <w:sz w:val="18"/>
                  <w:szCs w:val="18"/>
                </w:rPr>
                <w:delText xml:space="preserve">Less than 0 </w:delText>
              </w:r>
            </w:del>
          </w:p>
        </w:tc>
        <w:tc>
          <w:tcPr>
            <w:tcW w:w="896" w:type="pct"/>
            <w:tcBorders>
              <w:top w:val="single" w:sz="4" w:space="0" w:color="auto"/>
              <w:left w:val="single" w:sz="4" w:space="0" w:color="auto"/>
              <w:bottom w:val="single" w:sz="4" w:space="0" w:color="auto"/>
              <w:right w:val="single" w:sz="4" w:space="0" w:color="auto"/>
            </w:tcBorders>
            <w:hideMark/>
          </w:tcPr>
          <w:p w14:paraId="668FC2BB" w14:textId="1C4B69C2" w:rsidR="005A7FE9" w:rsidDel="004B3E0B" w:rsidRDefault="005A7FE9" w:rsidP="005A7FE9">
            <w:pPr>
              <w:spacing w:after="0" w:line="240" w:lineRule="auto"/>
              <w:jc w:val="center"/>
              <w:rPr>
                <w:del w:id="2135" w:author="Matthews, Katrina (DOES)" w:date="2021-07-21T16:09:00Z"/>
                <w:rFonts w:ascii="Times New Roman" w:eastAsia="Times New Roman" w:hAnsi="Times New Roman" w:cs="Times New Roman"/>
                <w:color w:val="000000"/>
                <w:sz w:val="18"/>
                <w:szCs w:val="18"/>
              </w:rPr>
            </w:pPr>
            <w:del w:id="2136" w:author="Matthews, Katrina (DOES)" w:date="2021-07-21T16:09:00Z">
              <w:r w:rsidRPr="004D02E8" w:rsidDel="004B3E0B">
                <w:rPr>
                  <w:rFonts w:ascii="Times New Roman" w:eastAsia="Times New Roman" w:hAnsi="Times New Roman" w:cs="Times New Roman"/>
                  <w:color w:val="000000"/>
                  <w:sz w:val="18"/>
                  <w:szCs w:val="18"/>
                </w:rPr>
                <w:delText xml:space="preserve">Less than 0 </w:delText>
              </w:r>
            </w:del>
          </w:p>
        </w:tc>
        <w:tc>
          <w:tcPr>
            <w:tcW w:w="1110" w:type="pct"/>
            <w:tcBorders>
              <w:top w:val="single" w:sz="4" w:space="0" w:color="auto"/>
              <w:left w:val="single" w:sz="4" w:space="0" w:color="auto"/>
              <w:bottom w:val="single" w:sz="4" w:space="0" w:color="auto"/>
              <w:right w:val="single" w:sz="4" w:space="0" w:color="auto"/>
            </w:tcBorders>
            <w:noWrap/>
            <w:hideMark/>
          </w:tcPr>
          <w:p w14:paraId="342E7892" w14:textId="6AF6DA8A" w:rsidR="005A7FE9" w:rsidDel="004B3E0B" w:rsidRDefault="005A7FE9" w:rsidP="005A7FE9">
            <w:pPr>
              <w:spacing w:after="0" w:line="240" w:lineRule="auto"/>
              <w:jc w:val="center"/>
              <w:rPr>
                <w:del w:id="2137" w:author="Matthews, Katrina (DOES)" w:date="2021-07-21T16:09:00Z"/>
                <w:rFonts w:ascii="Times New Roman" w:eastAsia="Times New Roman" w:hAnsi="Times New Roman" w:cs="Times New Roman"/>
                <w:color w:val="000000"/>
                <w:sz w:val="18"/>
                <w:szCs w:val="18"/>
              </w:rPr>
            </w:pPr>
            <w:del w:id="2138" w:author="Matthews, Katrina (DOES)" w:date="2021-07-21T16:09:00Z">
              <w:r w:rsidRPr="00FC71DA" w:rsidDel="004B3E0B">
                <w:rPr>
                  <w:rFonts w:ascii="Times New Roman" w:eastAsia="Times New Roman" w:hAnsi="Times New Roman" w:cs="Times New Roman"/>
                  <w:color w:val="000000"/>
                  <w:sz w:val="18"/>
                  <w:szCs w:val="18"/>
                </w:rPr>
                <w:delText xml:space="preserve">Less than 0 </w:delText>
              </w:r>
            </w:del>
          </w:p>
        </w:tc>
        <w:tc>
          <w:tcPr>
            <w:tcW w:w="1097" w:type="pct"/>
            <w:gridSpan w:val="2"/>
            <w:tcBorders>
              <w:top w:val="single" w:sz="4" w:space="0" w:color="auto"/>
              <w:left w:val="single" w:sz="4" w:space="0" w:color="auto"/>
              <w:bottom w:val="single" w:sz="4" w:space="0" w:color="auto"/>
              <w:right w:val="single" w:sz="4" w:space="0" w:color="auto"/>
            </w:tcBorders>
            <w:hideMark/>
          </w:tcPr>
          <w:p w14:paraId="75D43D72" w14:textId="52D9A3DC" w:rsidR="005A7FE9" w:rsidDel="004B3E0B" w:rsidRDefault="005A7FE9" w:rsidP="005A7FE9">
            <w:pPr>
              <w:spacing w:after="0" w:line="240" w:lineRule="auto"/>
              <w:jc w:val="center"/>
              <w:rPr>
                <w:del w:id="2139" w:author="Matthews, Katrina (DOES)" w:date="2021-07-21T16:09:00Z"/>
                <w:rFonts w:ascii="Times New Roman" w:eastAsia="Times New Roman" w:hAnsi="Times New Roman" w:cs="Times New Roman"/>
                <w:color w:val="000000"/>
                <w:sz w:val="18"/>
                <w:szCs w:val="18"/>
              </w:rPr>
            </w:pPr>
            <w:del w:id="2140" w:author="Matthews, Katrina (DOES)" w:date="2021-07-21T16:09:00Z">
              <w:r w:rsidRPr="00F62248" w:rsidDel="004B3E0B">
                <w:rPr>
                  <w:rFonts w:ascii="Times New Roman" w:eastAsia="Times New Roman" w:hAnsi="Times New Roman" w:cs="Times New Roman"/>
                  <w:color w:val="000000"/>
                  <w:sz w:val="18"/>
                  <w:szCs w:val="18"/>
                </w:rPr>
                <w:delText xml:space="preserve">Less than 0 </w:delText>
              </w:r>
            </w:del>
          </w:p>
        </w:tc>
      </w:tr>
      <w:tr w:rsidR="005A7FE9" w:rsidDel="004B3E0B" w14:paraId="27EB38EF" w14:textId="4AB19A6E" w:rsidTr="005A7FE9">
        <w:trPr>
          <w:trHeight w:val="300"/>
          <w:jc w:val="center"/>
          <w:del w:id="2141" w:author="Matthews, Katrina (DOES)" w:date="2021-07-21T16:09:00Z"/>
        </w:trPr>
        <w:tc>
          <w:tcPr>
            <w:tcW w:w="776" w:type="pct"/>
            <w:tcBorders>
              <w:top w:val="single" w:sz="4" w:space="0" w:color="auto"/>
              <w:left w:val="single" w:sz="4" w:space="0" w:color="auto"/>
              <w:bottom w:val="single" w:sz="4" w:space="0" w:color="auto"/>
              <w:right w:val="single" w:sz="4" w:space="0" w:color="auto"/>
            </w:tcBorders>
            <w:noWrap/>
            <w:vAlign w:val="bottom"/>
            <w:hideMark/>
          </w:tcPr>
          <w:p w14:paraId="22EE6FCE" w14:textId="6E46ABF7" w:rsidR="005A7FE9" w:rsidDel="004B3E0B" w:rsidRDefault="005A7FE9" w:rsidP="005A7FE9">
            <w:pPr>
              <w:spacing w:after="0" w:line="240" w:lineRule="auto"/>
              <w:jc w:val="center"/>
              <w:rPr>
                <w:del w:id="2142" w:author="Matthews, Katrina (DOES)" w:date="2021-07-21T16:09:00Z"/>
                <w:rFonts w:ascii="Times New Roman" w:eastAsia="Times New Roman" w:hAnsi="Times New Roman" w:cs="Times New Roman"/>
                <w:color w:val="000000"/>
                <w:sz w:val="18"/>
                <w:szCs w:val="18"/>
              </w:rPr>
            </w:pPr>
            <w:del w:id="2143" w:author="Matthews, Katrina (DOES)" w:date="2021-07-21T16:09:00Z">
              <w:r w:rsidDel="004B3E0B">
                <w:rPr>
                  <w:rFonts w:ascii="Times New Roman" w:eastAsia="Times New Roman" w:hAnsi="Times New Roman" w:cs="Times New Roman"/>
                  <w:color w:val="000000"/>
                  <w:sz w:val="18"/>
                  <w:szCs w:val="18"/>
                </w:rPr>
                <w:delText>August -2020</w:delText>
              </w:r>
            </w:del>
          </w:p>
        </w:tc>
        <w:tc>
          <w:tcPr>
            <w:tcW w:w="1120" w:type="pct"/>
            <w:gridSpan w:val="2"/>
            <w:tcBorders>
              <w:top w:val="single" w:sz="4" w:space="0" w:color="auto"/>
              <w:left w:val="single" w:sz="4" w:space="0" w:color="auto"/>
              <w:bottom w:val="single" w:sz="4" w:space="0" w:color="auto"/>
              <w:right w:val="single" w:sz="4" w:space="0" w:color="auto"/>
            </w:tcBorders>
            <w:noWrap/>
            <w:hideMark/>
          </w:tcPr>
          <w:p w14:paraId="30440801" w14:textId="0FEBA78D" w:rsidR="005A7FE9" w:rsidDel="004B3E0B" w:rsidRDefault="005A7FE9" w:rsidP="005A7FE9">
            <w:pPr>
              <w:spacing w:after="0" w:line="240" w:lineRule="auto"/>
              <w:jc w:val="center"/>
              <w:rPr>
                <w:del w:id="2144" w:author="Matthews, Katrina (DOES)" w:date="2021-07-21T16:09:00Z"/>
                <w:rFonts w:ascii="Times New Roman" w:eastAsia="Times New Roman" w:hAnsi="Times New Roman" w:cs="Times New Roman"/>
                <w:color w:val="000000"/>
                <w:sz w:val="18"/>
                <w:szCs w:val="18"/>
              </w:rPr>
            </w:pPr>
            <w:del w:id="2145" w:author="Matthews, Katrina (DOES)" w:date="2021-07-21T16:09:00Z">
              <w:r w:rsidRPr="00905DA1" w:rsidDel="004B3E0B">
                <w:rPr>
                  <w:rFonts w:ascii="Times New Roman" w:eastAsia="Times New Roman" w:hAnsi="Times New Roman" w:cs="Times New Roman"/>
                  <w:color w:val="000000"/>
                  <w:sz w:val="18"/>
                  <w:szCs w:val="18"/>
                </w:rPr>
                <w:delText xml:space="preserve">Less than 0 </w:delText>
              </w:r>
            </w:del>
          </w:p>
        </w:tc>
        <w:tc>
          <w:tcPr>
            <w:tcW w:w="896" w:type="pct"/>
            <w:tcBorders>
              <w:top w:val="single" w:sz="4" w:space="0" w:color="auto"/>
              <w:left w:val="single" w:sz="4" w:space="0" w:color="auto"/>
              <w:bottom w:val="single" w:sz="4" w:space="0" w:color="auto"/>
              <w:right w:val="single" w:sz="4" w:space="0" w:color="auto"/>
            </w:tcBorders>
            <w:hideMark/>
          </w:tcPr>
          <w:p w14:paraId="3CF3E3DB" w14:textId="1242E4C9" w:rsidR="005A7FE9" w:rsidDel="004B3E0B" w:rsidRDefault="005A7FE9" w:rsidP="005A7FE9">
            <w:pPr>
              <w:spacing w:after="0" w:line="240" w:lineRule="auto"/>
              <w:jc w:val="center"/>
              <w:rPr>
                <w:del w:id="2146" w:author="Matthews, Katrina (DOES)" w:date="2021-07-21T16:09:00Z"/>
                <w:rFonts w:ascii="Times New Roman" w:eastAsia="Times New Roman" w:hAnsi="Times New Roman" w:cs="Times New Roman"/>
                <w:color w:val="000000"/>
                <w:sz w:val="18"/>
                <w:szCs w:val="18"/>
              </w:rPr>
            </w:pPr>
            <w:del w:id="2147" w:author="Matthews, Katrina (DOES)" w:date="2021-07-21T16:09:00Z">
              <w:r w:rsidRPr="004D02E8" w:rsidDel="004B3E0B">
                <w:rPr>
                  <w:rFonts w:ascii="Times New Roman" w:eastAsia="Times New Roman" w:hAnsi="Times New Roman" w:cs="Times New Roman"/>
                  <w:color w:val="000000"/>
                  <w:sz w:val="18"/>
                  <w:szCs w:val="18"/>
                </w:rPr>
                <w:delText xml:space="preserve">Less than 0 </w:delText>
              </w:r>
            </w:del>
          </w:p>
        </w:tc>
        <w:tc>
          <w:tcPr>
            <w:tcW w:w="1110" w:type="pct"/>
            <w:tcBorders>
              <w:top w:val="single" w:sz="4" w:space="0" w:color="auto"/>
              <w:left w:val="single" w:sz="4" w:space="0" w:color="auto"/>
              <w:bottom w:val="single" w:sz="4" w:space="0" w:color="auto"/>
              <w:right w:val="single" w:sz="4" w:space="0" w:color="auto"/>
            </w:tcBorders>
            <w:noWrap/>
            <w:hideMark/>
          </w:tcPr>
          <w:p w14:paraId="73792C10" w14:textId="299C28D8" w:rsidR="005A7FE9" w:rsidDel="004B3E0B" w:rsidRDefault="005A7FE9" w:rsidP="005A7FE9">
            <w:pPr>
              <w:spacing w:after="0" w:line="240" w:lineRule="auto"/>
              <w:jc w:val="center"/>
              <w:rPr>
                <w:del w:id="2148" w:author="Matthews, Katrina (DOES)" w:date="2021-07-21T16:09:00Z"/>
                <w:rFonts w:ascii="Times New Roman" w:eastAsia="Times New Roman" w:hAnsi="Times New Roman" w:cs="Times New Roman"/>
                <w:color w:val="000000"/>
                <w:sz w:val="18"/>
                <w:szCs w:val="18"/>
              </w:rPr>
            </w:pPr>
            <w:del w:id="2149" w:author="Matthews, Katrina (DOES)" w:date="2021-07-21T16:09:00Z">
              <w:r w:rsidRPr="00FC71DA" w:rsidDel="004B3E0B">
                <w:rPr>
                  <w:rFonts w:ascii="Times New Roman" w:eastAsia="Times New Roman" w:hAnsi="Times New Roman" w:cs="Times New Roman"/>
                  <w:color w:val="000000"/>
                  <w:sz w:val="18"/>
                  <w:szCs w:val="18"/>
                </w:rPr>
                <w:delText xml:space="preserve">Less than 0 </w:delText>
              </w:r>
            </w:del>
          </w:p>
        </w:tc>
        <w:tc>
          <w:tcPr>
            <w:tcW w:w="1097" w:type="pct"/>
            <w:gridSpan w:val="2"/>
            <w:tcBorders>
              <w:top w:val="single" w:sz="4" w:space="0" w:color="auto"/>
              <w:left w:val="single" w:sz="4" w:space="0" w:color="auto"/>
              <w:bottom w:val="single" w:sz="4" w:space="0" w:color="auto"/>
              <w:right w:val="single" w:sz="4" w:space="0" w:color="auto"/>
            </w:tcBorders>
            <w:hideMark/>
          </w:tcPr>
          <w:p w14:paraId="0A9C440C" w14:textId="7D193274" w:rsidR="005A7FE9" w:rsidDel="004B3E0B" w:rsidRDefault="005A7FE9" w:rsidP="005A7FE9">
            <w:pPr>
              <w:spacing w:after="0" w:line="240" w:lineRule="auto"/>
              <w:jc w:val="center"/>
              <w:rPr>
                <w:del w:id="2150" w:author="Matthews, Katrina (DOES)" w:date="2021-07-21T16:09:00Z"/>
                <w:rFonts w:ascii="Times New Roman" w:eastAsia="Times New Roman" w:hAnsi="Times New Roman" w:cs="Times New Roman"/>
                <w:color w:val="000000"/>
                <w:sz w:val="18"/>
                <w:szCs w:val="18"/>
              </w:rPr>
            </w:pPr>
            <w:del w:id="2151" w:author="Matthews, Katrina (DOES)" w:date="2021-07-21T16:09:00Z">
              <w:r w:rsidRPr="00F62248" w:rsidDel="004B3E0B">
                <w:rPr>
                  <w:rFonts w:ascii="Times New Roman" w:eastAsia="Times New Roman" w:hAnsi="Times New Roman" w:cs="Times New Roman"/>
                  <w:color w:val="000000"/>
                  <w:sz w:val="18"/>
                  <w:szCs w:val="18"/>
                </w:rPr>
                <w:delText xml:space="preserve">Less than 0 </w:delText>
              </w:r>
            </w:del>
          </w:p>
        </w:tc>
      </w:tr>
      <w:tr w:rsidR="00476F5B" w:rsidDel="004B3E0B" w14:paraId="68124877" w14:textId="2B8F58C3" w:rsidTr="005A7FE9">
        <w:trPr>
          <w:trHeight w:val="300"/>
          <w:jc w:val="center"/>
          <w:del w:id="2152" w:author="Matthews, Katrina (DOES)" w:date="2021-07-21T16:09:00Z"/>
        </w:trPr>
        <w:tc>
          <w:tcPr>
            <w:tcW w:w="776" w:type="pct"/>
            <w:tcBorders>
              <w:top w:val="single" w:sz="4" w:space="0" w:color="auto"/>
              <w:left w:val="single" w:sz="4" w:space="0" w:color="auto"/>
              <w:bottom w:val="single" w:sz="4" w:space="0" w:color="auto"/>
              <w:right w:val="single" w:sz="4" w:space="0" w:color="auto"/>
            </w:tcBorders>
            <w:noWrap/>
            <w:vAlign w:val="center"/>
            <w:hideMark/>
          </w:tcPr>
          <w:p w14:paraId="05F3E1A0" w14:textId="28230955" w:rsidR="00476F5B" w:rsidDel="004B3E0B" w:rsidRDefault="00476F5B">
            <w:pPr>
              <w:spacing w:after="0" w:line="240" w:lineRule="auto"/>
              <w:jc w:val="center"/>
              <w:rPr>
                <w:del w:id="2153" w:author="Matthews, Katrina (DOES)" w:date="2021-07-21T16:09:00Z"/>
                <w:rFonts w:ascii="Times New Roman" w:eastAsia="Times New Roman" w:hAnsi="Times New Roman" w:cs="Times New Roman"/>
                <w:color w:val="000000"/>
                <w:sz w:val="18"/>
                <w:szCs w:val="18"/>
              </w:rPr>
            </w:pPr>
            <w:del w:id="2154" w:author="Matthews, Katrina (DOES)" w:date="2021-07-21T16:09:00Z">
              <w:r w:rsidDel="004B3E0B">
                <w:rPr>
                  <w:rFonts w:ascii="Times New Roman" w:eastAsia="Times New Roman" w:hAnsi="Times New Roman" w:cs="Times New Roman"/>
                  <w:color w:val="000000"/>
                  <w:sz w:val="18"/>
                  <w:szCs w:val="18"/>
                </w:rPr>
                <w:delText>September</w:delText>
              </w:r>
              <w:r w:rsidR="00065AB3" w:rsidDel="004B3E0B">
                <w:rPr>
                  <w:rFonts w:ascii="Times New Roman" w:eastAsia="Times New Roman" w:hAnsi="Times New Roman" w:cs="Times New Roman"/>
                  <w:color w:val="000000"/>
                  <w:sz w:val="18"/>
                  <w:szCs w:val="18"/>
                </w:rPr>
                <w:delText xml:space="preserve"> -2020</w:delText>
              </w:r>
            </w:del>
          </w:p>
        </w:tc>
        <w:tc>
          <w:tcPr>
            <w:tcW w:w="563" w:type="pct"/>
            <w:tcBorders>
              <w:top w:val="single" w:sz="4" w:space="0" w:color="auto"/>
              <w:left w:val="single" w:sz="4" w:space="0" w:color="auto"/>
              <w:bottom w:val="single" w:sz="4" w:space="0" w:color="auto"/>
              <w:right w:val="single" w:sz="4" w:space="0" w:color="auto"/>
            </w:tcBorders>
            <w:noWrap/>
            <w:vAlign w:val="center"/>
            <w:hideMark/>
          </w:tcPr>
          <w:p w14:paraId="78235E76" w14:textId="54585C1F" w:rsidR="00476F5B" w:rsidDel="004B3E0B" w:rsidRDefault="00476F5B">
            <w:pPr>
              <w:spacing w:after="0" w:line="240" w:lineRule="auto"/>
              <w:jc w:val="center"/>
              <w:rPr>
                <w:del w:id="2155" w:author="Matthews, Katrina (DOES)" w:date="2021-07-21T16:09:00Z"/>
                <w:rFonts w:ascii="Times New Roman" w:eastAsia="Times New Roman" w:hAnsi="Times New Roman" w:cs="Times New Roman"/>
                <w:color w:val="000000"/>
                <w:sz w:val="18"/>
                <w:szCs w:val="18"/>
              </w:rPr>
            </w:pPr>
            <w:del w:id="2156" w:author="Matthews, Katrina (DOES)" w:date="2021-07-21T16:09:00Z">
              <w:r w:rsidDel="004B3E0B">
                <w:rPr>
                  <w:rFonts w:ascii="Times New Roman" w:eastAsia="Times New Roman" w:hAnsi="Times New Roman" w:cs="Times New Roman"/>
                  <w:color w:val="000000"/>
                  <w:sz w:val="18"/>
                  <w:szCs w:val="18"/>
                </w:rPr>
                <w:delText>21</w:delText>
              </w:r>
            </w:del>
          </w:p>
        </w:tc>
        <w:tc>
          <w:tcPr>
            <w:tcW w:w="558" w:type="pct"/>
            <w:tcBorders>
              <w:top w:val="single" w:sz="4" w:space="0" w:color="auto"/>
              <w:left w:val="single" w:sz="4" w:space="0" w:color="auto"/>
              <w:bottom w:val="single" w:sz="4" w:space="0" w:color="auto"/>
              <w:right w:val="single" w:sz="4" w:space="0" w:color="auto"/>
            </w:tcBorders>
            <w:vAlign w:val="center"/>
            <w:hideMark/>
          </w:tcPr>
          <w:p w14:paraId="7FEBBC90" w14:textId="26B3E687" w:rsidR="00476F5B" w:rsidDel="004B3E0B" w:rsidRDefault="003040BD">
            <w:pPr>
              <w:spacing w:after="0" w:line="240" w:lineRule="auto"/>
              <w:jc w:val="center"/>
              <w:rPr>
                <w:del w:id="2157" w:author="Matthews, Katrina (DOES)" w:date="2021-07-21T16:09:00Z"/>
                <w:rFonts w:ascii="Times New Roman" w:eastAsia="Times New Roman" w:hAnsi="Times New Roman" w:cs="Times New Roman"/>
                <w:color w:val="000000"/>
                <w:sz w:val="18"/>
                <w:szCs w:val="18"/>
              </w:rPr>
            </w:pPr>
            <w:del w:id="2158" w:author="Matthews, Katrina (DOES)" w:date="2021-07-21T16:09:00Z">
              <w:r w:rsidDel="004B3E0B">
                <w:rPr>
                  <w:rFonts w:ascii="Times New Roman" w:eastAsia="Times New Roman" w:hAnsi="Times New Roman" w:cs="Times New Roman"/>
                  <w:color w:val="000000"/>
                  <w:sz w:val="18"/>
                  <w:szCs w:val="18"/>
                </w:rPr>
                <w:delText>Less than 10</w:delText>
              </w:r>
            </w:del>
          </w:p>
        </w:tc>
        <w:tc>
          <w:tcPr>
            <w:tcW w:w="896" w:type="pct"/>
            <w:tcBorders>
              <w:top w:val="single" w:sz="4" w:space="0" w:color="auto"/>
              <w:left w:val="single" w:sz="4" w:space="0" w:color="auto"/>
              <w:bottom w:val="single" w:sz="4" w:space="0" w:color="auto"/>
              <w:right w:val="single" w:sz="4" w:space="0" w:color="auto"/>
            </w:tcBorders>
            <w:vAlign w:val="center"/>
            <w:hideMark/>
          </w:tcPr>
          <w:p w14:paraId="11ADEF81" w14:textId="2A196DBA" w:rsidR="00476F5B" w:rsidDel="004B3E0B" w:rsidRDefault="003040BD">
            <w:pPr>
              <w:spacing w:after="0" w:line="240" w:lineRule="auto"/>
              <w:jc w:val="center"/>
              <w:rPr>
                <w:del w:id="2159" w:author="Matthews, Katrina (DOES)" w:date="2021-07-21T16:09:00Z"/>
                <w:rFonts w:ascii="Times New Roman" w:eastAsia="Times New Roman" w:hAnsi="Times New Roman" w:cs="Times New Roman"/>
                <w:color w:val="000000"/>
                <w:sz w:val="18"/>
                <w:szCs w:val="18"/>
              </w:rPr>
            </w:pPr>
            <w:del w:id="2160" w:author="Matthews, Katrina (DOES)" w:date="2021-07-21T16:09:00Z">
              <w:r w:rsidDel="004B3E0B">
                <w:rPr>
                  <w:rFonts w:ascii="Times New Roman" w:eastAsia="Times New Roman" w:hAnsi="Times New Roman" w:cs="Times New Roman"/>
                  <w:color w:val="000000"/>
                  <w:sz w:val="18"/>
                  <w:szCs w:val="18"/>
                </w:rPr>
                <w:delText xml:space="preserve"> Less than 10</w:delText>
              </w:r>
            </w:del>
          </w:p>
        </w:tc>
        <w:tc>
          <w:tcPr>
            <w:tcW w:w="1110" w:type="pct"/>
            <w:tcBorders>
              <w:top w:val="single" w:sz="4" w:space="0" w:color="auto"/>
              <w:left w:val="single" w:sz="4" w:space="0" w:color="auto"/>
              <w:bottom w:val="single" w:sz="4" w:space="0" w:color="auto"/>
              <w:right w:val="single" w:sz="4" w:space="0" w:color="auto"/>
            </w:tcBorders>
            <w:noWrap/>
            <w:vAlign w:val="center"/>
            <w:hideMark/>
          </w:tcPr>
          <w:p w14:paraId="58C9DFD5" w14:textId="29F2E1A6" w:rsidR="00476F5B" w:rsidDel="004B3E0B" w:rsidRDefault="00476F5B">
            <w:pPr>
              <w:spacing w:after="0" w:line="240" w:lineRule="auto"/>
              <w:jc w:val="center"/>
              <w:rPr>
                <w:del w:id="2161" w:author="Matthews, Katrina (DOES)" w:date="2021-07-21T16:09:00Z"/>
                <w:rFonts w:ascii="Times New Roman" w:eastAsia="Times New Roman" w:hAnsi="Times New Roman" w:cs="Times New Roman"/>
                <w:color w:val="000000"/>
                <w:sz w:val="18"/>
                <w:szCs w:val="18"/>
              </w:rPr>
            </w:pPr>
            <w:del w:id="2162" w:author="Matthews, Katrina (DOES)" w:date="2021-07-21T16:09:00Z">
              <w:r w:rsidDel="004B3E0B">
                <w:rPr>
                  <w:rFonts w:ascii="Times New Roman" w:eastAsia="Times New Roman" w:hAnsi="Times New Roman" w:cs="Times New Roman"/>
                  <w:color w:val="000000"/>
                  <w:sz w:val="18"/>
                  <w:szCs w:val="18"/>
                </w:rPr>
                <w:delText>6 Months</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39CE284" w14:textId="2B53103E" w:rsidR="00476F5B" w:rsidDel="004B3E0B" w:rsidRDefault="003040BD">
            <w:pPr>
              <w:spacing w:after="0" w:line="240" w:lineRule="auto"/>
              <w:jc w:val="center"/>
              <w:rPr>
                <w:del w:id="2163" w:author="Matthews, Katrina (DOES)" w:date="2021-07-21T16:09:00Z"/>
                <w:rFonts w:ascii="Times New Roman" w:eastAsia="Times New Roman" w:hAnsi="Times New Roman" w:cs="Times New Roman"/>
                <w:color w:val="000000"/>
                <w:sz w:val="18"/>
                <w:szCs w:val="18"/>
              </w:rPr>
            </w:pPr>
            <w:del w:id="2164" w:author="Matthews, Katrina (DOES)" w:date="2021-07-21T16:09:00Z">
              <w:r w:rsidDel="004B3E0B">
                <w:rPr>
                  <w:rFonts w:ascii="Times New Roman" w:eastAsia="Times New Roman" w:hAnsi="Times New Roman" w:cs="Times New Roman"/>
                  <w:color w:val="000000"/>
                  <w:sz w:val="18"/>
                  <w:szCs w:val="18"/>
                </w:rPr>
                <w:delText>Less than 10</w:delText>
              </w:r>
            </w:del>
          </w:p>
        </w:tc>
        <w:tc>
          <w:tcPr>
            <w:tcW w:w="510" w:type="pct"/>
            <w:tcBorders>
              <w:top w:val="single" w:sz="4" w:space="0" w:color="auto"/>
              <w:left w:val="single" w:sz="4" w:space="0" w:color="auto"/>
              <w:bottom w:val="single" w:sz="4" w:space="0" w:color="auto"/>
              <w:right w:val="single" w:sz="4" w:space="0" w:color="auto"/>
            </w:tcBorders>
            <w:vAlign w:val="center"/>
            <w:hideMark/>
          </w:tcPr>
          <w:p w14:paraId="44AAD09F" w14:textId="00467F54" w:rsidR="00476F5B" w:rsidDel="004B3E0B" w:rsidRDefault="00476F5B">
            <w:pPr>
              <w:spacing w:after="0" w:line="240" w:lineRule="auto"/>
              <w:jc w:val="center"/>
              <w:rPr>
                <w:del w:id="2165" w:author="Matthews, Katrina (DOES)" w:date="2021-07-21T16:09:00Z"/>
                <w:rFonts w:ascii="Times New Roman" w:eastAsia="Times New Roman" w:hAnsi="Times New Roman" w:cs="Times New Roman"/>
                <w:color w:val="000000"/>
                <w:sz w:val="18"/>
                <w:szCs w:val="18"/>
              </w:rPr>
            </w:pPr>
            <w:del w:id="2166" w:author="Matthews, Katrina (DOES)" w:date="2021-07-21T16:09:00Z">
              <w:r w:rsidDel="004B3E0B">
                <w:rPr>
                  <w:rFonts w:ascii="Times New Roman" w:eastAsia="Times New Roman" w:hAnsi="Times New Roman" w:cs="Times New Roman"/>
                  <w:color w:val="000000"/>
                  <w:sz w:val="18"/>
                  <w:szCs w:val="18"/>
                </w:rPr>
                <w:delText>67%</w:delText>
              </w:r>
            </w:del>
          </w:p>
        </w:tc>
      </w:tr>
      <w:tr w:rsidR="00392B7D" w:rsidDel="004B3E0B" w14:paraId="574BFF35" w14:textId="20057DDE" w:rsidTr="005A7FE9">
        <w:trPr>
          <w:trHeight w:val="300"/>
          <w:jc w:val="center"/>
          <w:del w:id="2167" w:author="Matthews, Katrina (DOES)" w:date="2021-07-21T16:09:00Z"/>
        </w:trPr>
        <w:tc>
          <w:tcPr>
            <w:tcW w:w="776" w:type="pct"/>
            <w:tcBorders>
              <w:top w:val="single" w:sz="4" w:space="0" w:color="auto"/>
              <w:left w:val="single" w:sz="4" w:space="0" w:color="auto"/>
              <w:bottom w:val="single" w:sz="4" w:space="0" w:color="auto"/>
              <w:right w:val="single" w:sz="4" w:space="0" w:color="auto"/>
            </w:tcBorders>
            <w:noWrap/>
            <w:vAlign w:val="bottom"/>
          </w:tcPr>
          <w:p w14:paraId="362488B4" w14:textId="66270635" w:rsidR="00392B7D" w:rsidRPr="00392B7D" w:rsidDel="004B3E0B" w:rsidRDefault="00392B7D">
            <w:pPr>
              <w:spacing w:after="0" w:line="240" w:lineRule="auto"/>
              <w:jc w:val="center"/>
              <w:rPr>
                <w:del w:id="2168" w:author="Matthews, Katrina (DOES)" w:date="2021-07-21T16:09:00Z"/>
                <w:rFonts w:ascii="Times New Roman" w:eastAsia="Times New Roman" w:hAnsi="Times New Roman" w:cs="Times New Roman"/>
                <w:b/>
                <w:bCs/>
                <w:color w:val="000000"/>
                <w:sz w:val="18"/>
                <w:szCs w:val="18"/>
              </w:rPr>
            </w:pPr>
            <w:del w:id="2169" w:author="Matthews, Katrina (DOES)" w:date="2021-07-21T16:09:00Z">
              <w:r w:rsidRPr="00392B7D" w:rsidDel="004B3E0B">
                <w:rPr>
                  <w:rFonts w:ascii="Times New Roman" w:eastAsia="Times New Roman" w:hAnsi="Times New Roman" w:cs="Times New Roman"/>
                  <w:b/>
                  <w:bCs/>
                  <w:color w:val="000000"/>
                  <w:sz w:val="18"/>
                  <w:szCs w:val="18"/>
                </w:rPr>
                <w:delText xml:space="preserve">Total </w:delText>
              </w:r>
            </w:del>
          </w:p>
        </w:tc>
        <w:tc>
          <w:tcPr>
            <w:tcW w:w="563" w:type="pct"/>
            <w:tcBorders>
              <w:top w:val="single" w:sz="4" w:space="0" w:color="auto"/>
              <w:left w:val="single" w:sz="4" w:space="0" w:color="auto"/>
              <w:bottom w:val="single" w:sz="4" w:space="0" w:color="auto"/>
              <w:right w:val="single" w:sz="4" w:space="0" w:color="auto"/>
            </w:tcBorders>
            <w:noWrap/>
            <w:vAlign w:val="bottom"/>
          </w:tcPr>
          <w:p w14:paraId="329D2AE5" w14:textId="0B32C172" w:rsidR="00392B7D" w:rsidDel="004B3E0B" w:rsidRDefault="00D52433">
            <w:pPr>
              <w:spacing w:after="0" w:line="240" w:lineRule="auto"/>
              <w:jc w:val="center"/>
              <w:rPr>
                <w:del w:id="2170" w:author="Matthews, Katrina (DOES)" w:date="2021-07-21T16:09:00Z"/>
                <w:rFonts w:ascii="Times New Roman" w:eastAsia="Times New Roman" w:hAnsi="Times New Roman" w:cs="Times New Roman"/>
                <w:color w:val="000000"/>
                <w:sz w:val="18"/>
                <w:szCs w:val="18"/>
              </w:rPr>
            </w:pPr>
            <w:del w:id="2171" w:author="Matthews, Katrina (DOES)" w:date="2021-07-21T16:09:00Z">
              <w:r w:rsidDel="004B3E0B">
                <w:rPr>
                  <w:rFonts w:ascii="Times New Roman" w:eastAsia="Times New Roman" w:hAnsi="Times New Roman" w:cs="Times New Roman"/>
                  <w:color w:val="000000"/>
                  <w:sz w:val="18"/>
                  <w:szCs w:val="18"/>
                </w:rPr>
                <w:delText>278</w:delText>
              </w:r>
            </w:del>
          </w:p>
        </w:tc>
        <w:tc>
          <w:tcPr>
            <w:tcW w:w="558" w:type="pct"/>
            <w:tcBorders>
              <w:top w:val="single" w:sz="4" w:space="0" w:color="auto"/>
              <w:left w:val="single" w:sz="4" w:space="0" w:color="auto"/>
              <w:bottom w:val="single" w:sz="4" w:space="0" w:color="auto"/>
              <w:right w:val="single" w:sz="4" w:space="0" w:color="auto"/>
            </w:tcBorders>
            <w:vAlign w:val="bottom"/>
          </w:tcPr>
          <w:p w14:paraId="5283744C" w14:textId="26180131" w:rsidR="00392B7D" w:rsidDel="004B3E0B" w:rsidRDefault="00D52433">
            <w:pPr>
              <w:spacing w:after="0" w:line="240" w:lineRule="auto"/>
              <w:jc w:val="center"/>
              <w:rPr>
                <w:del w:id="2172" w:author="Matthews, Katrina (DOES)" w:date="2021-07-21T16:09:00Z"/>
                <w:rFonts w:ascii="Times New Roman" w:eastAsia="Times New Roman" w:hAnsi="Times New Roman" w:cs="Times New Roman"/>
                <w:color w:val="000000"/>
                <w:sz w:val="18"/>
                <w:szCs w:val="18"/>
              </w:rPr>
            </w:pPr>
            <w:del w:id="2173" w:author="Matthews, Katrina (DOES)" w:date="2021-07-21T16:09:00Z">
              <w:r w:rsidDel="004B3E0B">
                <w:rPr>
                  <w:rFonts w:ascii="Times New Roman" w:eastAsia="Times New Roman" w:hAnsi="Times New Roman" w:cs="Times New Roman"/>
                  <w:color w:val="000000"/>
                  <w:sz w:val="18"/>
                  <w:szCs w:val="18"/>
                </w:rPr>
                <w:delText>154</w:delText>
              </w:r>
            </w:del>
          </w:p>
        </w:tc>
        <w:tc>
          <w:tcPr>
            <w:tcW w:w="896" w:type="pct"/>
            <w:tcBorders>
              <w:top w:val="single" w:sz="4" w:space="0" w:color="auto"/>
              <w:left w:val="single" w:sz="4" w:space="0" w:color="auto"/>
              <w:bottom w:val="single" w:sz="4" w:space="0" w:color="auto"/>
              <w:right w:val="single" w:sz="4" w:space="0" w:color="auto"/>
            </w:tcBorders>
            <w:vAlign w:val="bottom"/>
          </w:tcPr>
          <w:p w14:paraId="18117109" w14:textId="4BC0EB97" w:rsidR="00392B7D" w:rsidDel="004B3E0B" w:rsidRDefault="00287440" w:rsidP="005A7FE9">
            <w:pPr>
              <w:spacing w:after="0" w:line="240" w:lineRule="auto"/>
              <w:rPr>
                <w:del w:id="2174" w:author="Matthews, Katrina (DOES)" w:date="2021-07-21T16:09:00Z"/>
                <w:rFonts w:ascii="Times New Roman" w:eastAsia="Times New Roman" w:hAnsi="Times New Roman" w:cs="Times New Roman"/>
                <w:color w:val="000000"/>
                <w:sz w:val="18"/>
                <w:szCs w:val="18"/>
              </w:rPr>
            </w:pPr>
            <w:commentRangeStart w:id="2175"/>
            <w:commentRangeEnd w:id="2175"/>
            <w:del w:id="2176" w:author="Matthews, Katrina (DOES)" w:date="2021-07-21T16:09:00Z">
              <w:r w:rsidDel="004B3E0B">
                <w:rPr>
                  <w:rStyle w:val="CommentReference"/>
                </w:rPr>
                <w:commentReference w:id="2175"/>
              </w:r>
            </w:del>
          </w:p>
        </w:tc>
        <w:tc>
          <w:tcPr>
            <w:tcW w:w="1110" w:type="pct"/>
            <w:tcBorders>
              <w:top w:val="single" w:sz="4" w:space="0" w:color="auto"/>
              <w:left w:val="single" w:sz="4" w:space="0" w:color="auto"/>
              <w:bottom w:val="single" w:sz="4" w:space="0" w:color="auto"/>
              <w:right w:val="single" w:sz="4" w:space="0" w:color="auto"/>
            </w:tcBorders>
            <w:noWrap/>
            <w:vAlign w:val="bottom"/>
          </w:tcPr>
          <w:p w14:paraId="702A2F8C" w14:textId="431AD709" w:rsidR="00392B7D" w:rsidDel="004B3E0B" w:rsidRDefault="00392B7D" w:rsidP="005A7FE9">
            <w:pPr>
              <w:spacing w:after="0" w:line="240" w:lineRule="auto"/>
              <w:rPr>
                <w:del w:id="2177" w:author="Matthews, Katrina (DOES)" w:date="2021-07-21T16:09:00Z"/>
                <w:rFonts w:ascii="Times New Roman" w:eastAsia="Times New Roman" w:hAnsi="Times New Roman" w:cs="Times New Roman"/>
                <w:color w:val="000000"/>
                <w:sz w:val="18"/>
                <w:szCs w:val="18"/>
              </w:rPr>
            </w:pPr>
          </w:p>
        </w:tc>
        <w:tc>
          <w:tcPr>
            <w:tcW w:w="1097" w:type="pct"/>
            <w:gridSpan w:val="2"/>
            <w:tcBorders>
              <w:top w:val="single" w:sz="4" w:space="0" w:color="auto"/>
              <w:left w:val="single" w:sz="4" w:space="0" w:color="auto"/>
              <w:bottom w:val="single" w:sz="4" w:space="0" w:color="auto"/>
              <w:right w:val="single" w:sz="4" w:space="0" w:color="auto"/>
            </w:tcBorders>
          </w:tcPr>
          <w:p w14:paraId="46702519" w14:textId="3DAC8F62" w:rsidR="00392B7D" w:rsidDel="004B3E0B" w:rsidRDefault="00392B7D">
            <w:pPr>
              <w:spacing w:after="0" w:line="240" w:lineRule="auto"/>
              <w:jc w:val="center"/>
              <w:rPr>
                <w:del w:id="2178" w:author="Matthews, Katrina (DOES)" w:date="2021-07-21T16:09:00Z"/>
                <w:rFonts w:ascii="Times New Roman" w:eastAsia="Times New Roman" w:hAnsi="Times New Roman" w:cs="Times New Roman"/>
                <w:color w:val="000000"/>
                <w:sz w:val="18"/>
                <w:szCs w:val="18"/>
              </w:rPr>
            </w:pPr>
            <w:del w:id="2179" w:author="Matthews, Katrina (DOES)" w:date="2021-07-21T16:09:00Z">
              <w:r w:rsidDel="004B3E0B">
                <w:rPr>
                  <w:rFonts w:ascii="Times New Roman" w:eastAsia="Times New Roman" w:hAnsi="Times New Roman" w:cs="Times New Roman"/>
                  <w:color w:val="000000"/>
                  <w:sz w:val="18"/>
                  <w:szCs w:val="18"/>
                </w:rPr>
                <w:delText>7</w:delText>
              </w:r>
              <w:r w:rsidR="00B140B6" w:rsidDel="004B3E0B">
                <w:rPr>
                  <w:rFonts w:ascii="Times New Roman" w:eastAsia="Times New Roman" w:hAnsi="Times New Roman" w:cs="Times New Roman"/>
                  <w:color w:val="000000"/>
                  <w:sz w:val="18"/>
                  <w:szCs w:val="18"/>
                </w:rPr>
                <w:delText>4</w:delText>
              </w:r>
              <w:r w:rsidDel="004B3E0B">
                <w:rPr>
                  <w:rFonts w:ascii="Times New Roman" w:eastAsia="Times New Roman" w:hAnsi="Times New Roman" w:cs="Times New Roman"/>
                  <w:color w:val="000000"/>
                  <w:sz w:val="18"/>
                  <w:szCs w:val="18"/>
                </w:rPr>
                <w:delText>%</w:delText>
              </w:r>
            </w:del>
          </w:p>
        </w:tc>
      </w:tr>
    </w:tbl>
    <w:p w14:paraId="678D7A0F" w14:textId="052446E5" w:rsidR="004B63FE" w:rsidDel="004B3E0B" w:rsidRDefault="00CA3836" w:rsidP="00CA3836">
      <w:pPr>
        <w:rPr>
          <w:del w:id="2180" w:author="Matthews, Katrina (DOES)" w:date="2021-07-21T16:10:00Z"/>
          <w:moveFrom w:id="2181" w:author="Matthews, Katrina (DOES)" w:date="2021-07-21T16:10:00Z"/>
          <w:rFonts w:ascii="Times New Roman" w:hAnsi="Times New Roman" w:cs="Times New Roman"/>
          <w:sz w:val="16"/>
          <w:szCs w:val="16"/>
        </w:rPr>
      </w:pPr>
      <w:moveFromRangeStart w:id="2182" w:author="Matthews, Katrina (DOES)" w:date="2021-07-21T16:10:00Z" w:name="move77776237"/>
      <w:moveFrom w:id="2183" w:author="Matthews, Katrina (DOES)" w:date="2021-07-21T16:10:00Z">
        <w:r w:rsidRPr="003109D9" w:rsidDel="004B3E0B">
          <w:rPr>
            <w:rFonts w:ascii="Times New Roman" w:hAnsi="Times New Roman" w:cs="Times New Roman"/>
            <w:sz w:val="16"/>
            <w:szCs w:val="16"/>
          </w:rPr>
          <w:t xml:space="preserve">Source: </w:t>
        </w:r>
        <w:r w:rsidDel="004B3E0B">
          <w:rPr>
            <w:rFonts w:ascii="Times New Roman" w:hAnsi="Times New Roman" w:cs="Times New Roman"/>
            <w:sz w:val="16"/>
            <w:szCs w:val="16"/>
          </w:rPr>
          <w:t>DC Networks. The table adheres to the Data Suppression policy (DS) Definition of DS is provided in the terms and definition section at the end of the rep</w:t>
        </w:r>
        <w:del w:id="2184" w:author="Matthews, Katrina (DOES)" w:date="2021-07-21T16:10:00Z">
          <w:r w:rsidDel="004B3E0B">
            <w:rPr>
              <w:rFonts w:ascii="Times New Roman" w:hAnsi="Times New Roman" w:cs="Times New Roman"/>
              <w:sz w:val="16"/>
              <w:szCs w:val="16"/>
            </w:rPr>
            <w:delText xml:space="preserve">ort </w:delText>
          </w:r>
        </w:del>
      </w:moveFrom>
    </w:p>
    <w:moveFromRangeEnd w:id="2182"/>
    <w:p w14:paraId="783C5BD7" w14:textId="53CD35F8" w:rsidR="004B63FE" w:rsidDel="004B3E0B" w:rsidRDefault="004B63FE" w:rsidP="00EE3DB2">
      <w:pPr>
        <w:spacing w:after="0"/>
        <w:rPr>
          <w:del w:id="2185" w:author="Matthews, Katrina (DOES)" w:date="2021-07-21T16:10:00Z"/>
          <w:rFonts w:ascii="Times New Roman" w:hAnsi="Times New Roman" w:cs="Times New Roman"/>
          <w:sz w:val="16"/>
          <w:szCs w:val="16"/>
        </w:rPr>
      </w:pPr>
    </w:p>
    <w:p w14:paraId="0BABD152" w14:textId="443D2145" w:rsidR="00320D51" w:rsidDel="004B3E0B" w:rsidRDefault="00320D51" w:rsidP="00320D51">
      <w:pPr>
        <w:rPr>
          <w:del w:id="2186" w:author="Matthews, Katrina (DOES)" w:date="2021-07-21T16:11:00Z"/>
          <w:rFonts w:ascii="Times New Roman" w:hAnsi="Times New Roman" w:cs="Times New Roman"/>
          <w:sz w:val="24"/>
          <w:szCs w:val="24"/>
        </w:rPr>
      </w:pPr>
      <w:bookmarkStart w:id="2187" w:name="_Hlk71190513"/>
      <w:del w:id="2188" w:author="Matthews, Katrina (DOES)" w:date="2021-07-21T16:11:00Z">
        <w:r w:rsidDel="004B3E0B">
          <w:rPr>
            <w:rFonts w:ascii="Times New Roman" w:hAnsi="Times New Roman" w:cs="Times New Roman"/>
            <w:sz w:val="24"/>
            <w:szCs w:val="24"/>
          </w:rPr>
          <w:delText xml:space="preserve">Pursuant to </w:delText>
        </w:r>
        <w:r w:rsidRPr="00556019" w:rsidDel="004B3E0B">
          <w:rPr>
            <w:rFonts w:ascii="Times New Roman" w:hAnsi="Times New Roman" w:cs="Times New Roman"/>
            <w:bCs/>
            <w:sz w:val="24"/>
            <w:szCs w:val="24"/>
          </w:rPr>
          <w:delText xml:space="preserve">D.C. Official Code §32-771, </w:delText>
        </w:r>
        <w:r w:rsidDel="004B3E0B">
          <w:rPr>
            <w:rFonts w:ascii="Times New Roman" w:hAnsi="Times New Roman" w:cs="Times New Roman"/>
            <w:bCs/>
            <w:sz w:val="24"/>
            <w:szCs w:val="24"/>
          </w:rPr>
          <w:delText>t</w:delText>
        </w:r>
      </w:del>
      <w:ins w:id="2189" w:author="Falcone, Christopher (DOES)" w:date="2021-07-16T10:07:00Z">
        <w:del w:id="2190" w:author="Matthews, Katrina (DOES)" w:date="2021-07-21T16:11:00Z">
          <w:r w:rsidR="002D5D66" w:rsidDel="004B3E0B">
            <w:rPr>
              <w:rFonts w:ascii="Times New Roman" w:hAnsi="Times New Roman" w:cs="Times New Roman"/>
              <w:bCs/>
              <w:sz w:val="24"/>
              <w:szCs w:val="24"/>
            </w:rPr>
            <w:delText>T</w:delText>
          </w:r>
        </w:del>
      </w:ins>
      <w:del w:id="2191" w:author="Matthews, Katrina (DOES)" w:date="2021-07-21T16:11:00Z">
        <w:r w:rsidDel="004B3E0B">
          <w:rPr>
            <w:rFonts w:ascii="Times New Roman" w:hAnsi="Times New Roman" w:cs="Times New Roman"/>
            <w:bCs/>
            <w:sz w:val="24"/>
            <w:szCs w:val="24"/>
          </w:rPr>
          <w:delText xml:space="preserve">he table below will illustrate </w:delText>
        </w:r>
        <w:r w:rsidDel="004B3E0B">
          <w:rPr>
            <w:rFonts w:ascii="Times New Roman" w:hAnsi="Times New Roman" w:cs="Times New Roman"/>
            <w:sz w:val="24"/>
            <w:szCs w:val="24"/>
          </w:rPr>
          <w:delText>t</w:delText>
        </w:r>
        <w:r w:rsidRPr="00320D51" w:rsidDel="004B3E0B">
          <w:rPr>
            <w:rFonts w:ascii="Times New Roman" w:hAnsi="Times New Roman" w:cs="Times New Roman"/>
            <w:sz w:val="24"/>
            <w:szCs w:val="24"/>
          </w:rPr>
          <w:delText xml:space="preserve">he number and percentage of participants who have been hired into unsubsidized jobs upon completion of the subsidized component of TEP or within 6 </w:delText>
        </w:r>
      </w:del>
      <w:ins w:id="2192" w:author="Garrett, Tynekia (DOES)" w:date="2021-07-13T12:38:00Z">
        <w:del w:id="2193" w:author="Matthews, Katrina (DOES)" w:date="2021-07-21T16:11:00Z">
          <w:r w:rsidR="00BA7263" w:rsidDel="004B3E0B">
            <w:rPr>
              <w:rFonts w:ascii="Times New Roman" w:hAnsi="Times New Roman" w:cs="Times New Roman"/>
              <w:sz w:val="24"/>
              <w:szCs w:val="24"/>
            </w:rPr>
            <w:delText>six</w:delText>
          </w:r>
          <w:r w:rsidR="00BA7263" w:rsidRPr="00320D51" w:rsidDel="004B3E0B">
            <w:rPr>
              <w:rFonts w:ascii="Times New Roman" w:hAnsi="Times New Roman" w:cs="Times New Roman"/>
              <w:sz w:val="24"/>
              <w:szCs w:val="24"/>
            </w:rPr>
            <w:delText xml:space="preserve"> </w:delText>
          </w:r>
        </w:del>
      </w:ins>
      <w:del w:id="2194" w:author="Matthews, Katrina (DOES)" w:date="2021-07-21T16:11:00Z">
        <w:r w:rsidRPr="00320D51" w:rsidDel="004B3E0B">
          <w:rPr>
            <w:rFonts w:ascii="Times New Roman" w:hAnsi="Times New Roman" w:cs="Times New Roman"/>
            <w:sz w:val="24"/>
            <w:szCs w:val="24"/>
          </w:rPr>
          <w:delText>months of participating in the program, and the average wages of those hired</w:delText>
        </w:r>
        <w:r w:rsidDel="004B3E0B">
          <w:rPr>
            <w:rFonts w:ascii="Times New Roman" w:hAnsi="Times New Roman" w:cs="Times New Roman"/>
            <w:sz w:val="24"/>
            <w:szCs w:val="24"/>
          </w:rPr>
          <w:delText xml:space="preserve">. </w:delText>
        </w:r>
      </w:del>
    </w:p>
    <w:p w14:paraId="029C5B0A" w14:textId="78323924" w:rsidR="00320D51" w:rsidDel="004B3E0B" w:rsidRDefault="00320D51" w:rsidP="00EE3DB2">
      <w:pPr>
        <w:spacing w:after="0"/>
        <w:rPr>
          <w:del w:id="2195" w:author="Matthews, Katrina (DOES)" w:date="2021-07-21T16:11:00Z"/>
          <w:rFonts w:ascii="Times New Roman" w:hAnsi="Times New Roman" w:cs="Times New Roman"/>
          <w:sz w:val="16"/>
          <w:szCs w:val="16"/>
        </w:rPr>
      </w:pPr>
    </w:p>
    <w:tbl>
      <w:tblPr>
        <w:tblW w:w="5000" w:type="pct"/>
        <w:tblLook w:val="04A0" w:firstRow="1" w:lastRow="0" w:firstColumn="1" w:lastColumn="0" w:noHBand="0" w:noVBand="1"/>
      </w:tblPr>
      <w:tblGrid>
        <w:gridCol w:w="2112"/>
        <w:gridCol w:w="2032"/>
        <w:gridCol w:w="1036"/>
        <w:gridCol w:w="866"/>
        <w:gridCol w:w="1573"/>
        <w:gridCol w:w="1721"/>
      </w:tblGrid>
      <w:tr w:rsidR="004B63FE" w:rsidDel="004B3E0B" w14:paraId="23AC98D2" w14:textId="45025274" w:rsidTr="004B63FE">
        <w:trPr>
          <w:trHeight w:val="79"/>
          <w:del w:id="2196" w:author="Matthews, Katrina (DOES)" w:date="2021-07-21T16:11:00Z"/>
        </w:trPr>
        <w:tc>
          <w:tcPr>
            <w:tcW w:w="5000" w:type="pct"/>
            <w:gridSpan w:val="6"/>
            <w:tcBorders>
              <w:top w:val="single" w:sz="8" w:space="0" w:color="auto"/>
              <w:left w:val="single" w:sz="8" w:space="0" w:color="auto"/>
              <w:bottom w:val="single" w:sz="4" w:space="0" w:color="auto"/>
              <w:right w:val="single" w:sz="8" w:space="0" w:color="000000"/>
            </w:tcBorders>
            <w:shd w:val="clear" w:color="auto" w:fill="FDE9D9" w:themeFill="accent6" w:themeFillTint="33"/>
            <w:vAlign w:val="bottom"/>
            <w:hideMark/>
          </w:tcPr>
          <w:p w14:paraId="4B6959F3" w14:textId="07F45F8D" w:rsidR="004B63FE" w:rsidDel="004B3E0B" w:rsidRDefault="004B63FE" w:rsidP="00733D28">
            <w:pPr>
              <w:spacing w:after="0" w:line="240" w:lineRule="auto"/>
              <w:jc w:val="center"/>
              <w:rPr>
                <w:del w:id="2197" w:author="Matthews, Katrina (DOES)" w:date="2021-07-21T16:11:00Z"/>
                <w:rFonts w:ascii="Times New Roman" w:eastAsia="Times New Roman" w:hAnsi="Times New Roman" w:cs="Times New Roman"/>
                <w:b/>
                <w:bCs/>
                <w:color w:val="000000"/>
                <w:sz w:val="18"/>
                <w:szCs w:val="18"/>
              </w:rPr>
            </w:pPr>
            <w:del w:id="2198" w:author="Matthews, Katrina (DOES)" w:date="2021-07-21T16:11:00Z">
              <w:r w:rsidDel="004B3E0B">
                <w:rPr>
                  <w:rFonts w:ascii="Times New Roman" w:hAnsi="Times New Roman" w:cs="Times New Roman"/>
                  <w:b/>
                  <w:sz w:val="18"/>
                  <w:szCs w:val="18"/>
                </w:rPr>
                <w:delText>Placement Data for Subsidized Programs FY20 (10/01/2019- 09/30/2020) TEP</w:delText>
              </w:r>
            </w:del>
          </w:p>
        </w:tc>
      </w:tr>
      <w:tr w:rsidR="004B63FE" w:rsidDel="004B3E0B" w14:paraId="3362B23A" w14:textId="3315D5D3" w:rsidTr="004B63FE">
        <w:trPr>
          <w:trHeight w:val="458"/>
          <w:del w:id="2199" w:author="Matthews, Katrina (DOES)" w:date="2021-07-21T16:11:00Z"/>
        </w:trPr>
        <w:tc>
          <w:tcPr>
            <w:tcW w:w="2765" w:type="pct"/>
            <w:gridSpan w:val="3"/>
            <w:tcBorders>
              <w:top w:val="single" w:sz="4" w:space="0" w:color="auto"/>
              <w:left w:val="single" w:sz="8" w:space="0" w:color="auto"/>
              <w:bottom w:val="single" w:sz="4" w:space="0" w:color="auto"/>
              <w:right w:val="single" w:sz="4" w:space="0" w:color="auto"/>
            </w:tcBorders>
            <w:shd w:val="clear" w:color="auto" w:fill="D9E1F2"/>
            <w:vAlign w:val="center"/>
            <w:hideMark/>
          </w:tcPr>
          <w:p w14:paraId="2F6F6617" w14:textId="05B69B13" w:rsidR="004B63FE" w:rsidDel="004B3E0B" w:rsidRDefault="004B63FE" w:rsidP="00733D28">
            <w:pPr>
              <w:spacing w:after="0" w:line="240" w:lineRule="auto"/>
              <w:jc w:val="center"/>
              <w:rPr>
                <w:del w:id="2200" w:author="Matthews, Katrina (DOES)" w:date="2021-07-21T16:11:00Z"/>
                <w:rFonts w:ascii="Times New Roman" w:eastAsia="Times New Roman" w:hAnsi="Times New Roman" w:cs="Times New Roman"/>
                <w:b/>
                <w:bCs/>
                <w:i/>
                <w:iCs/>
                <w:color w:val="000000"/>
                <w:sz w:val="18"/>
                <w:szCs w:val="18"/>
              </w:rPr>
            </w:pPr>
            <w:del w:id="2201" w:author="Matthews, Katrina (DOES)" w:date="2021-07-21T16:11:00Z">
              <w:r w:rsidDel="004B3E0B">
                <w:rPr>
                  <w:rFonts w:ascii="Times New Roman" w:eastAsia="Times New Roman" w:hAnsi="Times New Roman" w:cs="Times New Roman"/>
                  <w:b/>
                  <w:bCs/>
                  <w:i/>
                  <w:iCs/>
                  <w:color w:val="000000"/>
                  <w:sz w:val="18"/>
                  <w:szCs w:val="18"/>
                </w:rPr>
                <w:delText>Job Placements within 6 months of completion**</w:delText>
              </w:r>
            </w:del>
          </w:p>
        </w:tc>
        <w:tc>
          <w:tcPr>
            <w:tcW w:w="376" w:type="pct"/>
            <w:vMerge w:val="restart"/>
            <w:tcBorders>
              <w:top w:val="nil"/>
              <w:left w:val="single" w:sz="4" w:space="0" w:color="auto"/>
              <w:bottom w:val="single" w:sz="4" w:space="0" w:color="000000"/>
              <w:right w:val="single" w:sz="4" w:space="0" w:color="auto"/>
            </w:tcBorders>
            <w:shd w:val="clear" w:color="auto" w:fill="D9E1F2"/>
            <w:vAlign w:val="center"/>
            <w:hideMark/>
          </w:tcPr>
          <w:p w14:paraId="5FAC43DD" w14:textId="306C0902" w:rsidR="004B63FE" w:rsidDel="004B3E0B" w:rsidRDefault="004B63FE" w:rsidP="00733D28">
            <w:pPr>
              <w:spacing w:after="0" w:line="240" w:lineRule="auto"/>
              <w:jc w:val="center"/>
              <w:rPr>
                <w:del w:id="2202" w:author="Matthews, Katrina (DOES)" w:date="2021-07-21T16:11:00Z"/>
                <w:rFonts w:ascii="Times New Roman" w:eastAsia="Times New Roman" w:hAnsi="Times New Roman" w:cs="Times New Roman"/>
                <w:b/>
                <w:bCs/>
                <w:i/>
                <w:iCs/>
                <w:color w:val="000000"/>
                <w:sz w:val="18"/>
                <w:szCs w:val="18"/>
              </w:rPr>
            </w:pPr>
            <w:del w:id="2203" w:author="Matthews, Katrina (DOES)" w:date="2021-07-21T16:11:00Z">
              <w:r w:rsidDel="004B3E0B">
                <w:rPr>
                  <w:rFonts w:ascii="Times New Roman" w:eastAsia="Times New Roman" w:hAnsi="Times New Roman" w:cs="Times New Roman"/>
                  <w:b/>
                  <w:bCs/>
                  <w:i/>
                  <w:iCs/>
                  <w:color w:val="000000"/>
                  <w:sz w:val="18"/>
                  <w:szCs w:val="18"/>
                </w:rPr>
                <w:delText>Average Wages</w:delText>
              </w:r>
            </w:del>
          </w:p>
          <w:p w14:paraId="6EB4685F" w14:textId="5CA17DEA" w:rsidR="004B63FE" w:rsidDel="004B3E0B" w:rsidRDefault="004B63FE" w:rsidP="00733D28">
            <w:pPr>
              <w:spacing w:after="0" w:line="240" w:lineRule="auto"/>
              <w:jc w:val="center"/>
              <w:rPr>
                <w:del w:id="2204" w:author="Matthews, Katrina (DOES)" w:date="2021-07-21T16:11:00Z"/>
                <w:rFonts w:ascii="Times New Roman" w:eastAsia="Times New Roman" w:hAnsi="Times New Roman" w:cs="Times New Roman"/>
                <w:b/>
                <w:bCs/>
                <w:i/>
                <w:iCs/>
                <w:color w:val="000000"/>
                <w:sz w:val="18"/>
                <w:szCs w:val="18"/>
              </w:rPr>
            </w:pPr>
            <w:del w:id="2205" w:author="Matthews, Katrina (DOES)" w:date="2021-07-21T16:11:00Z">
              <w:r w:rsidDel="004B3E0B">
                <w:rPr>
                  <w:rFonts w:ascii="Times New Roman" w:eastAsia="Times New Roman" w:hAnsi="Times New Roman" w:cs="Times New Roman"/>
                  <w:b/>
                  <w:bCs/>
                  <w:i/>
                  <w:iCs/>
                  <w:color w:val="000000"/>
                  <w:sz w:val="18"/>
                  <w:szCs w:val="18"/>
                </w:rPr>
                <w:delText xml:space="preserve">(Hourly) </w:delText>
              </w:r>
            </w:del>
          </w:p>
        </w:tc>
        <w:tc>
          <w:tcPr>
            <w:tcW w:w="1859" w:type="pct"/>
            <w:gridSpan w:val="2"/>
            <w:tcBorders>
              <w:top w:val="single" w:sz="4" w:space="0" w:color="auto"/>
              <w:left w:val="nil"/>
              <w:bottom w:val="single" w:sz="4" w:space="0" w:color="auto"/>
              <w:right w:val="single" w:sz="8" w:space="0" w:color="000000"/>
            </w:tcBorders>
            <w:shd w:val="clear" w:color="auto" w:fill="D9E1F2"/>
            <w:vAlign w:val="center"/>
            <w:hideMark/>
          </w:tcPr>
          <w:p w14:paraId="1A1504B7" w14:textId="5C2C85CC" w:rsidR="004B63FE" w:rsidDel="004B3E0B" w:rsidRDefault="004B63FE" w:rsidP="00733D28">
            <w:pPr>
              <w:spacing w:after="0" w:line="240" w:lineRule="auto"/>
              <w:jc w:val="center"/>
              <w:rPr>
                <w:del w:id="2206" w:author="Matthews, Katrina (DOES)" w:date="2021-07-21T16:11:00Z"/>
                <w:rFonts w:ascii="Times New Roman" w:eastAsia="Times New Roman" w:hAnsi="Times New Roman" w:cs="Times New Roman"/>
                <w:b/>
                <w:bCs/>
                <w:i/>
                <w:iCs/>
                <w:color w:val="000000"/>
                <w:sz w:val="18"/>
                <w:szCs w:val="18"/>
              </w:rPr>
            </w:pPr>
            <w:del w:id="2207" w:author="Matthews, Katrina (DOES)" w:date="2021-07-21T16:11:00Z">
              <w:r w:rsidDel="004B3E0B">
                <w:rPr>
                  <w:rFonts w:ascii="Times New Roman" w:eastAsia="Times New Roman" w:hAnsi="Times New Roman" w:cs="Times New Roman"/>
                  <w:b/>
                  <w:bCs/>
                  <w:i/>
                  <w:iCs/>
                  <w:color w:val="000000"/>
                  <w:sz w:val="18"/>
                  <w:szCs w:val="18"/>
                </w:rPr>
                <w:delText xml:space="preserve">Retained Six months </w:delText>
              </w:r>
            </w:del>
          </w:p>
        </w:tc>
      </w:tr>
      <w:tr w:rsidR="004B63FE" w:rsidDel="004B3E0B" w14:paraId="2F8CA7CF" w14:textId="255A7A6B" w:rsidTr="004B63FE">
        <w:trPr>
          <w:trHeight w:val="300"/>
          <w:del w:id="2208" w:author="Matthews, Katrina (DOES)" w:date="2021-07-21T16:11:00Z"/>
        </w:trPr>
        <w:tc>
          <w:tcPr>
            <w:tcW w:w="1179" w:type="pct"/>
            <w:tcBorders>
              <w:top w:val="nil"/>
              <w:left w:val="single" w:sz="8" w:space="0" w:color="auto"/>
              <w:bottom w:val="single" w:sz="4" w:space="0" w:color="auto"/>
              <w:right w:val="single" w:sz="4" w:space="0" w:color="auto"/>
            </w:tcBorders>
            <w:shd w:val="clear" w:color="auto" w:fill="D9E1F2"/>
            <w:noWrap/>
            <w:vAlign w:val="bottom"/>
            <w:hideMark/>
          </w:tcPr>
          <w:p w14:paraId="6C5C3B6D" w14:textId="3A03A25E" w:rsidR="004B63FE" w:rsidRPr="00DD1F70" w:rsidDel="004B3E0B" w:rsidRDefault="004B63FE" w:rsidP="00733D28">
            <w:pPr>
              <w:spacing w:after="0" w:line="240" w:lineRule="auto"/>
              <w:jc w:val="center"/>
              <w:rPr>
                <w:del w:id="2209" w:author="Matthews, Katrina (DOES)" w:date="2021-07-21T16:11:00Z"/>
                <w:rFonts w:ascii="Times New Roman" w:eastAsia="Times New Roman" w:hAnsi="Times New Roman" w:cs="Times New Roman"/>
                <w:i/>
                <w:iCs/>
                <w:color w:val="000000"/>
                <w:sz w:val="18"/>
                <w:szCs w:val="18"/>
              </w:rPr>
            </w:pPr>
            <w:del w:id="2210" w:author="Matthews, Katrina (DOES)" w:date="2021-07-21T16:11:00Z">
              <w:r w:rsidRPr="00DD1F70" w:rsidDel="004B3E0B">
                <w:rPr>
                  <w:rFonts w:ascii="Times New Roman" w:eastAsia="Times New Roman" w:hAnsi="Times New Roman" w:cs="Times New Roman"/>
                  <w:i/>
                  <w:iCs/>
                  <w:color w:val="000000"/>
                  <w:sz w:val="18"/>
                  <w:szCs w:val="18"/>
                </w:rPr>
                <w:delText xml:space="preserve">WEX Graduates </w:delText>
              </w:r>
            </w:del>
          </w:p>
        </w:tc>
        <w:tc>
          <w:tcPr>
            <w:tcW w:w="1136" w:type="pct"/>
            <w:tcBorders>
              <w:top w:val="nil"/>
              <w:left w:val="single" w:sz="8" w:space="0" w:color="auto"/>
              <w:bottom w:val="single" w:sz="4" w:space="0" w:color="auto"/>
              <w:right w:val="single" w:sz="4" w:space="0" w:color="auto"/>
            </w:tcBorders>
            <w:shd w:val="clear" w:color="auto" w:fill="D9E1F2"/>
            <w:vAlign w:val="bottom"/>
            <w:hideMark/>
          </w:tcPr>
          <w:p w14:paraId="2960B511" w14:textId="0C90A498" w:rsidR="004B63FE" w:rsidRPr="00DD1F70" w:rsidDel="004B3E0B" w:rsidRDefault="004B63FE" w:rsidP="00733D28">
            <w:pPr>
              <w:spacing w:after="0" w:line="240" w:lineRule="auto"/>
              <w:jc w:val="center"/>
              <w:rPr>
                <w:del w:id="2211" w:author="Matthews, Katrina (DOES)" w:date="2021-07-21T16:11:00Z"/>
                <w:rFonts w:ascii="Times New Roman" w:eastAsia="Times New Roman" w:hAnsi="Times New Roman" w:cs="Times New Roman"/>
                <w:i/>
                <w:iCs/>
                <w:color w:val="000000"/>
                <w:sz w:val="18"/>
                <w:szCs w:val="18"/>
              </w:rPr>
            </w:pPr>
            <w:del w:id="2212" w:author="Matthews, Katrina (DOES)" w:date="2021-07-21T16:11:00Z">
              <w:r w:rsidRPr="00DD1F70" w:rsidDel="004B3E0B">
                <w:rPr>
                  <w:rFonts w:ascii="Times New Roman" w:eastAsia="Times New Roman" w:hAnsi="Times New Roman" w:cs="Times New Roman"/>
                  <w:i/>
                  <w:iCs/>
                  <w:color w:val="000000"/>
                  <w:sz w:val="18"/>
                  <w:szCs w:val="18"/>
                </w:rPr>
                <w:delText>Entered Employment</w:delText>
              </w:r>
            </w:del>
          </w:p>
        </w:tc>
        <w:tc>
          <w:tcPr>
            <w:tcW w:w="450" w:type="pct"/>
            <w:tcBorders>
              <w:top w:val="nil"/>
              <w:left w:val="nil"/>
              <w:bottom w:val="single" w:sz="4" w:space="0" w:color="auto"/>
              <w:right w:val="single" w:sz="4" w:space="0" w:color="auto"/>
            </w:tcBorders>
            <w:shd w:val="clear" w:color="auto" w:fill="D9E1F2"/>
            <w:noWrap/>
            <w:vAlign w:val="bottom"/>
            <w:hideMark/>
          </w:tcPr>
          <w:p w14:paraId="7E0F1960" w14:textId="3FA01F42" w:rsidR="004B63FE" w:rsidRPr="00DD1F70" w:rsidDel="004B3E0B" w:rsidRDefault="004B63FE" w:rsidP="00733D28">
            <w:pPr>
              <w:spacing w:after="0" w:line="240" w:lineRule="auto"/>
              <w:jc w:val="center"/>
              <w:rPr>
                <w:del w:id="2213" w:author="Matthews, Katrina (DOES)" w:date="2021-07-21T16:11:00Z"/>
                <w:rFonts w:ascii="Times New Roman" w:eastAsia="Times New Roman" w:hAnsi="Times New Roman" w:cs="Times New Roman"/>
                <w:i/>
                <w:iCs/>
                <w:color w:val="000000"/>
                <w:sz w:val="18"/>
                <w:szCs w:val="18"/>
              </w:rPr>
            </w:pPr>
            <w:del w:id="2214" w:author="Matthews, Katrina (DOES)" w:date="2021-07-21T16:11:00Z">
              <w:r w:rsidRPr="00DD1F70" w:rsidDel="004B3E0B">
                <w:rPr>
                  <w:rFonts w:ascii="Times New Roman" w:eastAsia="Times New Roman" w:hAnsi="Times New Roman" w:cs="Times New Roman"/>
                  <w:i/>
                  <w:iCs/>
                  <w:color w:val="000000"/>
                  <w:sz w:val="18"/>
                  <w:szCs w:val="18"/>
                </w:rPr>
                <w:delText>Percentage</w:delText>
              </w:r>
            </w:del>
          </w:p>
        </w:tc>
        <w:tc>
          <w:tcPr>
            <w:tcW w:w="376" w:type="pct"/>
            <w:vMerge/>
            <w:tcBorders>
              <w:top w:val="nil"/>
              <w:left w:val="single" w:sz="4" w:space="0" w:color="auto"/>
              <w:bottom w:val="single" w:sz="4" w:space="0" w:color="000000"/>
              <w:right w:val="single" w:sz="4" w:space="0" w:color="auto"/>
            </w:tcBorders>
            <w:vAlign w:val="center"/>
            <w:hideMark/>
          </w:tcPr>
          <w:p w14:paraId="244D6DAA" w14:textId="7CDBECCE" w:rsidR="004B63FE" w:rsidRPr="00DD1F70" w:rsidDel="004B3E0B" w:rsidRDefault="004B63FE" w:rsidP="00733D28">
            <w:pPr>
              <w:spacing w:after="0" w:line="256" w:lineRule="auto"/>
              <w:rPr>
                <w:del w:id="2215" w:author="Matthews, Katrina (DOES)" w:date="2021-07-21T16:11:00Z"/>
                <w:rFonts w:ascii="Times New Roman" w:eastAsia="Times New Roman" w:hAnsi="Times New Roman" w:cs="Times New Roman"/>
                <w:b/>
                <w:bCs/>
                <w:i/>
                <w:iCs/>
                <w:color w:val="000000"/>
                <w:sz w:val="18"/>
                <w:szCs w:val="18"/>
              </w:rPr>
            </w:pPr>
          </w:p>
        </w:tc>
        <w:tc>
          <w:tcPr>
            <w:tcW w:w="890" w:type="pct"/>
            <w:tcBorders>
              <w:top w:val="nil"/>
              <w:left w:val="nil"/>
              <w:bottom w:val="single" w:sz="4" w:space="0" w:color="auto"/>
              <w:right w:val="single" w:sz="4" w:space="0" w:color="auto"/>
            </w:tcBorders>
            <w:shd w:val="clear" w:color="auto" w:fill="D9E1F2"/>
            <w:noWrap/>
            <w:vAlign w:val="bottom"/>
            <w:hideMark/>
          </w:tcPr>
          <w:p w14:paraId="4974DAEA" w14:textId="78AA0D3C" w:rsidR="004B63FE" w:rsidRPr="00DD1F70" w:rsidDel="004B3E0B" w:rsidRDefault="004B63FE" w:rsidP="00733D28">
            <w:pPr>
              <w:spacing w:after="0" w:line="240" w:lineRule="auto"/>
              <w:jc w:val="center"/>
              <w:rPr>
                <w:del w:id="2216" w:author="Matthews, Katrina (DOES)" w:date="2021-07-21T16:11:00Z"/>
                <w:rFonts w:ascii="Times New Roman" w:eastAsia="Times New Roman" w:hAnsi="Times New Roman" w:cs="Times New Roman"/>
                <w:i/>
                <w:iCs/>
                <w:color w:val="000000"/>
                <w:sz w:val="18"/>
                <w:szCs w:val="18"/>
              </w:rPr>
            </w:pPr>
            <w:del w:id="2217" w:author="Matthews, Katrina (DOES)" w:date="2021-07-21T16:11:00Z">
              <w:r w:rsidRPr="00DD1F70" w:rsidDel="004B3E0B">
                <w:rPr>
                  <w:rFonts w:ascii="Times New Roman" w:eastAsia="Times New Roman" w:hAnsi="Times New Roman" w:cs="Times New Roman"/>
                  <w:i/>
                  <w:iCs/>
                  <w:color w:val="000000"/>
                  <w:sz w:val="18"/>
                  <w:szCs w:val="18"/>
                </w:rPr>
                <w:delText>Number</w:delText>
              </w:r>
            </w:del>
          </w:p>
        </w:tc>
        <w:tc>
          <w:tcPr>
            <w:tcW w:w="969" w:type="pct"/>
            <w:tcBorders>
              <w:top w:val="nil"/>
              <w:left w:val="nil"/>
              <w:bottom w:val="single" w:sz="4" w:space="0" w:color="auto"/>
              <w:right w:val="single" w:sz="8" w:space="0" w:color="auto"/>
            </w:tcBorders>
            <w:shd w:val="clear" w:color="auto" w:fill="D9E1F2"/>
            <w:noWrap/>
            <w:vAlign w:val="bottom"/>
            <w:hideMark/>
          </w:tcPr>
          <w:p w14:paraId="22FF19C7" w14:textId="336ADAD9" w:rsidR="004B63FE" w:rsidRPr="00DD1F70" w:rsidDel="004B3E0B" w:rsidRDefault="004B63FE" w:rsidP="00733D28">
            <w:pPr>
              <w:spacing w:after="0" w:line="240" w:lineRule="auto"/>
              <w:jc w:val="center"/>
              <w:rPr>
                <w:del w:id="2218" w:author="Matthews, Katrina (DOES)" w:date="2021-07-21T16:11:00Z"/>
                <w:rFonts w:ascii="Times New Roman" w:eastAsia="Times New Roman" w:hAnsi="Times New Roman" w:cs="Times New Roman"/>
                <w:i/>
                <w:iCs/>
                <w:color w:val="000000"/>
                <w:sz w:val="18"/>
                <w:szCs w:val="18"/>
              </w:rPr>
            </w:pPr>
            <w:del w:id="2219" w:author="Matthews, Katrina (DOES)" w:date="2021-07-21T16:11:00Z">
              <w:r w:rsidRPr="00DD1F70" w:rsidDel="004B3E0B">
                <w:rPr>
                  <w:rFonts w:ascii="Times New Roman" w:eastAsia="Times New Roman" w:hAnsi="Times New Roman" w:cs="Times New Roman"/>
                  <w:i/>
                  <w:iCs/>
                  <w:color w:val="000000"/>
                  <w:sz w:val="18"/>
                  <w:szCs w:val="18"/>
                </w:rPr>
                <w:delText>Percentage</w:delText>
              </w:r>
            </w:del>
          </w:p>
        </w:tc>
      </w:tr>
      <w:tr w:rsidR="004B63FE" w:rsidDel="004B3E0B" w14:paraId="18633330" w14:textId="36BF958E" w:rsidTr="004B63FE">
        <w:trPr>
          <w:trHeight w:val="315"/>
          <w:del w:id="2220" w:author="Matthews, Katrina (DOES)" w:date="2021-07-21T16:11:00Z"/>
        </w:trPr>
        <w:tc>
          <w:tcPr>
            <w:tcW w:w="1179" w:type="pct"/>
            <w:tcBorders>
              <w:top w:val="nil"/>
              <w:left w:val="single" w:sz="8" w:space="0" w:color="auto"/>
              <w:bottom w:val="single" w:sz="8" w:space="0" w:color="auto"/>
              <w:right w:val="single" w:sz="4" w:space="0" w:color="auto"/>
            </w:tcBorders>
            <w:noWrap/>
            <w:vAlign w:val="bottom"/>
            <w:hideMark/>
          </w:tcPr>
          <w:p w14:paraId="420E72BC" w14:textId="4C3362BD" w:rsidR="004B63FE" w:rsidDel="004B3E0B" w:rsidRDefault="004B63FE" w:rsidP="00733D28">
            <w:pPr>
              <w:spacing w:after="0" w:line="240" w:lineRule="auto"/>
              <w:jc w:val="center"/>
              <w:rPr>
                <w:del w:id="2221" w:author="Matthews, Katrina (DOES)" w:date="2021-07-21T16:11:00Z"/>
                <w:rFonts w:ascii="Times New Roman" w:eastAsia="Times New Roman" w:hAnsi="Times New Roman" w:cs="Times New Roman"/>
                <w:color w:val="000000"/>
                <w:sz w:val="18"/>
                <w:szCs w:val="18"/>
              </w:rPr>
            </w:pPr>
            <w:del w:id="2222" w:author="Matthews, Katrina (DOES)" w:date="2021-07-21T16:11:00Z">
              <w:r w:rsidDel="004B3E0B">
                <w:rPr>
                  <w:rFonts w:ascii="Times New Roman" w:eastAsia="Times New Roman" w:hAnsi="Times New Roman" w:cs="Times New Roman"/>
                  <w:color w:val="000000"/>
                  <w:sz w:val="18"/>
                  <w:szCs w:val="18"/>
                </w:rPr>
                <w:delText>1</w:delText>
              </w:r>
              <w:r w:rsidR="00B140B6" w:rsidDel="004B3E0B">
                <w:rPr>
                  <w:rFonts w:ascii="Times New Roman" w:eastAsia="Times New Roman" w:hAnsi="Times New Roman" w:cs="Times New Roman"/>
                  <w:color w:val="000000"/>
                  <w:sz w:val="18"/>
                  <w:szCs w:val="18"/>
                </w:rPr>
                <w:delText>54</w:delText>
              </w:r>
            </w:del>
          </w:p>
        </w:tc>
        <w:tc>
          <w:tcPr>
            <w:tcW w:w="1136" w:type="pct"/>
            <w:tcBorders>
              <w:top w:val="nil"/>
              <w:left w:val="single" w:sz="8" w:space="0" w:color="auto"/>
              <w:bottom w:val="single" w:sz="8" w:space="0" w:color="auto"/>
              <w:right w:val="single" w:sz="4" w:space="0" w:color="auto"/>
            </w:tcBorders>
            <w:vAlign w:val="bottom"/>
            <w:hideMark/>
          </w:tcPr>
          <w:p w14:paraId="3F547B86" w14:textId="76B69506" w:rsidR="004B63FE" w:rsidDel="004B3E0B" w:rsidRDefault="00D52433" w:rsidP="00733D28">
            <w:pPr>
              <w:spacing w:after="0" w:line="240" w:lineRule="auto"/>
              <w:jc w:val="center"/>
              <w:rPr>
                <w:del w:id="2223" w:author="Matthews, Katrina (DOES)" w:date="2021-07-21T16:11:00Z"/>
                <w:rFonts w:ascii="Times New Roman" w:eastAsia="Times New Roman" w:hAnsi="Times New Roman" w:cs="Times New Roman"/>
                <w:color w:val="000000"/>
                <w:sz w:val="18"/>
                <w:szCs w:val="18"/>
              </w:rPr>
            </w:pPr>
            <w:del w:id="2224" w:author="Matthews, Katrina (DOES)" w:date="2021-07-21T16:11:00Z">
              <w:r w:rsidDel="004B3E0B">
                <w:rPr>
                  <w:rFonts w:ascii="Times New Roman" w:eastAsia="Times New Roman" w:hAnsi="Times New Roman" w:cs="Times New Roman"/>
                  <w:color w:val="000000"/>
                  <w:sz w:val="18"/>
                  <w:szCs w:val="18"/>
                </w:rPr>
                <w:delText>114</w:delText>
              </w:r>
            </w:del>
          </w:p>
        </w:tc>
        <w:tc>
          <w:tcPr>
            <w:tcW w:w="450" w:type="pct"/>
            <w:tcBorders>
              <w:top w:val="nil"/>
              <w:left w:val="nil"/>
              <w:bottom w:val="single" w:sz="8" w:space="0" w:color="auto"/>
              <w:right w:val="single" w:sz="4" w:space="0" w:color="auto"/>
            </w:tcBorders>
            <w:noWrap/>
            <w:vAlign w:val="bottom"/>
            <w:hideMark/>
          </w:tcPr>
          <w:p w14:paraId="2713ACBB" w14:textId="1BA0DF77" w:rsidR="004B63FE" w:rsidDel="004B3E0B" w:rsidRDefault="004B63FE" w:rsidP="00733D28">
            <w:pPr>
              <w:spacing w:after="0" w:line="240" w:lineRule="auto"/>
              <w:jc w:val="center"/>
              <w:rPr>
                <w:del w:id="2225" w:author="Matthews, Katrina (DOES)" w:date="2021-07-21T16:11:00Z"/>
                <w:rFonts w:ascii="Times New Roman" w:eastAsia="Times New Roman" w:hAnsi="Times New Roman" w:cs="Times New Roman"/>
                <w:color w:val="000000"/>
                <w:sz w:val="18"/>
                <w:szCs w:val="18"/>
              </w:rPr>
            </w:pPr>
            <w:del w:id="2226" w:author="Matthews, Katrina (DOES)" w:date="2021-07-21T16:11:00Z">
              <w:r w:rsidDel="004B3E0B">
                <w:rPr>
                  <w:rFonts w:ascii="Times New Roman" w:eastAsia="Times New Roman" w:hAnsi="Times New Roman" w:cs="Times New Roman"/>
                  <w:color w:val="000000"/>
                  <w:sz w:val="18"/>
                  <w:szCs w:val="18"/>
                </w:rPr>
                <w:delText>7</w:delText>
              </w:r>
              <w:r w:rsidR="00B140B6" w:rsidDel="004B3E0B">
                <w:rPr>
                  <w:rFonts w:ascii="Times New Roman" w:eastAsia="Times New Roman" w:hAnsi="Times New Roman" w:cs="Times New Roman"/>
                  <w:color w:val="000000"/>
                  <w:sz w:val="18"/>
                  <w:szCs w:val="18"/>
                </w:rPr>
                <w:delText>4</w:delText>
              </w:r>
              <w:r w:rsidDel="004B3E0B">
                <w:rPr>
                  <w:rFonts w:ascii="Times New Roman" w:eastAsia="Times New Roman" w:hAnsi="Times New Roman" w:cs="Times New Roman"/>
                  <w:color w:val="000000"/>
                  <w:sz w:val="18"/>
                  <w:szCs w:val="18"/>
                </w:rPr>
                <w:delText>%</w:delText>
              </w:r>
            </w:del>
          </w:p>
        </w:tc>
        <w:tc>
          <w:tcPr>
            <w:tcW w:w="376" w:type="pct"/>
            <w:tcBorders>
              <w:top w:val="nil"/>
              <w:left w:val="nil"/>
              <w:bottom w:val="single" w:sz="8" w:space="0" w:color="auto"/>
              <w:right w:val="single" w:sz="4" w:space="0" w:color="auto"/>
            </w:tcBorders>
            <w:noWrap/>
            <w:vAlign w:val="bottom"/>
            <w:hideMark/>
          </w:tcPr>
          <w:p w14:paraId="38D64EBC" w14:textId="1B0707A4" w:rsidR="004B63FE" w:rsidDel="004B3E0B" w:rsidRDefault="004B63FE" w:rsidP="00733D28">
            <w:pPr>
              <w:spacing w:after="0" w:line="240" w:lineRule="auto"/>
              <w:jc w:val="center"/>
              <w:rPr>
                <w:del w:id="2227" w:author="Matthews, Katrina (DOES)" w:date="2021-07-21T16:11:00Z"/>
                <w:rFonts w:ascii="Times New Roman" w:eastAsia="Times New Roman" w:hAnsi="Times New Roman" w:cs="Times New Roman"/>
                <w:color w:val="000000"/>
                <w:sz w:val="18"/>
                <w:szCs w:val="18"/>
              </w:rPr>
            </w:pPr>
            <w:commentRangeStart w:id="2228"/>
            <w:del w:id="2229" w:author="Matthews, Katrina (DOES)" w:date="2021-07-21T16:11:00Z">
              <w:r w:rsidDel="004B3E0B">
                <w:rPr>
                  <w:rFonts w:ascii="Times New Roman" w:eastAsia="Times New Roman" w:hAnsi="Times New Roman" w:cs="Times New Roman"/>
                  <w:color w:val="000000"/>
                  <w:sz w:val="18"/>
                  <w:szCs w:val="18"/>
                </w:rPr>
                <w:delText>$15.56</w:delText>
              </w:r>
              <w:commentRangeEnd w:id="2228"/>
              <w:r w:rsidR="002D5D66" w:rsidDel="004B3E0B">
                <w:rPr>
                  <w:rStyle w:val="CommentReference"/>
                </w:rPr>
                <w:commentReference w:id="2228"/>
              </w:r>
            </w:del>
          </w:p>
        </w:tc>
        <w:tc>
          <w:tcPr>
            <w:tcW w:w="890" w:type="pct"/>
            <w:tcBorders>
              <w:top w:val="nil"/>
              <w:left w:val="nil"/>
              <w:bottom w:val="single" w:sz="8" w:space="0" w:color="auto"/>
              <w:right w:val="single" w:sz="4" w:space="0" w:color="auto"/>
            </w:tcBorders>
            <w:noWrap/>
            <w:vAlign w:val="bottom"/>
            <w:hideMark/>
          </w:tcPr>
          <w:p w14:paraId="1097631C" w14:textId="25B5C803" w:rsidR="004B63FE" w:rsidDel="004B3E0B" w:rsidRDefault="004B63FE" w:rsidP="00733D28">
            <w:pPr>
              <w:spacing w:after="0" w:line="240" w:lineRule="auto"/>
              <w:jc w:val="center"/>
              <w:rPr>
                <w:del w:id="2230" w:author="Matthews, Katrina (DOES)" w:date="2021-07-21T16:11:00Z"/>
                <w:rFonts w:ascii="Times New Roman" w:eastAsia="Times New Roman" w:hAnsi="Times New Roman" w:cs="Times New Roman"/>
                <w:color w:val="000000"/>
                <w:sz w:val="18"/>
                <w:szCs w:val="18"/>
              </w:rPr>
            </w:pPr>
            <w:del w:id="2231" w:author="Matthews, Katrina (DOES)" w:date="2021-07-21T16:11:00Z">
              <w:r w:rsidDel="004B3E0B">
                <w:rPr>
                  <w:rFonts w:ascii="Times New Roman" w:eastAsia="Times New Roman" w:hAnsi="Times New Roman" w:cs="Times New Roman"/>
                  <w:color w:val="000000"/>
                  <w:sz w:val="18"/>
                  <w:szCs w:val="18"/>
                </w:rPr>
                <w:delText>N/A</w:delText>
              </w:r>
            </w:del>
          </w:p>
        </w:tc>
        <w:tc>
          <w:tcPr>
            <w:tcW w:w="969" w:type="pct"/>
            <w:tcBorders>
              <w:top w:val="nil"/>
              <w:left w:val="nil"/>
              <w:bottom w:val="single" w:sz="8" w:space="0" w:color="auto"/>
              <w:right w:val="single" w:sz="8" w:space="0" w:color="auto"/>
            </w:tcBorders>
            <w:noWrap/>
            <w:vAlign w:val="bottom"/>
            <w:hideMark/>
          </w:tcPr>
          <w:p w14:paraId="1AC1D05D" w14:textId="6FA6AC07" w:rsidR="004B63FE" w:rsidDel="004B3E0B" w:rsidRDefault="004B63FE" w:rsidP="00733D28">
            <w:pPr>
              <w:spacing w:after="0" w:line="240" w:lineRule="auto"/>
              <w:jc w:val="center"/>
              <w:rPr>
                <w:del w:id="2232" w:author="Matthews, Katrina (DOES)" w:date="2021-07-21T16:11:00Z"/>
                <w:rFonts w:ascii="Times New Roman" w:eastAsia="Times New Roman" w:hAnsi="Times New Roman" w:cs="Times New Roman"/>
                <w:color w:val="000000"/>
                <w:sz w:val="18"/>
                <w:szCs w:val="18"/>
              </w:rPr>
            </w:pPr>
            <w:del w:id="2233" w:author="Matthews, Katrina (DOES)" w:date="2021-07-21T16:11:00Z">
              <w:r w:rsidDel="004B3E0B">
                <w:rPr>
                  <w:rFonts w:ascii="Times New Roman" w:eastAsia="Times New Roman" w:hAnsi="Times New Roman" w:cs="Times New Roman"/>
                  <w:color w:val="000000"/>
                  <w:sz w:val="18"/>
                  <w:szCs w:val="18"/>
                </w:rPr>
                <w:delText>N/A</w:delText>
              </w:r>
            </w:del>
          </w:p>
        </w:tc>
      </w:tr>
    </w:tbl>
    <w:p w14:paraId="4F704C1A" w14:textId="77777777" w:rsidR="00097F8A" w:rsidRDefault="004B3E0B" w:rsidP="004B3E0B">
      <w:pPr>
        <w:rPr>
          <w:ins w:id="2234" w:author="Matthews, Katrina (DOES)" w:date="2021-07-21T16:19:00Z"/>
          <w:rFonts w:ascii="Times New Roman" w:hAnsi="Times New Roman" w:cs="Times New Roman"/>
          <w:b/>
          <w:sz w:val="24"/>
          <w:szCs w:val="24"/>
        </w:rPr>
      </w:pPr>
      <w:bookmarkStart w:id="2235" w:name="_Hlk71190039"/>
      <w:bookmarkEnd w:id="1190"/>
      <w:bookmarkEnd w:id="1191"/>
      <w:bookmarkEnd w:id="1192"/>
      <w:bookmarkEnd w:id="2187"/>
      <w:ins w:id="2236" w:author="Matthews, Katrina (DOES)" w:date="2021-07-21T16:07:00Z">
        <w:r>
          <w:rPr>
            <w:rFonts w:ascii="Times New Roman" w:hAnsi="Times New Roman" w:cs="Times New Roman"/>
            <w:b/>
            <w:sz w:val="24"/>
            <w:szCs w:val="24"/>
          </w:rPr>
          <w:t xml:space="preserve">Program </w:t>
        </w:r>
        <w:r w:rsidRPr="00452E6C">
          <w:rPr>
            <w:rFonts w:ascii="Times New Roman" w:hAnsi="Times New Roman" w:cs="Times New Roman"/>
            <w:b/>
            <w:sz w:val="24"/>
            <w:szCs w:val="24"/>
          </w:rPr>
          <w:t>Outcom</w:t>
        </w:r>
        <w:r>
          <w:rPr>
            <w:rFonts w:ascii="Times New Roman" w:hAnsi="Times New Roman" w:cs="Times New Roman"/>
            <w:b/>
            <w:sz w:val="24"/>
            <w:szCs w:val="24"/>
          </w:rPr>
          <w:t xml:space="preserve">es </w:t>
        </w:r>
      </w:ins>
    </w:p>
    <w:p w14:paraId="6F525168" w14:textId="22246854" w:rsidR="004B3E0B" w:rsidRPr="00177A00" w:rsidRDefault="00097F8A" w:rsidP="004B3E0B">
      <w:pPr>
        <w:rPr>
          <w:ins w:id="2237" w:author="Matthews, Katrina (DOES)" w:date="2021-07-21T16:07:00Z"/>
        </w:rPr>
      </w:pPr>
      <w:ins w:id="2238" w:author="Matthews, Katrina (DOES)" w:date="2021-07-21T16:19:00Z">
        <w:r>
          <w:rPr>
            <w:rFonts w:ascii="Times New Roman" w:hAnsi="Times New Roman" w:cs="Times New Roman"/>
            <w:bCs/>
            <w:sz w:val="24"/>
            <w:szCs w:val="24"/>
          </w:rPr>
          <w:t xml:space="preserve">Program outcomes are based on placement data from four quarters behind. </w:t>
        </w:r>
      </w:ins>
      <w:ins w:id="2239" w:author="Matthews, Katrina (DOES)" w:date="2021-07-21T16:07:00Z">
        <w:r w:rsidR="004B3E0B" w:rsidRPr="004028B4">
          <w:rPr>
            <w:noProof/>
          </w:rPr>
          <mc:AlternateContent>
            <mc:Choice Requires="wpg">
              <w:drawing>
                <wp:anchor distT="0" distB="0" distL="114300" distR="114300" simplePos="0" relativeHeight="251675648" behindDoc="1" locked="0" layoutInCell="1" allowOverlap="1" wp14:anchorId="33AC171C" wp14:editId="6BFF504E">
                  <wp:simplePos x="0" y="0"/>
                  <wp:positionH relativeFrom="page">
                    <wp:posOffset>-8929314</wp:posOffset>
                  </wp:positionH>
                  <wp:positionV relativeFrom="page">
                    <wp:posOffset>-1160891</wp:posOffset>
                  </wp:positionV>
                  <wp:extent cx="7772400" cy="100584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pic:pic xmlns:pic="http://schemas.openxmlformats.org/drawingml/2006/picture">
                          <pic:nvPicPr>
                            <pic:cNvPr id="37"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40" cy="1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8" name="Group 30"/>
                          <wpg:cNvGrpSpPr>
                            <a:grpSpLocks/>
                          </wpg:cNvGrpSpPr>
                          <wpg:grpSpPr bwMode="auto">
                            <a:xfrm>
                              <a:off x="931" y="10461"/>
                              <a:ext cx="9652" cy="4133"/>
                              <a:chOff x="931" y="10461"/>
                              <a:chExt cx="9652" cy="4133"/>
                            </a:xfrm>
                          </wpg:grpSpPr>
                          <wps:wsp>
                            <wps:cNvPr id="39" name="Freeform 32"/>
                            <wps:cNvSpPr>
                              <a:spLocks/>
                            </wps:cNvSpPr>
                            <wps:spPr bwMode="auto">
                              <a:xfrm>
                                <a:off x="1657" y="11688"/>
                                <a:ext cx="8926" cy="2906"/>
                              </a:xfrm>
                              <a:custGeom>
                                <a:avLst/>
                                <a:gdLst>
                                  <a:gd name="T0" fmla="+- 0 1657 1657"/>
                                  <a:gd name="T1" fmla="*/ T0 w 8926"/>
                                  <a:gd name="T2" fmla="+- 0 11688 11688"/>
                                  <a:gd name="T3" fmla="*/ 11688 h 2906"/>
                                  <a:gd name="T4" fmla="+- 0 10583 1657"/>
                                  <a:gd name="T5" fmla="*/ T4 w 8926"/>
                                  <a:gd name="T6" fmla="+- 0 11688 11688"/>
                                  <a:gd name="T7" fmla="*/ 11688 h 2906"/>
                                  <a:gd name="T8" fmla="+- 0 10583 1657"/>
                                  <a:gd name="T9" fmla="*/ T8 w 8926"/>
                                  <a:gd name="T10" fmla="+- 0 14594 11688"/>
                                  <a:gd name="T11" fmla="*/ 14594 h 2906"/>
                                  <a:gd name="T12" fmla="+- 0 1657 1657"/>
                                  <a:gd name="T13" fmla="*/ T12 w 8926"/>
                                  <a:gd name="T14" fmla="+- 0 14594 11688"/>
                                  <a:gd name="T15" fmla="*/ 14594 h 2906"/>
                                  <a:gd name="T16" fmla="+- 0 1657 1657"/>
                                  <a:gd name="T17" fmla="*/ T16 w 8926"/>
                                  <a:gd name="T18" fmla="+- 0 11688 11688"/>
                                  <a:gd name="T19" fmla="*/ 11688 h 2906"/>
                                </a:gdLst>
                                <a:ahLst/>
                                <a:cxnLst>
                                  <a:cxn ang="0">
                                    <a:pos x="T1" y="T3"/>
                                  </a:cxn>
                                  <a:cxn ang="0">
                                    <a:pos x="T5" y="T7"/>
                                  </a:cxn>
                                  <a:cxn ang="0">
                                    <a:pos x="T9" y="T11"/>
                                  </a:cxn>
                                  <a:cxn ang="0">
                                    <a:pos x="T13" y="T15"/>
                                  </a:cxn>
                                  <a:cxn ang="0">
                                    <a:pos x="T17" y="T19"/>
                                  </a:cxn>
                                </a:cxnLst>
                                <a:rect l="0" t="0" r="r" b="b"/>
                                <a:pathLst>
                                  <a:path w="8926" h="2906">
                                    <a:moveTo>
                                      <a:pt x="0" y="0"/>
                                    </a:moveTo>
                                    <a:lnTo>
                                      <a:pt x="8926" y="0"/>
                                    </a:lnTo>
                                    <a:lnTo>
                                      <a:pt x="8926" y="2906"/>
                                    </a:lnTo>
                                    <a:lnTo>
                                      <a:pt x="0" y="290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31" y="10461"/>
                                <a:ext cx="8925" cy="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711F326D" id="Group 36" o:spid="_x0000_s1026" style="position:absolute;margin-left:-703.1pt;margin-top:-91.4pt;width:612pt;height:11in;z-index:-251640832;mso-position-horizontal-relative:page;mso-position-vertical-relative:page" coordsize="12240,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yAAAkgkyAIBkggwAIJkgAwBIJsgAAJIJMgCAZIIMACCZIAMASCbIAACS&#10;CTIAgGSCDAAgmSADAEgmDHbP3wAADE5JREFU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">
                  <v:shape id="Picture 33" o:spid="_x0000_s1027" type="#_x0000_t75" style="position:absolute;width:12240;height:15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">
                    <v:imagedata r:id="rId14" o:title=""/>
                  </v:shape>
                  <v:group id="Group 30" o:spid="_x0000_s1028" style="position:absolute;left:931;top:10461;width:9652;height:4133" coordorigin="931,10461" coordsize="9652,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2" o:spid="_x0000_s1029" style="position:absolute;left:1657;top:11688;width:8926;height:2906;visibility:visible;mso-wrap-style:square;v-text-anchor:top" coordsize="8926,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" path="m,l8926,r,2906l,2906,,xe" stroked="f">
                      <v:path arrowok="t" o:connecttype="custom" o:connectlocs="0,11688;8926,11688;8926,14594;0,14594;0,11688" o:connectangles="0,0,0,0,0"/>
                    </v:shape>
                    <v:shape id="Picture 31" o:spid="_x0000_s1030" type="#_x0000_t75" style="position:absolute;left:931;top:10461;width:8925;height:2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">
                      <v:imagedata r:id="rId15" o:title=""/>
                    </v:shape>
                  </v:group>
                  <w10:wrap anchorx="page" anchory="page"/>
                </v:group>
              </w:pict>
            </mc:Fallback>
          </mc:AlternateContent>
        </w:r>
      </w:ins>
    </w:p>
    <w:tbl>
      <w:tblPr>
        <w:tblW w:w="5000" w:type="pct"/>
        <w:tblLook w:val="04A0" w:firstRow="1" w:lastRow="0" w:firstColumn="1" w:lastColumn="0" w:noHBand="0" w:noVBand="1"/>
      </w:tblPr>
      <w:tblGrid>
        <w:gridCol w:w="2501"/>
        <w:gridCol w:w="1767"/>
        <w:gridCol w:w="1037"/>
        <w:gridCol w:w="828"/>
        <w:gridCol w:w="1425"/>
        <w:gridCol w:w="1782"/>
      </w:tblGrid>
      <w:tr w:rsidR="004B3E0B" w:rsidRPr="00086A52" w14:paraId="4F5DAC81" w14:textId="77777777" w:rsidTr="00160258">
        <w:trPr>
          <w:trHeight w:val="142"/>
          <w:ins w:id="2240" w:author="Matthews, Katrina (DOES)" w:date="2021-07-21T16:07:00Z"/>
        </w:trPr>
        <w:tc>
          <w:tcPr>
            <w:tcW w:w="5000" w:type="pct"/>
            <w:gridSpan w:val="6"/>
            <w:tcBorders>
              <w:top w:val="single" w:sz="8" w:space="0" w:color="auto"/>
              <w:left w:val="single" w:sz="8" w:space="0" w:color="auto"/>
              <w:bottom w:val="single" w:sz="4" w:space="0" w:color="auto"/>
              <w:right w:val="single" w:sz="8" w:space="0" w:color="000000"/>
            </w:tcBorders>
            <w:shd w:val="clear" w:color="auto" w:fill="FDE9D9" w:themeFill="accent6" w:themeFillTint="33"/>
            <w:vAlign w:val="bottom"/>
            <w:hideMark/>
          </w:tcPr>
          <w:p w14:paraId="440A048F" w14:textId="77777777" w:rsidR="004B3E0B" w:rsidRPr="00046480" w:rsidRDefault="004B3E0B" w:rsidP="00160258">
            <w:pPr>
              <w:spacing w:after="0" w:line="240" w:lineRule="auto"/>
              <w:jc w:val="center"/>
              <w:rPr>
                <w:ins w:id="2241" w:author="Matthews, Katrina (DOES)" w:date="2021-07-21T16:07:00Z"/>
                <w:rFonts w:ascii="Times New Roman" w:eastAsia="Times New Roman" w:hAnsi="Times New Roman" w:cs="Times New Roman"/>
                <w:b/>
                <w:bCs/>
                <w:color w:val="000000"/>
                <w:sz w:val="18"/>
                <w:szCs w:val="18"/>
                <w:lang w:val="fr-FR"/>
              </w:rPr>
            </w:pPr>
            <w:ins w:id="2242" w:author="Matthews, Katrina (DOES)" w:date="2021-07-21T16:07:00Z">
              <w:r w:rsidRPr="00046480">
                <w:rPr>
                  <w:rFonts w:ascii="Times New Roman" w:eastAsia="Times New Roman" w:hAnsi="Times New Roman" w:cs="Times New Roman"/>
                  <w:b/>
                  <w:bCs/>
                  <w:color w:val="000000"/>
                  <w:sz w:val="18"/>
                  <w:szCs w:val="18"/>
                  <w:lang w:val="fr-FR"/>
                </w:rPr>
                <w:t xml:space="preserve">Placement Date Range (10/01/2018-09/30/2019) </w:t>
              </w:r>
              <w:proofErr w:type="spellStart"/>
              <w:r w:rsidRPr="00046480">
                <w:rPr>
                  <w:rFonts w:ascii="Times New Roman" w:eastAsia="Times New Roman" w:hAnsi="Times New Roman" w:cs="Times New Roman"/>
                  <w:b/>
                  <w:bCs/>
                  <w:color w:val="000000"/>
                  <w:sz w:val="18"/>
                  <w:szCs w:val="18"/>
                  <w:lang w:val="fr-FR"/>
                </w:rPr>
                <w:t>Retention</w:t>
              </w:r>
              <w:proofErr w:type="spellEnd"/>
              <w:r w:rsidRPr="00046480">
                <w:rPr>
                  <w:rFonts w:ascii="Times New Roman" w:eastAsia="Times New Roman" w:hAnsi="Times New Roman" w:cs="Times New Roman"/>
                  <w:b/>
                  <w:bCs/>
                  <w:color w:val="000000"/>
                  <w:sz w:val="18"/>
                  <w:szCs w:val="18"/>
                  <w:lang w:val="fr-FR"/>
                </w:rPr>
                <w:t xml:space="preserve"> Date Range (04/01/2019-03/31/2020)</w:t>
              </w:r>
            </w:ins>
          </w:p>
        </w:tc>
      </w:tr>
      <w:tr w:rsidR="004B3E0B" w:rsidRPr="00694FD1" w14:paraId="68D9D619" w14:textId="77777777" w:rsidTr="00160258">
        <w:trPr>
          <w:trHeight w:val="323"/>
          <w:ins w:id="2243" w:author="Matthews, Katrina (DOES)" w:date="2021-07-21T16:07:00Z"/>
        </w:trPr>
        <w:tc>
          <w:tcPr>
            <w:tcW w:w="2839" w:type="pct"/>
            <w:gridSpan w:val="3"/>
            <w:tcBorders>
              <w:top w:val="single" w:sz="4" w:space="0" w:color="auto"/>
              <w:left w:val="single" w:sz="8" w:space="0" w:color="auto"/>
              <w:bottom w:val="single" w:sz="4" w:space="0" w:color="auto"/>
              <w:right w:val="single" w:sz="4" w:space="0" w:color="auto"/>
            </w:tcBorders>
            <w:shd w:val="clear" w:color="000000" w:fill="D9E1F2"/>
            <w:vAlign w:val="center"/>
            <w:hideMark/>
          </w:tcPr>
          <w:p w14:paraId="57AFA070" w14:textId="77777777" w:rsidR="004B3E0B" w:rsidRPr="00406A81" w:rsidRDefault="004B3E0B" w:rsidP="00160258">
            <w:pPr>
              <w:spacing w:after="0" w:line="240" w:lineRule="auto"/>
              <w:jc w:val="center"/>
              <w:rPr>
                <w:ins w:id="2244" w:author="Matthews, Katrina (DOES)" w:date="2021-07-21T16:07:00Z"/>
                <w:rFonts w:ascii="Times New Roman" w:eastAsia="Times New Roman" w:hAnsi="Times New Roman" w:cs="Times New Roman"/>
                <w:b/>
                <w:bCs/>
                <w:i/>
                <w:iCs/>
                <w:color w:val="000000"/>
                <w:sz w:val="18"/>
                <w:szCs w:val="18"/>
              </w:rPr>
            </w:pPr>
            <w:ins w:id="2245" w:author="Matthews, Katrina (DOES)" w:date="2021-07-21T16:07:00Z">
              <w:r w:rsidRPr="00694FD1">
                <w:rPr>
                  <w:rFonts w:ascii="Times New Roman" w:eastAsia="Times New Roman" w:hAnsi="Times New Roman" w:cs="Times New Roman"/>
                  <w:b/>
                  <w:bCs/>
                  <w:i/>
                  <w:iCs/>
                  <w:color w:val="000000"/>
                  <w:sz w:val="18"/>
                  <w:szCs w:val="18"/>
                </w:rPr>
                <w:t>Placements</w:t>
              </w:r>
              <w:r w:rsidRPr="00DA703A">
                <w:rPr>
                  <w:rFonts w:ascii="Times New Roman" w:eastAsia="Times New Roman" w:hAnsi="Times New Roman" w:cs="Times New Roman"/>
                  <w:b/>
                  <w:bCs/>
                  <w:i/>
                  <w:iCs/>
                  <w:color w:val="000000"/>
                  <w:sz w:val="18"/>
                  <w:szCs w:val="18"/>
                </w:rPr>
                <w:t xml:space="preserve"> within Six months of completion**</w:t>
              </w:r>
            </w:ins>
          </w:p>
        </w:tc>
        <w:tc>
          <w:tcPr>
            <w:tcW w:w="443" w:type="pct"/>
            <w:vMerge w:val="restart"/>
            <w:tcBorders>
              <w:top w:val="nil"/>
              <w:left w:val="single" w:sz="4" w:space="0" w:color="auto"/>
              <w:bottom w:val="single" w:sz="4" w:space="0" w:color="000000"/>
              <w:right w:val="single" w:sz="4" w:space="0" w:color="auto"/>
            </w:tcBorders>
            <w:shd w:val="clear" w:color="000000" w:fill="D9E1F2"/>
            <w:vAlign w:val="center"/>
            <w:hideMark/>
          </w:tcPr>
          <w:p w14:paraId="07AABEC9" w14:textId="77777777" w:rsidR="004B3E0B" w:rsidRPr="00694FD1" w:rsidRDefault="004B3E0B" w:rsidP="00160258">
            <w:pPr>
              <w:spacing w:after="0" w:line="240" w:lineRule="auto"/>
              <w:jc w:val="center"/>
              <w:rPr>
                <w:ins w:id="2246" w:author="Matthews, Katrina (DOES)" w:date="2021-07-21T16:07:00Z"/>
                <w:rFonts w:ascii="Times New Roman" w:eastAsia="Times New Roman" w:hAnsi="Times New Roman" w:cs="Times New Roman"/>
                <w:b/>
                <w:bCs/>
                <w:i/>
                <w:iCs/>
                <w:color w:val="000000"/>
                <w:sz w:val="18"/>
                <w:szCs w:val="18"/>
              </w:rPr>
            </w:pPr>
            <w:ins w:id="2247" w:author="Matthews, Katrina (DOES)" w:date="2021-07-21T16:07:00Z">
              <w:r w:rsidRPr="00694FD1">
                <w:rPr>
                  <w:rFonts w:ascii="Times New Roman" w:eastAsia="Times New Roman" w:hAnsi="Times New Roman" w:cs="Times New Roman"/>
                  <w:b/>
                  <w:bCs/>
                  <w:i/>
                  <w:iCs/>
                  <w:color w:val="000000"/>
                  <w:sz w:val="18"/>
                  <w:szCs w:val="18"/>
                </w:rPr>
                <w:t>Average Wages</w:t>
              </w:r>
            </w:ins>
          </w:p>
          <w:p w14:paraId="3C65CD2F" w14:textId="77777777" w:rsidR="004B3E0B" w:rsidRPr="00694FD1" w:rsidRDefault="004B3E0B" w:rsidP="00160258">
            <w:pPr>
              <w:spacing w:after="0" w:line="240" w:lineRule="auto"/>
              <w:jc w:val="center"/>
              <w:rPr>
                <w:ins w:id="2248" w:author="Matthews, Katrina (DOES)" w:date="2021-07-21T16:07:00Z"/>
                <w:rFonts w:ascii="Times New Roman" w:eastAsia="Times New Roman" w:hAnsi="Times New Roman" w:cs="Times New Roman"/>
                <w:b/>
                <w:bCs/>
                <w:i/>
                <w:iCs/>
                <w:color w:val="000000"/>
                <w:sz w:val="18"/>
                <w:szCs w:val="18"/>
              </w:rPr>
            </w:pPr>
            <w:ins w:id="2249" w:author="Matthews, Katrina (DOES)" w:date="2021-07-21T16:07:00Z">
              <w:r w:rsidRPr="00694FD1">
                <w:rPr>
                  <w:rFonts w:ascii="Times New Roman" w:eastAsia="Times New Roman" w:hAnsi="Times New Roman" w:cs="Times New Roman"/>
                  <w:b/>
                  <w:bCs/>
                  <w:i/>
                  <w:iCs/>
                  <w:color w:val="000000"/>
                  <w:sz w:val="18"/>
                  <w:szCs w:val="18"/>
                </w:rPr>
                <w:t xml:space="preserve">(hourly) </w:t>
              </w:r>
            </w:ins>
          </w:p>
        </w:tc>
        <w:tc>
          <w:tcPr>
            <w:tcW w:w="1718" w:type="pct"/>
            <w:gridSpan w:val="2"/>
            <w:tcBorders>
              <w:top w:val="single" w:sz="4" w:space="0" w:color="auto"/>
              <w:left w:val="nil"/>
              <w:bottom w:val="single" w:sz="4" w:space="0" w:color="auto"/>
              <w:right w:val="single" w:sz="8" w:space="0" w:color="000000"/>
            </w:tcBorders>
            <w:shd w:val="clear" w:color="000000" w:fill="D9E1F2"/>
            <w:vAlign w:val="center"/>
            <w:hideMark/>
          </w:tcPr>
          <w:p w14:paraId="287D4557" w14:textId="77777777" w:rsidR="004B3E0B" w:rsidRPr="00694FD1" w:rsidRDefault="004B3E0B" w:rsidP="00160258">
            <w:pPr>
              <w:spacing w:after="0" w:line="240" w:lineRule="auto"/>
              <w:jc w:val="center"/>
              <w:rPr>
                <w:ins w:id="2250" w:author="Matthews, Katrina (DOES)" w:date="2021-07-21T16:07:00Z"/>
                <w:rFonts w:ascii="Times New Roman" w:eastAsia="Times New Roman" w:hAnsi="Times New Roman" w:cs="Times New Roman"/>
                <w:b/>
                <w:bCs/>
                <w:i/>
                <w:iCs/>
                <w:color w:val="000000"/>
                <w:sz w:val="18"/>
                <w:szCs w:val="18"/>
              </w:rPr>
            </w:pPr>
            <w:ins w:id="2251" w:author="Matthews, Katrina (DOES)" w:date="2021-07-21T16:07:00Z">
              <w:r w:rsidRPr="00694FD1">
                <w:rPr>
                  <w:rFonts w:ascii="Times New Roman" w:eastAsia="Times New Roman" w:hAnsi="Times New Roman" w:cs="Times New Roman"/>
                  <w:b/>
                  <w:bCs/>
                  <w:i/>
                  <w:iCs/>
                  <w:color w:val="000000"/>
                  <w:sz w:val="18"/>
                  <w:szCs w:val="18"/>
                </w:rPr>
                <w:t>Retained Six (6) Month</w:t>
              </w:r>
              <w:commentRangeStart w:id="2252"/>
              <w:r w:rsidRPr="00694FD1">
                <w:rPr>
                  <w:rFonts w:ascii="Times New Roman" w:eastAsia="Times New Roman" w:hAnsi="Times New Roman" w:cs="Times New Roman"/>
                  <w:b/>
                  <w:bCs/>
                  <w:i/>
                  <w:iCs/>
                  <w:color w:val="000000"/>
                  <w:sz w:val="18"/>
                  <w:szCs w:val="18"/>
                </w:rPr>
                <w:t>s</w:t>
              </w:r>
              <w:commentRangeEnd w:id="2252"/>
              <w:r>
                <w:rPr>
                  <w:rStyle w:val="CommentReference"/>
                </w:rPr>
                <w:commentReference w:id="2252"/>
              </w:r>
            </w:ins>
          </w:p>
        </w:tc>
      </w:tr>
      <w:tr w:rsidR="004B3E0B" w:rsidRPr="00694FD1" w14:paraId="7173D6E6" w14:textId="77777777" w:rsidTr="00160258">
        <w:trPr>
          <w:trHeight w:val="170"/>
          <w:ins w:id="2253" w:author="Matthews, Katrina (DOES)" w:date="2021-07-21T16:07:00Z"/>
        </w:trPr>
        <w:tc>
          <w:tcPr>
            <w:tcW w:w="1339" w:type="pct"/>
            <w:tcBorders>
              <w:top w:val="nil"/>
              <w:left w:val="single" w:sz="8" w:space="0" w:color="auto"/>
              <w:bottom w:val="single" w:sz="4" w:space="0" w:color="auto"/>
              <w:right w:val="single" w:sz="4" w:space="0" w:color="auto"/>
            </w:tcBorders>
            <w:shd w:val="clear" w:color="000000" w:fill="D9E1F2"/>
            <w:noWrap/>
            <w:vAlign w:val="bottom"/>
            <w:hideMark/>
          </w:tcPr>
          <w:p w14:paraId="07F75F77" w14:textId="77777777" w:rsidR="004B3E0B" w:rsidRPr="00DD1F70" w:rsidRDefault="004B3E0B" w:rsidP="00160258">
            <w:pPr>
              <w:pStyle w:val="Heading2"/>
              <w:rPr>
                <w:ins w:id="2254" w:author="Matthews, Katrina (DOES)" w:date="2021-07-21T16:07:00Z"/>
                <w:u w:val="none"/>
              </w:rPr>
            </w:pPr>
            <w:ins w:id="2255" w:author="Matthews, Katrina (DOES)" w:date="2021-07-21T16:07:00Z">
              <w:r w:rsidRPr="00DD1F70">
                <w:rPr>
                  <w:u w:val="none"/>
                </w:rPr>
                <w:t xml:space="preserve"> Graduates</w:t>
              </w:r>
            </w:ins>
          </w:p>
        </w:tc>
        <w:tc>
          <w:tcPr>
            <w:tcW w:w="946" w:type="pct"/>
            <w:tcBorders>
              <w:top w:val="nil"/>
              <w:left w:val="single" w:sz="8" w:space="0" w:color="auto"/>
              <w:bottom w:val="single" w:sz="4" w:space="0" w:color="auto"/>
              <w:right w:val="single" w:sz="4" w:space="0" w:color="auto"/>
            </w:tcBorders>
            <w:shd w:val="clear" w:color="000000" w:fill="D9E1F2"/>
            <w:vAlign w:val="bottom"/>
          </w:tcPr>
          <w:p w14:paraId="38161EAA" w14:textId="77777777" w:rsidR="004B3E0B" w:rsidRPr="00DD1F70" w:rsidRDefault="004B3E0B" w:rsidP="00160258">
            <w:pPr>
              <w:spacing w:after="0" w:line="240" w:lineRule="auto"/>
              <w:jc w:val="center"/>
              <w:rPr>
                <w:ins w:id="2256" w:author="Matthews, Katrina (DOES)" w:date="2021-07-21T16:07:00Z"/>
                <w:rFonts w:ascii="Times New Roman" w:eastAsia="Times New Roman" w:hAnsi="Times New Roman" w:cs="Times New Roman"/>
                <w:i/>
                <w:iCs/>
                <w:color w:val="000000"/>
                <w:sz w:val="18"/>
                <w:szCs w:val="18"/>
              </w:rPr>
            </w:pPr>
            <w:ins w:id="2257" w:author="Matthews, Katrina (DOES)" w:date="2021-07-21T16:07:00Z">
              <w:r w:rsidRPr="00DD1F70">
                <w:rPr>
                  <w:rFonts w:ascii="Times New Roman" w:eastAsia="Times New Roman" w:hAnsi="Times New Roman" w:cs="Times New Roman"/>
                  <w:i/>
                  <w:iCs/>
                  <w:color w:val="000000"/>
                  <w:sz w:val="18"/>
                  <w:szCs w:val="18"/>
                </w:rPr>
                <w:t>Number</w:t>
              </w:r>
            </w:ins>
          </w:p>
        </w:tc>
        <w:tc>
          <w:tcPr>
            <w:tcW w:w="555" w:type="pct"/>
            <w:tcBorders>
              <w:top w:val="nil"/>
              <w:left w:val="nil"/>
              <w:bottom w:val="single" w:sz="4" w:space="0" w:color="auto"/>
              <w:right w:val="single" w:sz="4" w:space="0" w:color="auto"/>
            </w:tcBorders>
            <w:shd w:val="clear" w:color="000000" w:fill="D9E1F2"/>
            <w:noWrap/>
            <w:vAlign w:val="bottom"/>
            <w:hideMark/>
          </w:tcPr>
          <w:p w14:paraId="43A32FB5" w14:textId="77777777" w:rsidR="004B3E0B" w:rsidRPr="00DD1F70" w:rsidRDefault="004B3E0B" w:rsidP="00160258">
            <w:pPr>
              <w:spacing w:after="0" w:line="240" w:lineRule="auto"/>
              <w:jc w:val="center"/>
              <w:rPr>
                <w:ins w:id="2258" w:author="Matthews, Katrina (DOES)" w:date="2021-07-21T16:07:00Z"/>
                <w:rFonts w:ascii="Times New Roman" w:eastAsia="Times New Roman" w:hAnsi="Times New Roman" w:cs="Times New Roman"/>
                <w:i/>
                <w:iCs/>
                <w:color w:val="000000"/>
                <w:sz w:val="18"/>
                <w:szCs w:val="18"/>
              </w:rPr>
            </w:pPr>
            <w:ins w:id="2259" w:author="Matthews, Katrina (DOES)" w:date="2021-07-21T16:07:00Z">
              <w:r w:rsidRPr="00DD1F70">
                <w:rPr>
                  <w:rFonts w:ascii="Times New Roman" w:eastAsia="Times New Roman" w:hAnsi="Times New Roman" w:cs="Times New Roman"/>
                  <w:i/>
                  <w:iCs/>
                  <w:color w:val="000000"/>
                  <w:sz w:val="18"/>
                  <w:szCs w:val="18"/>
                </w:rPr>
                <w:t>Percentage</w:t>
              </w:r>
            </w:ins>
          </w:p>
        </w:tc>
        <w:tc>
          <w:tcPr>
            <w:tcW w:w="443" w:type="pct"/>
            <w:vMerge/>
            <w:tcBorders>
              <w:top w:val="nil"/>
              <w:left w:val="single" w:sz="4" w:space="0" w:color="auto"/>
              <w:bottom w:val="single" w:sz="4" w:space="0" w:color="000000"/>
              <w:right w:val="single" w:sz="4" w:space="0" w:color="auto"/>
            </w:tcBorders>
            <w:vAlign w:val="center"/>
            <w:hideMark/>
          </w:tcPr>
          <w:p w14:paraId="666A0553" w14:textId="77777777" w:rsidR="004B3E0B" w:rsidRPr="00DD1F70" w:rsidRDefault="004B3E0B" w:rsidP="00160258">
            <w:pPr>
              <w:spacing w:after="0" w:line="240" w:lineRule="auto"/>
              <w:rPr>
                <w:ins w:id="2260" w:author="Matthews, Katrina (DOES)" w:date="2021-07-21T16:07:00Z"/>
                <w:rFonts w:ascii="Times New Roman" w:eastAsia="Times New Roman" w:hAnsi="Times New Roman" w:cs="Times New Roman"/>
                <w:b/>
                <w:bCs/>
                <w:i/>
                <w:iCs/>
                <w:color w:val="000000"/>
                <w:sz w:val="18"/>
                <w:szCs w:val="18"/>
              </w:rPr>
            </w:pPr>
          </w:p>
        </w:tc>
        <w:tc>
          <w:tcPr>
            <w:tcW w:w="763" w:type="pct"/>
            <w:tcBorders>
              <w:top w:val="nil"/>
              <w:left w:val="nil"/>
              <w:bottom w:val="single" w:sz="4" w:space="0" w:color="auto"/>
              <w:right w:val="single" w:sz="4" w:space="0" w:color="auto"/>
            </w:tcBorders>
            <w:shd w:val="clear" w:color="000000" w:fill="D9E1F2"/>
            <w:noWrap/>
            <w:vAlign w:val="bottom"/>
            <w:hideMark/>
          </w:tcPr>
          <w:p w14:paraId="0C5B2170" w14:textId="77777777" w:rsidR="004B3E0B" w:rsidRPr="00DD1F70" w:rsidRDefault="004B3E0B" w:rsidP="00160258">
            <w:pPr>
              <w:spacing w:after="0" w:line="240" w:lineRule="auto"/>
              <w:jc w:val="center"/>
              <w:rPr>
                <w:ins w:id="2261" w:author="Matthews, Katrina (DOES)" w:date="2021-07-21T16:07:00Z"/>
                <w:rFonts w:ascii="Times New Roman" w:eastAsia="Times New Roman" w:hAnsi="Times New Roman" w:cs="Times New Roman"/>
                <w:i/>
                <w:iCs/>
                <w:color w:val="000000"/>
                <w:sz w:val="18"/>
                <w:szCs w:val="18"/>
              </w:rPr>
            </w:pPr>
            <w:ins w:id="2262" w:author="Matthews, Katrina (DOES)" w:date="2021-07-21T16:07:00Z">
              <w:r w:rsidRPr="00DD1F70">
                <w:rPr>
                  <w:rFonts w:ascii="Times New Roman" w:eastAsia="Times New Roman" w:hAnsi="Times New Roman" w:cs="Times New Roman"/>
                  <w:i/>
                  <w:iCs/>
                  <w:color w:val="000000"/>
                  <w:sz w:val="18"/>
                  <w:szCs w:val="18"/>
                </w:rPr>
                <w:t>Number</w:t>
              </w:r>
            </w:ins>
          </w:p>
        </w:tc>
        <w:tc>
          <w:tcPr>
            <w:tcW w:w="955" w:type="pct"/>
            <w:tcBorders>
              <w:top w:val="nil"/>
              <w:left w:val="nil"/>
              <w:bottom w:val="single" w:sz="4" w:space="0" w:color="auto"/>
              <w:right w:val="single" w:sz="8" w:space="0" w:color="auto"/>
            </w:tcBorders>
            <w:shd w:val="clear" w:color="000000" w:fill="D9E1F2"/>
            <w:noWrap/>
            <w:vAlign w:val="bottom"/>
            <w:hideMark/>
          </w:tcPr>
          <w:p w14:paraId="1F1E88D3" w14:textId="77777777" w:rsidR="004B3E0B" w:rsidRPr="00DD1F70" w:rsidRDefault="004B3E0B" w:rsidP="00160258">
            <w:pPr>
              <w:spacing w:after="0" w:line="240" w:lineRule="auto"/>
              <w:jc w:val="center"/>
              <w:rPr>
                <w:ins w:id="2263" w:author="Matthews, Katrina (DOES)" w:date="2021-07-21T16:07:00Z"/>
                <w:rFonts w:ascii="Times New Roman" w:eastAsia="Times New Roman" w:hAnsi="Times New Roman" w:cs="Times New Roman"/>
                <w:i/>
                <w:iCs/>
                <w:color w:val="000000"/>
                <w:sz w:val="18"/>
                <w:szCs w:val="18"/>
              </w:rPr>
            </w:pPr>
            <w:ins w:id="2264" w:author="Matthews, Katrina (DOES)" w:date="2021-07-21T16:07:00Z">
              <w:r w:rsidRPr="00DD1F70">
                <w:rPr>
                  <w:rFonts w:ascii="Times New Roman" w:eastAsia="Times New Roman" w:hAnsi="Times New Roman" w:cs="Times New Roman"/>
                  <w:i/>
                  <w:iCs/>
                  <w:color w:val="000000"/>
                  <w:sz w:val="18"/>
                  <w:szCs w:val="18"/>
                </w:rPr>
                <w:t>Percentage</w:t>
              </w:r>
            </w:ins>
          </w:p>
        </w:tc>
      </w:tr>
      <w:tr w:rsidR="004B3E0B" w:rsidRPr="00694FD1" w14:paraId="60AE8965" w14:textId="77777777" w:rsidTr="00160258">
        <w:trPr>
          <w:trHeight w:val="224"/>
          <w:ins w:id="2265" w:author="Matthews, Katrina (DOES)" w:date="2021-07-21T16:07:00Z"/>
        </w:trPr>
        <w:tc>
          <w:tcPr>
            <w:tcW w:w="1339" w:type="pct"/>
            <w:tcBorders>
              <w:top w:val="nil"/>
              <w:left w:val="single" w:sz="8" w:space="0" w:color="auto"/>
              <w:bottom w:val="single" w:sz="8" w:space="0" w:color="auto"/>
              <w:right w:val="single" w:sz="4" w:space="0" w:color="auto"/>
            </w:tcBorders>
            <w:shd w:val="clear" w:color="auto" w:fill="auto"/>
            <w:noWrap/>
            <w:vAlign w:val="bottom"/>
            <w:hideMark/>
          </w:tcPr>
          <w:p w14:paraId="04082401" w14:textId="77777777" w:rsidR="004B3E0B" w:rsidRPr="00DA703A" w:rsidRDefault="004B3E0B" w:rsidP="00160258">
            <w:pPr>
              <w:spacing w:after="0" w:line="240" w:lineRule="auto"/>
              <w:jc w:val="center"/>
              <w:rPr>
                <w:ins w:id="2266" w:author="Matthews, Katrina (DOES)" w:date="2021-07-21T16:07:00Z"/>
                <w:rFonts w:ascii="Times New Roman" w:eastAsia="Times New Roman" w:hAnsi="Times New Roman" w:cs="Times New Roman"/>
                <w:color w:val="000000"/>
                <w:sz w:val="18"/>
                <w:szCs w:val="18"/>
              </w:rPr>
            </w:pPr>
            <w:ins w:id="2267" w:author="Matthews, Katrina (DOES)" w:date="2021-07-21T16:07:00Z">
              <w:r>
                <w:rPr>
                  <w:rFonts w:ascii="Times New Roman" w:eastAsia="Times New Roman" w:hAnsi="Times New Roman" w:cs="Times New Roman"/>
                  <w:color w:val="000000"/>
                  <w:sz w:val="18"/>
                  <w:szCs w:val="18"/>
                </w:rPr>
                <w:t>676</w:t>
              </w:r>
            </w:ins>
          </w:p>
        </w:tc>
        <w:tc>
          <w:tcPr>
            <w:tcW w:w="946" w:type="pct"/>
            <w:tcBorders>
              <w:top w:val="nil"/>
              <w:left w:val="single" w:sz="8" w:space="0" w:color="auto"/>
              <w:bottom w:val="single" w:sz="8" w:space="0" w:color="auto"/>
              <w:right w:val="single" w:sz="4" w:space="0" w:color="auto"/>
            </w:tcBorders>
            <w:shd w:val="clear" w:color="auto" w:fill="auto"/>
            <w:vAlign w:val="bottom"/>
          </w:tcPr>
          <w:p w14:paraId="4759E3F3" w14:textId="77777777" w:rsidR="004B3E0B" w:rsidRPr="00DA703A" w:rsidRDefault="004B3E0B" w:rsidP="00160258">
            <w:pPr>
              <w:spacing w:after="0" w:line="240" w:lineRule="auto"/>
              <w:jc w:val="center"/>
              <w:rPr>
                <w:ins w:id="2268" w:author="Matthews, Katrina (DOES)" w:date="2021-07-21T16:07:00Z"/>
                <w:rFonts w:ascii="Times New Roman" w:eastAsia="Times New Roman" w:hAnsi="Times New Roman" w:cs="Times New Roman"/>
                <w:color w:val="000000"/>
                <w:sz w:val="18"/>
                <w:szCs w:val="18"/>
              </w:rPr>
            </w:pPr>
            <w:ins w:id="2269" w:author="Matthews, Katrina (DOES)" w:date="2021-07-21T16:07:00Z">
              <w:r>
                <w:rPr>
                  <w:rFonts w:ascii="Times New Roman" w:eastAsia="Times New Roman" w:hAnsi="Times New Roman" w:cs="Times New Roman"/>
                  <w:color w:val="000000"/>
                  <w:sz w:val="18"/>
                  <w:szCs w:val="18"/>
                </w:rPr>
                <w:t>353</w:t>
              </w:r>
            </w:ins>
          </w:p>
        </w:tc>
        <w:tc>
          <w:tcPr>
            <w:tcW w:w="555" w:type="pct"/>
            <w:tcBorders>
              <w:top w:val="nil"/>
              <w:left w:val="nil"/>
              <w:bottom w:val="single" w:sz="8" w:space="0" w:color="auto"/>
              <w:right w:val="single" w:sz="4" w:space="0" w:color="auto"/>
            </w:tcBorders>
            <w:shd w:val="clear" w:color="auto" w:fill="auto"/>
            <w:noWrap/>
            <w:vAlign w:val="bottom"/>
            <w:hideMark/>
          </w:tcPr>
          <w:p w14:paraId="5E8AB3D9" w14:textId="77777777" w:rsidR="004B3E0B" w:rsidRPr="00694FD1" w:rsidRDefault="004B3E0B" w:rsidP="00160258">
            <w:pPr>
              <w:spacing w:after="0" w:line="240" w:lineRule="auto"/>
              <w:jc w:val="center"/>
              <w:rPr>
                <w:ins w:id="2270" w:author="Matthews, Katrina (DOES)" w:date="2021-07-21T16:07:00Z"/>
                <w:rFonts w:ascii="Times New Roman" w:eastAsia="Times New Roman" w:hAnsi="Times New Roman" w:cs="Times New Roman"/>
                <w:color w:val="000000"/>
                <w:sz w:val="18"/>
                <w:szCs w:val="18"/>
              </w:rPr>
            </w:pPr>
            <w:ins w:id="2271" w:author="Matthews, Katrina (DOES)" w:date="2021-07-21T16:07:00Z">
              <w:r>
                <w:rPr>
                  <w:rFonts w:ascii="Times New Roman" w:eastAsia="Times New Roman" w:hAnsi="Times New Roman" w:cs="Times New Roman"/>
                  <w:color w:val="000000"/>
                  <w:sz w:val="18"/>
                  <w:szCs w:val="18"/>
                </w:rPr>
                <w:t>52%</w:t>
              </w:r>
            </w:ins>
          </w:p>
        </w:tc>
        <w:tc>
          <w:tcPr>
            <w:tcW w:w="443" w:type="pct"/>
            <w:tcBorders>
              <w:top w:val="nil"/>
              <w:left w:val="nil"/>
              <w:bottom w:val="single" w:sz="8" w:space="0" w:color="auto"/>
              <w:right w:val="single" w:sz="4" w:space="0" w:color="auto"/>
            </w:tcBorders>
            <w:shd w:val="clear" w:color="auto" w:fill="auto"/>
            <w:noWrap/>
            <w:vAlign w:val="bottom"/>
            <w:hideMark/>
          </w:tcPr>
          <w:p w14:paraId="0A226C1E" w14:textId="77777777" w:rsidR="004B3E0B" w:rsidRPr="00694FD1" w:rsidRDefault="004B3E0B" w:rsidP="00160258">
            <w:pPr>
              <w:spacing w:after="0" w:line="240" w:lineRule="auto"/>
              <w:jc w:val="center"/>
              <w:rPr>
                <w:ins w:id="2272" w:author="Matthews, Katrina (DOES)" w:date="2021-07-21T16:07:00Z"/>
                <w:rFonts w:ascii="Times New Roman" w:eastAsia="Times New Roman" w:hAnsi="Times New Roman" w:cs="Times New Roman"/>
                <w:color w:val="000000"/>
                <w:sz w:val="18"/>
                <w:szCs w:val="18"/>
              </w:rPr>
            </w:pPr>
            <w:ins w:id="2273" w:author="Matthews, Katrina (DOES)" w:date="2021-07-21T16:07:00Z">
              <w:r w:rsidRPr="00694FD1">
                <w:rPr>
                  <w:rFonts w:ascii="Times New Roman" w:eastAsia="Times New Roman" w:hAnsi="Times New Roman" w:cs="Times New Roman"/>
                  <w:color w:val="000000"/>
                  <w:sz w:val="18"/>
                  <w:szCs w:val="18"/>
                </w:rPr>
                <w:t>$15.12</w:t>
              </w:r>
            </w:ins>
          </w:p>
        </w:tc>
        <w:tc>
          <w:tcPr>
            <w:tcW w:w="763" w:type="pct"/>
            <w:tcBorders>
              <w:top w:val="nil"/>
              <w:left w:val="nil"/>
              <w:bottom w:val="single" w:sz="8" w:space="0" w:color="auto"/>
              <w:right w:val="single" w:sz="4" w:space="0" w:color="auto"/>
            </w:tcBorders>
            <w:shd w:val="clear" w:color="auto" w:fill="auto"/>
            <w:noWrap/>
            <w:vAlign w:val="bottom"/>
            <w:hideMark/>
          </w:tcPr>
          <w:p w14:paraId="659A7E08" w14:textId="77777777" w:rsidR="004B3E0B" w:rsidRPr="00694FD1" w:rsidRDefault="004B3E0B" w:rsidP="00160258">
            <w:pPr>
              <w:spacing w:after="0" w:line="240" w:lineRule="auto"/>
              <w:jc w:val="center"/>
              <w:rPr>
                <w:ins w:id="2274" w:author="Matthews, Katrina (DOES)" w:date="2021-07-21T16:07:00Z"/>
                <w:rFonts w:ascii="Times New Roman" w:eastAsia="Times New Roman" w:hAnsi="Times New Roman" w:cs="Times New Roman"/>
                <w:color w:val="000000"/>
                <w:sz w:val="18"/>
                <w:szCs w:val="18"/>
              </w:rPr>
            </w:pPr>
            <w:ins w:id="2275" w:author="Matthews, Katrina (DOES)" w:date="2021-07-21T16:07:00Z">
              <w:r>
                <w:rPr>
                  <w:rFonts w:ascii="Times New Roman" w:eastAsia="Times New Roman" w:hAnsi="Times New Roman" w:cs="Times New Roman"/>
                  <w:color w:val="000000"/>
                  <w:sz w:val="18"/>
                  <w:szCs w:val="18"/>
                </w:rPr>
                <w:t>241</w:t>
              </w:r>
            </w:ins>
          </w:p>
        </w:tc>
        <w:tc>
          <w:tcPr>
            <w:tcW w:w="955" w:type="pct"/>
            <w:tcBorders>
              <w:top w:val="nil"/>
              <w:left w:val="nil"/>
              <w:bottom w:val="single" w:sz="8" w:space="0" w:color="auto"/>
              <w:right w:val="single" w:sz="8" w:space="0" w:color="auto"/>
            </w:tcBorders>
            <w:shd w:val="clear" w:color="auto" w:fill="auto"/>
            <w:noWrap/>
            <w:vAlign w:val="bottom"/>
            <w:hideMark/>
          </w:tcPr>
          <w:p w14:paraId="72E1EF84" w14:textId="77777777" w:rsidR="004B3E0B" w:rsidRPr="00694FD1" w:rsidRDefault="004B3E0B" w:rsidP="00160258">
            <w:pPr>
              <w:spacing w:after="0" w:line="240" w:lineRule="auto"/>
              <w:jc w:val="center"/>
              <w:rPr>
                <w:ins w:id="2276" w:author="Matthews, Katrina (DOES)" w:date="2021-07-21T16:07:00Z"/>
                <w:rFonts w:ascii="Times New Roman" w:eastAsia="Times New Roman" w:hAnsi="Times New Roman" w:cs="Times New Roman"/>
                <w:color w:val="000000"/>
                <w:sz w:val="18"/>
                <w:szCs w:val="18"/>
              </w:rPr>
            </w:pPr>
            <w:ins w:id="2277" w:author="Matthews, Katrina (DOES)" w:date="2021-07-21T16:07:00Z">
              <w:r w:rsidRPr="00694FD1">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8</w:t>
              </w:r>
              <w:r w:rsidRPr="00694FD1">
                <w:rPr>
                  <w:rFonts w:ascii="Times New Roman" w:eastAsia="Times New Roman" w:hAnsi="Times New Roman" w:cs="Times New Roman"/>
                  <w:color w:val="000000"/>
                  <w:sz w:val="18"/>
                  <w:szCs w:val="18"/>
                </w:rPr>
                <w:t>%</w:t>
              </w:r>
            </w:ins>
          </w:p>
        </w:tc>
      </w:tr>
    </w:tbl>
    <w:p w14:paraId="22D9DE01" w14:textId="77777777" w:rsidR="004B3E0B" w:rsidRPr="005139F5" w:rsidRDefault="004B3E0B" w:rsidP="004B3E0B">
      <w:pPr>
        <w:rPr>
          <w:ins w:id="2278" w:author="Matthews, Katrina (DOES)" w:date="2021-07-21T16:07:00Z"/>
        </w:rPr>
      </w:pPr>
      <w:ins w:id="2279" w:author="Matthews, Katrina (DOES)" w:date="2021-07-21T16:07:00Z">
        <w:r w:rsidRPr="00020733">
          <w:rPr>
            <w:rFonts w:ascii="Times New Roman" w:hAnsi="Times New Roman" w:cs="Times New Roman"/>
            <w:sz w:val="16"/>
            <w:szCs w:val="16"/>
          </w:rPr>
          <w:t>Source</w:t>
        </w:r>
        <w:r>
          <w:rPr>
            <w:rFonts w:ascii="Times New Roman" w:hAnsi="Times New Roman" w:cs="Times New Roman"/>
            <w:sz w:val="16"/>
            <w:szCs w:val="16"/>
          </w:rPr>
          <w:t xml:space="preserve">: DC Networks </w:t>
        </w:r>
      </w:ins>
    </w:p>
    <w:p w14:paraId="445CCB98" w14:textId="0FD0C2AA" w:rsidR="004B3E0B" w:rsidRPr="004B3E0B" w:rsidRDefault="004B3E0B">
      <w:pPr>
        <w:rPr>
          <w:ins w:id="2280" w:author="Matthews, Katrina (DOES)" w:date="2021-07-21T15:19:00Z"/>
          <w:rFonts w:ascii="Times New Roman" w:hAnsi="Times New Roman" w:cs="Times New Roman"/>
          <w:sz w:val="24"/>
          <w:szCs w:val="24"/>
          <w:rPrChange w:id="2281" w:author="Matthews, Katrina (DOES)" w:date="2021-07-21T16:10:00Z">
            <w:rPr>
              <w:ins w:id="2282" w:author="Matthews, Katrina (DOES)" w:date="2021-07-21T15:19:00Z"/>
              <w:rFonts w:ascii="Times New Roman" w:hAnsi="Times New Roman" w:cs="Times New Roman"/>
              <w:b/>
              <w:sz w:val="24"/>
              <w:szCs w:val="24"/>
              <w:u w:val="single"/>
            </w:rPr>
          </w:rPrChange>
        </w:rPr>
      </w:pPr>
      <w:ins w:id="2283" w:author="Matthews, Katrina (DOES)" w:date="2021-07-21T16:07:00Z">
        <w:r w:rsidRPr="003109D9">
          <w:rPr>
            <w:rFonts w:ascii="Times New Roman" w:hAnsi="Times New Roman" w:cs="Times New Roman"/>
            <w:sz w:val="16"/>
            <w:szCs w:val="16"/>
          </w:rPr>
          <w:t xml:space="preserve">Source: </w:t>
        </w:r>
        <w:r>
          <w:rPr>
            <w:rFonts w:ascii="Times New Roman" w:hAnsi="Times New Roman" w:cs="Times New Roman"/>
            <w:sz w:val="16"/>
            <w:szCs w:val="16"/>
          </w:rPr>
          <w:t xml:space="preserve">DC Networks. The table adheres to the Data Suppression policy (DS). Definition of DS is provided in the terms and definition section at the end of the report </w:t>
        </w:r>
      </w:ins>
    </w:p>
    <w:p w14:paraId="32B641D6" w14:textId="31978E7F" w:rsidR="004B3E0B" w:rsidRPr="00A160C4" w:rsidRDefault="004B3E0B" w:rsidP="004B3E0B">
      <w:pPr>
        <w:rPr>
          <w:ins w:id="2284" w:author="Matthews, Katrina (DOES)" w:date="2021-07-21T16:09:00Z"/>
          <w:rFonts w:ascii="Times New Roman" w:hAnsi="Times New Roman" w:cs="Times New Roman"/>
          <w:b/>
          <w:sz w:val="24"/>
          <w:szCs w:val="24"/>
        </w:rPr>
      </w:pPr>
      <w:ins w:id="2285" w:author="Matthews, Katrina (DOES)" w:date="2021-07-21T16:09:00Z">
        <w:r>
          <w:rPr>
            <w:rFonts w:ascii="Times New Roman" w:hAnsi="Times New Roman" w:cs="Times New Roman"/>
            <w:b/>
            <w:sz w:val="24"/>
            <w:szCs w:val="24"/>
          </w:rPr>
          <w:t xml:space="preserve">Explanation of </w:t>
        </w:r>
        <w:r w:rsidRPr="00EB617B">
          <w:rPr>
            <w:rFonts w:ascii="Times New Roman" w:hAnsi="Times New Roman" w:cs="Times New Roman"/>
            <w:b/>
            <w:sz w:val="24"/>
            <w:szCs w:val="24"/>
          </w:rPr>
          <w:t>Program Dat</w:t>
        </w:r>
        <w:commentRangeStart w:id="2286"/>
        <w:r w:rsidRPr="00EB617B">
          <w:rPr>
            <w:rFonts w:ascii="Times New Roman" w:hAnsi="Times New Roman" w:cs="Times New Roman"/>
            <w:b/>
            <w:sz w:val="24"/>
            <w:szCs w:val="24"/>
          </w:rPr>
          <w:t>a</w:t>
        </w:r>
        <w:r w:rsidRPr="00B82799" w:rsidDel="00E2115B">
          <w:rPr>
            <w:rFonts w:ascii="Times New Roman" w:hAnsi="Times New Roman" w:cs="Times New Roman"/>
            <w:b/>
            <w:sz w:val="24"/>
            <w:szCs w:val="24"/>
          </w:rPr>
          <w:t xml:space="preserve"> </w:t>
        </w:r>
        <w:commentRangeEnd w:id="2286"/>
        <w:r>
          <w:rPr>
            <w:rStyle w:val="CommentReference"/>
          </w:rPr>
          <w:commentReference w:id="2286"/>
        </w:r>
      </w:ins>
    </w:p>
    <w:p w14:paraId="15086D16" w14:textId="77777777" w:rsidR="004B3E0B" w:rsidRPr="00FA53AC" w:rsidRDefault="004B3E0B" w:rsidP="004B3E0B">
      <w:pPr>
        <w:pStyle w:val="ListParagraph"/>
        <w:numPr>
          <w:ilvl w:val="0"/>
          <w:numId w:val="26"/>
        </w:numPr>
        <w:spacing w:after="0"/>
        <w:rPr>
          <w:ins w:id="2287" w:author="Matthews, Katrina (DOES)" w:date="2021-07-21T16:09:00Z"/>
          <w:rFonts w:ascii="Times New Roman" w:hAnsi="Times New Roman" w:cs="Times New Roman"/>
          <w:sz w:val="24"/>
          <w:szCs w:val="24"/>
        </w:rPr>
      </w:pPr>
      <w:ins w:id="2288" w:author="Matthews, Katrina (DOES)" w:date="2021-07-21T16:09:00Z">
        <w:r>
          <w:rPr>
            <w:rFonts w:ascii="Times New Roman" w:hAnsi="Times New Roman" w:cs="Times New Roman"/>
            <w:sz w:val="24"/>
            <w:szCs w:val="24"/>
          </w:rPr>
          <w:t>For those individuals assigned to worksites that were closed due to the COVID-19 pandemic, DSI continued to provide support d</w:t>
        </w:r>
        <w:r w:rsidRPr="00FA53AC">
          <w:rPr>
            <w:rFonts w:ascii="Times New Roman" w:hAnsi="Times New Roman" w:cs="Times New Roman"/>
            <w:sz w:val="24"/>
            <w:szCs w:val="24"/>
          </w:rPr>
          <w:t>uring the initial phase of closure</w:t>
        </w:r>
        <w:r>
          <w:rPr>
            <w:rFonts w:ascii="Times New Roman" w:hAnsi="Times New Roman" w:cs="Times New Roman"/>
            <w:sz w:val="24"/>
            <w:szCs w:val="24"/>
          </w:rPr>
          <w:t>.</w:t>
        </w:r>
        <w:r w:rsidRPr="00FA53AC">
          <w:rPr>
            <w:rFonts w:ascii="Times New Roman" w:hAnsi="Times New Roman" w:cs="Times New Roman"/>
            <w:sz w:val="24"/>
            <w:szCs w:val="24"/>
          </w:rPr>
          <w:t xml:space="preserve"> This </w:t>
        </w:r>
        <w:r>
          <w:rPr>
            <w:rFonts w:ascii="Times New Roman" w:hAnsi="Times New Roman" w:cs="Times New Roman"/>
            <w:sz w:val="24"/>
            <w:szCs w:val="24"/>
          </w:rPr>
          <w:t xml:space="preserve">continued support </w:t>
        </w:r>
        <w:r w:rsidRPr="00FA53AC">
          <w:rPr>
            <w:rFonts w:ascii="Times New Roman" w:hAnsi="Times New Roman" w:cs="Times New Roman"/>
            <w:sz w:val="24"/>
            <w:szCs w:val="24"/>
          </w:rPr>
          <w:t xml:space="preserve">lasted for eight weeks and allowed participants to maintain self-sufficiency and support their families and households for an extended period.  </w:t>
        </w:r>
      </w:ins>
    </w:p>
    <w:p w14:paraId="7F4D9D43" w14:textId="77777777" w:rsidR="004B3E0B" w:rsidRDefault="004B3E0B" w:rsidP="004B3E0B">
      <w:pPr>
        <w:spacing w:after="0"/>
        <w:contextualSpacing/>
        <w:rPr>
          <w:ins w:id="2289" w:author="Matthews, Katrina (DOES)" w:date="2021-07-21T16:09:00Z"/>
          <w:rFonts w:ascii="Times New Roman" w:hAnsi="Times New Roman" w:cs="Times New Roman"/>
          <w:sz w:val="24"/>
          <w:szCs w:val="24"/>
        </w:rPr>
      </w:pPr>
    </w:p>
    <w:p w14:paraId="5F96FCFD" w14:textId="77777777" w:rsidR="004B3E0B" w:rsidRPr="00CA3836" w:rsidRDefault="004B3E0B" w:rsidP="004B3E0B">
      <w:pPr>
        <w:pStyle w:val="ListParagraph"/>
        <w:numPr>
          <w:ilvl w:val="0"/>
          <w:numId w:val="26"/>
        </w:numPr>
        <w:spacing w:after="0"/>
        <w:rPr>
          <w:ins w:id="2290" w:author="Matthews, Katrina (DOES)" w:date="2021-07-21T16:09:00Z"/>
          <w:rFonts w:ascii="Times New Roman" w:hAnsi="Times New Roman" w:cs="Times New Roman"/>
          <w:sz w:val="24"/>
          <w:szCs w:val="24"/>
        </w:rPr>
      </w:pPr>
      <w:ins w:id="2291" w:author="Matthews, Katrina (DOES)" w:date="2021-07-21T16:09:00Z">
        <w:r w:rsidRPr="00FA53AC">
          <w:rPr>
            <w:rFonts w:ascii="Times New Roman" w:hAnsi="Times New Roman" w:cs="Times New Roman"/>
            <w:sz w:val="24"/>
            <w:szCs w:val="24"/>
          </w:rPr>
          <w:t xml:space="preserve">With </w:t>
        </w:r>
        <w:r>
          <w:rPr>
            <w:rFonts w:ascii="Times New Roman" w:hAnsi="Times New Roman" w:cs="Times New Roman"/>
            <w:sz w:val="24"/>
            <w:szCs w:val="24"/>
          </w:rPr>
          <w:t xml:space="preserve">the </w:t>
        </w:r>
        <w:r w:rsidRPr="00FA53AC">
          <w:rPr>
            <w:rFonts w:ascii="Times New Roman" w:hAnsi="Times New Roman" w:cs="Times New Roman"/>
            <w:sz w:val="24"/>
            <w:szCs w:val="24"/>
          </w:rPr>
          <w:t>enactment of the Pandemic Unemployment Assistance (PUA) provisions, most of our previously employed participants (unsubsidized and subsidized) were paid benefits for a designated period of eligibility.  Members of the team worked closely with participants in navigating the unemployment insurance system a</w:t>
        </w:r>
        <w:r>
          <w:rPr>
            <w:rFonts w:ascii="Times New Roman" w:hAnsi="Times New Roman" w:cs="Times New Roman"/>
            <w:sz w:val="24"/>
            <w:szCs w:val="24"/>
          </w:rPr>
          <w:t>s well as</w:t>
        </w:r>
        <w:r w:rsidRPr="00FA53AC">
          <w:rPr>
            <w:rFonts w:ascii="Times New Roman" w:hAnsi="Times New Roman" w:cs="Times New Roman"/>
            <w:sz w:val="24"/>
            <w:szCs w:val="24"/>
          </w:rPr>
          <w:t xml:space="preserve"> completing</w:t>
        </w:r>
        <w:r>
          <w:rPr>
            <w:rFonts w:ascii="Times New Roman" w:hAnsi="Times New Roman" w:cs="Times New Roman"/>
            <w:sz w:val="24"/>
            <w:szCs w:val="24"/>
          </w:rPr>
          <w:t xml:space="preserve"> and </w:t>
        </w:r>
        <w:r w:rsidRPr="00FA53AC">
          <w:rPr>
            <w:rFonts w:ascii="Times New Roman" w:hAnsi="Times New Roman" w:cs="Times New Roman"/>
            <w:sz w:val="24"/>
            <w:szCs w:val="24"/>
          </w:rPr>
          <w:t>submitting all required documentation</w:t>
        </w:r>
        <w:r>
          <w:rPr>
            <w:rFonts w:ascii="Times New Roman" w:hAnsi="Times New Roman" w:cs="Times New Roman"/>
            <w:sz w:val="24"/>
            <w:szCs w:val="24"/>
          </w:rPr>
          <w:t xml:space="preserve">. </w:t>
        </w:r>
      </w:ins>
    </w:p>
    <w:p w14:paraId="6B42D821" w14:textId="77777777" w:rsidR="003D7920" w:rsidRDefault="003D7920">
      <w:pPr>
        <w:rPr>
          <w:ins w:id="2292" w:author="Matthews, Katrina (DOES)" w:date="2021-07-21T15:19:00Z"/>
          <w:rFonts w:ascii="Times New Roman" w:hAnsi="Times New Roman" w:cs="Times New Roman"/>
          <w:b/>
          <w:sz w:val="24"/>
          <w:szCs w:val="24"/>
          <w:u w:val="single"/>
        </w:rPr>
      </w:pPr>
    </w:p>
    <w:p w14:paraId="52B53457" w14:textId="77777777" w:rsidR="003D7920" w:rsidRDefault="003D7920">
      <w:pPr>
        <w:rPr>
          <w:ins w:id="2293" w:author="Matthews, Katrina (DOES)" w:date="2021-07-21T15:19:00Z"/>
          <w:rFonts w:ascii="Times New Roman" w:hAnsi="Times New Roman" w:cs="Times New Roman"/>
          <w:b/>
          <w:sz w:val="24"/>
          <w:szCs w:val="24"/>
          <w:u w:val="single"/>
        </w:rPr>
      </w:pPr>
    </w:p>
    <w:p w14:paraId="120C4C10" w14:textId="4D2D5F0A" w:rsidR="003D7920" w:rsidRDefault="003D7920" w:rsidP="003D7920">
      <w:pPr>
        <w:autoSpaceDE w:val="0"/>
        <w:autoSpaceDN w:val="0"/>
        <w:adjustRightInd w:val="0"/>
        <w:spacing w:after="0" w:line="240" w:lineRule="auto"/>
        <w:rPr>
          <w:ins w:id="2294" w:author="Matthews, Katrina (DOES)" w:date="2021-07-21T16:46:00Z"/>
          <w:rFonts w:ascii="Times New Roman" w:hAnsi="Times New Roman" w:cs="Times New Roman"/>
          <w:b/>
          <w:sz w:val="24"/>
          <w:szCs w:val="24"/>
          <w:u w:val="single"/>
        </w:rPr>
      </w:pPr>
    </w:p>
    <w:p w14:paraId="60A3D86D" w14:textId="77777777" w:rsidR="00F86F4E" w:rsidRDefault="00F86F4E" w:rsidP="003D7920">
      <w:pPr>
        <w:autoSpaceDE w:val="0"/>
        <w:autoSpaceDN w:val="0"/>
        <w:adjustRightInd w:val="0"/>
        <w:spacing w:after="0" w:line="240" w:lineRule="auto"/>
        <w:rPr>
          <w:moveTo w:id="2295" w:author="Matthews, Katrina (DOES)" w:date="2021-07-21T15:19:00Z"/>
          <w:rFonts w:ascii="Times New Roman" w:hAnsi="Times New Roman" w:cs="Times New Roman"/>
          <w:b/>
          <w:sz w:val="24"/>
          <w:szCs w:val="24"/>
          <w:u w:val="single"/>
        </w:rPr>
      </w:pPr>
      <w:moveToRangeStart w:id="2296" w:author="Matthews, Katrina (DOES)" w:date="2021-07-21T15:19:00Z" w:name="move77773205"/>
      <w:commentRangeStart w:id="2297"/>
    </w:p>
    <w:p w14:paraId="7CCECF5C" w14:textId="77777777" w:rsidR="003D7920" w:rsidRPr="001E1DA7" w:rsidRDefault="003D7920" w:rsidP="003D7920">
      <w:pPr>
        <w:autoSpaceDE w:val="0"/>
        <w:autoSpaceDN w:val="0"/>
        <w:adjustRightInd w:val="0"/>
        <w:spacing w:after="0" w:line="240" w:lineRule="auto"/>
        <w:rPr>
          <w:moveTo w:id="2298" w:author="Matthews, Katrina (DOES)" w:date="2021-07-21T15:19:00Z"/>
          <w:rFonts w:ascii="Times New Roman" w:hAnsi="Times New Roman" w:cs="Times New Roman"/>
          <w:b/>
          <w:sz w:val="24"/>
          <w:szCs w:val="24"/>
          <w:u w:val="single"/>
        </w:rPr>
      </w:pPr>
      <w:moveTo w:id="2299" w:author="Matthews, Katrina (DOES)" w:date="2021-07-21T15:19:00Z">
        <w:r w:rsidRPr="001E1DA7">
          <w:rPr>
            <w:rFonts w:ascii="Times New Roman" w:hAnsi="Times New Roman" w:cs="Times New Roman"/>
            <w:b/>
            <w:sz w:val="24"/>
            <w:szCs w:val="24"/>
            <w:u w:val="single"/>
          </w:rPr>
          <w:t>Conclusion</w:t>
        </w:r>
        <w:commentRangeEnd w:id="2297"/>
        <w:r>
          <w:rPr>
            <w:rStyle w:val="CommentReference"/>
          </w:rPr>
          <w:commentReference w:id="2297"/>
        </w:r>
      </w:moveTo>
    </w:p>
    <w:p w14:paraId="2E08D8BB" w14:textId="77777777" w:rsidR="003D7920" w:rsidRDefault="003D7920" w:rsidP="003D7920">
      <w:pPr>
        <w:spacing w:line="240" w:lineRule="auto"/>
        <w:contextualSpacing/>
        <w:rPr>
          <w:ins w:id="2300" w:author="Matthews, Katrina (DOES)" w:date="2021-07-21T15:19:00Z"/>
          <w:rFonts w:ascii="Times New Roman" w:hAnsi="Times New Roman" w:cs="Times New Roman"/>
          <w:sz w:val="24"/>
          <w:szCs w:val="24"/>
        </w:rPr>
      </w:pPr>
    </w:p>
    <w:p w14:paraId="24F5FC8D" w14:textId="1513A760" w:rsidR="003D7920" w:rsidRPr="0067239B" w:rsidRDefault="003D7920" w:rsidP="003D7920">
      <w:pPr>
        <w:spacing w:line="240" w:lineRule="auto"/>
        <w:contextualSpacing/>
        <w:rPr>
          <w:moveTo w:id="2301" w:author="Matthews, Katrina (DOES)" w:date="2021-07-21T15:19:00Z"/>
          <w:rFonts w:ascii="Times New Roman" w:hAnsi="Times New Roman" w:cs="Times New Roman"/>
          <w:sz w:val="24"/>
          <w:szCs w:val="24"/>
        </w:rPr>
      </w:pPr>
      <w:moveTo w:id="2302" w:author="Matthews, Katrina (DOES)" w:date="2021-07-21T15:19:00Z">
        <w:r w:rsidRPr="0067239B">
          <w:rPr>
            <w:rFonts w:ascii="Times New Roman" w:hAnsi="Times New Roman" w:cs="Times New Roman"/>
            <w:sz w:val="24"/>
            <w:szCs w:val="24"/>
          </w:rPr>
          <w:t>DOES is committed to ensuring equity and effectiveness in job training and workforce</w:t>
        </w:r>
      </w:moveTo>
    </w:p>
    <w:p w14:paraId="0BE67814" w14:textId="77777777" w:rsidR="003D7920" w:rsidRPr="0067239B" w:rsidRDefault="003D7920" w:rsidP="003D7920">
      <w:pPr>
        <w:spacing w:line="240" w:lineRule="auto"/>
        <w:contextualSpacing/>
        <w:rPr>
          <w:moveTo w:id="2303" w:author="Matthews, Katrina (DOES)" w:date="2021-07-21T15:19:00Z"/>
          <w:rFonts w:ascii="Times New Roman" w:hAnsi="Times New Roman" w:cs="Times New Roman"/>
          <w:sz w:val="24"/>
          <w:szCs w:val="24"/>
        </w:rPr>
      </w:pPr>
      <w:moveTo w:id="2304" w:author="Matthews, Katrina (DOES)" w:date="2021-07-21T15:19:00Z">
        <w:r w:rsidRPr="0067239B">
          <w:rPr>
            <w:rFonts w:ascii="Times New Roman" w:hAnsi="Times New Roman" w:cs="Times New Roman"/>
            <w:sz w:val="24"/>
            <w:szCs w:val="24"/>
          </w:rPr>
          <w:t>development to ensure all residents of the District of Columbia have the tools necessary for</w:t>
        </w:r>
      </w:moveTo>
    </w:p>
    <w:p w14:paraId="23995C5A" w14:textId="77777777" w:rsidR="003D7920" w:rsidRPr="0067239B" w:rsidRDefault="003D7920" w:rsidP="003D7920">
      <w:pPr>
        <w:spacing w:line="240" w:lineRule="auto"/>
        <w:contextualSpacing/>
        <w:rPr>
          <w:moveTo w:id="2305" w:author="Matthews, Katrina (DOES)" w:date="2021-07-21T15:19:00Z"/>
          <w:rFonts w:ascii="Times New Roman" w:hAnsi="Times New Roman" w:cs="Times New Roman"/>
          <w:sz w:val="24"/>
          <w:szCs w:val="24"/>
        </w:rPr>
      </w:pPr>
      <w:moveTo w:id="2306" w:author="Matthews, Katrina (DOES)" w:date="2021-07-21T15:19:00Z">
        <w:r w:rsidRPr="0067239B">
          <w:rPr>
            <w:rFonts w:ascii="Times New Roman" w:hAnsi="Times New Roman" w:cs="Times New Roman"/>
            <w:sz w:val="24"/>
            <w:szCs w:val="24"/>
          </w:rPr>
          <w:t>gainful employment. DOES continues to reevaluate programs quarterly to ensure</w:t>
        </w:r>
      </w:moveTo>
    </w:p>
    <w:p w14:paraId="4D78AE4E" w14:textId="77777777" w:rsidR="003D7920" w:rsidRPr="0067239B" w:rsidRDefault="003D7920" w:rsidP="003D7920">
      <w:pPr>
        <w:spacing w:line="240" w:lineRule="auto"/>
        <w:contextualSpacing/>
        <w:rPr>
          <w:moveTo w:id="2307" w:author="Matthews, Katrina (DOES)" w:date="2021-07-21T15:19:00Z"/>
          <w:rFonts w:ascii="Times New Roman" w:hAnsi="Times New Roman" w:cs="Times New Roman"/>
          <w:sz w:val="24"/>
          <w:szCs w:val="24"/>
        </w:rPr>
      </w:pPr>
      <w:moveTo w:id="2308" w:author="Matthews, Katrina (DOES)" w:date="2021-07-21T15:19:00Z">
        <w:r w:rsidRPr="0067239B">
          <w:rPr>
            <w:rFonts w:ascii="Times New Roman" w:hAnsi="Times New Roman" w:cs="Times New Roman"/>
            <w:sz w:val="24"/>
            <w:szCs w:val="24"/>
          </w:rPr>
          <w:t>taxpayer dollars are put to good use strengthening our city and creating pathways to the</w:t>
        </w:r>
      </w:moveTo>
    </w:p>
    <w:p w14:paraId="29C3B65C" w14:textId="77777777" w:rsidR="003D7920" w:rsidRDefault="003D7920" w:rsidP="003D7920">
      <w:pPr>
        <w:spacing w:line="240" w:lineRule="auto"/>
        <w:contextualSpacing/>
        <w:rPr>
          <w:moveTo w:id="2309" w:author="Matthews, Katrina (DOES)" w:date="2021-07-21T15:19:00Z"/>
          <w:rFonts w:ascii="Times New Roman" w:hAnsi="Times New Roman" w:cs="Times New Roman"/>
          <w:sz w:val="24"/>
          <w:szCs w:val="24"/>
        </w:rPr>
      </w:pPr>
      <w:moveTo w:id="2310" w:author="Matthews, Katrina (DOES)" w:date="2021-07-21T15:19:00Z">
        <w:r w:rsidRPr="0067239B">
          <w:rPr>
            <w:rFonts w:ascii="Times New Roman" w:hAnsi="Times New Roman" w:cs="Times New Roman"/>
            <w:sz w:val="24"/>
            <w:szCs w:val="24"/>
          </w:rPr>
          <w:t>middle class for our residents.</w:t>
        </w:r>
      </w:moveTo>
    </w:p>
    <w:moveToRangeEnd w:id="2296"/>
    <w:p w14:paraId="151BC8E4" w14:textId="77777777" w:rsidR="003D7920" w:rsidRDefault="003D7920">
      <w:pPr>
        <w:rPr>
          <w:ins w:id="2311" w:author="Matthews, Katrina (DOES)" w:date="2021-07-21T15:19:00Z"/>
          <w:rFonts w:ascii="Times New Roman" w:hAnsi="Times New Roman" w:cs="Times New Roman"/>
          <w:b/>
          <w:sz w:val="24"/>
          <w:szCs w:val="24"/>
          <w:u w:val="single"/>
        </w:rPr>
      </w:pPr>
    </w:p>
    <w:p w14:paraId="3E4327BB" w14:textId="77777777" w:rsidR="003D7920" w:rsidRDefault="003D7920">
      <w:pPr>
        <w:rPr>
          <w:ins w:id="2312" w:author="Matthews, Katrina (DOES)" w:date="2021-07-21T15:19:00Z"/>
          <w:rFonts w:ascii="Times New Roman" w:hAnsi="Times New Roman" w:cs="Times New Roman"/>
          <w:b/>
          <w:sz w:val="24"/>
          <w:szCs w:val="24"/>
          <w:u w:val="single"/>
        </w:rPr>
      </w:pPr>
    </w:p>
    <w:p w14:paraId="1A48D81A" w14:textId="77777777" w:rsidR="003D7920" w:rsidRDefault="003D7920">
      <w:pPr>
        <w:rPr>
          <w:ins w:id="2313" w:author="Matthews, Katrina (DOES)" w:date="2021-07-21T15:19:00Z"/>
          <w:rFonts w:ascii="Times New Roman" w:hAnsi="Times New Roman" w:cs="Times New Roman"/>
          <w:b/>
          <w:sz w:val="24"/>
          <w:szCs w:val="24"/>
          <w:u w:val="single"/>
        </w:rPr>
      </w:pPr>
    </w:p>
    <w:p w14:paraId="7DCC4D39" w14:textId="77777777" w:rsidR="003D7920" w:rsidRDefault="003D7920">
      <w:pPr>
        <w:rPr>
          <w:ins w:id="2314" w:author="Matthews, Katrina (DOES)" w:date="2021-07-21T15:19:00Z"/>
          <w:rFonts w:ascii="Times New Roman" w:hAnsi="Times New Roman" w:cs="Times New Roman"/>
          <w:b/>
          <w:sz w:val="24"/>
          <w:szCs w:val="24"/>
          <w:u w:val="single"/>
        </w:rPr>
      </w:pPr>
    </w:p>
    <w:p w14:paraId="338C3EB3" w14:textId="77777777" w:rsidR="003D7920" w:rsidRDefault="003D7920">
      <w:pPr>
        <w:rPr>
          <w:ins w:id="2315" w:author="Matthews, Katrina (DOES)" w:date="2021-07-21T15:19:00Z"/>
          <w:rFonts w:ascii="Times New Roman" w:hAnsi="Times New Roman" w:cs="Times New Roman"/>
          <w:b/>
          <w:sz w:val="24"/>
          <w:szCs w:val="24"/>
          <w:u w:val="single"/>
        </w:rPr>
      </w:pPr>
    </w:p>
    <w:p w14:paraId="20E8617D" w14:textId="77777777" w:rsidR="003D7920" w:rsidRDefault="003D7920">
      <w:pPr>
        <w:rPr>
          <w:ins w:id="2316" w:author="Matthews, Katrina (DOES)" w:date="2021-07-21T15:19:00Z"/>
          <w:rFonts w:ascii="Times New Roman" w:hAnsi="Times New Roman" w:cs="Times New Roman"/>
          <w:b/>
          <w:sz w:val="24"/>
          <w:szCs w:val="24"/>
          <w:u w:val="single"/>
        </w:rPr>
      </w:pPr>
    </w:p>
    <w:p w14:paraId="64BCD81C" w14:textId="77777777" w:rsidR="003D7920" w:rsidRDefault="003D7920">
      <w:pPr>
        <w:rPr>
          <w:ins w:id="2317" w:author="Matthews, Katrina (DOES)" w:date="2021-07-21T15:19:00Z"/>
          <w:rFonts w:ascii="Times New Roman" w:hAnsi="Times New Roman" w:cs="Times New Roman"/>
          <w:b/>
          <w:sz w:val="24"/>
          <w:szCs w:val="24"/>
          <w:u w:val="single"/>
        </w:rPr>
      </w:pPr>
    </w:p>
    <w:p w14:paraId="2667BA5F" w14:textId="77777777" w:rsidR="003D7920" w:rsidRDefault="003D7920">
      <w:pPr>
        <w:rPr>
          <w:ins w:id="2318" w:author="Matthews, Katrina (DOES)" w:date="2021-07-21T15:19:00Z"/>
          <w:rFonts w:ascii="Times New Roman" w:hAnsi="Times New Roman" w:cs="Times New Roman"/>
          <w:b/>
          <w:sz w:val="24"/>
          <w:szCs w:val="24"/>
          <w:u w:val="single"/>
        </w:rPr>
      </w:pPr>
    </w:p>
    <w:p w14:paraId="797FC74E" w14:textId="77777777" w:rsidR="003D7920" w:rsidRDefault="003D7920">
      <w:pPr>
        <w:rPr>
          <w:ins w:id="2319" w:author="Matthews, Katrina (DOES)" w:date="2021-07-21T15:19:00Z"/>
          <w:rFonts w:ascii="Times New Roman" w:hAnsi="Times New Roman" w:cs="Times New Roman"/>
          <w:b/>
          <w:sz w:val="24"/>
          <w:szCs w:val="24"/>
          <w:u w:val="single"/>
        </w:rPr>
      </w:pPr>
    </w:p>
    <w:p w14:paraId="51D3AABE" w14:textId="77777777" w:rsidR="003D7920" w:rsidRDefault="003D7920">
      <w:pPr>
        <w:rPr>
          <w:ins w:id="2320" w:author="Matthews, Katrina (DOES)" w:date="2021-07-21T15:19:00Z"/>
          <w:rFonts w:ascii="Times New Roman" w:hAnsi="Times New Roman" w:cs="Times New Roman"/>
          <w:b/>
          <w:sz w:val="24"/>
          <w:szCs w:val="24"/>
          <w:u w:val="single"/>
        </w:rPr>
      </w:pPr>
    </w:p>
    <w:p w14:paraId="738565AC" w14:textId="77777777" w:rsidR="003D7920" w:rsidRDefault="003D7920">
      <w:pPr>
        <w:rPr>
          <w:ins w:id="2321" w:author="Matthews, Katrina (DOES)" w:date="2021-07-21T15:19:00Z"/>
          <w:rFonts w:ascii="Times New Roman" w:hAnsi="Times New Roman" w:cs="Times New Roman"/>
          <w:b/>
          <w:sz w:val="24"/>
          <w:szCs w:val="24"/>
          <w:u w:val="single"/>
        </w:rPr>
      </w:pPr>
    </w:p>
    <w:p w14:paraId="423C6023" w14:textId="77777777" w:rsidR="003D7920" w:rsidRDefault="003D7920">
      <w:pPr>
        <w:rPr>
          <w:ins w:id="2322" w:author="Matthews, Katrina (DOES)" w:date="2021-07-21T15:19:00Z"/>
          <w:rFonts w:ascii="Times New Roman" w:hAnsi="Times New Roman" w:cs="Times New Roman"/>
          <w:b/>
          <w:sz w:val="24"/>
          <w:szCs w:val="24"/>
          <w:u w:val="single"/>
        </w:rPr>
      </w:pPr>
    </w:p>
    <w:p w14:paraId="55BFC36B" w14:textId="77777777" w:rsidR="003D7920" w:rsidRDefault="003D7920">
      <w:pPr>
        <w:rPr>
          <w:ins w:id="2323" w:author="Matthews, Katrina (DOES)" w:date="2021-07-21T15:19:00Z"/>
          <w:rFonts w:ascii="Times New Roman" w:hAnsi="Times New Roman" w:cs="Times New Roman"/>
          <w:b/>
          <w:sz w:val="24"/>
          <w:szCs w:val="24"/>
          <w:u w:val="single"/>
        </w:rPr>
      </w:pPr>
    </w:p>
    <w:p w14:paraId="24908C12" w14:textId="77777777" w:rsidR="003D7920" w:rsidRDefault="003D7920">
      <w:pPr>
        <w:rPr>
          <w:ins w:id="2324" w:author="Matthews, Katrina (DOES)" w:date="2021-07-21T15:19:00Z"/>
          <w:rFonts w:ascii="Times New Roman" w:hAnsi="Times New Roman" w:cs="Times New Roman"/>
          <w:b/>
          <w:sz w:val="24"/>
          <w:szCs w:val="24"/>
          <w:u w:val="single"/>
        </w:rPr>
      </w:pPr>
    </w:p>
    <w:p w14:paraId="1E4C4F75" w14:textId="77777777" w:rsidR="003D7920" w:rsidRDefault="003D7920">
      <w:pPr>
        <w:rPr>
          <w:ins w:id="2325" w:author="Matthews, Katrina (DOES)" w:date="2021-07-21T15:19:00Z"/>
          <w:rFonts w:ascii="Times New Roman" w:hAnsi="Times New Roman" w:cs="Times New Roman"/>
          <w:b/>
          <w:sz w:val="24"/>
          <w:szCs w:val="24"/>
          <w:u w:val="single"/>
        </w:rPr>
      </w:pPr>
    </w:p>
    <w:p w14:paraId="0585A9D5" w14:textId="77777777" w:rsidR="003D7920" w:rsidRDefault="003D7920">
      <w:pPr>
        <w:rPr>
          <w:ins w:id="2326" w:author="Matthews, Katrina (DOES)" w:date="2021-07-21T15:19:00Z"/>
          <w:rFonts w:ascii="Times New Roman" w:hAnsi="Times New Roman" w:cs="Times New Roman"/>
          <w:b/>
          <w:sz w:val="24"/>
          <w:szCs w:val="24"/>
          <w:u w:val="single"/>
        </w:rPr>
      </w:pPr>
    </w:p>
    <w:p w14:paraId="31E758C1" w14:textId="77777777" w:rsidR="003D7920" w:rsidRDefault="003D7920">
      <w:pPr>
        <w:rPr>
          <w:ins w:id="2327" w:author="Matthews, Katrina (DOES)" w:date="2021-07-21T15:19:00Z"/>
          <w:rFonts w:ascii="Times New Roman" w:hAnsi="Times New Roman" w:cs="Times New Roman"/>
          <w:b/>
          <w:sz w:val="24"/>
          <w:szCs w:val="24"/>
          <w:u w:val="single"/>
        </w:rPr>
      </w:pPr>
    </w:p>
    <w:p w14:paraId="4B7236C4" w14:textId="77777777" w:rsidR="003D7920" w:rsidRDefault="003D7920">
      <w:pPr>
        <w:rPr>
          <w:ins w:id="2328" w:author="Matthews, Katrina (DOES)" w:date="2021-07-21T15:19:00Z"/>
          <w:rFonts w:ascii="Times New Roman" w:hAnsi="Times New Roman" w:cs="Times New Roman"/>
          <w:b/>
          <w:sz w:val="24"/>
          <w:szCs w:val="24"/>
          <w:u w:val="single"/>
        </w:rPr>
      </w:pPr>
    </w:p>
    <w:p w14:paraId="16DE4D3D" w14:textId="77777777" w:rsidR="003D7920" w:rsidRDefault="003D7920">
      <w:pPr>
        <w:rPr>
          <w:ins w:id="2329" w:author="Matthews, Katrina (DOES)" w:date="2021-07-21T15:19:00Z"/>
          <w:rFonts w:ascii="Times New Roman" w:hAnsi="Times New Roman" w:cs="Times New Roman"/>
          <w:b/>
          <w:sz w:val="24"/>
          <w:szCs w:val="24"/>
          <w:u w:val="single"/>
        </w:rPr>
      </w:pPr>
    </w:p>
    <w:p w14:paraId="391F2F55" w14:textId="77777777" w:rsidR="003D7920" w:rsidRDefault="003D7920">
      <w:pPr>
        <w:rPr>
          <w:ins w:id="2330" w:author="Matthews, Katrina (DOES)" w:date="2021-07-21T15:19:00Z"/>
          <w:rFonts w:ascii="Times New Roman" w:hAnsi="Times New Roman" w:cs="Times New Roman"/>
          <w:b/>
          <w:sz w:val="24"/>
          <w:szCs w:val="24"/>
          <w:u w:val="single"/>
        </w:rPr>
      </w:pPr>
    </w:p>
    <w:p w14:paraId="7F7D6903" w14:textId="695A3AC2" w:rsidR="003D7920" w:rsidRPr="00F86F4E" w:rsidRDefault="003D7920">
      <w:pPr>
        <w:rPr>
          <w:ins w:id="2331" w:author="Matthews, Katrina (DOES)" w:date="2021-07-21T15:19:00Z"/>
          <w:rFonts w:ascii="Times New Roman" w:hAnsi="Times New Roman" w:cs="Times New Roman"/>
          <w:b/>
          <w:sz w:val="28"/>
          <w:szCs w:val="28"/>
          <w:rPrChange w:id="2332" w:author="Matthews, Katrina (DOES)" w:date="2021-07-21T16:46:00Z">
            <w:rPr>
              <w:ins w:id="2333" w:author="Matthews, Katrina (DOES)" w:date="2021-07-21T15:19:00Z"/>
              <w:rFonts w:ascii="Times New Roman" w:hAnsi="Times New Roman" w:cs="Times New Roman"/>
              <w:b/>
              <w:sz w:val="24"/>
              <w:szCs w:val="24"/>
              <w:u w:val="single"/>
            </w:rPr>
          </w:rPrChange>
        </w:rPr>
      </w:pPr>
      <w:ins w:id="2334" w:author="Matthews, Katrina (DOES)" w:date="2021-07-21T15:20:00Z">
        <w:r w:rsidRPr="00F86F4E">
          <w:rPr>
            <w:rFonts w:ascii="Times New Roman" w:hAnsi="Times New Roman" w:cs="Times New Roman"/>
            <w:b/>
            <w:sz w:val="28"/>
            <w:szCs w:val="28"/>
            <w:rPrChange w:id="2335" w:author="Matthews, Katrina (DOES)" w:date="2021-07-21T16:46:00Z">
              <w:rPr>
                <w:rFonts w:ascii="Times New Roman" w:hAnsi="Times New Roman" w:cs="Times New Roman"/>
                <w:b/>
                <w:sz w:val="24"/>
                <w:szCs w:val="24"/>
                <w:u w:val="single"/>
              </w:rPr>
            </w:rPrChange>
          </w:rPr>
          <w:t>Appendix A</w:t>
        </w:r>
      </w:ins>
    </w:p>
    <w:p w14:paraId="21698E3F" w14:textId="4F6D3121" w:rsidR="00A13B54" w:rsidRPr="003D7920" w:rsidRDefault="00A13B54">
      <w:pPr>
        <w:rPr>
          <w:rFonts w:ascii="Times New Roman" w:hAnsi="Times New Roman" w:cs="Times New Roman"/>
          <w:b/>
          <w:sz w:val="24"/>
          <w:szCs w:val="24"/>
          <w:rPrChange w:id="2336" w:author="Matthews, Katrina (DOES)" w:date="2021-07-21T15:20:00Z">
            <w:rPr>
              <w:rFonts w:ascii="Times New Roman" w:hAnsi="Times New Roman" w:cs="Times New Roman"/>
              <w:b/>
              <w:sz w:val="24"/>
              <w:szCs w:val="24"/>
              <w:u w:val="single"/>
            </w:rPr>
          </w:rPrChange>
        </w:rPr>
      </w:pPr>
      <w:commentRangeStart w:id="2337"/>
      <w:r w:rsidRPr="003D7920">
        <w:rPr>
          <w:rFonts w:ascii="Times New Roman" w:hAnsi="Times New Roman" w:cs="Times New Roman"/>
          <w:b/>
          <w:sz w:val="24"/>
          <w:szCs w:val="24"/>
          <w:rPrChange w:id="2338" w:author="Matthews, Katrina (DOES)" w:date="2021-07-21T15:20:00Z">
            <w:rPr>
              <w:rFonts w:ascii="Times New Roman" w:hAnsi="Times New Roman" w:cs="Times New Roman"/>
              <w:b/>
              <w:sz w:val="24"/>
              <w:szCs w:val="24"/>
              <w:u w:val="single"/>
            </w:rPr>
          </w:rPrChange>
        </w:rPr>
        <w:t>Terminology and Definitions</w:t>
      </w:r>
      <w:commentRangeEnd w:id="2337"/>
      <w:r w:rsidR="00287440" w:rsidRPr="003D7920">
        <w:rPr>
          <w:rStyle w:val="CommentReference"/>
          <w:b/>
          <w:rPrChange w:id="2339" w:author="Matthews, Katrina (DOES)" w:date="2021-07-21T15:20:00Z">
            <w:rPr>
              <w:rStyle w:val="CommentReference"/>
            </w:rPr>
          </w:rPrChange>
        </w:rPr>
        <w:commentReference w:id="2337"/>
      </w:r>
      <w:ins w:id="2340" w:author="Matthews, Katrina (DOES)" w:date="2021-07-21T16:47:00Z">
        <w:r w:rsidR="00F86F4E">
          <w:rPr>
            <w:rFonts w:ascii="Times New Roman" w:hAnsi="Times New Roman" w:cs="Times New Roman"/>
            <w:b/>
            <w:sz w:val="24"/>
            <w:szCs w:val="24"/>
          </w:rPr>
          <w:t xml:space="preserve"> </w:t>
        </w:r>
      </w:ins>
    </w:p>
    <w:p w14:paraId="0DFE0E6B" w14:textId="606F68D6" w:rsidR="001552CE" w:rsidRDefault="001552CE">
      <w:pPr>
        <w:rPr>
          <w:rFonts w:ascii="Times New Roman" w:hAnsi="Times New Roman" w:cs="Times New Roman"/>
          <w:bCs/>
          <w:sz w:val="24"/>
          <w:szCs w:val="24"/>
        </w:rPr>
      </w:pPr>
      <w:r w:rsidRPr="001552CE">
        <w:rPr>
          <w:rFonts w:ascii="Times New Roman" w:hAnsi="Times New Roman" w:cs="Times New Roman"/>
          <w:b/>
          <w:sz w:val="24"/>
          <w:szCs w:val="24"/>
        </w:rPr>
        <w:t xml:space="preserve">Active Participant </w:t>
      </w:r>
      <w:r>
        <w:rPr>
          <w:rFonts w:ascii="Times New Roman" w:hAnsi="Times New Roman" w:cs="Times New Roman"/>
          <w:b/>
          <w:sz w:val="24"/>
          <w:szCs w:val="24"/>
        </w:rPr>
        <w:t>–</w:t>
      </w:r>
      <w:r w:rsidRPr="001552CE">
        <w:t xml:space="preserve"> </w:t>
      </w:r>
      <w:del w:id="2341" w:author="Garrett, Tynekia (DOES)" w:date="2021-07-13T12:39:00Z">
        <w:r w:rsidRPr="001A036B" w:rsidDel="0088001B">
          <w:rPr>
            <w:rFonts w:ascii="Times New Roman" w:hAnsi="Times New Roman" w:cs="Times New Roman"/>
            <w:bCs/>
            <w:sz w:val="24"/>
            <w:szCs w:val="24"/>
          </w:rPr>
          <w:delText>are</w:delText>
        </w:r>
      </w:del>
      <w:r w:rsidRPr="001A036B">
        <w:rPr>
          <w:rFonts w:ascii="Times New Roman" w:hAnsi="Times New Roman" w:cs="Times New Roman"/>
          <w:bCs/>
          <w:sz w:val="24"/>
          <w:szCs w:val="24"/>
        </w:rPr>
        <w:t xml:space="preserve"> DOES customers </w:t>
      </w:r>
      <w:del w:id="2342" w:author="Garrett, Tynekia (DOES)" w:date="2021-07-13T12:40:00Z">
        <w:r w:rsidR="001A036B" w:rsidRPr="001A036B" w:rsidDel="0088001B">
          <w:rPr>
            <w:rFonts w:ascii="Times New Roman" w:hAnsi="Times New Roman" w:cs="Times New Roman"/>
            <w:bCs/>
            <w:sz w:val="24"/>
            <w:szCs w:val="24"/>
          </w:rPr>
          <w:delText>that are</w:delText>
        </w:r>
        <w:r w:rsidRPr="001A036B" w:rsidDel="0088001B">
          <w:rPr>
            <w:rFonts w:ascii="Times New Roman" w:hAnsi="Times New Roman" w:cs="Times New Roman"/>
            <w:bCs/>
            <w:sz w:val="24"/>
            <w:szCs w:val="24"/>
          </w:rPr>
          <w:delText xml:space="preserve"> </w:delText>
        </w:r>
      </w:del>
      <w:r w:rsidRPr="001A036B">
        <w:rPr>
          <w:rFonts w:ascii="Times New Roman" w:hAnsi="Times New Roman" w:cs="Times New Roman"/>
          <w:bCs/>
          <w:sz w:val="24"/>
          <w:szCs w:val="24"/>
        </w:rPr>
        <w:t xml:space="preserve">actively enrolled in a program which may </w:t>
      </w:r>
      <w:r w:rsidR="001A036B" w:rsidRPr="001A036B">
        <w:rPr>
          <w:rFonts w:ascii="Times New Roman" w:hAnsi="Times New Roman" w:cs="Times New Roman"/>
          <w:bCs/>
          <w:sz w:val="24"/>
          <w:szCs w:val="24"/>
        </w:rPr>
        <w:t>include</w:t>
      </w:r>
      <w:r w:rsidRPr="001A036B">
        <w:rPr>
          <w:rFonts w:ascii="Times New Roman" w:hAnsi="Times New Roman" w:cs="Times New Roman"/>
          <w:bCs/>
          <w:sz w:val="24"/>
          <w:szCs w:val="24"/>
        </w:rPr>
        <w:t xml:space="preserve"> carryover from a previous </w:t>
      </w:r>
      <w:r w:rsidR="001A036B" w:rsidRPr="001A036B">
        <w:rPr>
          <w:rFonts w:ascii="Times New Roman" w:hAnsi="Times New Roman" w:cs="Times New Roman"/>
          <w:bCs/>
          <w:sz w:val="24"/>
          <w:szCs w:val="24"/>
        </w:rPr>
        <w:t>fiscal year or reporting period and new</w:t>
      </w:r>
      <w:r w:rsidRPr="001A036B">
        <w:rPr>
          <w:rFonts w:ascii="Times New Roman" w:hAnsi="Times New Roman" w:cs="Times New Roman"/>
          <w:bCs/>
          <w:sz w:val="24"/>
          <w:szCs w:val="24"/>
        </w:rPr>
        <w:t xml:space="preserve"> program enrollments</w:t>
      </w:r>
      <w:r w:rsidR="001A036B" w:rsidRPr="001A036B">
        <w:rPr>
          <w:rFonts w:ascii="Times New Roman" w:hAnsi="Times New Roman" w:cs="Times New Roman"/>
          <w:bCs/>
          <w:sz w:val="24"/>
          <w:szCs w:val="24"/>
        </w:rPr>
        <w:t xml:space="preserve">. </w:t>
      </w:r>
    </w:p>
    <w:p w14:paraId="40A7AFDA" w14:textId="737F3481" w:rsidR="00065AB3" w:rsidRPr="001A036B" w:rsidRDefault="00065AB3">
      <w:pPr>
        <w:rPr>
          <w:rFonts w:ascii="Times New Roman" w:hAnsi="Times New Roman" w:cs="Times New Roman"/>
          <w:bCs/>
          <w:sz w:val="24"/>
          <w:szCs w:val="24"/>
        </w:rPr>
      </w:pPr>
      <w:r>
        <w:rPr>
          <w:rFonts w:ascii="Times New Roman" w:hAnsi="Times New Roman" w:cs="Times New Roman"/>
          <w:b/>
          <w:sz w:val="24"/>
          <w:szCs w:val="24"/>
        </w:rPr>
        <w:t>Average Length of Subsidized Employment</w:t>
      </w:r>
      <w:ins w:id="2343" w:author="Falcone, Christopher (DOES)" w:date="2021-07-16T10:08:00Z">
        <w:r w:rsidR="002D5D66">
          <w:rPr>
            <w:rFonts w:ascii="Times New Roman" w:hAnsi="Times New Roman" w:cs="Times New Roman"/>
            <w:b/>
            <w:sz w:val="24"/>
            <w:szCs w:val="24"/>
          </w:rPr>
          <w:t xml:space="preserve"> –</w:t>
        </w:r>
      </w:ins>
      <w:del w:id="2344" w:author="Falcone, Christopher (DOES)" w:date="2021-07-16T10:08:00Z">
        <w:r w:rsidDel="002D5D66">
          <w:rPr>
            <w:rFonts w:ascii="Times New Roman" w:hAnsi="Times New Roman" w:cs="Times New Roman"/>
            <w:b/>
            <w:sz w:val="24"/>
            <w:szCs w:val="24"/>
          </w:rPr>
          <w:delText>-</w:delText>
        </w:r>
      </w:del>
      <w:r w:rsidRPr="004E6446">
        <w:t xml:space="preserve"> </w:t>
      </w:r>
      <w:r w:rsidRPr="004E6446">
        <w:rPr>
          <w:rFonts w:ascii="Times New Roman" w:hAnsi="Times New Roman" w:cs="Times New Roman"/>
          <w:bCs/>
          <w:sz w:val="24"/>
          <w:szCs w:val="24"/>
        </w:rPr>
        <w:t xml:space="preserve">the average length of </w:t>
      </w:r>
      <w:ins w:id="2345" w:author="Garrett, Tynekia (DOES)" w:date="2021-07-13T12:40:00Z">
        <w:r w:rsidR="00221C6E">
          <w:rPr>
            <w:rFonts w:ascii="Times New Roman" w:hAnsi="Times New Roman" w:cs="Times New Roman"/>
            <w:bCs/>
            <w:sz w:val="24"/>
            <w:szCs w:val="24"/>
          </w:rPr>
          <w:t xml:space="preserve">subsidized employment </w:t>
        </w:r>
      </w:ins>
      <w:ins w:id="2346" w:author="Garrett, Tynekia (DOES)" w:date="2021-07-13T12:41:00Z">
        <w:r w:rsidR="00221C6E">
          <w:rPr>
            <w:rFonts w:ascii="Times New Roman" w:hAnsi="Times New Roman" w:cs="Times New Roman"/>
            <w:bCs/>
            <w:sz w:val="24"/>
            <w:szCs w:val="24"/>
          </w:rPr>
          <w:t xml:space="preserve">is </w:t>
        </w:r>
      </w:ins>
      <w:del w:id="2347" w:author="Garrett, Tynekia (DOES)" w:date="2021-07-13T12:41:00Z">
        <w:r w:rsidRPr="004E6446" w:rsidDel="00221C6E">
          <w:rPr>
            <w:rFonts w:ascii="Times New Roman" w:hAnsi="Times New Roman" w:cs="Times New Roman"/>
            <w:bCs/>
            <w:sz w:val="24"/>
            <w:szCs w:val="24"/>
          </w:rPr>
          <w:delText xml:space="preserve">6 </w:delText>
        </w:r>
      </w:del>
      <w:ins w:id="2348" w:author="Garrett, Tynekia (DOES)" w:date="2021-07-13T12:41:00Z">
        <w:r w:rsidR="00221C6E">
          <w:rPr>
            <w:rFonts w:ascii="Times New Roman" w:hAnsi="Times New Roman" w:cs="Times New Roman"/>
            <w:bCs/>
            <w:sz w:val="24"/>
            <w:szCs w:val="24"/>
          </w:rPr>
          <w:t>six</w:t>
        </w:r>
        <w:r w:rsidR="00221C6E" w:rsidRPr="004E6446">
          <w:rPr>
            <w:rFonts w:ascii="Times New Roman" w:hAnsi="Times New Roman" w:cs="Times New Roman"/>
            <w:bCs/>
            <w:sz w:val="24"/>
            <w:szCs w:val="24"/>
          </w:rPr>
          <w:t xml:space="preserve"> </w:t>
        </w:r>
      </w:ins>
      <w:r w:rsidRPr="004E6446">
        <w:rPr>
          <w:rFonts w:ascii="Times New Roman" w:hAnsi="Times New Roman" w:cs="Times New Roman"/>
          <w:bCs/>
          <w:sz w:val="24"/>
          <w:szCs w:val="24"/>
        </w:rPr>
        <w:t>months of an employment placement where DOES, or another agency, provides a percentage of the customer’s wages, which helps support the customer financially while they are learning or demonstrating required skills.</w:t>
      </w:r>
    </w:p>
    <w:p w14:paraId="5ED6A30C" w14:textId="2588002C" w:rsidR="004E6446" w:rsidRPr="00D92F1F" w:rsidRDefault="004E6446" w:rsidP="00D92F1F">
      <w:pPr>
        <w:rPr>
          <w:rFonts w:ascii="Times New Roman" w:hAnsi="Times New Roman" w:cs="Times New Roman"/>
          <w:bCs/>
          <w:sz w:val="24"/>
          <w:szCs w:val="24"/>
        </w:rPr>
      </w:pPr>
      <w:r>
        <w:rPr>
          <w:rFonts w:ascii="Times New Roman" w:hAnsi="Times New Roman" w:cs="Times New Roman"/>
          <w:b/>
          <w:sz w:val="24"/>
          <w:szCs w:val="24"/>
        </w:rPr>
        <w:t>Average Wage</w:t>
      </w:r>
      <w:r w:rsidR="00D92F1F">
        <w:rPr>
          <w:rFonts w:ascii="Times New Roman" w:hAnsi="Times New Roman" w:cs="Times New Roman"/>
          <w:b/>
          <w:sz w:val="24"/>
          <w:szCs w:val="24"/>
        </w:rPr>
        <w:t xml:space="preserve"> </w:t>
      </w:r>
      <w:ins w:id="2349" w:author="Falcone, Christopher (DOES)" w:date="2021-07-16T10:08:00Z">
        <w:r w:rsidR="002D5D66">
          <w:rPr>
            <w:rFonts w:ascii="Times New Roman" w:hAnsi="Times New Roman" w:cs="Times New Roman"/>
            <w:b/>
            <w:sz w:val="24"/>
            <w:szCs w:val="24"/>
          </w:rPr>
          <w:t>–</w:t>
        </w:r>
      </w:ins>
      <w:del w:id="2350" w:author="Falcone, Christopher (DOES)" w:date="2021-07-16T10:08:00Z">
        <w:r w:rsidR="00D92F1F" w:rsidDel="002D5D66">
          <w:rPr>
            <w:rFonts w:ascii="Times New Roman" w:hAnsi="Times New Roman" w:cs="Times New Roman"/>
            <w:b/>
            <w:sz w:val="24"/>
            <w:szCs w:val="24"/>
          </w:rPr>
          <w:delText>-</w:delText>
        </w:r>
      </w:del>
      <w:r w:rsidR="00D92F1F" w:rsidRPr="00D92F1F">
        <w:t xml:space="preserve"> </w:t>
      </w:r>
      <w:r w:rsidR="00D92F1F" w:rsidRPr="00D92F1F">
        <w:rPr>
          <w:rFonts w:ascii="Times New Roman" w:hAnsi="Times New Roman" w:cs="Times New Roman"/>
          <w:bCs/>
          <w:sz w:val="24"/>
          <w:szCs w:val="24"/>
        </w:rPr>
        <w:t>the average hourly, quarterly, or annual monetary compensation of a customer placed in</w:t>
      </w:r>
      <w:r w:rsidR="00D92F1F">
        <w:rPr>
          <w:rFonts w:ascii="Times New Roman" w:hAnsi="Times New Roman" w:cs="Times New Roman"/>
          <w:bCs/>
          <w:sz w:val="24"/>
          <w:szCs w:val="24"/>
        </w:rPr>
        <w:t xml:space="preserve"> </w:t>
      </w:r>
      <w:r w:rsidR="00D92F1F" w:rsidRPr="00D92F1F">
        <w:rPr>
          <w:rFonts w:ascii="Times New Roman" w:hAnsi="Times New Roman" w:cs="Times New Roman"/>
          <w:bCs/>
          <w:sz w:val="24"/>
          <w:szCs w:val="24"/>
        </w:rPr>
        <w:t>unsubsidized employment.</w:t>
      </w:r>
    </w:p>
    <w:p w14:paraId="2B04FE72" w14:textId="2E5B3BEB" w:rsidR="00D92F1F" w:rsidRPr="00D92F1F" w:rsidRDefault="00D92F1F" w:rsidP="00D92F1F">
      <w:pPr>
        <w:rPr>
          <w:rFonts w:ascii="Times New Roman" w:hAnsi="Times New Roman" w:cs="Times New Roman"/>
          <w:bCs/>
          <w:sz w:val="24"/>
          <w:szCs w:val="24"/>
        </w:rPr>
      </w:pPr>
      <w:r w:rsidRPr="00D92F1F">
        <w:rPr>
          <w:rFonts w:ascii="Times New Roman" w:hAnsi="Times New Roman" w:cs="Times New Roman"/>
          <w:b/>
          <w:sz w:val="24"/>
          <w:szCs w:val="24"/>
        </w:rPr>
        <w:t xml:space="preserve">Credential </w:t>
      </w:r>
      <w:ins w:id="2351" w:author="Falcone, Christopher (DOES)" w:date="2021-07-16T10:08:00Z">
        <w:r w:rsidR="002D5D66">
          <w:rPr>
            <w:rFonts w:ascii="Times New Roman" w:hAnsi="Times New Roman" w:cs="Times New Roman"/>
            <w:b/>
            <w:sz w:val="24"/>
            <w:szCs w:val="24"/>
          </w:rPr>
          <w:t>–</w:t>
        </w:r>
      </w:ins>
      <w:del w:id="2352" w:author="Falcone, Christopher (DOES)" w:date="2021-07-16T10:08:00Z">
        <w:r w:rsidDel="002D5D66">
          <w:rPr>
            <w:rFonts w:ascii="Times New Roman" w:hAnsi="Times New Roman" w:cs="Times New Roman"/>
            <w:b/>
            <w:sz w:val="24"/>
            <w:szCs w:val="24"/>
          </w:rPr>
          <w:delText>-</w:delText>
        </w:r>
      </w:del>
      <w:r w:rsidRPr="00D92F1F">
        <w:t xml:space="preserve"> </w:t>
      </w:r>
      <w:r w:rsidRPr="00D92F1F">
        <w:rPr>
          <w:rFonts w:ascii="Times New Roman" w:hAnsi="Times New Roman" w:cs="Times New Roman"/>
          <w:bCs/>
          <w:sz w:val="24"/>
          <w:szCs w:val="24"/>
        </w:rPr>
        <w:t>a written form of evidence of authority, status, rights, or entitlement to privileges obtained by</w:t>
      </w:r>
      <w:r>
        <w:rPr>
          <w:rFonts w:ascii="Times New Roman" w:hAnsi="Times New Roman" w:cs="Times New Roman"/>
          <w:bCs/>
          <w:sz w:val="24"/>
          <w:szCs w:val="24"/>
        </w:rPr>
        <w:t xml:space="preserve"> </w:t>
      </w:r>
      <w:r w:rsidRPr="00D92F1F">
        <w:rPr>
          <w:rFonts w:ascii="Times New Roman" w:hAnsi="Times New Roman" w:cs="Times New Roman"/>
          <w:bCs/>
          <w:sz w:val="24"/>
          <w:szCs w:val="24"/>
        </w:rPr>
        <w:t>an individual through accredited training or education</w:t>
      </w:r>
      <w:r w:rsidRPr="00D92F1F">
        <w:rPr>
          <w:rFonts w:ascii="Times New Roman" w:hAnsi="Times New Roman" w:cs="Times New Roman"/>
          <w:b/>
          <w:sz w:val="24"/>
          <w:szCs w:val="24"/>
        </w:rPr>
        <w:t>.</w:t>
      </w:r>
    </w:p>
    <w:p w14:paraId="66EA603B" w14:textId="632A6A52" w:rsidR="00D92F1F" w:rsidRDefault="00D92F1F" w:rsidP="00D92F1F">
      <w:pPr>
        <w:rPr>
          <w:rFonts w:ascii="Times New Roman" w:hAnsi="Times New Roman" w:cs="Times New Roman"/>
          <w:bCs/>
          <w:sz w:val="24"/>
          <w:szCs w:val="24"/>
        </w:rPr>
      </w:pPr>
      <w:r w:rsidRPr="00D92F1F">
        <w:rPr>
          <w:rFonts w:ascii="Times New Roman" w:hAnsi="Times New Roman" w:cs="Times New Roman"/>
          <w:b/>
          <w:sz w:val="24"/>
          <w:szCs w:val="24"/>
        </w:rPr>
        <w:t>Completion</w:t>
      </w:r>
      <w:r>
        <w:rPr>
          <w:rFonts w:ascii="Times New Roman" w:hAnsi="Times New Roman" w:cs="Times New Roman"/>
          <w:bCs/>
          <w:sz w:val="24"/>
          <w:szCs w:val="24"/>
        </w:rPr>
        <w:t xml:space="preserve"> </w:t>
      </w:r>
      <w:ins w:id="2353" w:author="Falcone, Christopher (DOES)" w:date="2021-07-16T10:08:00Z">
        <w:r w:rsidR="002D5D66">
          <w:rPr>
            <w:rFonts w:ascii="Times New Roman" w:hAnsi="Times New Roman" w:cs="Times New Roman"/>
            <w:b/>
            <w:sz w:val="24"/>
            <w:szCs w:val="24"/>
          </w:rPr>
          <w:t>–</w:t>
        </w:r>
      </w:ins>
      <w:del w:id="2354" w:author="Falcone, Christopher (DOES)" w:date="2021-07-16T10:08:00Z">
        <w:r w:rsidDel="002D5D66">
          <w:rPr>
            <w:rFonts w:ascii="Times New Roman" w:hAnsi="Times New Roman" w:cs="Times New Roman"/>
            <w:bCs/>
            <w:sz w:val="24"/>
            <w:szCs w:val="24"/>
          </w:rPr>
          <w:delText>-</w:delText>
        </w:r>
      </w:del>
      <w:r>
        <w:rPr>
          <w:rFonts w:ascii="Times New Roman" w:hAnsi="Times New Roman" w:cs="Times New Roman"/>
          <w:bCs/>
          <w:sz w:val="24"/>
          <w:szCs w:val="24"/>
        </w:rPr>
        <w:t xml:space="preserve"> </w:t>
      </w:r>
      <w:r w:rsidRPr="00D92F1F">
        <w:rPr>
          <w:rFonts w:ascii="Times New Roman" w:hAnsi="Times New Roman" w:cs="Times New Roman"/>
          <w:bCs/>
          <w:sz w:val="24"/>
          <w:szCs w:val="24"/>
        </w:rPr>
        <w:t>the number of customers who have finished, either successfully or unsuccessfully, a</w:t>
      </w:r>
      <w:r>
        <w:rPr>
          <w:rFonts w:ascii="Times New Roman" w:hAnsi="Times New Roman" w:cs="Times New Roman"/>
          <w:bCs/>
          <w:sz w:val="24"/>
          <w:szCs w:val="24"/>
        </w:rPr>
        <w:t xml:space="preserve"> </w:t>
      </w:r>
      <w:r w:rsidRPr="00D92F1F">
        <w:rPr>
          <w:rFonts w:ascii="Times New Roman" w:hAnsi="Times New Roman" w:cs="Times New Roman"/>
          <w:bCs/>
          <w:sz w:val="24"/>
          <w:szCs w:val="24"/>
        </w:rPr>
        <w:t>component of a program or an entire program.</w:t>
      </w:r>
    </w:p>
    <w:p w14:paraId="249AB3E1" w14:textId="268ECDC4" w:rsidR="00065AB3" w:rsidRPr="00065AB3" w:rsidRDefault="002D5D66" w:rsidP="00D92F1F">
      <w:pPr>
        <w:rPr>
          <w:rFonts w:ascii="Times New Roman" w:hAnsi="Times New Roman" w:cs="Times New Roman"/>
          <w:b/>
          <w:sz w:val="24"/>
          <w:szCs w:val="24"/>
          <w:u w:val="single"/>
        </w:rPr>
      </w:pPr>
      <w:ins w:id="2355" w:author="Falcone, Christopher (DOES)" w:date="2021-07-16T10:08:00Z">
        <w:r>
          <w:rPr>
            <w:rFonts w:ascii="Times New Roman" w:hAnsi="Times New Roman" w:cs="Times New Roman"/>
            <w:b/>
            <w:sz w:val="24"/>
            <w:szCs w:val="24"/>
          </w:rPr>
          <w:t xml:space="preserve">DOES </w:t>
        </w:r>
      </w:ins>
      <w:r w:rsidR="00065AB3" w:rsidRPr="00065AB3">
        <w:rPr>
          <w:rFonts w:ascii="Times New Roman" w:hAnsi="Times New Roman" w:cs="Times New Roman"/>
          <w:b/>
          <w:sz w:val="24"/>
          <w:szCs w:val="24"/>
        </w:rPr>
        <w:t xml:space="preserve">Data Suppression </w:t>
      </w:r>
      <w:del w:id="2356" w:author="Falcone, Christopher (DOES)" w:date="2021-07-16T10:08:00Z">
        <w:r w:rsidR="00065AB3" w:rsidRPr="00065AB3" w:rsidDel="002D5D66">
          <w:rPr>
            <w:rFonts w:ascii="Times New Roman" w:hAnsi="Times New Roman" w:cs="Times New Roman"/>
            <w:b/>
            <w:sz w:val="24"/>
            <w:szCs w:val="24"/>
          </w:rPr>
          <w:delText xml:space="preserve">(DS) </w:delText>
        </w:r>
      </w:del>
      <w:r w:rsidR="00065AB3" w:rsidRPr="00065AB3">
        <w:rPr>
          <w:rFonts w:ascii="Times New Roman" w:hAnsi="Times New Roman" w:cs="Times New Roman"/>
          <w:b/>
          <w:sz w:val="24"/>
          <w:szCs w:val="24"/>
        </w:rPr>
        <w:t xml:space="preserve">Policy </w:t>
      </w:r>
      <w:ins w:id="2357" w:author="Falcone, Christopher (DOES)" w:date="2021-07-16T10:08:00Z">
        <w:r>
          <w:rPr>
            <w:rFonts w:ascii="Times New Roman" w:hAnsi="Times New Roman" w:cs="Times New Roman"/>
            <w:b/>
            <w:sz w:val="24"/>
            <w:szCs w:val="24"/>
          </w:rPr>
          <w:t xml:space="preserve">– </w:t>
        </w:r>
      </w:ins>
      <w:del w:id="2358" w:author="Falcone, Christopher (DOES)" w:date="2021-07-16T10:08:00Z">
        <w:r w:rsidR="00065AB3" w:rsidRPr="00065AB3" w:rsidDel="002D5D66">
          <w:rPr>
            <w:rFonts w:ascii="Times New Roman" w:hAnsi="Times New Roman" w:cs="Times New Roman"/>
            <w:b/>
            <w:sz w:val="24"/>
            <w:szCs w:val="24"/>
          </w:rPr>
          <w:delText>-</w:delText>
        </w:r>
      </w:del>
      <w:r w:rsidR="00065AB3" w:rsidRPr="00065AB3">
        <w:rPr>
          <w:rFonts w:ascii="Times New Roman" w:hAnsi="Times New Roman" w:cs="Times New Roman"/>
          <w:bCs/>
          <w:sz w:val="24"/>
          <w:szCs w:val="24"/>
        </w:rPr>
        <w:t>The</w:t>
      </w:r>
      <w:r w:rsidR="00065AB3">
        <w:rPr>
          <w:rFonts w:ascii="Times New Roman" w:hAnsi="Times New Roman" w:cs="Times New Roman"/>
          <w:bCs/>
          <w:sz w:val="24"/>
          <w:szCs w:val="24"/>
        </w:rPr>
        <w:t xml:space="preserve"> Data Suppression Policy 800.41 was approved March 1, 2021</w:t>
      </w:r>
      <w:ins w:id="2359" w:author="Garrett, Tynekia (DOES)" w:date="2021-07-13T12:49:00Z">
        <w:r w:rsidR="00EC060B">
          <w:rPr>
            <w:rFonts w:ascii="Times New Roman" w:hAnsi="Times New Roman" w:cs="Times New Roman"/>
            <w:bCs/>
            <w:sz w:val="24"/>
            <w:szCs w:val="24"/>
          </w:rPr>
          <w:t>,</w:t>
        </w:r>
      </w:ins>
      <w:r w:rsidR="00065AB3">
        <w:rPr>
          <w:rFonts w:ascii="Times New Roman" w:hAnsi="Times New Roman" w:cs="Times New Roman"/>
          <w:bCs/>
          <w:sz w:val="24"/>
          <w:szCs w:val="24"/>
        </w:rPr>
        <w:t xml:space="preserve"> </w:t>
      </w:r>
      <w:r w:rsidR="00065AB3" w:rsidRPr="008D3E50">
        <w:rPr>
          <w:rFonts w:ascii="Times New Roman" w:hAnsi="Times New Roman" w:cs="Times New Roman"/>
          <w:bCs/>
          <w:sz w:val="24"/>
          <w:szCs w:val="24"/>
        </w:rPr>
        <w:t>applies to all reports, charts, and other data visualizations that contain</w:t>
      </w:r>
      <w:r w:rsidR="00065AB3">
        <w:rPr>
          <w:rFonts w:ascii="Times New Roman" w:hAnsi="Times New Roman" w:cs="Times New Roman"/>
          <w:bCs/>
          <w:sz w:val="24"/>
          <w:szCs w:val="24"/>
        </w:rPr>
        <w:t xml:space="preserve"> </w:t>
      </w:r>
      <w:r w:rsidR="00065AB3" w:rsidRPr="008D3E50">
        <w:rPr>
          <w:rFonts w:ascii="Times New Roman" w:hAnsi="Times New Roman" w:cs="Times New Roman"/>
          <w:bCs/>
          <w:sz w:val="24"/>
          <w:szCs w:val="24"/>
        </w:rPr>
        <w:t>population counts or percentages of population counts. This policy shall apply agency-wide to all</w:t>
      </w:r>
      <w:r w:rsidR="00065AB3">
        <w:rPr>
          <w:rFonts w:ascii="Times New Roman" w:hAnsi="Times New Roman" w:cs="Times New Roman"/>
          <w:bCs/>
          <w:sz w:val="24"/>
          <w:szCs w:val="24"/>
        </w:rPr>
        <w:t xml:space="preserve"> </w:t>
      </w:r>
      <w:r w:rsidR="00065AB3" w:rsidRPr="008D3E50">
        <w:rPr>
          <w:rFonts w:ascii="Times New Roman" w:hAnsi="Times New Roman" w:cs="Times New Roman"/>
          <w:bCs/>
          <w:sz w:val="24"/>
          <w:szCs w:val="24"/>
        </w:rPr>
        <w:t>employees, contractors, and interns.</w:t>
      </w:r>
      <w:r w:rsidR="00065AB3">
        <w:rPr>
          <w:rFonts w:ascii="Times New Roman" w:hAnsi="Times New Roman" w:cs="Times New Roman"/>
          <w:bCs/>
          <w:sz w:val="24"/>
          <w:szCs w:val="24"/>
        </w:rPr>
        <w:t xml:space="preserve"> The purpose of </w:t>
      </w:r>
      <w:ins w:id="2360" w:author="Garrett, Tynekia (DOES)" w:date="2021-07-13T12:49:00Z">
        <w:r w:rsidR="00EC060B">
          <w:rPr>
            <w:rFonts w:ascii="Times New Roman" w:hAnsi="Times New Roman" w:cs="Times New Roman"/>
            <w:bCs/>
            <w:sz w:val="24"/>
            <w:szCs w:val="24"/>
          </w:rPr>
          <w:t xml:space="preserve">the </w:t>
        </w:r>
      </w:ins>
      <w:r w:rsidR="00065AB3">
        <w:rPr>
          <w:rFonts w:ascii="Times New Roman" w:hAnsi="Times New Roman" w:cs="Times New Roman"/>
          <w:bCs/>
          <w:sz w:val="24"/>
          <w:szCs w:val="24"/>
        </w:rPr>
        <w:t xml:space="preserve">data suppression policy is to </w:t>
      </w:r>
      <w:r w:rsidR="00065AB3">
        <w:rPr>
          <w:rFonts w:ascii="TimesNewRomanPSMT" w:hAnsi="TimesNewRomanPSMT" w:cs="TimesNewRomanPSMT"/>
          <w:sz w:val="24"/>
          <w:szCs w:val="24"/>
        </w:rPr>
        <w:t xml:space="preserve">protect individual’s </w:t>
      </w:r>
      <w:r w:rsidR="00065AB3">
        <w:rPr>
          <w:rFonts w:ascii="Times New Roman" w:hAnsi="Times New Roman" w:cs="Times New Roman"/>
          <w:sz w:val="24"/>
          <w:szCs w:val="24"/>
        </w:rPr>
        <w:t>identities, privacy, and/or personal information and avoid</w:t>
      </w:r>
      <w:r w:rsidR="00065AB3">
        <w:rPr>
          <w:rFonts w:ascii="TimesNewRomanPSMT" w:hAnsi="TimesNewRomanPSMT" w:cs="TimesNewRomanPSMT"/>
          <w:sz w:val="24"/>
          <w:szCs w:val="24"/>
        </w:rPr>
        <w:t xml:space="preserve"> </w:t>
      </w:r>
      <w:r w:rsidR="00065AB3">
        <w:rPr>
          <w:rFonts w:ascii="Times New Roman" w:hAnsi="Times New Roman" w:cs="Times New Roman"/>
          <w:sz w:val="24"/>
          <w:szCs w:val="24"/>
        </w:rPr>
        <w:t>unintentionally revealing harmful or protected information about individuals typically in</w:t>
      </w:r>
      <w:r w:rsidR="00065AB3">
        <w:rPr>
          <w:rFonts w:ascii="TimesNewRomanPSMT" w:hAnsi="TimesNewRomanPSMT" w:cs="TimesNewRomanPSMT"/>
          <w:sz w:val="24"/>
          <w:szCs w:val="24"/>
        </w:rPr>
        <w:t xml:space="preserve"> </w:t>
      </w:r>
      <w:r w:rsidR="00065AB3">
        <w:rPr>
          <w:rFonts w:ascii="Times New Roman" w:hAnsi="Times New Roman" w:cs="Times New Roman"/>
          <w:sz w:val="24"/>
          <w:szCs w:val="24"/>
        </w:rPr>
        <w:t>compliance with applicable laws. For the purposes of this report</w:t>
      </w:r>
      <w:ins w:id="2361" w:author="Garrett, Tynekia (DOES)" w:date="2021-07-13T12:49:00Z">
        <w:r w:rsidR="00EC060B">
          <w:rPr>
            <w:rFonts w:ascii="Times New Roman" w:hAnsi="Times New Roman" w:cs="Times New Roman"/>
            <w:sz w:val="24"/>
            <w:szCs w:val="24"/>
          </w:rPr>
          <w:t>,</w:t>
        </w:r>
      </w:ins>
      <w:r w:rsidR="00065AB3">
        <w:rPr>
          <w:rFonts w:ascii="Times New Roman" w:hAnsi="Times New Roman" w:cs="Times New Roman"/>
          <w:sz w:val="24"/>
          <w:szCs w:val="24"/>
        </w:rPr>
        <w:t xml:space="preserve"> data suppression was used when reporting on data that was less than 10 individuals, greater than 95 percent</w:t>
      </w:r>
      <w:ins w:id="2362" w:author="Garrett, Tynekia (DOES)" w:date="2021-07-13T12:51:00Z">
        <w:r w:rsidR="005843B3">
          <w:rPr>
            <w:rFonts w:ascii="Times New Roman" w:hAnsi="Times New Roman" w:cs="Times New Roman"/>
            <w:sz w:val="24"/>
            <w:szCs w:val="24"/>
          </w:rPr>
          <w:t>,</w:t>
        </w:r>
      </w:ins>
      <w:r w:rsidR="00065AB3">
        <w:rPr>
          <w:rFonts w:ascii="Times New Roman" w:hAnsi="Times New Roman" w:cs="Times New Roman"/>
          <w:sz w:val="24"/>
          <w:szCs w:val="24"/>
        </w:rPr>
        <w:t xml:space="preserve"> or less than 5 percent. Data suppression should also be used to avoid the unintentional release of sensitive information about the individual or the release of information with unacceptable levels of statistical reliability</w:t>
      </w:r>
      <w:r w:rsidR="00065AB3" w:rsidRPr="00287440">
        <w:rPr>
          <w:rFonts w:ascii="Times New Roman" w:hAnsi="Times New Roman" w:cs="Times New Roman"/>
          <w:bCs/>
          <w:i/>
          <w:iCs/>
          <w:sz w:val="24"/>
          <w:szCs w:val="24"/>
          <w:rPrChange w:id="2363" w:author="Falcone, Christopher (DOES)" w:date="2021-07-15T16:00:00Z">
            <w:rPr>
              <w:rFonts w:ascii="Times New Roman" w:hAnsi="Times New Roman" w:cs="Times New Roman"/>
              <w:b/>
              <w:sz w:val="24"/>
              <w:szCs w:val="24"/>
              <w:u w:val="single"/>
            </w:rPr>
          </w:rPrChange>
        </w:rPr>
        <w:t>.</w:t>
      </w:r>
    </w:p>
    <w:p w14:paraId="25B3615E" w14:textId="598DE73B" w:rsidR="00065AB3" w:rsidRPr="00065AB3" w:rsidRDefault="00065AB3">
      <w:pPr>
        <w:rPr>
          <w:rFonts w:ascii="Times New Roman" w:hAnsi="Times New Roman" w:cs="Times New Roman"/>
          <w:bCs/>
          <w:sz w:val="24"/>
          <w:szCs w:val="24"/>
        </w:rPr>
      </w:pPr>
      <w:r w:rsidRPr="00914208">
        <w:rPr>
          <w:rFonts w:ascii="Times New Roman" w:hAnsi="Times New Roman" w:cs="Times New Roman"/>
          <w:b/>
          <w:sz w:val="24"/>
          <w:szCs w:val="24"/>
        </w:rPr>
        <w:t>Employment and Training Activity</w:t>
      </w:r>
      <w:r w:rsidRPr="00CA57EC">
        <w:rPr>
          <w:rFonts w:ascii="Times New Roman" w:hAnsi="Times New Roman" w:cs="Times New Roman"/>
          <w:bCs/>
          <w:sz w:val="24"/>
          <w:szCs w:val="24"/>
        </w:rPr>
        <w:t xml:space="preserve"> – an activity for an adult or dislocated worker which will help the</w:t>
      </w:r>
      <w:r>
        <w:rPr>
          <w:rFonts w:ascii="Times New Roman" w:hAnsi="Times New Roman" w:cs="Times New Roman"/>
          <w:bCs/>
          <w:sz w:val="24"/>
          <w:szCs w:val="24"/>
        </w:rPr>
        <w:t xml:space="preserve"> </w:t>
      </w:r>
      <w:r w:rsidRPr="00CA57EC">
        <w:rPr>
          <w:rFonts w:ascii="Times New Roman" w:hAnsi="Times New Roman" w:cs="Times New Roman"/>
          <w:bCs/>
          <w:sz w:val="24"/>
          <w:szCs w:val="24"/>
        </w:rPr>
        <w:t>customer find employment, such as a certification program, job readiness training, or subsidized</w:t>
      </w:r>
      <w:r>
        <w:rPr>
          <w:rFonts w:ascii="Times New Roman" w:hAnsi="Times New Roman" w:cs="Times New Roman"/>
          <w:bCs/>
          <w:sz w:val="24"/>
          <w:szCs w:val="24"/>
        </w:rPr>
        <w:t xml:space="preserve"> </w:t>
      </w:r>
      <w:r w:rsidRPr="00CA57EC">
        <w:rPr>
          <w:rFonts w:ascii="Times New Roman" w:hAnsi="Times New Roman" w:cs="Times New Roman"/>
          <w:bCs/>
          <w:sz w:val="24"/>
          <w:szCs w:val="24"/>
        </w:rPr>
        <w:t>employment.</w:t>
      </w:r>
    </w:p>
    <w:p w14:paraId="7C35F70E" w14:textId="7C87848E" w:rsidR="00CA57EC" w:rsidRDefault="00CA57EC">
      <w:pPr>
        <w:rPr>
          <w:rFonts w:ascii="Times New Roman" w:hAnsi="Times New Roman" w:cs="Times New Roman"/>
          <w:bCs/>
          <w:sz w:val="24"/>
          <w:szCs w:val="24"/>
        </w:rPr>
      </w:pPr>
      <w:r w:rsidRPr="00914208">
        <w:rPr>
          <w:rFonts w:ascii="Times New Roman" w:hAnsi="Times New Roman" w:cs="Times New Roman"/>
          <w:b/>
          <w:sz w:val="24"/>
          <w:szCs w:val="24"/>
        </w:rPr>
        <w:t>Enrollment</w:t>
      </w:r>
      <w:ins w:id="2364" w:author="Falcone, Christopher (DOES)" w:date="2021-07-16T10:09:00Z">
        <w:r w:rsidR="002D5D66">
          <w:rPr>
            <w:rFonts w:ascii="Times New Roman" w:hAnsi="Times New Roman" w:cs="Times New Roman"/>
            <w:b/>
            <w:sz w:val="24"/>
            <w:szCs w:val="24"/>
          </w:rPr>
          <w:t xml:space="preserve"> –</w:t>
        </w:r>
      </w:ins>
      <w:del w:id="2365" w:author="Falcone, Christopher (DOES)" w:date="2021-07-16T10:09:00Z">
        <w:r w:rsidDel="002D5D66">
          <w:rPr>
            <w:rFonts w:ascii="Times New Roman" w:hAnsi="Times New Roman" w:cs="Times New Roman"/>
            <w:bCs/>
            <w:sz w:val="24"/>
            <w:szCs w:val="24"/>
          </w:rPr>
          <w:delText>-</w:delText>
        </w:r>
      </w:del>
      <w:r w:rsidRPr="00CA57EC">
        <w:t xml:space="preserve"> </w:t>
      </w:r>
      <w:r w:rsidRPr="00CA57EC">
        <w:rPr>
          <w:rFonts w:ascii="Times New Roman" w:hAnsi="Times New Roman" w:cs="Times New Roman"/>
          <w:bCs/>
          <w:sz w:val="24"/>
          <w:szCs w:val="24"/>
        </w:rPr>
        <w:t>the action of a participant registering and receiving acceptance in a federal or local program.</w:t>
      </w:r>
    </w:p>
    <w:p w14:paraId="218F3CCC" w14:textId="32DBE5C5" w:rsidR="00914208" w:rsidRDefault="00CA57EC">
      <w:pPr>
        <w:rPr>
          <w:rFonts w:ascii="Times New Roman" w:hAnsi="Times New Roman" w:cs="Times New Roman"/>
          <w:bCs/>
          <w:sz w:val="24"/>
          <w:szCs w:val="24"/>
        </w:rPr>
      </w:pPr>
      <w:r w:rsidRPr="00914208">
        <w:rPr>
          <w:rFonts w:ascii="Times New Roman" w:hAnsi="Times New Roman" w:cs="Times New Roman"/>
          <w:b/>
          <w:sz w:val="24"/>
          <w:szCs w:val="24"/>
        </w:rPr>
        <w:t>Entered Employment</w:t>
      </w:r>
      <w:r>
        <w:rPr>
          <w:rFonts w:ascii="Times New Roman" w:hAnsi="Times New Roman" w:cs="Times New Roman"/>
          <w:bCs/>
          <w:sz w:val="24"/>
          <w:szCs w:val="24"/>
        </w:rPr>
        <w:t xml:space="preserve"> </w:t>
      </w:r>
      <w:ins w:id="2366" w:author="Falcone, Christopher (DOES)" w:date="2021-07-16T10:09:00Z">
        <w:r w:rsidR="002D5D66">
          <w:rPr>
            <w:rFonts w:ascii="Times New Roman" w:hAnsi="Times New Roman" w:cs="Times New Roman"/>
            <w:b/>
            <w:sz w:val="24"/>
            <w:szCs w:val="24"/>
          </w:rPr>
          <w:t>–</w:t>
        </w:r>
      </w:ins>
      <w:del w:id="2367" w:author="Falcone, Christopher (DOES)" w:date="2021-07-16T10:09:00Z">
        <w:r w:rsidR="00914208" w:rsidDel="002D5D66">
          <w:rPr>
            <w:rFonts w:ascii="Times New Roman" w:hAnsi="Times New Roman" w:cs="Times New Roman"/>
            <w:bCs/>
            <w:sz w:val="24"/>
            <w:szCs w:val="24"/>
          </w:rPr>
          <w:delText>-</w:delText>
        </w:r>
      </w:del>
      <w:ins w:id="2368" w:author="Falcone, Christopher (DOES)" w:date="2021-07-15T16:04:00Z">
        <w:r w:rsidR="00891FBA">
          <w:rPr>
            <w:rFonts w:ascii="Times New Roman" w:hAnsi="Times New Roman" w:cs="Times New Roman"/>
            <w:bCs/>
            <w:sz w:val="24"/>
            <w:szCs w:val="24"/>
          </w:rPr>
          <w:t xml:space="preserve"> </w:t>
        </w:r>
      </w:ins>
      <w:r w:rsidR="00914208">
        <w:rPr>
          <w:rFonts w:ascii="Times New Roman" w:hAnsi="Times New Roman" w:cs="Times New Roman"/>
          <w:bCs/>
          <w:sz w:val="24"/>
          <w:szCs w:val="24"/>
        </w:rPr>
        <w:t>A</w:t>
      </w:r>
      <w:r w:rsidR="00914208" w:rsidRPr="00914208">
        <w:rPr>
          <w:rFonts w:ascii="Times New Roman" w:hAnsi="Times New Roman" w:cs="Times New Roman"/>
          <w:bCs/>
          <w:sz w:val="24"/>
          <w:szCs w:val="24"/>
        </w:rPr>
        <w:t>n individual working in a paid, unsubsidized job</w:t>
      </w:r>
      <w:ins w:id="2369" w:author="Falcone, Christopher (DOES)" w:date="2021-07-16T10:10:00Z">
        <w:r w:rsidR="002D5D66">
          <w:rPr>
            <w:rFonts w:ascii="Times New Roman" w:hAnsi="Times New Roman" w:cs="Times New Roman"/>
            <w:bCs/>
            <w:sz w:val="24"/>
            <w:szCs w:val="24"/>
          </w:rPr>
          <w:t>.</w:t>
        </w:r>
      </w:ins>
    </w:p>
    <w:p w14:paraId="5ADB4258" w14:textId="72CA0570" w:rsidR="00D92F1F" w:rsidRDefault="00D92F1F" w:rsidP="00D92F1F">
      <w:pPr>
        <w:rPr>
          <w:rFonts w:ascii="Times New Roman" w:hAnsi="Times New Roman" w:cs="Times New Roman"/>
          <w:bCs/>
          <w:sz w:val="24"/>
          <w:szCs w:val="24"/>
        </w:rPr>
      </w:pPr>
      <w:r w:rsidRPr="00D92F1F">
        <w:rPr>
          <w:rFonts w:ascii="Times New Roman" w:hAnsi="Times New Roman" w:cs="Times New Roman"/>
          <w:b/>
          <w:sz w:val="24"/>
          <w:szCs w:val="24"/>
        </w:rPr>
        <w:t xml:space="preserve">Exit </w:t>
      </w:r>
      <w:ins w:id="2370" w:author="Falcone, Christopher (DOES)" w:date="2021-07-16T10:09:00Z">
        <w:r w:rsidR="002D5D66">
          <w:rPr>
            <w:rFonts w:ascii="Times New Roman" w:hAnsi="Times New Roman" w:cs="Times New Roman"/>
            <w:b/>
            <w:sz w:val="24"/>
            <w:szCs w:val="24"/>
          </w:rPr>
          <w:t>–</w:t>
        </w:r>
      </w:ins>
      <w:del w:id="2371" w:author="Falcone, Christopher (DOES)" w:date="2021-07-16T10:09:00Z">
        <w:r w:rsidDel="002D5D66">
          <w:rPr>
            <w:rFonts w:ascii="Times New Roman" w:hAnsi="Times New Roman" w:cs="Times New Roman"/>
            <w:bCs/>
            <w:sz w:val="24"/>
            <w:szCs w:val="24"/>
          </w:rPr>
          <w:delText>-</w:delText>
        </w:r>
      </w:del>
      <w:r>
        <w:rPr>
          <w:rFonts w:ascii="Times New Roman" w:hAnsi="Times New Roman" w:cs="Times New Roman"/>
          <w:bCs/>
          <w:sz w:val="24"/>
          <w:szCs w:val="24"/>
        </w:rPr>
        <w:t xml:space="preserve"> </w:t>
      </w:r>
      <w:r w:rsidRPr="00D92F1F">
        <w:rPr>
          <w:rFonts w:ascii="Times New Roman" w:hAnsi="Times New Roman" w:cs="Times New Roman"/>
          <w:bCs/>
          <w:sz w:val="24"/>
          <w:szCs w:val="24"/>
        </w:rPr>
        <w:t>the point after which a participant who has received services through any program meets the</w:t>
      </w:r>
      <w:r w:rsidR="00141840">
        <w:rPr>
          <w:rFonts w:ascii="Times New Roman" w:hAnsi="Times New Roman" w:cs="Times New Roman"/>
          <w:bCs/>
          <w:sz w:val="24"/>
          <w:szCs w:val="24"/>
        </w:rPr>
        <w:t xml:space="preserve"> </w:t>
      </w:r>
      <w:r w:rsidRPr="00D92F1F">
        <w:rPr>
          <w:rFonts w:ascii="Times New Roman" w:hAnsi="Times New Roman" w:cs="Times New Roman"/>
          <w:bCs/>
          <w:sz w:val="24"/>
          <w:szCs w:val="24"/>
        </w:rPr>
        <w:t>following criteria:</w:t>
      </w:r>
    </w:p>
    <w:p w14:paraId="2BF02BCB" w14:textId="6748873C" w:rsidR="00141840" w:rsidRPr="00141840" w:rsidRDefault="00141840" w:rsidP="00141840">
      <w:pPr>
        <w:pStyle w:val="ListParagraph"/>
        <w:numPr>
          <w:ilvl w:val="0"/>
          <w:numId w:val="32"/>
        </w:numPr>
        <w:rPr>
          <w:rFonts w:ascii="Times New Roman" w:hAnsi="Times New Roman" w:cs="Times New Roman"/>
          <w:bCs/>
          <w:sz w:val="24"/>
          <w:szCs w:val="24"/>
        </w:rPr>
      </w:pPr>
      <w:r w:rsidRPr="00141840">
        <w:rPr>
          <w:rFonts w:ascii="Times New Roman" w:hAnsi="Times New Roman" w:cs="Times New Roman"/>
          <w:bCs/>
          <w:sz w:val="24"/>
          <w:szCs w:val="24"/>
        </w:rPr>
        <w:t>The participant has achieved an employment outcome; or</w:t>
      </w:r>
    </w:p>
    <w:p w14:paraId="79AFC5E9" w14:textId="0C4B9376" w:rsidR="00141840" w:rsidRDefault="00141840" w:rsidP="00141840">
      <w:pPr>
        <w:pStyle w:val="ListParagraph"/>
        <w:numPr>
          <w:ilvl w:val="0"/>
          <w:numId w:val="32"/>
        </w:numPr>
        <w:rPr>
          <w:rFonts w:ascii="Times New Roman" w:hAnsi="Times New Roman" w:cs="Times New Roman"/>
          <w:bCs/>
          <w:sz w:val="24"/>
          <w:szCs w:val="24"/>
        </w:rPr>
      </w:pPr>
      <w:r>
        <w:rPr>
          <w:rFonts w:ascii="Times New Roman" w:hAnsi="Times New Roman" w:cs="Times New Roman"/>
          <w:bCs/>
          <w:sz w:val="24"/>
          <w:szCs w:val="24"/>
        </w:rPr>
        <w:t>The participant has completed and exhausted all services the program offers and only receives follow up services; or</w:t>
      </w:r>
    </w:p>
    <w:p w14:paraId="68C9F141" w14:textId="655B8937" w:rsidR="00141840" w:rsidRDefault="00141840" w:rsidP="00141840">
      <w:pPr>
        <w:pStyle w:val="ListParagraph"/>
        <w:numPr>
          <w:ilvl w:val="0"/>
          <w:numId w:val="32"/>
        </w:numPr>
        <w:rPr>
          <w:rFonts w:ascii="Times New Roman" w:hAnsi="Times New Roman" w:cs="Times New Roman"/>
          <w:bCs/>
          <w:sz w:val="24"/>
          <w:szCs w:val="24"/>
        </w:rPr>
      </w:pPr>
      <w:r w:rsidRPr="00141840">
        <w:rPr>
          <w:rFonts w:ascii="Times New Roman" w:hAnsi="Times New Roman" w:cs="Times New Roman"/>
          <w:bCs/>
          <w:sz w:val="24"/>
          <w:szCs w:val="24"/>
        </w:rPr>
        <w:t>The individual has not achieved an employment outcome</w:t>
      </w:r>
      <w:del w:id="2372" w:author="Garrett, Tynekia (DOES)" w:date="2021-07-13T12:51:00Z">
        <w:r w:rsidRPr="00141840" w:rsidDel="00235AA5">
          <w:rPr>
            <w:rFonts w:ascii="Times New Roman" w:hAnsi="Times New Roman" w:cs="Times New Roman"/>
            <w:bCs/>
            <w:sz w:val="24"/>
            <w:szCs w:val="24"/>
          </w:rPr>
          <w:delText>, or the individual</w:delText>
        </w:r>
      </w:del>
      <w:ins w:id="2373" w:author="Garrett, Tynekia (DOES)" w:date="2021-07-13T12:51:00Z">
        <w:r w:rsidR="00235AA5">
          <w:rPr>
            <w:rFonts w:ascii="Times New Roman" w:hAnsi="Times New Roman" w:cs="Times New Roman"/>
            <w:bCs/>
            <w:sz w:val="24"/>
            <w:szCs w:val="24"/>
          </w:rPr>
          <w:t xml:space="preserve"> or</w:t>
        </w:r>
      </w:ins>
      <w:r w:rsidRPr="00141840">
        <w:rPr>
          <w:rFonts w:ascii="Times New Roman" w:hAnsi="Times New Roman" w:cs="Times New Roman"/>
          <w:bCs/>
          <w:sz w:val="24"/>
          <w:szCs w:val="24"/>
        </w:rPr>
        <w:t xml:space="preserve"> has been determined</w:t>
      </w:r>
      <w:r>
        <w:rPr>
          <w:rFonts w:ascii="Times New Roman" w:hAnsi="Times New Roman" w:cs="Times New Roman"/>
          <w:bCs/>
          <w:sz w:val="24"/>
          <w:szCs w:val="24"/>
        </w:rPr>
        <w:t xml:space="preserve"> </w:t>
      </w:r>
      <w:r w:rsidRPr="00141840">
        <w:rPr>
          <w:rFonts w:ascii="Times New Roman" w:hAnsi="Times New Roman" w:cs="Times New Roman"/>
          <w:bCs/>
          <w:sz w:val="24"/>
          <w:szCs w:val="24"/>
        </w:rPr>
        <w:t>ineligible after receiving services.</w:t>
      </w:r>
    </w:p>
    <w:p w14:paraId="236F7549" w14:textId="5A0E34C4" w:rsidR="00065AB3" w:rsidRPr="00065AB3" w:rsidRDefault="00065AB3" w:rsidP="00065AB3">
      <w:pPr>
        <w:rPr>
          <w:rFonts w:ascii="Times New Roman" w:hAnsi="Times New Roman" w:cs="Times New Roman"/>
          <w:bCs/>
          <w:color w:val="000000" w:themeColor="text1"/>
          <w:sz w:val="24"/>
          <w:szCs w:val="24"/>
        </w:rPr>
      </w:pPr>
      <w:r w:rsidRPr="00065AB3">
        <w:rPr>
          <w:rFonts w:ascii="Times New Roman" w:hAnsi="Times New Roman" w:cs="Times New Roman"/>
          <w:b/>
          <w:color w:val="000000" w:themeColor="text1"/>
          <w:sz w:val="24"/>
          <w:szCs w:val="24"/>
        </w:rPr>
        <w:t xml:space="preserve">General Education Diploma (GED) Training – </w:t>
      </w:r>
      <w:r w:rsidRPr="00065AB3">
        <w:rPr>
          <w:rFonts w:ascii="Times New Roman" w:hAnsi="Times New Roman" w:cs="Times New Roman"/>
          <w:bCs/>
          <w:color w:val="000000" w:themeColor="text1"/>
          <w:sz w:val="24"/>
          <w:szCs w:val="24"/>
        </w:rPr>
        <w:t xml:space="preserve">Prepares students with the academic skills to pass or achieve an equivalent to a High School Diploma. </w:t>
      </w:r>
    </w:p>
    <w:p w14:paraId="3AA202FA" w14:textId="5F08B3B7" w:rsidR="00CA57EC" w:rsidRPr="00B44448" w:rsidRDefault="00CA57EC">
      <w:pPr>
        <w:rPr>
          <w:rFonts w:ascii="Times New Roman" w:hAnsi="Times New Roman" w:cs="Times New Roman"/>
          <w:bCs/>
          <w:color w:val="000000" w:themeColor="text1"/>
          <w:sz w:val="24"/>
          <w:szCs w:val="24"/>
        </w:rPr>
      </w:pPr>
      <w:r w:rsidRPr="00914208">
        <w:rPr>
          <w:rFonts w:ascii="Times New Roman" w:hAnsi="Times New Roman" w:cs="Times New Roman"/>
          <w:b/>
          <w:color w:val="000000" w:themeColor="text1"/>
          <w:sz w:val="24"/>
          <w:szCs w:val="24"/>
        </w:rPr>
        <w:t>Job Readiness Training</w:t>
      </w:r>
      <w:ins w:id="2374" w:author="Falcone, Christopher (DOES)" w:date="2021-07-16T10:09:00Z">
        <w:r w:rsidR="002D5D66">
          <w:rPr>
            <w:rFonts w:ascii="Times New Roman" w:hAnsi="Times New Roman" w:cs="Times New Roman"/>
            <w:b/>
            <w:color w:val="000000" w:themeColor="text1"/>
            <w:sz w:val="24"/>
            <w:szCs w:val="24"/>
          </w:rPr>
          <w:t xml:space="preserve"> </w:t>
        </w:r>
        <w:r w:rsidR="002D5D66">
          <w:rPr>
            <w:rFonts w:ascii="Times New Roman" w:hAnsi="Times New Roman" w:cs="Times New Roman"/>
            <w:b/>
            <w:sz w:val="24"/>
            <w:szCs w:val="24"/>
          </w:rPr>
          <w:t>–</w:t>
        </w:r>
      </w:ins>
      <w:r w:rsidRPr="00914208">
        <w:rPr>
          <w:rFonts w:ascii="Times New Roman" w:hAnsi="Times New Roman" w:cs="Times New Roman"/>
          <w:b/>
          <w:color w:val="000000" w:themeColor="text1"/>
          <w:sz w:val="24"/>
          <w:szCs w:val="24"/>
        </w:rPr>
        <w:t xml:space="preserve"> </w:t>
      </w:r>
      <w:del w:id="2375" w:author="Garrett, Tynekia (DOES)" w:date="2021-07-13T12:52:00Z">
        <w:r w:rsidR="00B44448" w:rsidRPr="00B44448" w:rsidDel="00E327BF">
          <w:rPr>
            <w:rFonts w:ascii="Times New Roman" w:hAnsi="Times New Roman" w:cs="Times New Roman"/>
            <w:b/>
            <w:color w:val="000000" w:themeColor="text1"/>
            <w:sz w:val="24"/>
            <w:szCs w:val="24"/>
          </w:rPr>
          <w:delText xml:space="preserve">– </w:delText>
        </w:r>
        <w:r w:rsidR="00B44448" w:rsidRPr="00B44448" w:rsidDel="00E327BF">
          <w:rPr>
            <w:rFonts w:ascii="Times New Roman" w:hAnsi="Times New Roman" w:cs="Times New Roman"/>
            <w:bCs/>
            <w:color w:val="000000" w:themeColor="text1"/>
            <w:sz w:val="24"/>
            <w:szCs w:val="24"/>
          </w:rPr>
          <w:delText>is a service activity designed for program participants to prepare them to seek or obtain employment, and to keep their jobs once they are hire</w:delText>
        </w:r>
      </w:del>
      <w:ins w:id="2376" w:author="Garrett, Tynekia (DOES)" w:date="2021-07-13T12:52:00Z">
        <w:r w:rsidR="00E327BF" w:rsidRPr="00287440">
          <w:rPr>
            <w:rFonts w:ascii="Times New Roman" w:hAnsi="Times New Roman" w:cs="Times New Roman"/>
            <w:bCs/>
            <w:color w:val="000000" w:themeColor="text1"/>
            <w:sz w:val="24"/>
            <w:szCs w:val="24"/>
            <w:u w:val="single"/>
            <w:rPrChange w:id="2377" w:author="Falcone, Christopher (DOES)" w:date="2021-07-15T16:00:00Z">
              <w:rPr>
                <w:rFonts w:ascii="Times New Roman" w:hAnsi="Times New Roman" w:cs="Times New Roman"/>
                <w:bCs/>
                <w:color w:val="000000" w:themeColor="text1"/>
                <w:sz w:val="24"/>
                <w:szCs w:val="24"/>
              </w:rPr>
            </w:rPrChange>
          </w:rPr>
          <w:t xml:space="preserve"> </w:t>
        </w:r>
        <w:r w:rsidR="00E327BF" w:rsidRPr="004B3E0B">
          <w:rPr>
            <w:rFonts w:ascii="Times New Roman" w:hAnsi="Times New Roman" w:cs="Times New Roman"/>
            <w:bCs/>
            <w:color w:val="000000" w:themeColor="text1"/>
            <w:sz w:val="24"/>
            <w:szCs w:val="24"/>
            <w:rPrChange w:id="2378" w:author="Matthews, Katrina (DOES)" w:date="2021-07-21T16:16:00Z">
              <w:rPr>
                <w:rFonts w:ascii="Times New Roman" w:hAnsi="Times New Roman" w:cs="Times New Roman"/>
                <w:b/>
                <w:color w:val="000000" w:themeColor="text1"/>
                <w:sz w:val="24"/>
                <w:szCs w:val="24"/>
              </w:rPr>
            </w:rPrChange>
          </w:rPr>
          <w:t>is a service activity designed for program participants to prepare them to seek or obtain employment and keep their jobs once they are hired</w:t>
        </w:r>
      </w:ins>
      <w:r w:rsidR="00B44448" w:rsidRPr="00B44448">
        <w:rPr>
          <w:rFonts w:ascii="Times New Roman" w:hAnsi="Times New Roman" w:cs="Times New Roman"/>
          <w:bCs/>
          <w:color w:val="000000" w:themeColor="text1"/>
          <w:sz w:val="24"/>
          <w:szCs w:val="24"/>
        </w:rPr>
        <w:t xml:space="preserve">. Training/instruction could </w:t>
      </w:r>
      <w:proofErr w:type="gramStart"/>
      <w:r w:rsidR="00B44448" w:rsidRPr="00B44448">
        <w:rPr>
          <w:rFonts w:ascii="Times New Roman" w:hAnsi="Times New Roman" w:cs="Times New Roman"/>
          <w:bCs/>
          <w:color w:val="000000" w:themeColor="text1"/>
          <w:sz w:val="24"/>
          <w:szCs w:val="24"/>
        </w:rPr>
        <w:t>be:</w:t>
      </w:r>
      <w:proofErr w:type="gramEnd"/>
      <w:r w:rsidR="00B44448" w:rsidRPr="00B44448">
        <w:rPr>
          <w:rFonts w:ascii="Times New Roman" w:hAnsi="Times New Roman" w:cs="Times New Roman"/>
          <w:bCs/>
          <w:color w:val="000000" w:themeColor="text1"/>
          <w:sz w:val="24"/>
          <w:szCs w:val="24"/>
        </w:rPr>
        <w:t xml:space="preserve"> </w:t>
      </w:r>
      <w:ins w:id="2379" w:author="Garrett, Tynekia (DOES)" w:date="2021-07-13T12:53:00Z">
        <w:r w:rsidR="006C5500">
          <w:rPr>
            <w:rFonts w:ascii="Times New Roman" w:hAnsi="Times New Roman" w:cs="Times New Roman"/>
            <w:bCs/>
            <w:color w:val="000000" w:themeColor="text1"/>
            <w:sz w:val="24"/>
            <w:szCs w:val="24"/>
          </w:rPr>
          <w:t>p</w:t>
        </w:r>
      </w:ins>
      <w:del w:id="2380" w:author="Garrett, Tynekia (DOES)" w:date="2021-07-13T12:53:00Z">
        <w:r w:rsidR="00B44448" w:rsidRPr="00B44448" w:rsidDel="006C5500">
          <w:rPr>
            <w:rFonts w:ascii="Times New Roman" w:hAnsi="Times New Roman" w:cs="Times New Roman"/>
            <w:bCs/>
            <w:color w:val="000000" w:themeColor="text1"/>
            <w:sz w:val="24"/>
            <w:szCs w:val="24"/>
          </w:rPr>
          <w:delText>P</w:delText>
        </w:r>
      </w:del>
      <w:r w:rsidR="00B44448" w:rsidRPr="00B44448">
        <w:rPr>
          <w:rFonts w:ascii="Times New Roman" w:hAnsi="Times New Roman" w:cs="Times New Roman"/>
          <w:bCs/>
          <w:color w:val="000000" w:themeColor="text1"/>
          <w:sz w:val="24"/>
          <w:szCs w:val="24"/>
        </w:rPr>
        <w:t>reparing a resume, interviewing skills, soft skills, workplace etiquette</w:t>
      </w:r>
      <w:ins w:id="2381" w:author="Garrett, Tynekia (DOES)" w:date="2021-07-13T12:52:00Z">
        <w:r w:rsidR="006C5500">
          <w:rPr>
            <w:rFonts w:ascii="Times New Roman" w:hAnsi="Times New Roman" w:cs="Times New Roman"/>
            <w:bCs/>
            <w:color w:val="000000" w:themeColor="text1"/>
            <w:sz w:val="24"/>
            <w:szCs w:val="24"/>
          </w:rPr>
          <w:t>,</w:t>
        </w:r>
      </w:ins>
      <w:r w:rsidR="00B44448" w:rsidRPr="00B44448">
        <w:rPr>
          <w:rFonts w:ascii="Times New Roman" w:hAnsi="Times New Roman" w:cs="Times New Roman"/>
          <w:bCs/>
          <w:color w:val="000000" w:themeColor="text1"/>
          <w:sz w:val="24"/>
          <w:szCs w:val="24"/>
        </w:rPr>
        <w:t xml:space="preserve"> or job application.</w:t>
      </w:r>
    </w:p>
    <w:p w14:paraId="0E9FC89C" w14:textId="0D25116B" w:rsidR="008D3E50" w:rsidRPr="00B44448" w:rsidRDefault="008D3E50">
      <w:pPr>
        <w:rPr>
          <w:rFonts w:ascii="Times New Roman" w:hAnsi="Times New Roman" w:cs="Times New Roman"/>
          <w:bCs/>
          <w:sz w:val="24"/>
          <w:szCs w:val="24"/>
        </w:rPr>
      </w:pPr>
      <w:r w:rsidRPr="008D3E50">
        <w:rPr>
          <w:rFonts w:ascii="Times New Roman" w:hAnsi="Times New Roman" w:cs="Times New Roman"/>
          <w:b/>
          <w:sz w:val="24"/>
          <w:szCs w:val="24"/>
        </w:rPr>
        <w:t>Memorandum of Understanding (MOU)</w:t>
      </w:r>
      <w:ins w:id="2382" w:author="Falcone, Christopher (DOES)" w:date="2021-07-15T16:02:00Z">
        <w:r w:rsidR="00287440">
          <w:rPr>
            <w:rFonts w:ascii="Times New Roman" w:hAnsi="Times New Roman" w:cs="Times New Roman"/>
            <w:b/>
            <w:sz w:val="24"/>
            <w:szCs w:val="24"/>
          </w:rPr>
          <w:t xml:space="preserve"> </w:t>
        </w:r>
      </w:ins>
      <w:ins w:id="2383" w:author="Falcone, Christopher (DOES)" w:date="2021-07-16T10:09:00Z">
        <w:r w:rsidR="002D5D66">
          <w:rPr>
            <w:rFonts w:ascii="Times New Roman" w:hAnsi="Times New Roman" w:cs="Times New Roman"/>
            <w:b/>
            <w:sz w:val="24"/>
            <w:szCs w:val="24"/>
          </w:rPr>
          <w:t>–</w:t>
        </w:r>
      </w:ins>
      <w:del w:id="2384" w:author="Falcone, Christopher (DOES)" w:date="2021-07-16T10:09:00Z">
        <w:r w:rsidR="00B44448" w:rsidDel="002D5D66">
          <w:rPr>
            <w:rFonts w:ascii="Times New Roman" w:hAnsi="Times New Roman" w:cs="Times New Roman"/>
            <w:b/>
            <w:sz w:val="24"/>
            <w:szCs w:val="24"/>
          </w:rPr>
          <w:delText>-</w:delText>
        </w:r>
      </w:del>
      <w:r w:rsidR="00B44448" w:rsidRPr="00B44448">
        <w:t xml:space="preserve"> </w:t>
      </w:r>
      <w:r w:rsidR="00B44448" w:rsidRPr="00B44448">
        <w:rPr>
          <w:rFonts w:ascii="Times New Roman" w:hAnsi="Times New Roman" w:cs="Times New Roman"/>
          <w:bCs/>
          <w:sz w:val="24"/>
          <w:szCs w:val="24"/>
        </w:rPr>
        <w:t>is an agreement between two parties that is not legally binding</w:t>
      </w:r>
      <w:del w:id="2385" w:author="Garrett, Tynekia (DOES)" w:date="2021-07-13T12:53:00Z">
        <w:r w:rsidR="00B44448" w:rsidRPr="00B44448" w:rsidDel="00910EED">
          <w:rPr>
            <w:rFonts w:ascii="Times New Roman" w:hAnsi="Times New Roman" w:cs="Times New Roman"/>
            <w:bCs/>
            <w:sz w:val="24"/>
            <w:szCs w:val="24"/>
          </w:rPr>
          <w:delText>,</w:delText>
        </w:r>
      </w:del>
      <w:r w:rsidR="00B44448" w:rsidRPr="00B44448">
        <w:rPr>
          <w:rFonts w:ascii="Times New Roman" w:hAnsi="Times New Roman" w:cs="Times New Roman"/>
          <w:bCs/>
          <w:sz w:val="24"/>
          <w:szCs w:val="24"/>
        </w:rPr>
        <w:t xml:space="preserve"> but </w:t>
      </w:r>
      <w:del w:id="2386" w:author="Garrett, Tynekia (DOES)" w:date="2021-07-13T12:53:00Z">
        <w:r w:rsidR="00B44448" w:rsidRPr="00B44448" w:rsidDel="00910EED">
          <w:rPr>
            <w:rFonts w:ascii="Times New Roman" w:hAnsi="Times New Roman" w:cs="Times New Roman"/>
            <w:bCs/>
            <w:sz w:val="24"/>
            <w:szCs w:val="24"/>
          </w:rPr>
          <w:delText xml:space="preserve">which </w:delText>
        </w:r>
      </w:del>
      <w:r w:rsidR="00B44448" w:rsidRPr="00B44448">
        <w:rPr>
          <w:rFonts w:ascii="Times New Roman" w:hAnsi="Times New Roman" w:cs="Times New Roman"/>
          <w:bCs/>
          <w:sz w:val="24"/>
          <w:szCs w:val="24"/>
        </w:rPr>
        <w:t>outlines the responsibilities of each of the parties to the agreement. An MOU is often the first step toward creating a legally binding contract.</w:t>
      </w:r>
      <w:r w:rsidR="00D8151A">
        <w:rPr>
          <w:rFonts w:ascii="Times New Roman" w:hAnsi="Times New Roman" w:cs="Times New Roman"/>
          <w:bCs/>
          <w:sz w:val="24"/>
          <w:szCs w:val="24"/>
        </w:rPr>
        <w:t xml:space="preserve"> </w:t>
      </w:r>
      <w:proofErr w:type="gramStart"/>
      <w:r w:rsidR="00D8151A">
        <w:rPr>
          <w:rFonts w:ascii="Times New Roman" w:hAnsi="Times New Roman" w:cs="Times New Roman"/>
          <w:bCs/>
          <w:sz w:val="24"/>
          <w:szCs w:val="24"/>
        </w:rPr>
        <w:t>( FEMS</w:t>
      </w:r>
      <w:proofErr w:type="gramEnd"/>
      <w:r w:rsidR="00D8151A">
        <w:rPr>
          <w:rFonts w:ascii="Times New Roman" w:hAnsi="Times New Roman" w:cs="Times New Roman"/>
          <w:bCs/>
          <w:sz w:val="24"/>
          <w:szCs w:val="24"/>
        </w:rPr>
        <w:t>, MPD, L.E.A.P)</w:t>
      </w:r>
    </w:p>
    <w:p w14:paraId="01DEB6E2" w14:textId="6219E4B3" w:rsidR="005139F5" w:rsidRPr="005139F5" w:rsidRDefault="005139F5" w:rsidP="00141840">
      <w:pPr>
        <w:rPr>
          <w:rFonts w:ascii="Times New Roman" w:hAnsi="Times New Roman" w:cs="Times New Roman"/>
          <w:bCs/>
          <w:color w:val="000000" w:themeColor="text1"/>
          <w:sz w:val="24"/>
          <w:szCs w:val="24"/>
        </w:rPr>
      </w:pPr>
      <w:r w:rsidRPr="00914208">
        <w:rPr>
          <w:rFonts w:ascii="Times New Roman" w:hAnsi="Times New Roman" w:cs="Times New Roman"/>
          <w:b/>
          <w:color w:val="000000" w:themeColor="text1"/>
          <w:sz w:val="24"/>
          <w:szCs w:val="24"/>
        </w:rPr>
        <w:t xml:space="preserve">Occupational Codes </w:t>
      </w:r>
      <w:r>
        <w:rPr>
          <w:rFonts w:ascii="Times New Roman" w:hAnsi="Times New Roman" w:cs="Times New Roman"/>
          <w:b/>
          <w:color w:val="000000" w:themeColor="text1"/>
          <w:sz w:val="24"/>
          <w:szCs w:val="24"/>
        </w:rPr>
        <w:t>–</w:t>
      </w:r>
      <w:ins w:id="2387" w:author="Falcone, Christopher (DOES)" w:date="2021-07-16T10:09:00Z">
        <w:r w:rsidR="002D5D66">
          <w:rPr>
            <w:rFonts w:ascii="Times New Roman" w:hAnsi="Times New Roman" w:cs="Times New Roman"/>
            <w:b/>
            <w:color w:val="000000" w:themeColor="text1"/>
            <w:sz w:val="24"/>
            <w:szCs w:val="24"/>
          </w:rPr>
          <w:t xml:space="preserve"> </w:t>
        </w:r>
      </w:ins>
      <w:r w:rsidRPr="00B26414">
        <w:rPr>
          <w:rFonts w:ascii="Times New Roman" w:hAnsi="Times New Roman" w:cs="Times New Roman"/>
          <w:bCs/>
          <w:color w:val="000000" w:themeColor="text1"/>
          <w:sz w:val="24"/>
          <w:szCs w:val="24"/>
        </w:rPr>
        <w:t>An occupational code assignment (OCA) is a process established to help occupational information users relate a job title or occupational specialty to an O*NET-SOC occupation. The Occupational Information Network (O*NET) is a Standard Occupational Classification (SOC) based system</w:t>
      </w:r>
    </w:p>
    <w:p w14:paraId="185E4216" w14:textId="445ACECC" w:rsidR="00CA57EC" w:rsidRDefault="00CA57EC" w:rsidP="00141840">
      <w:pPr>
        <w:rPr>
          <w:rFonts w:ascii="Times New Roman" w:hAnsi="Times New Roman" w:cs="Times New Roman"/>
          <w:bCs/>
          <w:color w:val="000000" w:themeColor="text1"/>
          <w:sz w:val="24"/>
          <w:szCs w:val="24"/>
        </w:rPr>
      </w:pPr>
      <w:r w:rsidRPr="00914208">
        <w:rPr>
          <w:rFonts w:ascii="Times New Roman" w:hAnsi="Times New Roman" w:cs="Times New Roman"/>
          <w:b/>
          <w:color w:val="000000" w:themeColor="text1"/>
          <w:sz w:val="24"/>
          <w:szCs w:val="24"/>
        </w:rPr>
        <w:t xml:space="preserve">Occupational Skill Training </w:t>
      </w:r>
      <w:r w:rsidR="00141840">
        <w:rPr>
          <w:rFonts w:ascii="Times New Roman" w:hAnsi="Times New Roman" w:cs="Times New Roman"/>
          <w:bCs/>
          <w:color w:val="000000" w:themeColor="text1"/>
          <w:sz w:val="24"/>
          <w:szCs w:val="24"/>
        </w:rPr>
        <w:t>–</w:t>
      </w:r>
      <w:r w:rsidR="00141840" w:rsidRPr="00141840">
        <w:rPr>
          <w:bCs/>
        </w:rPr>
        <w:t xml:space="preserve"> </w:t>
      </w:r>
      <w:r w:rsidR="005139F5" w:rsidRPr="005139F5">
        <w:rPr>
          <w:rFonts w:ascii="Times New Roman" w:hAnsi="Times New Roman" w:cs="Times New Roman"/>
          <w:bCs/>
          <w:sz w:val="24"/>
          <w:szCs w:val="24"/>
        </w:rPr>
        <w:t xml:space="preserve">is a service level activity </w:t>
      </w:r>
      <w:del w:id="2388" w:author="Garrett, Tynekia (DOES)" w:date="2021-07-13T12:55:00Z">
        <w:r w:rsidR="005139F5" w:rsidRPr="005139F5" w:rsidDel="00276DA1">
          <w:rPr>
            <w:rFonts w:ascii="Times New Roman" w:hAnsi="Times New Roman" w:cs="Times New Roman"/>
            <w:bCs/>
            <w:sz w:val="24"/>
            <w:szCs w:val="24"/>
          </w:rPr>
          <w:delText>that was</w:delText>
        </w:r>
        <w:r w:rsidR="005139F5" w:rsidDel="00276DA1">
          <w:rPr>
            <w:bCs/>
          </w:rPr>
          <w:delText xml:space="preserve"> </w:delText>
        </w:r>
      </w:del>
      <w:r w:rsidR="00141840">
        <w:rPr>
          <w:rFonts w:ascii="Times New Roman" w:hAnsi="Times New Roman" w:cs="Times New Roman"/>
          <w:bCs/>
          <w:color w:val="000000" w:themeColor="text1"/>
          <w:sz w:val="24"/>
          <w:szCs w:val="24"/>
        </w:rPr>
        <w:t xml:space="preserve">designed to teach </w:t>
      </w:r>
      <w:del w:id="2389" w:author="Garrett, Tynekia (DOES)" w:date="2021-07-13T12:56:00Z">
        <w:r w:rsidR="00141840" w:rsidDel="008A638D">
          <w:rPr>
            <w:rFonts w:ascii="Times New Roman" w:hAnsi="Times New Roman" w:cs="Times New Roman"/>
            <w:bCs/>
            <w:color w:val="000000" w:themeColor="text1"/>
            <w:sz w:val="24"/>
            <w:szCs w:val="24"/>
          </w:rPr>
          <w:delText xml:space="preserve">applicable </w:delText>
        </w:r>
      </w:del>
      <w:ins w:id="2390" w:author="Garrett, Tynekia (DOES)" w:date="2021-07-13T12:56:00Z">
        <w:r w:rsidR="008A638D">
          <w:rPr>
            <w:rFonts w:ascii="Times New Roman" w:hAnsi="Times New Roman" w:cs="Times New Roman"/>
            <w:bCs/>
            <w:color w:val="000000" w:themeColor="text1"/>
            <w:sz w:val="24"/>
            <w:szCs w:val="24"/>
          </w:rPr>
          <w:t xml:space="preserve">relevant </w:t>
        </w:r>
      </w:ins>
      <w:r w:rsidR="00141840" w:rsidRPr="00141840">
        <w:rPr>
          <w:rFonts w:ascii="Times New Roman" w:hAnsi="Times New Roman" w:cs="Times New Roman"/>
          <w:bCs/>
          <w:color w:val="000000" w:themeColor="text1"/>
          <w:sz w:val="24"/>
          <w:szCs w:val="24"/>
        </w:rPr>
        <w:t>knowledge and skills that employees need for a specific job or occupation (industry-specific skills).</w:t>
      </w:r>
    </w:p>
    <w:p w14:paraId="4F7E5341" w14:textId="77777777" w:rsidR="00141840" w:rsidRPr="00141840" w:rsidRDefault="00141840" w:rsidP="00141840">
      <w:pPr>
        <w:rPr>
          <w:rFonts w:ascii="Times New Roman" w:hAnsi="Times New Roman" w:cs="Times New Roman"/>
          <w:bCs/>
          <w:color w:val="000000" w:themeColor="text1"/>
          <w:sz w:val="24"/>
          <w:szCs w:val="24"/>
        </w:rPr>
      </w:pPr>
      <w:r w:rsidRPr="00141840">
        <w:rPr>
          <w:rFonts w:ascii="Times New Roman" w:hAnsi="Times New Roman" w:cs="Times New Roman"/>
          <w:b/>
          <w:color w:val="000000" w:themeColor="text1"/>
          <w:sz w:val="24"/>
          <w:szCs w:val="24"/>
        </w:rPr>
        <w:t xml:space="preserve">Placement </w:t>
      </w:r>
      <w:r w:rsidRPr="00141840">
        <w:rPr>
          <w:rFonts w:ascii="Times New Roman" w:hAnsi="Times New Roman" w:cs="Times New Roman"/>
          <w:bCs/>
          <w:color w:val="000000" w:themeColor="text1"/>
          <w:sz w:val="24"/>
          <w:szCs w:val="24"/>
        </w:rPr>
        <w:t>– the start of unsubsidized employment.</w:t>
      </w:r>
    </w:p>
    <w:p w14:paraId="18512A93" w14:textId="6984FE54" w:rsidR="00141840" w:rsidRDefault="00141840" w:rsidP="00141840">
      <w:pPr>
        <w:rPr>
          <w:rFonts w:ascii="Times New Roman" w:hAnsi="Times New Roman" w:cs="Times New Roman"/>
          <w:bCs/>
          <w:color w:val="000000" w:themeColor="text1"/>
          <w:sz w:val="24"/>
          <w:szCs w:val="24"/>
        </w:rPr>
      </w:pPr>
      <w:r w:rsidRPr="00141840">
        <w:rPr>
          <w:rFonts w:ascii="Times New Roman" w:hAnsi="Times New Roman" w:cs="Times New Roman"/>
          <w:b/>
          <w:color w:val="000000" w:themeColor="text1"/>
          <w:sz w:val="24"/>
          <w:szCs w:val="24"/>
        </w:rPr>
        <w:t>Placement Reporting Period</w:t>
      </w:r>
      <w:r w:rsidRPr="00141840">
        <w:rPr>
          <w:rFonts w:ascii="Times New Roman" w:hAnsi="Times New Roman" w:cs="Times New Roman"/>
          <w:bCs/>
          <w:color w:val="000000" w:themeColor="text1"/>
          <w:sz w:val="24"/>
          <w:szCs w:val="24"/>
        </w:rPr>
        <w:t xml:space="preserve"> – the timeframe within which customers are placed in unsubsidized</w:t>
      </w:r>
      <w:ins w:id="2391" w:author="Falcone, Christopher (DOES)" w:date="2021-07-15T16:02:00Z">
        <w:r w:rsidR="00287440">
          <w:rPr>
            <w:rFonts w:ascii="Times New Roman" w:hAnsi="Times New Roman" w:cs="Times New Roman"/>
            <w:bCs/>
            <w:color w:val="000000" w:themeColor="text1"/>
            <w:sz w:val="24"/>
            <w:szCs w:val="24"/>
          </w:rPr>
          <w:t xml:space="preserve"> </w:t>
        </w:r>
      </w:ins>
      <w:r w:rsidRPr="00141840">
        <w:rPr>
          <w:rFonts w:ascii="Times New Roman" w:hAnsi="Times New Roman" w:cs="Times New Roman"/>
          <w:bCs/>
          <w:color w:val="000000" w:themeColor="text1"/>
          <w:sz w:val="24"/>
          <w:szCs w:val="24"/>
        </w:rPr>
        <w:t>employment.</w:t>
      </w:r>
    </w:p>
    <w:p w14:paraId="3BA9C8CA" w14:textId="6EE60D49" w:rsidR="00B44448" w:rsidRPr="00141840" w:rsidRDefault="00B44448" w:rsidP="00B44448">
      <w:pPr>
        <w:rPr>
          <w:rFonts w:ascii="Times New Roman" w:hAnsi="Times New Roman" w:cs="Times New Roman"/>
          <w:bCs/>
          <w:color w:val="000000" w:themeColor="text1"/>
          <w:sz w:val="24"/>
          <w:szCs w:val="24"/>
        </w:rPr>
      </w:pPr>
      <w:r w:rsidRPr="00B44448">
        <w:rPr>
          <w:rFonts w:ascii="Times New Roman" w:hAnsi="Times New Roman" w:cs="Times New Roman"/>
          <w:b/>
          <w:color w:val="000000" w:themeColor="text1"/>
          <w:sz w:val="24"/>
          <w:szCs w:val="24"/>
        </w:rPr>
        <w:t>Private Sector</w:t>
      </w:r>
      <w:r w:rsidRPr="00B44448">
        <w:rPr>
          <w:rFonts w:ascii="Times New Roman" w:hAnsi="Times New Roman" w:cs="Times New Roman"/>
          <w:bCs/>
          <w:color w:val="000000" w:themeColor="text1"/>
          <w:sz w:val="24"/>
          <w:szCs w:val="24"/>
        </w:rPr>
        <w:t xml:space="preserve"> – the part of the economy that is not state</w:t>
      </w:r>
      <w:del w:id="2392" w:author="Garrett, Tynekia (DOES)" w:date="2021-07-13T12:56:00Z">
        <w:r w:rsidRPr="00B44448" w:rsidDel="00314247">
          <w:rPr>
            <w:rFonts w:ascii="Times New Roman" w:hAnsi="Times New Roman" w:cs="Times New Roman"/>
            <w:bCs/>
            <w:color w:val="000000" w:themeColor="text1"/>
            <w:sz w:val="24"/>
            <w:szCs w:val="24"/>
          </w:rPr>
          <w:delText>-</w:delText>
        </w:r>
      </w:del>
      <w:r w:rsidRPr="00B44448">
        <w:rPr>
          <w:rFonts w:ascii="Times New Roman" w:hAnsi="Times New Roman" w:cs="Times New Roman"/>
          <w:bCs/>
          <w:color w:val="000000" w:themeColor="text1"/>
          <w:sz w:val="24"/>
          <w:szCs w:val="24"/>
        </w:rPr>
        <w:t xml:space="preserve"> or federally</w:t>
      </w:r>
      <w:del w:id="2393" w:author="Garrett, Tynekia (DOES)" w:date="2021-07-13T12:56:00Z">
        <w:r w:rsidRPr="00B44448" w:rsidDel="008A638D">
          <w:rPr>
            <w:rFonts w:ascii="Times New Roman" w:hAnsi="Times New Roman" w:cs="Times New Roman"/>
            <w:bCs/>
            <w:color w:val="000000" w:themeColor="text1"/>
            <w:sz w:val="24"/>
            <w:szCs w:val="24"/>
          </w:rPr>
          <w:delText>-</w:delText>
        </w:r>
      </w:del>
      <w:ins w:id="2394" w:author="Garrett, Tynekia (DOES)" w:date="2021-07-13T12:56:00Z">
        <w:r w:rsidR="008A638D">
          <w:rPr>
            <w:rFonts w:ascii="Times New Roman" w:hAnsi="Times New Roman" w:cs="Times New Roman"/>
            <w:bCs/>
            <w:color w:val="000000" w:themeColor="text1"/>
            <w:sz w:val="24"/>
            <w:szCs w:val="24"/>
          </w:rPr>
          <w:t xml:space="preserve"> </w:t>
        </w:r>
      </w:ins>
      <w:r w:rsidRPr="00B44448">
        <w:rPr>
          <w:rFonts w:ascii="Times New Roman" w:hAnsi="Times New Roman" w:cs="Times New Roman"/>
          <w:bCs/>
          <w:color w:val="000000" w:themeColor="text1"/>
          <w:sz w:val="24"/>
          <w:szCs w:val="24"/>
        </w:rPr>
        <w:t>controlled and is run by individuals</w:t>
      </w:r>
      <w:r>
        <w:rPr>
          <w:rFonts w:ascii="Times New Roman" w:hAnsi="Times New Roman" w:cs="Times New Roman"/>
          <w:bCs/>
          <w:color w:val="000000" w:themeColor="text1"/>
          <w:sz w:val="24"/>
          <w:szCs w:val="24"/>
        </w:rPr>
        <w:t xml:space="preserve"> </w:t>
      </w:r>
      <w:r w:rsidRPr="00B44448">
        <w:rPr>
          <w:rFonts w:ascii="Times New Roman" w:hAnsi="Times New Roman" w:cs="Times New Roman"/>
          <w:bCs/>
          <w:color w:val="000000" w:themeColor="text1"/>
          <w:sz w:val="24"/>
          <w:szCs w:val="24"/>
        </w:rPr>
        <w:t>and/or companies.</w:t>
      </w:r>
    </w:p>
    <w:p w14:paraId="06F1806E" w14:textId="09FA9AB4" w:rsidR="00320D51" w:rsidRDefault="00CA57EC" w:rsidP="003D50D7">
      <w:pPr>
        <w:rPr>
          <w:rFonts w:ascii="Times New Roman" w:hAnsi="Times New Roman" w:cs="Times New Roman"/>
          <w:bCs/>
          <w:color w:val="000000" w:themeColor="text1"/>
          <w:sz w:val="24"/>
          <w:szCs w:val="24"/>
        </w:rPr>
      </w:pPr>
      <w:r w:rsidRPr="00914208">
        <w:rPr>
          <w:rFonts w:ascii="Times New Roman" w:hAnsi="Times New Roman" w:cs="Times New Roman"/>
          <w:b/>
          <w:color w:val="000000" w:themeColor="text1"/>
          <w:sz w:val="24"/>
          <w:szCs w:val="24"/>
        </w:rPr>
        <w:t>Retention</w:t>
      </w:r>
      <w:r w:rsidR="003D50D7">
        <w:rPr>
          <w:rFonts w:ascii="Times New Roman" w:hAnsi="Times New Roman" w:cs="Times New Roman"/>
          <w:b/>
          <w:color w:val="000000" w:themeColor="text1"/>
          <w:sz w:val="24"/>
          <w:szCs w:val="24"/>
        </w:rPr>
        <w:t xml:space="preserve"> Reporting Period</w:t>
      </w:r>
      <w:ins w:id="2395" w:author="Falcone, Christopher (DOES)" w:date="2021-07-15T16:02:00Z">
        <w:r w:rsidR="00287440">
          <w:rPr>
            <w:rFonts w:ascii="Times New Roman" w:hAnsi="Times New Roman" w:cs="Times New Roman"/>
            <w:b/>
            <w:color w:val="000000" w:themeColor="text1"/>
            <w:sz w:val="24"/>
            <w:szCs w:val="24"/>
          </w:rPr>
          <w:t xml:space="preserve"> </w:t>
        </w:r>
      </w:ins>
      <w:ins w:id="2396" w:author="Falcone, Christopher (DOES)" w:date="2021-07-16T10:09:00Z">
        <w:r w:rsidR="002D5D66">
          <w:rPr>
            <w:rFonts w:ascii="Times New Roman" w:hAnsi="Times New Roman" w:cs="Times New Roman"/>
            <w:b/>
            <w:sz w:val="24"/>
            <w:szCs w:val="24"/>
          </w:rPr>
          <w:t>–</w:t>
        </w:r>
      </w:ins>
      <w:del w:id="2397" w:author="Falcone, Christopher (DOES)" w:date="2021-07-16T10:09:00Z">
        <w:r w:rsidR="003D50D7" w:rsidDel="002D5D66">
          <w:rPr>
            <w:rFonts w:ascii="Times New Roman" w:hAnsi="Times New Roman" w:cs="Times New Roman"/>
            <w:b/>
            <w:color w:val="000000" w:themeColor="text1"/>
            <w:sz w:val="24"/>
            <w:szCs w:val="24"/>
          </w:rPr>
          <w:delText>-</w:delText>
        </w:r>
      </w:del>
      <w:r w:rsidR="003D50D7" w:rsidRPr="00CA272A">
        <w:rPr>
          <w:rFonts w:ascii="Times New Roman" w:hAnsi="Times New Roman" w:cs="Times New Roman"/>
          <w:bCs/>
          <w:color w:val="000000" w:themeColor="text1"/>
          <w:sz w:val="24"/>
          <w:szCs w:val="24"/>
          <w:rPrChange w:id="2398" w:author="Garrett, Tynekia (DOES)" w:date="2021-07-13T12:57:00Z">
            <w:rPr>
              <w:rFonts w:ascii="Times New Roman" w:hAnsi="Times New Roman" w:cs="Times New Roman"/>
              <w:b/>
              <w:color w:val="000000" w:themeColor="text1"/>
              <w:sz w:val="24"/>
              <w:szCs w:val="24"/>
            </w:rPr>
          </w:rPrChange>
        </w:rPr>
        <w:t xml:space="preserve"> </w:t>
      </w:r>
      <w:ins w:id="2399" w:author="Garrett, Tynekia (DOES)" w:date="2021-07-13T12:57:00Z">
        <w:r w:rsidR="00CA272A">
          <w:rPr>
            <w:rFonts w:ascii="Times New Roman" w:hAnsi="Times New Roman" w:cs="Times New Roman"/>
            <w:bCs/>
            <w:color w:val="000000" w:themeColor="text1"/>
            <w:sz w:val="24"/>
            <w:szCs w:val="24"/>
          </w:rPr>
          <w:t>r</w:t>
        </w:r>
      </w:ins>
      <w:del w:id="2400" w:author="Garrett, Tynekia (DOES)" w:date="2021-07-13T12:57:00Z">
        <w:r w:rsidR="003D50D7" w:rsidRPr="00CA272A" w:rsidDel="00CA272A">
          <w:rPr>
            <w:rFonts w:ascii="Times New Roman" w:hAnsi="Times New Roman" w:cs="Times New Roman"/>
            <w:bCs/>
            <w:color w:val="000000" w:themeColor="text1"/>
            <w:sz w:val="24"/>
            <w:szCs w:val="24"/>
            <w:rPrChange w:id="2401" w:author="Garrett, Tynekia (DOES)" w:date="2021-07-13T12:57:00Z">
              <w:rPr>
                <w:rFonts w:ascii="Times New Roman" w:hAnsi="Times New Roman" w:cs="Times New Roman"/>
                <w:b/>
                <w:color w:val="000000" w:themeColor="text1"/>
                <w:sz w:val="24"/>
                <w:szCs w:val="24"/>
              </w:rPr>
            </w:rPrChange>
          </w:rPr>
          <w:delText>R</w:delText>
        </w:r>
      </w:del>
      <w:r w:rsidR="003D50D7" w:rsidRPr="00CA272A">
        <w:rPr>
          <w:rFonts w:ascii="Times New Roman" w:hAnsi="Times New Roman" w:cs="Times New Roman"/>
          <w:bCs/>
          <w:color w:val="000000" w:themeColor="text1"/>
          <w:sz w:val="24"/>
          <w:szCs w:val="24"/>
          <w:rPrChange w:id="2402" w:author="Garrett, Tynekia (DOES)" w:date="2021-07-13T12:57:00Z">
            <w:rPr>
              <w:rFonts w:ascii="Times New Roman" w:hAnsi="Times New Roman" w:cs="Times New Roman"/>
              <w:b/>
              <w:color w:val="000000" w:themeColor="text1"/>
              <w:sz w:val="24"/>
              <w:szCs w:val="24"/>
            </w:rPr>
          </w:rPrChange>
        </w:rPr>
        <w:t>etention</w:t>
      </w:r>
      <w:r w:rsidR="003D50D7">
        <w:rPr>
          <w:rFonts w:ascii="Times New Roman" w:hAnsi="Times New Roman" w:cs="Times New Roman"/>
          <w:b/>
          <w:color w:val="000000" w:themeColor="text1"/>
          <w:sz w:val="24"/>
          <w:szCs w:val="24"/>
        </w:rPr>
        <w:t xml:space="preserve"> </w:t>
      </w:r>
      <w:r w:rsidR="003D50D7" w:rsidRPr="003D50D7">
        <w:rPr>
          <w:rFonts w:ascii="Times New Roman" w:hAnsi="Times New Roman" w:cs="Times New Roman"/>
          <w:bCs/>
          <w:color w:val="000000" w:themeColor="text1"/>
          <w:sz w:val="24"/>
          <w:szCs w:val="24"/>
        </w:rPr>
        <w:t>is tracked in lag time</w:t>
      </w:r>
      <w:r w:rsidR="003D50D7">
        <w:rPr>
          <w:rFonts w:ascii="Times New Roman" w:hAnsi="Times New Roman" w:cs="Times New Roman"/>
          <w:bCs/>
          <w:color w:val="000000" w:themeColor="text1"/>
          <w:sz w:val="24"/>
          <w:szCs w:val="24"/>
        </w:rPr>
        <w:t xml:space="preserve"> of four quarters to ensure there is enough time to measure retention. </w:t>
      </w:r>
      <w:ins w:id="2403" w:author="Matthews, Katrina (DOES)" w:date="2021-07-21T16:15:00Z">
        <w:r w:rsidR="004B3E0B" w:rsidRPr="004B3E0B">
          <w:rPr>
            <w:rFonts w:ascii="Times New Roman" w:hAnsi="Times New Roman" w:cs="Times New Roman"/>
            <w:bCs/>
            <w:color w:val="000000" w:themeColor="text1"/>
            <w:sz w:val="24"/>
            <w:szCs w:val="24"/>
          </w:rPr>
          <w:t xml:space="preserve">The time period for the local job training report tracking is six months to successfully evaluate customers’ placement and retention in employment for six months or longer </w:t>
        </w:r>
      </w:ins>
      <w:commentRangeStart w:id="2404"/>
      <w:del w:id="2405" w:author="Matthews, Katrina (DOES)" w:date="2021-07-21T16:15:00Z">
        <w:r w:rsidR="003D50D7" w:rsidDel="004B3E0B">
          <w:rPr>
            <w:rFonts w:ascii="Times New Roman" w:hAnsi="Times New Roman" w:cs="Times New Roman"/>
            <w:bCs/>
            <w:color w:val="000000" w:themeColor="text1"/>
            <w:sz w:val="24"/>
            <w:szCs w:val="24"/>
          </w:rPr>
          <w:delText xml:space="preserve">The </w:delText>
        </w:r>
        <w:r w:rsidR="003D50D7" w:rsidRPr="003D50D7" w:rsidDel="004B3E0B">
          <w:rPr>
            <w:rFonts w:ascii="Times New Roman" w:hAnsi="Times New Roman" w:cs="Times New Roman"/>
            <w:bCs/>
            <w:color w:val="000000" w:themeColor="text1"/>
            <w:sz w:val="24"/>
            <w:szCs w:val="24"/>
          </w:rPr>
          <w:delText>time period for the local job training report that is tracked by determining</w:delText>
        </w:r>
        <w:r w:rsidR="003D50D7" w:rsidDel="004B3E0B">
          <w:rPr>
            <w:rFonts w:ascii="Times New Roman" w:hAnsi="Times New Roman" w:cs="Times New Roman"/>
            <w:bCs/>
            <w:color w:val="000000" w:themeColor="text1"/>
            <w:sz w:val="24"/>
            <w:szCs w:val="24"/>
          </w:rPr>
          <w:delText xml:space="preserve"> </w:delText>
        </w:r>
        <w:r w:rsidR="003D50D7" w:rsidRPr="003D50D7" w:rsidDel="004B3E0B">
          <w:rPr>
            <w:rFonts w:ascii="Times New Roman" w:hAnsi="Times New Roman" w:cs="Times New Roman"/>
            <w:bCs/>
            <w:color w:val="000000" w:themeColor="text1"/>
            <w:sz w:val="24"/>
            <w:szCs w:val="24"/>
          </w:rPr>
          <w:delText>of the customers placed,</w:delText>
        </w:r>
      </w:del>
      <w:ins w:id="2406" w:author="Garrett, Tynekia (DOES)" w:date="2021-07-13T13:00:00Z">
        <w:del w:id="2407" w:author="Matthews, Katrina (DOES)" w:date="2021-07-21T16:15:00Z">
          <w:r w:rsidR="00484745" w:rsidDel="004B3E0B">
            <w:rPr>
              <w:rFonts w:ascii="Times New Roman" w:hAnsi="Times New Roman" w:cs="Times New Roman"/>
              <w:bCs/>
              <w:color w:val="000000" w:themeColor="text1"/>
              <w:sz w:val="24"/>
              <w:szCs w:val="24"/>
            </w:rPr>
            <w:delText xml:space="preserve"> is </w:delText>
          </w:r>
        </w:del>
      </w:ins>
      <w:ins w:id="2408" w:author="Garrett, Tynekia (DOES)" w:date="2021-07-13T12:59:00Z">
        <w:del w:id="2409" w:author="Matthews, Katrina (DOES)" w:date="2021-07-21T16:15:00Z">
          <w:r w:rsidR="00484745" w:rsidDel="004B3E0B">
            <w:rPr>
              <w:rFonts w:ascii="Times New Roman" w:hAnsi="Times New Roman" w:cs="Times New Roman"/>
              <w:bCs/>
              <w:color w:val="000000" w:themeColor="text1"/>
              <w:sz w:val="24"/>
              <w:szCs w:val="24"/>
            </w:rPr>
            <w:delText>t</w:delText>
          </w:r>
        </w:del>
      </w:ins>
      <w:ins w:id="2410" w:author="Garrett, Tynekia (DOES)" w:date="2021-07-13T12:57:00Z">
        <w:del w:id="2411" w:author="Matthews, Katrina (DOES)" w:date="2021-07-21T16:15:00Z">
          <w:r w:rsidR="00CA272A" w:rsidDel="004B3E0B">
            <w:rPr>
              <w:rFonts w:ascii="Times New Roman" w:hAnsi="Times New Roman" w:cs="Times New Roman"/>
              <w:bCs/>
              <w:color w:val="000000" w:themeColor="text1"/>
              <w:sz w:val="24"/>
              <w:szCs w:val="24"/>
            </w:rPr>
            <w:delText>racked by determining the customers placed and</w:delText>
          </w:r>
        </w:del>
      </w:ins>
      <w:del w:id="2412" w:author="Matthews, Katrina (DOES)" w:date="2021-07-21T16:15:00Z">
        <w:r w:rsidR="003D50D7" w:rsidRPr="003D50D7" w:rsidDel="004B3E0B">
          <w:rPr>
            <w:rFonts w:ascii="Times New Roman" w:hAnsi="Times New Roman" w:cs="Times New Roman"/>
            <w:bCs/>
            <w:color w:val="000000" w:themeColor="text1"/>
            <w:sz w:val="24"/>
            <w:szCs w:val="24"/>
          </w:rPr>
          <w:delText xml:space="preserve"> how many retained employments for six months</w:delText>
        </w:r>
      </w:del>
      <w:r w:rsidR="003D50D7" w:rsidRPr="003D50D7">
        <w:rPr>
          <w:rFonts w:ascii="Times New Roman" w:hAnsi="Times New Roman" w:cs="Times New Roman"/>
          <w:bCs/>
          <w:color w:val="000000" w:themeColor="text1"/>
          <w:sz w:val="24"/>
          <w:szCs w:val="24"/>
        </w:rPr>
        <w:t>.</w:t>
      </w:r>
      <w:commentRangeEnd w:id="2404"/>
      <w:r w:rsidR="006D530E">
        <w:rPr>
          <w:rStyle w:val="CommentReference"/>
        </w:rPr>
        <w:commentReference w:id="2404"/>
      </w:r>
      <w:r w:rsidR="003D50D7" w:rsidRPr="003D50D7">
        <w:rPr>
          <w:rFonts w:ascii="Times New Roman" w:hAnsi="Times New Roman" w:cs="Times New Roman"/>
          <w:bCs/>
          <w:color w:val="000000" w:themeColor="text1"/>
          <w:sz w:val="24"/>
          <w:szCs w:val="24"/>
        </w:rPr>
        <w:t xml:space="preserve"> A six-month timeframe is</w:t>
      </w:r>
      <w:r w:rsidR="003D50D7">
        <w:rPr>
          <w:rFonts w:ascii="Times New Roman" w:hAnsi="Times New Roman" w:cs="Times New Roman"/>
          <w:bCs/>
          <w:color w:val="000000" w:themeColor="text1"/>
          <w:sz w:val="24"/>
          <w:szCs w:val="24"/>
        </w:rPr>
        <w:t xml:space="preserve"> </w:t>
      </w:r>
      <w:r w:rsidR="003D50D7" w:rsidRPr="003D50D7">
        <w:rPr>
          <w:rFonts w:ascii="Times New Roman" w:hAnsi="Times New Roman" w:cs="Times New Roman"/>
          <w:bCs/>
          <w:color w:val="000000" w:themeColor="text1"/>
          <w:sz w:val="24"/>
          <w:szCs w:val="24"/>
        </w:rPr>
        <w:t>provided for the retention reporting period to see if customers had wages during the first three months</w:t>
      </w:r>
      <w:r w:rsidR="003D50D7">
        <w:rPr>
          <w:rFonts w:ascii="Times New Roman" w:hAnsi="Times New Roman" w:cs="Times New Roman"/>
          <w:bCs/>
          <w:color w:val="000000" w:themeColor="text1"/>
          <w:sz w:val="24"/>
          <w:szCs w:val="24"/>
        </w:rPr>
        <w:t xml:space="preserve"> </w:t>
      </w:r>
      <w:r w:rsidR="003D50D7" w:rsidRPr="003D50D7">
        <w:rPr>
          <w:rFonts w:ascii="Times New Roman" w:hAnsi="Times New Roman" w:cs="Times New Roman"/>
          <w:bCs/>
          <w:color w:val="000000" w:themeColor="text1"/>
          <w:sz w:val="24"/>
          <w:szCs w:val="24"/>
        </w:rPr>
        <w:t xml:space="preserve">after placement and the four to </w:t>
      </w:r>
      <w:ins w:id="2413" w:author="Garrett, Tynekia (DOES)" w:date="2021-07-13T13:01:00Z">
        <w:r w:rsidR="008E71E4">
          <w:rPr>
            <w:rFonts w:ascii="Times New Roman" w:hAnsi="Times New Roman" w:cs="Times New Roman"/>
            <w:bCs/>
            <w:color w:val="000000" w:themeColor="text1"/>
            <w:sz w:val="24"/>
            <w:szCs w:val="24"/>
          </w:rPr>
          <w:t xml:space="preserve">the </w:t>
        </w:r>
      </w:ins>
      <w:r w:rsidR="003D50D7" w:rsidRPr="003D50D7">
        <w:rPr>
          <w:rFonts w:ascii="Times New Roman" w:hAnsi="Times New Roman" w:cs="Times New Roman"/>
          <w:bCs/>
          <w:color w:val="000000" w:themeColor="text1"/>
          <w:sz w:val="24"/>
          <w:szCs w:val="24"/>
        </w:rPr>
        <w:t>six-month timeframe after placement. The six-month timeframe is to show</w:t>
      </w:r>
      <w:r w:rsidR="003D50D7">
        <w:rPr>
          <w:rFonts w:ascii="Times New Roman" w:hAnsi="Times New Roman" w:cs="Times New Roman"/>
          <w:bCs/>
          <w:color w:val="000000" w:themeColor="text1"/>
          <w:sz w:val="24"/>
          <w:szCs w:val="24"/>
        </w:rPr>
        <w:t xml:space="preserve"> </w:t>
      </w:r>
      <w:r w:rsidR="003D50D7" w:rsidRPr="003D50D7">
        <w:rPr>
          <w:rFonts w:ascii="Times New Roman" w:hAnsi="Times New Roman" w:cs="Times New Roman"/>
          <w:bCs/>
          <w:color w:val="000000" w:themeColor="text1"/>
          <w:sz w:val="24"/>
          <w:szCs w:val="24"/>
        </w:rPr>
        <w:t>customers who have wages in the first and second quarters after placement. For example, any placement</w:t>
      </w:r>
      <w:r w:rsidR="003D50D7">
        <w:rPr>
          <w:rFonts w:ascii="Times New Roman" w:hAnsi="Times New Roman" w:cs="Times New Roman"/>
          <w:bCs/>
          <w:color w:val="000000" w:themeColor="text1"/>
          <w:sz w:val="24"/>
          <w:szCs w:val="24"/>
        </w:rPr>
        <w:t xml:space="preserve"> </w:t>
      </w:r>
      <w:r w:rsidR="003D50D7" w:rsidRPr="003D50D7">
        <w:rPr>
          <w:rFonts w:ascii="Times New Roman" w:hAnsi="Times New Roman" w:cs="Times New Roman"/>
          <w:bCs/>
          <w:color w:val="000000" w:themeColor="text1"/>
          <w:sz w:val="24"/>
          <w:szCs w:val="24"/>
        </w:rPr>
        <w:t xml:space="preserve">from January 1, 2018, through March 31, 2018, will have </w:t>
      </w:r>
      <w:ins w:id="2414" w:author="Garrett, Tynekia (DOES)" w:date="2021-07-13T13:01:00Z">
        <w:r w:rsidR="00AF7C34">
          <w:rPr>
            <w:rFonts w:ascii="Times New Roman" w:hAnsi="Times New Roman" w:cs="Times New Roman"/>
            <w:bCs/>
            <w:color w:val="000000" w:themeColor="text1"/>
            <w:sz w:val="24"/>
            <w:szCs w:val="24"/>
          </w:rPr>
          <w:t xml:space="preserve">a </w:t>
        </w:r>
      </w:ins>
      <w:r w:rsidR="003D50D7" w:rsidRPr="003D50D7">
        <w:rPr>
          <w:rFonts w:ascii="Times New Roman" w:hAnsi="Times New Roman" w:cs="Times New Roman"/>
          <w:bCs/>
          <w:color w:val="000000" w:themeColor="text1"/>
          <w:sz w:val="24"/>
          <w:szCs w:val="24"/>
        </w:rPr>
        <w:t>retention period of April 1, 2018, through</w:t>
      </w:r>
      <w:r w:rsidR="003D50D7">
        <w:rPr>
          <w:rFonts w:ascii="Times New Roman" w:hAnsi="Times New Roman" w:cs="Times New Roman"/>
          <w:bCs/>
          <w:color w:val="000000" w:themeColor="text1"/>
          <w:sz w:val="24"/>
          <w:szCs w:val="24"/>
        </w:rPr>
        <w:t xml:space="preserve"> </w:t>
      </w:r>
      <w:r w:rsidR="003D50D7" w:rsidRPr="003D50D7">
        <w:rPr>
          <w:rFonts w:ascii="Times New Roman" w:hAnsi="Times New Roman" w:cs="Times New Roman"/>
          <w:bCs/>
          <w:color w:val="000000" w:themeColor="text1"/>
          <w:sz w:val="24"/>
          <w:szCs w:val="24"/>
        </w:rPr>
        <w:t>September 30, 2018. Different retention reporting periods may be required for other Local or Federal</w:t>
      </w:r>
      <w:r w:rsidR="003D50D7">
        <w:rPr>
          <w:rFonts w:ascii="Times New Roman" w:hAnsi="Times New Roman" w:cs="Times New Roman"/>
          <w:bCs/>
          <w:color w:val="000000" w:themeColor="text1"/>
          <w:sz w:val="24"/>
          <w:szCs w:val="24"/>
        </w:rPr>
        <w:t xml:space="preserve"> </w:t>
      </w:r>
      <w:r w:rsidR="003D50D7" w:rsidRPr="003D50D7">
        <w:rPr>
          <w:rFonts w:ascii="Times New Roman" w:hAnsi="Times New Roman" w:cs="Times New Roman"/>
          <w:bCs/>
          <w:color w:val="000000" w:themeColor="text1"/>
          <w:sz w:val="24"/>
          <w:szCs w:val="24"/>
        </w:rPr>
        <w:t>reports; however, the quarterly periods will be the same unless a different timeframe is specifically listed in</w:t>
      </w:r>
      <w:r w:rsidR="003D50D7">
        <w:rPr>
          <w:rFonts w:ascii="Times New Roman" w:hAnsi="Times New Roman" w:cs="Times New Roman"/>
          <w:bCs/>
          <w:color w:val="000000" w:themeColor="text1"/>
          <w:sz w:val="24"/>
          <w:szCs w:val="24"/>
        </w:rPr>
        <w:t xml:space="preserve"> </w:t>
      </w:r>
      <w:r w:rsidR="003D50D7" w:rsidRPr="003D50D7">
        <w:rPr>
          <w:rFonts w:ascii="Times New Roman" w:hAnsi="Times New Roman" w:cs="Times New Roman"/>
          <w:bCs/>
          <w:color w:val="000000" w:themeColor="text1"/>
          <w:sz w:val="24"/>
          <w:szCs w:val="24"/>
        </w:rPr>
        <w:t>the law.</w:t>
      </w:r>
    </w:p>
    <w:p w14:paraId="204A6384" w14:textId="42F7DAC7" w:rsidR="003D50D7" w:rsidRDefault="003D50D7" w:rsidP="003D50D7">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Example of a Retention Table:</w:t>
      </w:r>
    </w:p>
    <w:tbl>
      <w:tblPr>
        <w:tblW w:w="0" w:type="auto"/>
        <w:tblCellMar>
          <w:left w:w="0" w:type="dxa"/>
          <w:right w:w="0" w:type="dxa"/>
        </w:tblCellMar>
        <w:tblLook w:val="04A0" w:firstRow="1" w:lastRow="0" w:firstColumn="1" w:lastColumn="0" w:noHBand="0" w:noVBand="1"/>
      </w:tblPr>
      <w:tblGrid>
        <w:gridCol w:w="1779"/>
        <w:gridCol w:w="2544"/>
        <w:gridCol w:w="2568"/>
        <w:gridCol w:w="2449"/>
      </w:tblGrid>
      <w:tr w:rsidR="003D50D7" w:rsidRPr="003D50D7" w14:paraId="795B6FF5" w14:textId="77777777" w:rsidTr="003D50D7">
        <w:tc>
          <w:tcPr>
            <w:tcW w:w="1818" w:type="dxa"/>
            <w:tcBorders>
              <w:top w:val="single" w:sz="8" w:space="0" w:color="auto"/>
              <w:left w:val="single" w:sz="8" w:space="0" w:color="auto"/>
              <w:bottom w:val="single" w:sz="8" w:space="0" w:color="auto"/>
              <w:right w:val="single" w:sz="8" w:space="0" w:color="auto"/>
            </w:tcBorders>
            <w:shd w:val="clear" w:color="auto" w:fill="808080"/>
            <w:tcMar>
              <w:top w:w="0" w:type="dxa"/>
              <w:left w:w="108" w:type="dxa"/>
              <w:bottom w:w="0" w:type="dxa"/>
              <w:right w:w="108" w:type="dxa"/>
            </w:tcMar>
            <w:hideMark/>
          </w:tcPr>
          <w:p w14:paraId="58D0288B" w14:textId="77777777" w:rsidR="003D50D7" w:rsidRPr="003D50D7" w:rsidRDefault="003D50D7">
            <w:pPr>
              <w:rPr>
                <w:rFonts w:ascii="Times" w:hAnsi="Times" w:cs="Times"/>
                <w:b/>
                <w:bCs/>
                <w:color w:val="FFFFFF"/>
                <w:sz w:val="18"/>
                <w:szCs w:val="18"/>
              </w:rPr>
            </w:pPr>
            <w:r w:rsidRPr="003D50D7">
              <w:rPr>
                <w:rFonts w:ascii="Times" w:hAnsi="Times" w:cs="Times"/>
                <w:b/>
                <w:bCs/>
                <w:color w:val="FFFFFF"/>
                <w:sz w:val="18"/>
                <w:szCs w:val="18"/>
              </w:rPr>
              <w:t xml:space="preserve">Quarterly Report Due Date </w:t>
            </w:r>
          </w:p>
        </w:tc>
        <w:tc>
          <w:tcPr>
            <w:tcW w:w="2610" w:type="dxa"/>
            <w:tcBorders>
              <w:top w:val="single" w:sz="8" w:space="0" w:color="auto"/>
              <w:left w:val="nil"/>
              <w:bottom w:val="single" w:sz="8" w:space="0" w:color="auto"/>
              <w:right w:val="single" w:sz="8" w:space="0" w:color="auto"/>
            </w:tcBorders>
            <w:shd w:val="clear" w:color="auto" w:fill="808080"/>
            <w:tcMar>
              <w:top w:w="0" w:type="dxa"/>
              <w:left w:w="108" w:type="dxa"/>
              <w:bottom w:w="0" w:type="dxa"/>
              <w:right w:w="108" w:type="dxa"/>
            </w:tcMar>
            <w:hideMark/>
          </w:tcPr>
          <w:p w14:paraId="44B03DFA" w14:textId="77777777" w:rsidR="003D50D7" w:rsidRPr="003D50D7" w:rsidRDefault="003D50D7">
            <w:pPr>
              <w:rPr>
                <w:rFonts w:ascii="Times" w:hAnsi="Times" w:cs="Times"/>
                <w:b/>
                <w:bCs/>
                <w:color w:val="FFFFFF"/>
                <w:sz w:val="18"/>
                <w:szCs w:val="18"/>
              </w:rPr>
            </w:pPr>
            <w:r w:rsidRPr="003D50D7">
              <w:rPr>
                <w:rFonts w:ascii="Times" w:hAnsi="Times" w:cs="Times"/>
                <w:b/>
                <w:bCs/>
                <w:color w:val="FFFFFF"/>
                <w:sz w:val="18"/>
                <w:szCs w:val="18"/>
              </w:rPr>
              <w:t xml:space="preserve">Completion/ Placement Data Date Range </w:t>
            </w:r>
          </w:p>
        </w:tc>
        <w:tc>
          <w:tcPr>
            <w:tcW w:w="2638" w:type="dxa"/>
            <w:tcBorders>
              <w:top w:val="single" w:sz="8" w:space="0" w:color="auto"/>
              <w:left w:val="nil"/>
              <w:bottom w:val="single" w:sz="8" w:space="0" w:color="auto"/>
              <w:right w:val="single" w:sz="8" w:space="0" w:color="auto"/>
            </w:tcBorders>
            <w:shd w:val="clear" w:color="auto" w:fill="808080"/>
            <w:tcMar>
              <w:top w:w="0" w:type="dxa"/>
              <w:left w:w="108" w:type="dxa"/>
              <w:bottom w:w="0" w:type="dxa"/>
              <w:right w:w="108" w:type="dxa"/>
            </w:tcMar>
            <w:hideMark/>
          </w:tcPr>
          <w:p w14:paraId="384685B9" w14:textId="77777777" w:rsidR="003D50D7" w:rsidRPr="003D50D7" w:rsidRDefault="003D50D7">
            <w:pPr>
              <w:rPr>
                <w:rFonts w:ascii="Times" w:hAnsi="Times" w:cs="Times"/>
                <w:b/>
                <w:bCs/>
                <w:color w:val="FFFFFF"/>
                <w:sz w:val="18"/>
                <w:szCs w:val="18"/>
              </w:rPr>
            </w:pPr>
            <w:r w:rsidRPr="003D50D7">
              <w:rPr>
                <w:rFonts w:ascii="Times" w:hAnsi="Times" w:cs="Times"/>
                <w:b/>
                <w:bCs/>
                <w:color w:val="FFFFFF"/>
                <w:sz w:val="18"/>
                <w:szCs w:val="18"/>
              </w:rPr>
              <w:t xml:space="preserve">Employed within 6 months of Completion </w:t>
            </w:r>
          </w:p>
        </w:tc>
        <w:tc>
          <w:tcPr>
            <w:tcW w:w="2510" w:type="dxa"/>
            <w:tcBorders>
              <w:top w:val="single" w:sz="8" w:space="0" w:color="auto"/>
              <w:left w:val="nil"/>
              <w:bottom w:val="single" w:sz="8" w:space="0" w:color="auto"/>
              <w:right w:val="single" w:sz="8" w:space="0" w:color="auto"/>
            </w:tcBorders>
            <w:shd w:val="clear" w:color="auto" w:fill="808080"/>
            <w:tcMar>
              <w:top w:w="0" w:type="dxa"/>
              <w:left w:w="108" w:type="dxa"/>
              <w:bottom w:w="0" w:type="dxa"/>
              <w:right w:w="108" w:type="dxa"/>
            </w:tcMar>
            <w:hideMark/>
          </w:tcPr>
          <w:p w14:paraId="0484E540" w14:textId="77777777" w:rsidR="003D50D7" w:rsidRPr="003D50D7" w:rsidRDefault="003D50D7">
            <w:pPr>
              <w:rPr>
                <w:rFonts w:ascii="Times" w:hAnsi="Times" w:cs="Times"/>
                <w:b/>
                <w:bCs/>
                <w:color w:val="FFFFFF"/>
                <w:sz w:val="18"/>
                <w:szCs w:val="18"/>
              </w:rPr>
            </w:pPr>
            <w:r w:rsidRPr="003D50D7">
              <w:rPr>
                <w:rFonts w:ascii="Times" w:hAnsi="Times" w:cs="Times"/>
                <w:b/>
                <w:bCs/>
                <w:color w:val="FFFFFF"/>
                <w:sz w:val="18"/>
                <w:szCs w:val="18"/>
              </w:rPr>
              <w:t xml:space="preserve">Retention Data Date Range (6 Months after Completion) </w:t>
            </w:r>
          </w:p>
        </w:tc>
      </w:tr>
      <w:tr w:rsidR="003D50D7" w:rsidRPr="003D50D7" w14:paraId="54EB6017" w14:textId="77777777" w:rsidTr="003D50D7">
        <w:tc>
          <w:tcPr>
            <w:tcW w:w="1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E3148C" w14:textId="77777777" w:rsidR="003D50D7" w:rsidRPr="003D50D7" w:rsidRDefault="003D50D7">
            <w:pPr>
              <w:rPr>
                <w:rFonts w:ascii="Times" w:hAnsi="Times" w:cs="Times"/>
                <w:sz w:val="18"/>
                <w:szCs w:val="18"/>
              </w:rPr>
            </w:pPr>
            <w:r w:rsidRPr="003D50D7">
              <w:rPr>
                <w:rFonts w:ascii="Times" w:hAnsi="Times" w:cs="Times"/>
                <w:sz w:val="18"/>
                <w:szCs w:val="18"/>
              </w:rPr>
              <w:t>FY 19/ 4</w:t>
            </w:r>
            <w:r w:rsidRPr="003D50D7">
              <w:rPr>
                <w:rFonts w:ascii="Times" w:hAnsi="Times" w:cs="Times"/>
                <w:sz w:val="18"/>
                <w:szCs w:val="18"/>
                <w:vertAlign w:val="superscript"/>
              </w:rPr>
              <w:t>th</w:t>
            </w:r>
            <w:r w:rsidRPr="003D50D7">
              <w:rPr>
                <w:rFonts w:ascii="Times" w:hAnsi="Times" w:cs="Times"/>
                <w:sz w:val="18"/>
                <w:szCs w:val="18"/>
              </w:rPr>
              <w:t xml:space="preserve">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79981327" w14:textId="77777777" w:rsidR="003D50D7" w:rsidRPr="003D50D7" w:rsidRDefault="003D50D7">
            <w:pPr>
              <w:rPr>
                <w:rFonts w:ascii="Times" w:hAnsi="Times" w:cs="Times"/>
                <w:sz w:val="18"/>
                <w:szCs w:val="18"/>
              </w:rPr>
            </w:pPr>
            <w:r w:rsidRPr="003D50D7">
              <w:rPr>
                <w:rFonts w:ascii="Times" w:hAnsi="Times" w:cs="Times"/>
                <w:sz w:val="18"/>
                <w:szCs w:val="18"/>
              </w:rPr>
              <w:t>07/01/2018-09/30/2019</w:t>
            </w:r>
          </w:p>
        </w:tc>
        <w:tc>
          <w:tcPr>
            <w:tcW w:w="2638" w:type="dxa"/>
            <w:tcBorders>
              <w:top w:val="nil"/>
              <w:left w:val="nil"/>
              <w:bottom w:val="single" w:sz="8" w:space="0" w:color="auto"/>
              <w:right w:val="single" w:sz="8" w:space="0" w:color="auto"/>
            </w:tcBorders>
            <w:tcMar>
              <w:top w:w="0" w:type="dxa"/>
              <w:left w:w="108" w:type="dxa"/>
              <w:bottom w:w="0" w:type="dxa"/>
              <w:right w:w="108" w:type="dxa"/>
            </w:tcMar>
            <w:hideMark/>
          </w:tcPr>
          <w:p w14:paraId="5A23A645" w14:textId="77777777" w:rsidR="003D50D7" w:rsidRPr="003D50D7" w:rsidRDefault="003D50D7">
            <w:pPr>
              <w:rPr>
                <w:rFonts w:ascii="Times" w:hAnsi="Times" w:cs="Times"/>
                <w:sz w:val="18"/>
                <w:szCs w:val="18"/>
              </w:rPr>
            </w:pPr>
            <w:r w:rsidRPr="003D50D7">
              <w:rPr>
                <w:rFonts w:ascii="Times" w:hAnsi="Times" w:cs="Times"/>
                <w:sz w:val="18"/>
                <w:szCs w:val="18"/>
              </w:rPr>
              <w:t>10/01/2020-03/31/2020</w:t>
            </w:r>
          </w:p>
        </w:tc>
        <w:tc>
          <w:tcPr>
            <w:tcW w:w="2510" w:type="dxa"/>
            <w:tcBorders>
              <w:top w:val="nil"/>
              <w:left w:val="nil"/>
              <w:bottom w:val="single" w:sz="8" w:space="0" w:color="auto"/>
              <w:right w:val="single" w:sz="8" w:space="0" w:color="auto"/>
            </w:tcBorders>
            <w:tcMar>
              <w:top w:w="0" w:type="dxa"/>
              <w:left w:w="108" w:type="dxa"/>
              <w:bottom w:w="0" w:type="dxa"/>
              <w:right w:w="108" w:type="dxa"/>
            </w:tcMar>
            <w:hideMark/>
          </w:tcPr>
          <w:p w14:paraId="24AE7C82" w14:textId="77777777" w:rsidR="003D50D7" w:rsidRPr="003D50D7" w:rsidRDefault="003D50D7">
            <w:pPr>
              <w:rPr>
                <w:rFonts w:ascii="Times" w:hAnsi="Times" w:cs="Times"/>
                <w:sz w:val="18"/>
                <w:szCs w:val="18"/>
              </w:rPr>
            </w:pPr>
            <w:r w:rsidRPr="003D50D7">
              <w:rPr>
                <w:rFonts w:ascii="Times" w:hAnsi="Times" w:cs="Times"/>
                <w:sz w:val="18"/>
                <w:szCs w:val="18"/>
              </w:rPr>
              <w:t>04/01/2020-09/30/2020</w:t>
            </w:r>
          </w:p>
        </w:tc>
      </w:tr>
      <w:tr w:rsidR="003D50D7" w:rsidRPr="003D50D7" w14:paraId="73ECC7D4" w14:textId="77777777" w:rsidTr="003D50D7">
        <w:tc>
          <w:tcPr>
            <w:tcW w:w="1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D23C87" w14:textId="77777777" w:rsidR="003D50D7" w:rsidRPr="003D50D7" w:rsidRDefault="003D50D7">
            <w:pPr>
              <w:rPr>
                <w:rFonts w:ascii="Times" w:hAnsi="Times" w:cs="Times"/>
                <w:sz w:val="18"/>
                <w:szCs w:val="18"/>
              </w:rPr>
            </w:pPr>
            <w:r w:rsidRPr="003D50D7">
              <w:rPr>
                <w:rFonts w:ascii="Times" w:hAnsi="Times" w:cs="Times"/>
                <w:sz w:val="18"/>
                <w:szCs w:val="18"/>
              </w:rPr>
              <w:t>FY 20 /1</w:t>
            </w:r>
            <w:r w:rsidRPr="003D50D7">
              <w:rPr>
                <w:rFonts w:ascii="Times" w:hAnsi="Times" w:cs="Times"/>
                <w:sz w:val="18"/>
                <w:szCs w:val="18"/>
                <w:vertAlign w:val="superscript"/>
              </w:rPr>
              <w:t>st</w:t>
            </w:r>
            <w:r w:rsidRPr="003D50D7">
              <w:rPr>
                <w:rFonts w:ascii="Times" w:hAnsi="Times" w:cs="Times"/>
                <w:sz w:val="18"/>
                <w:szCs w:val="18"/>
              </w:rPr>
              <w:t xml:space="preserve">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7068EFA4" w14:textId="77777777" w:rsidR="003D50D7" w:rsidRPr="003D50D7" w:rsidRDefault="003D50D7">
            <w:pPr>
              <w:rPr>
                <w:rFonts w:ascii="Times" w:hAnsi="Times" w:cs="Times"/>
                <w:sz w:val="18"/>
                <w:szCs w:val="18"/>
              </w:rPr>
            </w:pPr>
            <w:r w:rsidRPr="003D50D7">
              <w:rPr>
                <w:rFonts w:ascii="Times" w:hAnsi="Times" w:cs="Times"/>
                <w:sz w:val="18"/>
                <w:szCs w:val="18"/>
              </w:rPr>
              <w:t>10/01/2019-12/31/2019</w:t>
            </w:r>
          </w:p>
        </w:tc>
        <w:tc>
          <w:tcPr>
            <w:tcW w:w="2638" w:type="dxa"/>
            <w:tcBorders>
              <w:top w:val="nil"/>
              <w:left w:val="nil"/>
              <w:bottom w:val="single" w:sz="8" w:space="0" w:color="auto"/>
              <w:right w:val="single" w:sz="8" w:space="0" w:color="auto"/>
            </w:tcBorders>
            <w:tcMar>
              <w:top w:w="0" w:type="dxa"/>
              <w:left w:w="108" w:type="dxa"/>
              <w:bottom w:w="0" w:type="dxa"/>
              <w:right w:w="108" w:type="dxa"/>
            </w:tcMar>
            <w:hideMark/>
          </w:tcPr>
          <w:p w14:paraId="04BE564D" w14:textId="77777777" w:rsidR="003D50D7" w:rsidRPr="003D50D7" w:rsidRDefault="003D50D7">
            <w:pPr>
              <w:rPr>
                <w:rFonts w:ascii="Times" w:hAnsi="Times" w:cs="Times"/>
                <w:sz w:val="18"/>
                <w:szCs w:val="18"/>
              </w:rPr>
            </w:pPr>
            <w:r w:rsidRPr="003D50D7">
              <w:rPr>
                <w:rFonts w:ascii="Times" w:hAnsi="Times" w:cs="Times"/>
                <w:sz w:val="18"/>
                <w:szCs w:val="18"/>
              </w:rPr>
              <w:t>01/01/2020-06/30/2020</w:t>
            </w:r>
          </w:p>
        </w:tc>
        <w:tc>
          <w:tcPr>
            <w:tcW w:w="2510" w:type="dxa"/>
            <w:tcBorders>
              <w:top w:val="nil"/>
              <w:left w:val="nil"/>
              <w:bottom w:val="single" w:sz="8" w:space="0" w:color="auto"/>
              <w:right w:val="single" w:sz="8" w:space="0" w:color="auto"/>
            </w:tcBorders>
            <w:tcMar>
              <w:top w:w="0" w:type="dxa"/>
              <w:left w:w="108" w:type="dxa"/>
              <w:bottom w:w="0" w:type="dxa"/>
              <w:right w:w="108" w:type="dxa"/>
            </w:tcMar>
            <w:hideMark/>
          </w:tcPr>
          <w:p w14:paraId="150174DC" w14:textId="77777777" w:rsidR="003D50D7" w:rsidRPr="003D50D7" w:rsidRDefault="003D50D7">
            <w:pPr>
              <w:rPr>
                <w:rFonts w:ascii="Times" w:hAnsi="Times" w:cs="Times"/>
                <w:sz w:val="18"/>
                <w:szCs w:val="18"/>
              </w:rPr>
            </w:pPr>
            <w:r w:rsidRPr="003D50D7">
              <w:rPr>
                <w:rFonts w:ascii="Times" w:hAnsi="Times" w:cs="Times"/>
                <w:sz w:val="18"/>
                <w:szCs w:val="18"/>
              </w:rPr>
              <w:t>07/01/2020-12/31/2020</w:t>
            </w:r>
          </w:p>
        </w:tc>
      </w:tr>
      <w:tr w:rsidR="003D50D7" w:rsidRPr="003D50D7" w14:paraId="682EC916" w14:textId="77777777" w:rsidTr="003D50D7">
        <w:tc>
          <w:tcPr>
            <w:tcW w:w="1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BAFAC9" w14:textId="77777777" w:rsidR="003D50D7" w:rsidRPr="003D50D7" w:rsidRDefault="003D50D7">
            <w:pPr>
              <w:rPr>
                <w:rFonts w:ascii="Times" w:hAnsi="Times" w:cs="Times"/>
                <w:sz w:val="18"/>
                <w:szCs w:val="18"/>
              </w:rPr>
            </w:pPr>
            <w:r w:rsidRPr="003D50D7">
              <w:rPr>
                <w:rFonts w:ascii="Times" w:hAnsi="Times" w:cs="Times"/>
                <w:sz w:val="18"/>
                <w:szCs w:val="18"/>
              </w:rPr>
              <w:t>FY 20/ 2</w:t>
            </w:r>
            <w:r w:rsidRPr="003D50D7">
              <w:rPr>
                <w:rFonts w:ascii="Times" w:hAnsi="Times" w:cs="Times"/>
                <w:sz w:val="18"/>
                <w:szCs w:val="18"/>
                <w:vertAlign w:val="superscript"/>
              </w:rPr>
              <w:t>nd</w:t>
            </w:r>
            <w:r w:rsidRPr="003D50D7">
              <w:rPr>
                <w:rFonts w:ascii="Times" w:hAnsi="Times" w:cs="Times"/>
                <w:sz w:val="18"/>
                <w:szCs w:val="18"/>
              </w:rPr>
              <w:t xml:space="preserve">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6933EB13" w14:textId="77777777" w:rsidR="003D50D7" w:rsidRPr="003D50D7" w:rsidRDefault="003D50D7">
            <w:pPr>
              <w:rPr>
                <w:rFonts w:ascii="Times" w:hAnsi="Times" w:cs="Times"/>
                <w:sz w:val="18"/>
                <w:szCs w:val="18"/>
              </w:rPr>
            </w:pPr>
            <w:r w:rsidRPr="003D50D7">
              <w:rPr>
                <w:rFonts w:ascii="Times" w:hAnsi="Times" w:cs="Times"/>
                <w:sz w:val="18"/>
                <w:szCs w:val="18"/>
              </w:rPr>
              <w:t>01/01/2020-03/31/2020</w:t>
            </w:r>
          </w:p>
        </w:tc>
        <w:tc>
          <w:tcPr>
            <w:tcW w:w="2638" w:type="dxa"/>
            <w:tcBorders>
              <w:top w:val="nil"/>
              <w:left w:val="nil"/>
              <w:bottom w:val="single" w:sz="8" w:space="0" w:color="auto"/>
              <w:right w:val="single" w:sz="8" w:space="0" w:color="auto"/>
            </w:tcBorders>
            <w:tcMar>
              <w:top w:w="0" w:type="dxa"/>
              <w:left w:w="108" w:type="dxa"/>
              <w:bottom w:w="0" w:type="dxa"/>
              <w:right w:w="108" w:type="dxa"/>
            </w:tcMar>
            <w:hideMark/>
          </w:tcPr>
          <w:p w14:paraId="07CE33FD" w14:textId="77777777" w:rsidR="003D50D7" w:rsidRPr="003D50D7" w:rsidRDefault="003D50D7">
            <w:pPr>
              <w:rPr>
                <w:rFonts w:ascii="Times" w:hAnsi="Times" w:cs="Times"/>
                <w:sz w:val="18"/>
                <w:szCs w:val="18"/>
              </w:rPr>
            </w:pPr>
            <w:r w:rsidRPr="003D50D7">
              <w:rPr>
                <w:rFonts w:ascii="Times" w:hAnsi="Times" w:cs="Times"/>
                <w:sz w:val="18"/>
                <w:szCs w:val="18"/>
              </w:rPr>
              <w:t>04/01/2020-09/30/2020</w:t>
            </w:r>
          </w:p>
        </w:tc>
        <w:tc>
          <w:tcPr>
            <w:tcW w:w="2510" w:type="dxa"/>
            <w:tcBorders>
              <w:top w:val="nil"/>
              <w:left w:val="nil"/>
              <w:bottom w:val="single" w:sz="8" w:space="0" w:color="auto"/>
              <w:right w:val="single" w:sz="8" w:space="0" w:color="auto"/>
            </w:tcBorders>
            <w:tcMar>
              <w:top w:w="0" w:type="dxa"/>
              <w:left w:w="108" w:type="dxa"/>
              <w:bottom w:w="0" w:type="dxa"/>
              <w:right w:w="108" w:type="dxa"/>
            </w:tcMar>
            <w:hideMark/>
          </w:tcPr>
          <w:p w14:paraId="0CAD1C99" w14:textId="77777777" w:rsidR="003D50D7" w:rsidRPr="003D50D7" w:rsidRDefault="003D50D7">
            <w:pPr>
              <w:rPr>
                <w:rFonts w:ascii="Times" w:hAnsi="Times" w:cs="Times"/>
                <w:sz w:val="18"/>
                <w:szCs w:val="18"/>
              </w:rPr>
            </w:pPr>
            <w:r w:rsidRPr="003D50D7">
              <w:rPr>
                <w:rFonts w:ascii="Times" w:hAnsi="Times" w:cs="Times"/>
                <w:sz w:val="18"/>
                <w:szCs w:val="18"/>
              </w:rPr>
              <w:t>10/01/2020-03/31/2021</w:t>
            </w:r>
          </w:p>
        </w:tc>
      </w:tr>
      <w:tr w:rsidR="003D50D7" w:rsidRPr="003D50D7" w14:paraId="614CF600" w14:textId="77777777" w:rsidTr="003D50D7">
        <w:tc>
          <w:tcPr>
            <w:tcW w:w="1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E530F9" w14:textId="77777777" w:rsidR="003D50D7" w:rsidRPr="003D50D7" w:rsidRDefault="003D50D7">
            <w:pPr>
              <w:rPr>
                <w:rFonts w:ascii="Times" w:hAnsi="Times" w:cs="Times"/>
                <w:sz w:val="18"/>
                <w:szCs w:val="18"/>
              </w:rPr>
            </w:pPr>
            <w:r w:rsidRPr="003D50D7">
              <w:rPr>
                <w:rFonts w:ascii="Times" w:hAnsi="Times" w:cs="Times"/>
                <w:sz w:val="18"/>
                <w:szCs w:val="18"/>
              </w:rPr>
              <w:t>FY 20/ 3</w:t>
            </w:r>
            <w:r w:rsidRPr="003D50D7">
              <w:rPr>
                <w:rFonts w:ascii="Times" w:hAnsi="Times" w:cs="Times"/>
                <w:sz w:val="18"/>
                <w:szCs w:val="18"/>
                <w:vertAlign w:val="superscript"/>
              </w:rPr>
              <w:t>rd</w:t>
            </w:r>
            <w:r w:rsidRPr="003D50D7">
              <w:rPr>
                <w:rFonts w:ascii="Times" w:hAnsi="Times" w:cs="Times"/>
                <w:sz w:val="18"/>
                <w:szCs w:val="18"/>
              </w:rPr>
              <w:t xml:space="preserve">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2494B473" w14:textId="77777777" w:rsidR="003D50D7" w:rsidRPr="003D50D7" w:rsidRDefault="003D50D7">
            <w:pPr>
              <w:rPr>
                <w:rFonts w:ascii="Times" w:hAnsi="Times" w:cs="Times"/>
                <w:sz w:val="18"/>
                <w:szCs w:val="18"/>
              </w:rPr>
            </w:pPr>
            <w:r w:rsidRPr="003D50D7">
              <w:rPr>
                <w:rFonts w:ascii="Times" w:hAnsi="Times" w:cs="Times"/>
                <w:sz w:val="18"/>
                <w:szCs w:val="18"/>
              </w:rPr>
              <w:t>04/04/2020-06/30/2020</w:t>
            </w:r>
          </w:p>
        </w:tc>
        <w:tc>
          <w:tcPr>
            <w:tcW w:w="2638" w:type="dxa"/>
            <w:tcBorders>
              <w:top w:val="nil"/>
              <w:left w:val="nil"/>
              <w:bottom w:val="single" w:sz="8" w:space="0" w:color="auto"/>
              <w:right w:val="single" w:sz="8" w:space="0" w:color="auto"/>
            </w:tcBorders>
            <w:tcMar>
              <w:top w:w="0" w:type="dxa"/>
              <w:left w:w="108" w:type="dxa"/>
              <w:bottom w:w="0" w:type="dxa"/>
              <w:right w:w="108" w:type="dxa"/>
            </w:tcMar>
            <w:hideMark/>
          </w:tcPr>
          <w:p w14:paraId="77DB5A25" w14:textId="77777777" w:rsidR="003D50D7" w:rsidRPr="003D50D7" w:rsidRDefault="003D50D7">
            <w:pPr>
              <w:rPr>
                <w:rFonts w:ascii="Times" w:hAnsi="Times" w:cs="Times"/>
                <w:sz w:val="18"/>
                <w:szCs w:val="18"/>
              </w:rPr>
            </w:pPr>
            <w:r w:rsidRPr="003D50D7">
              <w:rPr>
                <w:rFonts w:ascii="Times" w:hAnsi="Times" w:cs="Times"/>
                <w:sz w:val="18"/>
                <w:szCs w:val="18"/>
              </w:rPr>
              <w:t>07/01/2020-12/31/2020</w:t>
            </w:r>
          </w:p>
        </w:tc>
        <w:tc>
          <w:tcPr>
            <w:tcW w:w="2510" w:type="dxa"/>
            <w:tcBorders>
              <w:top w:val="nil"/>
              <w:left w:val="nil"/>
              <w:bottom w:val="single" w:sz="8" w:space="0" w:color="auto"/>
              <w:right w:val="single" w:sz="8" w:space="0" w:color="auto"/>
            </w:tcBorders>
            <w:tcMar>
              <w:top w:w="0" w:type="dxa"/>
              <w:left w:w="108" w:type="dxa"/>
              <w:bottom w:w="0" w:type="dxa"/>
              <w:right w:w="108" w:type="dxa"/>
            </w:tcMar>
            <w:hideMark/>
          </w:tcPr>
          <w:p w14:paraId="351E2A63" w14:textId="77777777" w:rsidR="003D50D7" w:rsidRPr="003D50D7" w:rsidRDefault="003D50D7">
            <w:pPr>
              <w:rPr>
                <w:rFonts w:ascii="Times" w:hAnsi="Times" w:cs="Times"/>
                <w:sz w:val="18"/>
                <w:szCs w:val="18"/>
              </w:rPr>
            </w:pPr>
            <w:r w:rsidRPr="003D50D7">
              <w:rPr>
                <w:rFonts w:ascii="Times" w:hAnsi="Times" w:cs="Times"/>
                <w:sz w:val="18"/>
                <w:szCs w:val="18"/>
              </w:rPr>
              <w:t>01/01/2021-06/30/2021</w:t>
            </w:r>
          </w:p>
        </w:tc>
      </w:tr>
      <w:tr w:rsidR="003D50D7" w:rsidRPr="003D50D7" w14:paraId="718DBB79" w14:textId="77777777" w:rsidTr="003D50D7">
        <w:tc>
          <w:tcPr>
            <w:tcW w:w="1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863644" w14:textId="77777777" w:rsidR="003D50D7" w:rsidRPr="003D50D7" w:rsidRDefault="003D50D7">
            <w:pPr>
              <w:rPr>
                <w:rFonts w:ascii="Times" w:hAnsi="Times" w:cs="Times"/>
                <w:sz w:val="18"/>
                <w:szCs w:val="18"/>
              </w:rPr>
            </w:pPr>
            <w:r w:rsidRPr="003D50D7">
              <w:rPr>
                <w:rFonts w:ascii="Times" w:hAnsi="Times" w:cs="Times"/>
                <w:sz w:val="18"/>
                <w:szCs w:val="18"/>
              </w:rPr>
              <w:t>FY 20/ 4</w:t>
            </w:r>
            <w:r w:rsidRPr="003D50D7">
              <w:rPr>
                <w:rFonts w:ascii="Times" w:hAnsi="Times" w:cs="Times"/>
                <w:sz w:val="18"/>
                <w:szCs w:val="18"/>
                <w:vertAlign w:val="superscript"/>
              </w:rPr>
              <w:t>th</w:t>
            </w:r>
            <w:r w:rsidRPr="003D50D7">
              <w:rPr>
                <w:rFonts w:ascii="Times" w:hAnsi="Times" w:cs="Times"/>
                <w:sz w:val="18"/>
                <w:szCs w:val="18"/>
              </w:rPr>
              <w:t xml:space="preserve">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17DCA77F" w14:textId="77777777" w:rsidR="003D50D7" w:rsidRPr="003D50D7" w:rsidRDefault="003D50D7">
            <w:pPr>
              <w:rPr>
                <w:rFonts w:ascii="Times" w:hAnsi="Times" w:cs="Times"/>
                <w:sz w:val="18"/>
                <w:szCs w:val="18"/>
              </w:rPr>
            </w:pPr>
            <w:r w:rsidRPr="003D50D7">
              <w:rPr>
                <w:rFonts w:ascii="Times" w:hAnsi="Times" w:cs="Times"/>
                <w:sz w:val="18"/>
                <w:szCs w:val="18"/>
              </w:rPr>
              <w:t>07/01/2020-09/30/2020</w:t>
            </w:r>
          </w:p>
        </w:tc>
        <w:tc>
          <w:tcPr>
            <w:tcW w:w="2638" w:type="dxa"/>
            <w:tcBorders>
              <w:top w:val="nil"/>
              <w:left w:val="nil"/>
              <w:bottom w:val="single" w:sz="8" w:space="0" w:color="auto"/>
              <w:right w:val="single" w:sz="8" w:space="0" w:color="auto"/>
            </w:tcBorders>
            <w:tcMar>
              <w:top w:w="0" w:type="dxa"/>
              <w:left w:w="108" w:type="dxa"/>
              <w:bottom w:w="0" w:type="dxa"/>
              <w:right w:w="108" w:type="dxa"/>
            </w:tcMar>
            <w:hideMark/>
          </w:tcPr>
          <w:p w14:paraId="07126FFB" w14:textId="77777777" w:rsidR="003D50D7" w:rsidRPr="003D50D7" w:rsidRDefault="003D50D7">
            <w:pPr>
              <w:rPr>
                <w:rFonts w:ascii="Times" w:hAnsi="Times" w:cs="Times"/>
                <w:sz w:val="18"/>
                <w:szCs w:val="18"/>
              </w:rPr>
            </w:pPr>
            <w:r w:rsidRPr="003D50D7">
              <w:rPr>
                <w:rFonts w:ascii="Times" w:hAnsi="Times" w:cs="Times"/>
                <w:sz w:val="18"/>
                <w:szCs w:val="18"/>
              </w:rPr>
              <w:t>10/01/2020-03/31/2021</w:t>
            </w:r>
          </w:p>
        </w:tc>
        <w:tc>
          <w:tcPr>
            <w:tcW w:w="2510" w:type="dxa"/>
            <w:tcBorders>
              <w:top w:val="nil"/>
              <w:left w:val="nil"/>
              <w:bottom w:val="single" w:sz="8" w:space="0" w:color="auto"/>
              <w:right w:val="single" w:sz="8" w:space="0" w:color="auto"/>
            </w:tcBorders>
            <w:tcMar>
              <w:top w:w="0" w:type="dxa"/>
              <w:left w:w="108" w:type="dxa"/>
              <w:bottom w:w="0" w:type="dxa"/>
              <w:right w:w="108" w:type="dxa"/>
            </w:tcMar>
            <w:hideMark/>
          </w:tcPr>
          <w:p w14:paraId="695EB68A" w14:textId="77777777" w:rsidR="003D50D7" w:rsidRPr="003D50D7" w:rsidRDefault="003D50D7">
            <w:pPr>
              <w:rPr>
                <w:rFonts w:ascii="Times" w:hAnsi="Times" w:cs="Times"/>
                <w:sz w:val="18"/>
                <w:szCs w:val="18"/>
              </w:rPr>
            </w:pPr>
            <w:r w:rsidRPr="003D50D7">
              <w:rPr>
                <w:rFonts w:ascii="Times" w:hAnsi="Times" w:cs="Times"/>
                <w:sz w:val="18"/>
                <w:szCs w:val="18"/>
              </w:rPr>
              <w:t>04/01/2021-09/30/2021</w:t>
            </w:r>
          </w:p>
        </w:tc>
      </w:tr>
      <w:bookmarkEnd w:id="2235"/>
    </w:tbl>
    <w:p w14:paraId="13A8775E" w14:textId="4A649C51" w:rsidR="00A13B54" w:rsidRDefault="00A13B54">
      <w:pPr>
        <w:rPr>
          <w:rFonts w:ascii="Times New Roman" w:hAnsi="Times New Roman" w:cs="Times New Roman"/>
          <w:b/>
          <w:sz w:val="24"/>
          <w:szCs w:val="24"/>
          <w:u w:val="single"/>
        </w:rPr>
      </w:pPr>
    </w:p>
    <w:p w14:paraId="3B6DB830" w14:textId="361B8716" w:rsidR="00065AB3" w:rsidRPr="00914208" w:rsidDel="004B3E0B" w:rsidRDefault="00065AB3" w:rsidP="00065AB3">
      <w:pPr>
        <w:rPr>
          <w:moveFrom w:id="2415" w:author="Matthews, Katrina (DOES)" w:date="2021-07-21T16:13:00Z"/>
          <w:rFonts w:ascii="Times New Roman" w:hAnsi="Times New Roman" w:cs="Times New Roman"/>
          <w:b/>
          <w:color w:val="000000" w:themeColor="text1"/>
          <w:sz w:val="24"/>
          <w:szCs w:val="24"/>
        </w:rPr>
      </w:pPr>
      <w:bookmarkStart w:id="2416" w:name="_Hlk71190082"/>
      <w:moveFromRangeStart w:id="2417" w:author="Matthews, Katrina (DOES)" w:date="2021-07-21T16:13:00Z" w:name="move77776398"/>
      <w:moveFrom w:id="2418" w:author="Matthews, Katrina (DOES)" w:date="2021-07-21T16:13:00Z">
        <w:r w:rsidRPr="00914208" w:rsidDel="004B3E0B">
          <w:rPr>
            <w:rFonts w:ascii="Times New Roman" w:hAnsi="Times New Roman" w:cs="Times New Roman"/>
            <w:b/>
            <w:color w:val="000000" w:themeColor="text1"/>
            <w:sz w:val="24"/>
            <w:szCs w:val="24"/>
          </w:rPr>
          <w:t>Subsidized</w:t>
        </w:r>
        <w:r w:rsidDel="004B3E0B">
          <w:rPr>
            <w:rFonts w:ascii="Times New Roman" w:hAnsi="Times New Roman" w:cs="Times New Roman"/>
            <w:b/>
            <w:color w:val="000000" w:themeColor="text1"/>
            <w:sz w:val="24"/>
            <w:szCs w:val="24"/>
          </w:rPr>
          <w:t xml:space="preserve"> Employment</w:t>
        </w:r>
        <w:r w:rsidRPr="00914208" w:rsidDel="004B3E0B">
          <w:rPr>
            <w:rFonts w:ascii="Times New Roman" w:hAnsi="Times New Roman" w:cs="Times New Roman"/>
            <w:b/>
            <w:color w:val="000000" w:themeColor="text1"/>
            <w:sz w:val="24"/>
            <w:szCs w:val="24"/>
          </w:rPr>
          <w:t xml:space="preserve"> Training </w:t>
        </w:r>
        <w:r w:rsidDel="004B3E0B">
          <w:rPr>
            <w:rFonts w:ascii="Times New Roman" w:hAnsi="Times New Roman" w:cs="Times New Roman"/>
            <w:b/>
            <w:color w:val="000000" w:themeColor="text1"/>
            <w:sz w:val="24"/>
            <w:szCs w:val="24"/>
          </w:rPr>
          <w:t>(</w:t>
        </w:r>
        <w:r w:rsidRPr="00914208" w:rsidDel="004B3E0B">
          <w:rPr>
            <w:rFonts w:ascii="Times New Roman" w:hAnsi="Times New Roman" w:cs="Times New Roman"/>
            <w:b/>
            <w:color w:val="000000" w:themeColor="text1"/>
            <w:sz w:val="24"/>
            <w:szCs w:val="24"/>
          </w:rPr>
          <w:t>Work Experience</w:t>
        </w:r>
        <w:r w:rsidDel="004B3E0B">
          <w:rPr>
            <w:rFonts w:ascii="Times New Roman" w:hAnsi="Times New Roman" w:cs="Times New Roman"/>
            <w:b/>
            <w:color w:val="000000" w:themeColor="text1"/>
            <w:sz w:val="24"/>
            <w:szCs w:val="24"/>
          </w:rPr>
          <w:t>) –</w:t>
        </w:r>
        <w:r w:rsidRPr="003D50D7" w:rsidDel="004B3E0B">
          <w:t xml:space="preserve"> </w:t>
        </w:r>
        <w:r w:rsidDel="004B3E0B">
          <w:rPr>
            <w:rFonts w:ascii="Times New Roman" w:hAnsi="Times New Roman" w:cs="Times New Roman"/>
            <w:bCs/>
            <w:color w:val="000000" w:themeColor="text1"/>
            <w:sz w:val="24"/>
            <w:szCs w:val="24"/>
          </w:rPr>
          <w:t xml:space="preserve">When a participant is placed at a job to learn occupational skills while earning money. The </w:t>
        </w:r>
        <w:r w:rsidRPr="003D50D7" w:rsidDel="004B3E0B">
          <w:rPr>
            <w:rFonts w:ascii="Times New Roman" w:hAnsi="Times New Roman" w:cs="Times New Roman"/>
            <w:bCs/>
            <w:color w:val="000000" w:themeColor="text1"/>
            <w:sz w:val="24"/>
            <w:szCs w:val="24"/>
          </w:rPr>
          <w:t>employer receives a subsidy from</w:t>
        </w:r>
        <w:r w:rsidDel="004B3E0B">
          <w:rPr>
            <w:rFonts w:ascii="Times New Roman" w:hAnsi="Times New Roman" w:cs="Times New Roman"/>
            <w:bCs/>
            <w:color w:val="000000" w:themeColor="text1"/>
            <w:sz w:val="24"/>
            <w:szCs w:val="24"/>
          </w:rPr>
          <w:t xml:space="preserve"> DOES</w:t>
        </w:r>
        <w:r w:rsidRPr="003D50D7" w:rsidDel="004B3E0B">
          <w:rPr>
            <w:rFonts w:ascii="Times New Roman" w:hAnsi="Times New Roman" w:cs="Times New Roman"/>
            <w:bCs/>
            <w:color w:val="000000" w:themeColor="text1"/>
            <w:sz w:val="24"/>
            <w:szCs w:val="24"/>
          </w:rPr>
          <w:t xml:space="preserve"> or other public funds to offset all of</w:t>
        </w:r>
        <w:r w:rsidDel="004B3E0B">
          <w:rPr>
            <w:rFonts w:ascii="Times New Roman" w:hAnsi="Times New Roman" w:cs="Times New Roman"/>
            <w:bCs/>
            <w:color w:val="000000" w:themeColor="text1"/>
            <w:sz w:val="24"/>
            <w:szCs w:val="24"/>
          </w:rPr>
          <w:t xml:space="preserve"> </w:t>
        </w:r>
        <w:r w:rsidRPr="003D50D7" w:rsidDel="004B3E0B">
          <w:rPr>
            <w:rFonts w:ascii="Times New Roman" w:hAnsi="Times New Roman" w:cs="Times New Roman"/>
            <w:bCs/>
            <w:color w:val="000000" w:themeColor="text1"/>
            <w:sz w:val="24"/>
            <w:szCs w:val="24"/>
          </w:rPr>
          <w:t>the wages and costs of employing an individual. The participant is paid wages</w:t>
        </w:r>
        <w:r w:rsidDel="004B3E0B">
          <w:rPr>
            <w:rFonts w:ascii="Times New Roman" w:hAnsi="Times New Roman" w:cs="Times New Roman"/>
            <w:bCs/>
            <w:color w:val="000000" w:themeColor="text1"/>
            <w:sz w:val="24"/>
            <w:szCs w:val="24"/>
          </w:rPr>
          <w:t xml:space="preserve"> during their work experience</w:t>
        </w:r>
        <w:bookmarkEnd w:id="2416"/>
        <w:r w:rsidDel="004B3E0B">
          <w:rPr>
            <w:rFonts w:ascii="Times New Roman" w:hAnsi="Times New Roman" w:cs="Times New Roman"/>
            <w:bCs/>
            <w:color w:val="000000" w:themeColor="text1"/>
            <w:sz w:val="24"/>
            <w:szCs w:val="24"/>
          </w:rPr>
          <w:t xml:space="preserve">. </w:t>
        </w:r>
      </w:moveFrom>
    </w:p>
    <w:moveFromRangeEnd w:id="2417"/>
    <w:p w14:paraId="591A2AFC" w14:textId="77777777" w:rsidR="004B3E0B" w:rsidRPr="00914208" w:rsidRDefault="004B3E0B" w:rsidP="004B3E0B">
      <w:pPr>
        <w:rPr>
          <w:moveTo w:id="2419" w:author="Matthews, Katrina (DOES)" w:date="2021-07-21T16:13:00Z"/>
          <w:rFonts w:ascii="Times New Roman" w:hAnsi="Times New Roman" w:cs="Times New Roman"/>
          <w:b/>
          <w:color w:val="000000" w:themeColor="text1"/>
          <w:sz w:val="24"/>
          <w:szCs w:val="24"/>
        </w:rPr>
      </w:pPr>
      <w:moveToRangeStart w:id="2420" w:author="Matthews, Katrina (DOES)" w:date="2021-07-21T16:13:00Z" w:name="move77776398"/>
      <w:moveTo w:id="2421" w:author="Matthews, Katrina (DOES)" w:date="2021-07-21T16:13:00Z">
        <w:r w:rsidRPr="00914208">
          <w:rPr>
            <w:rFonts w:ascii="Times New Roman" w:hAnsi="Times New Roman" w:cs="Times New Roman"/>
            <w:b/>
            <w:color w:val="000000" w:themeColor="text1"/>
            <w:sz w:val="24"/>
            <w:szCs w:val="24"/>
          </w:rPr>
          <w:t>Subsidized</w:t>
        </w:r>
        <w:r>
          <w:rPr>
            <w:rFonts w:ascii="Times New Roman" w:hAnsi="Times New Roman" w:cs="Times New Roman"/>
            <w:b/>
            <w:color w:val="000000" w:themeColor="text1"/>
            <w:sz w:val="24"/>
            <w:szCs w:val="24"/>
          </w:rPr>
          <w:t xml:space="preserve"> Employment</w:t>
        </w:r>
        <w:r w:rsidRPr="00914208">
          <w:rPr>
            <w:rFonts w:ascii="Times New Roman" w:hAnsi="Times New Roman" w:cs="Times New Roman"/>
            <w:b/>
            <w:color w:val="000000" w:themeColor="text1"/>
            <w:sz w:val="24"/>
            <w:szCs w:val="24"/>
          </w:rPr>
          <w:t xml:space="preserve"> Training </w:t>
        </w:r>
        <w:r>
          <w:rPr>
            <w:rFonts w:ascii="Times New Roman" w:hAnsi="Times New Roman" w:cs="Times New Roman"/>
            <w:b/>
            <w:color w:val="000000" w:themeColor="text1"/>
            <w:sz w:val="24"/>
            <w:szCs w:val="24"/>
          </w:rPr>
          <w:t>(</w:t>
        </w:r>
        <w:r w:rsidRPr="00914208">
          <w:rPr>
            <w:rFonts w:ascii="Times New Roman" w:hAnsi="Times New Roman" w:cs="Times New Roman"/>
            <w:b/>
            <w:color w:val="000000" w:themeColor="text1"/>
            <w:sz w:val="24"/>
            <w:szCs w:val="24"/>
          </w:rPr>
          <w:t>Work Experience</w:t>
        </w:r>
        <w:r>
          <w:rPr>
            <w:rFonts w:ascii="Times New Roman" w:hAnsi="Times New Roman" w:cs="Times New Roman"/>
            <w:b/>
            <w:color w:val="000000" w:themeColor="text1"/>
            <w:sz w:val="24"/>
            <w:szCs w:val="24"/>
          </w:rPr>
          <w:t>) –</w:t>
        </w:r>
        <w:r w:rsidRPr="003D50D7">
          <w:t xml:space="preserve"> </w:t>
        </w:r>
        <w:r>
          <w:rPr>
            <w:rFonts w:ascii="Times New Roman" w:hAnsi="Times New Roman" w:cs="Times New Roman"/>
            <w:bCs/>
            <w:color w:val="000000" w:themeColor="text1"/>
            <w:sz w:val="24"/>
            <w:szCs w:val="24"/>
          </w:rPr>
          <w:t xml:space="preserve">When a participant is placed at a job to learn occupational skills while earning money. The </w:t>
        </w:r>
        <w:r w:rsidRPr="003D50D7">
          <w:rPr>
            <w:rFonts w:ascii="Times New Roman" w:hAnsi="Times New Roman" w:cs="Times New Roman"/>
            <w:bCs/>
            <w:color w:val="000000" w:themeColor="text1"/>
            <w:sz w:val="24"/>
            <w:szCs w:val="24"/>
          </w:rPr>
          <w:t>employer receives a subsidy from</w:t>
        </w:r>
        <w:r>
          <w:rPr>
            <w:rFonts w:ascii="Times New Roman" w:hAnsi="Times New Roman" w:cs="Times New Roman"/>
            <w:bCs/>
            <w:color w:val="000000" w:themeColor="text1"/>
            <w:sz w:val="24"/>
            <w:szCs w:val="24"/>
          </w:rPr>
          <w:t xml:space="preserve"> DOES</w:t>
        </w:r>
        <w:r w:rsidRPr="003D50D7">
          <w:rPr>
            <w:rFonts w:ascii="Times New Roman" w:hAnsi="Times New Roman" w:cs="Times New Roman"/>
            <w:bCs/>
            <w:color w:val="000000" w:themeColor="text1"/>
            <w:sz w:val="24"/>
            <w:szCs w:val="24"/>
          </w:rPr>
          <w:t xml:space="preserve"> or other public funds to offset </w:t>
        </w:r>
        <w:proofErr w:type="gramStart"/>
        <w:r w:rsidRPr="003D50D7">
          <w:rPr>
            <w:rFonts w:ascii="Times New Roman" w:hAnsi="Times New Roman" w:cs="Times New Roman"/>
            <w:bCs/>
            <w:color w:val="000000" w:themeColor="text1"/>
            <w:sz w:val="24"/>
            <w:szCs w:val="24"/>
          </w:rPr>
          <w:t>all of</w:t>
        </w:r>
        <w:proofErr w:type="gramEnd"/>
        <w:r>
          <w:rPr>
            <w:rFonts w:ascii="Times New Roman" w:hAnsi="Times New Roman" w:cs="Times New Roman"/>
            <w:bCs/>
            <w:color w:val="000000" w:themeColor="text1"/>
            <w:sz w:val="24"/>
            <w:szCs w:val="24"/>
          </w:rPr>
          <w:t xml:space="preserve"> </w:t>
        </w:r>
        <w:r w:rsidRPr="003D50D7">
          <w:rPr>
            <w:rFonts w:ascii="Times New Roman" w:hAnsi="Times New Roman" w:cs="Times New Roman"/>
            <w:bCs/>
            <w:color w:val="000000" w:themeColor="text1"/>
            <w:sz w:val="24"/>
            <w:szCs w:val="24"/>
          </w:rPr>
          <w:t>the wages and costs of employing an individual. The participant is paid wages</w:t>
        </w:r>
        <w:r>
          <w:rPr>
            <w:rFonts w:ascii="Times New Roman" w:hAnsi="Times New Roman" w:cs="Times New Roman"/>
            <w:bCs/>
            <w:color w:val="000000" w:themeColor="text1"/>
            <w:sz w:val="24"/>
            <w:szCs w:val="24"/>
          </w:rPr>
          <w:t xml:space="preserve"> during their work experience. </w:t>
        </w:r>
      </w:moveTo>
    </w:p>
    <w:moveToRangeEnd w:id="2420"/>
    <w:p w14:paraId="10CD9F87" w14:textId="77777777" w:rsidR="00065AB3" w:rsidRDefault="00065AB3">
      <w:pPr>
        <w:rPr>
          <w:rFonts w:ascii="Times New Roman" w:hAnsi="Times New Roman" w:cs="Times New Roman"/>
          <w:b/>
          <w:sz w:val="24"/>
          <w:szCs w:val="24"/>
          <w:u w:val="single"/>
        </w:rPr>
      </w:pPr>
    </w:p>
    <w:p w14:paraId="5071A0D1" w14:textId="7B3FE17A" w:rsidR="004F6155" w:rsidRDefault="004F6155" w:rsidP="004F6155">
      <w:pPr>
        <w:autoSpaceDE w:val="0"/>
        <w:autoSpaceDN w:val="0"/>
        <w:adjustRightInd w:val="0"/>
        <w:spacing w:after="0" w:line="240" w:lineRule="auto"/>
        <w:rPr>
          <w:rFonts w:ascii="Times New Roman" w:hAnsi="Times New Roman" w:cs="Times New Roman"/>
          <w:b/>
          <w:sz w:val="24"/>
          <w:szCs w:val="24"/>
          <w:u w:val="single"/>
        </w:rPr>
      </w:pPr>
    </w:p>
    <w:p w14:paraId="5CB9EF91" w14:textId="64287D64" w:rsidR="00065AB3" w:rsidRDefault="00065AB3" w:rsidP="004F6155">
      <w:pPr>
        <w:autoSpaceDE w:val="0"/>
        <w:autoSpaceDN w:val="0"/>
        <w:adjustRightInd w:val="0"/>
        <w:spacing w:after="0" w:line="240" w:lineRule="auto"/>
        <w:rPr>
          <w:rFonts w:ascii="Times New Roman" w:hAnsi="Times New Roman" w:cs="Times New Roman"/>
          <w:b/>
          <w:sz w:val="24"/>
          <w:szCs w:val="24"/>
          <w:u w:val="single"/>
        </w:rPr>
      </w:pPr>
    </w:p>
    <w:p w14:paraId="005F5EDE" w14:textId="65C70F96" w:rsidR="00065AB3" w:rsidRDefault="00065AB3" w:rsidP="004F6155">
      <w:pPr>
        <w:autoSpaceDE w:val="0"/>
        <w:autoSpaceDN w:val="0"/>
        <w:adjustRightInd w:val="0"/>
        <w:spacing w:after="0" w:line="240" w:lineRule="auto"/>
        <w:rPr>
          <w:rFonts w:ascii="Times New Roman" w:hAnsi="Times New Roman" w:cs="Times New Roman"/>
          <w:b/>
          <w:sz w:val="24"/>
          <w:szCs w:val="24"/>
          <w:u w:val="single"/>
        </w:rPr>
      </w:pPr>
    </w:p>
    <w:p w14:paraId="20ADDC64" w14:textId="48ECA399" w:rsidR="00065AB3" w:rsidRDefault="00065AB3" w:rsidP="004F6155">
      <w:pPr>
        <w:autoSpaceDE w:val="0"/>
        <w:autoSpaceDN w:val="0"/>
        <w:adjustRightInd w:val="0"/>
        <w:spacing w:after="0" w:line="240" w:lineRule="auto"/>
        <w:rPr>
          <w:rFonts w:ascii="Times New Roman" w:hAnsi="Times New Roman" w:cs="Times New Roman"/>
          <w:b/>
          <w:sz w:val="24"/>
          <w:szCs w:val="24"/>
          <w:u w:val="single"/>
        </w:rPr>
      </w:pPr>
    </w:p>
    <w:p w14:paraId="394CF20F" w14:textId="57EEFC3E" w:rsidR="00065AB3" w:rsidRDefault="00065AB3" w:rsidP="004F6155">
      <w:pPr>
        <w:autoSpaceDE w:val="0"/>
        <w:autoSpaceDN w:val="0"/>
        <w:adjustRightInd w:val="0"/>
        <w:spacing w:after="0" w:line="240" w:lineRule="auto"/>
        <w:rPr>
          <w:rFonts w:ascii="Times New Roman" w:hAnsi="Times New Roman" w:cs="Times New Roman"/>
          <w:b/>
          <w:sz w:val="24"/>
          <w:szCs w:val="24"/>
          <w:u w:val="single"/>
        </w:rPr>
      </w:pPr>
    </w:p>
    <w:p w14:paraId="064FCBB7" w14:textId="77777777" w:rsidR="00065AB3" w:rsidRDefault="00065AB3" w:rsidP="004F6155">
      <w:pPr>
        <w:autoSpaceDE w:val="0"/>
        <w:autoSpaceDN w:val="0"/>
        <w:adjustRightInd w:val="0"/>
        <w:spacing w:after="0" w:line="240" w:lineRule="auto"/>
        <w:rPr>
          <w:rFonts w:ascii="Times New Roman" w:hAnsi="Times New Roman" w:cs="Times New Roman"/>
          <w:b/>
          <w:sz w:val="24"/>
          <w:szCs w:val="24"/>
          <w:u w:val="single"/>
        </w:rPr>
      </w:pPr>
    </w:p>
    <w:p w14:paraId="7707F7B0" w14:textId="77777777" w:rsidR="004F6155" w:rsidRDefault="004F6155" w:rsidP="004F6155">
      <w:pPr>
        <w:autoSpaceDE w:val="0"/>
        <w:autoSpaceDN w:val="0"/>
        <w:adjustRightInd w:val="0"/>
        <w:spacing w:after="0" w:line="240" w:lineRule="auto"/>
        <w:rPr>
          <w:rFonts w:ascii="Times New Roman" w:hAnsi="Times New Roman" w:cs="Times New Roman"/>
          <w:b/>
          <w:sz w:val="24"/>
          <w:szCs w:val="24"/>
          <w:u w:val="single"/>
        </w:rPr>
      </w:pPr>
    </w:p>
    <w:p w14:paraId="6FA96C58" w14:textId="77777777" w:rsidR="004F6155" w:rsidRDefault="004F6155" w:rsidP="004F6155">
      <w:pPr>
        <w:autoSpaceDE w:val="0"/>
        <w:autoSpaceDN w:val="0"/>
        <w:adjustRightInd w:val="0"/>
        <w:spacing w:after="0" w:line="240" w:lineRule="auto"/>
        <w:rPr>
          <w:rFonts w:ascii="Times New Roman" w:hAnsi="Times New Roman" w:cs="Times New Roman"/>
          <w:b/>
          <w:sz w:val="24"/>
          <w:szCs w:val="24"/>
          <w:u w:val="single"/>
        </w:rPr>
      </w:pPr>
    </w:p>
    <w:p w14:paraId="2867E91D" w14:textId="77777777" w:rsidR="004F6155" w:rsidRDefault="004F6155" w:rsidP="004F6155">
      <w:pPr>
        <w:autoSpaceDE w:val="0"/>
        <w:autoSpaceDN w:val="0"/>
        <w:adjustRightInd w:val="0"/>
        <w:spacing w:after="0" w:line="240" w:lineRule="auto"/>
        <w:rPr>
          <w:rFonts w:ascii="Times New Roman" w:hAnsi="Times New Roman" w:cs="Times New Roman"/>
          <w:b/>
          <w:sz w:val="24"/>
          <w:szCs w:val="24"/>
          <w:u w:val="single"/>
        </w:rPr>
      </w:pPr>
    </w:p>
    <w:p w14:paraId="438704E3" w14:textId="77777777" w:rsidR="004F6155" w:rsidRDefault="004F6155" w:rsidP="004F6155">
      <w:pPr>
        <w:autoSpaceDE w:val="0"/>
        <w:autoSpaceDN w:val="0"/>
        <w:adjustRightInd w:val="0"/>
        <w:spacing w:after="0" w:line="240" w:lineRule="auto"/>
        <w:rPr>
          <w:rFonts w:ascii="Times New Roman" w:hAnsi="Times New Roman" w:cs="Times New Roman"/>
          <w:b/>
          <w:sz w:val="24"/>
          <w:szCs w:val="24"/>
          <w:u w:val="single"/>
        </w:rPr>
      </w:pPr>
    </w:p>
    <w:p w14:paraId="1D62BF05" w14:textId="77777777" w:rsidR="004F6155" w:rsidRDefault="004F6155" w:rsidP="004F6155">
      <w:pPr>
        <w:autoSpaceDE w:val="0"/>
        <w:autoSpaceDN w:val="0"/>
        <w:adjustRightInd w:val="0"/>
        <w:spacing w:after="0" w:line="240" w:lineRule="auto"/>
        <w:rPr>
          <w:rFonts w:ascii="Times New Roman" w:hAnsi="Times New Roman" w:cs="Times New Roman"/>
          <w:b/>
          <w:sz w:val="24"/>
          <w:szCs w:val="24"/>
          <w:u w:val="single"/>
        </w:rPr>
      </w:pPr>
    </w:p>
    <w:p w14:paraId="6D12B951" w14:textId="77777777" w:rsidR="004F6155" w:rsidRDefault="004F6155" w:rsidP="004F6155">
      <w:pPr>
        <w:autoSpaceDE w:val="0"/>
        <w:autoSpaceDN w:val="0"/>
        <w:adjustRightInd w:val="0"/>
        <w:spacing w:after="0" w:line="240" w:lineRule="auto"/>
        <w:rPr>
          <w:rFonts w:ascii="Times New Roman" w:hAnsi="Times New Roman" w:cs="Times New Roman"/>
          <w:b/>
          <w:sz w:val="24"/>
          <w:szCs w:val="24"/>
          <w:u w:val="single"/>
        </w:rPr>
      </w:pPr>
    </w:p>
    <w:p w14:paraId="26BEE3EB" w14:textId="77777777" w:rsidR="004F6155" w:rsidRDefault="004F6155" w:rsidP="004F6155">
      <w:pPr>
        <w:autoSpaceDE w:val="0"/>
        <w:autoSpaceDN w:val="0"/>
        <w:adjustRightInd w:val="0"/>
        <w:spacing w:after="0" w:line="240" w:lineRule="auto"/>
        <w:rPr>
          <w:rFonts w:ascii="Times New Roman" w:hAnsi="Times New Roman" w:cs="Times New Roman"/>
          <w:b/>
          <w:sz w:val="24"/>
          <w:szCs w:val="24"/>
          <w:u w:val="single"/>
        </w:rPr>
      </w:pPr>
    </w:p>
    <w:p w14:paraId="4F3E8534" w14:textId="77777777" w:rsidR="004F6155" w:rsidRDefault="004F6155" w:rsidP="004F6155">
      <w:pPr>
        <w:autoSpaceDE w:val="0"/>
        <w:autoSpaceDN w:val="0"/>
        <w:adjustRightInd w:val="0"/>
        <w:spacing w:after="0" w:line="240" w:lineRule="auto"/>
        <w:rPr>
          <w:rFonts w:ascii="Times New Roman" w:hAnsi="Times New Roman" w:cs="Times New Roman"/>
          <w:b/>
          <w:sz w:val="24"/>
          <w:szCs w:val="24"/>
          <w:u w:val="single"/>
        </w:rPr>
      </w:pPr>
    </w:p>
    <w:p w14:paraId="1F478196" w14:textId="77777777" w:rsidR="004F6155" w:rsidRDefault="004F6155" w:rsidP="004F6155">
      <w:pPr>
        <w:autoSpaceDE w:val="0"/>
        <w:autoSpaceDN w:val="0"/>
        <w:adjustRightInd w:val="0"/>
        <w:spacing w:after="0" w:line="240" w:lineRule="auto"/>
        <w:rPr>
          <w:rFonts w:ascii="Times New Roman" w:hAnsi="Times New Roman" w:cs="Times New Roman"/>
          <w:b/>
          <w:sz w:val="24"/>
          <w:szCs w:val="24"/>
          <w:u w:val="single"/>
        </w:rPr>
      </w:pPr>
    </w:p>
    <w:p w14:paraId="7A3CA9DA" w14:textId="2E529FE8" w:rsidR="004F6155" w:rsidDel="003D7920" w:rsidRDefault="004F6155" w:rsidP="004F6155">
      <w:pPr>
        <w:autoSpaceDE w:val="0"/>
        <w:autoSpaceDN w:val="0"/>
        <w:adjustRightInd w:val="0"/>
        <w:spacing w:after="0" w:line="240" w:lineRule="auto"/>
        <w:rPr>
          <w:moveFrom w:id="2422" w:author="Matthews, Katrina (DOES)" w:date="2021-07-21T15:19:00Z"/>
          <w:rFonts w:ascii="Times New Roman" w:hAnsi="Times New Roman" w:cs="Times New Roman"/>
          <w:b/>
          <w:sz w:val="24"/>
          <w:szCs w:val="24"/>
          <w:u w:val="single"/>
        </w:rPr>
      </w:pPr>
      <w:moveFromRangeStart w:id="2423" w:author="Matthews, Katrina (DOES)" w:date="2021-07-21T15:19:00Z" w:name="move77773205"/>
      <w:commentRangeStart w:id="2424"/>
    </w:p>
    <w:p w14:paraId="604DB91E" w14:textId="0B0C89BC" w:rsidR="0089179C" w:rsidRPr="001E1DA7" w:rsidDel="003D7920" w:rsidRDefault="0089179C" w:rsidP="004F6155">
      <w:pPr>
        <w:autoSpaceDE w:val="0"/>
        <w:autoSpaceDN w:val="0"/>
        <w:adjustRightInd w:val="0"/>
        <w:spacing w:after="0" w:line="240" w:lineRule="auto"/>
        <w:rPr>
          <w:moveFrom w:id="2425" w:author="Matthews, Katrina (DOES)" w:date="2021-07-21T15:19:00Z"/>
          <w:rFonts w:ascii="Times New Roman" w:hAnsi="Times New Roman" w:cs="Times New Roman"/>
          <w:b/>
          <w:sz w:val="24"/>
          <w:szCs w:val="24"/>
          <w:u w:val="single"/>
        </w:rPr>
      </w:pPr>
      <w:moveFrom w:id="2426" w:author="Matthews, Katrina (DOES)" w:date="2021-07-21T15:19:00Z">
        <w:r w:rsidRPr="001E1DA7" w:rsidDel="003D7920">
          <w:rPr>
            <w:rFonts w:ascii="Times New Roman" w:hAnsi="Times New Roman" w:cs="Times New Roman"/>
            <w:b/>
            <w:sz w:val="24"/>
            <w:szCs w:val="24"/>
            <w:u w:val="single"/>
          </w:rPr>
          <w:t>Conclusion</w:t>
        </w:r>
        <w:commentRangeEnd w:id="2424"/>
        <w:r w:rsidR="00A1774E" w:rsidDel="003D7920">
          <w:rPr>
            <w:rStyle w:val="CommentReference"/>
          </w:rPr>
          <w:commentReference w:id="2424"/>
        </w:r>
      </w:moveFrom>
    </w:p>
    <w:p w14:paraId="6E2AA072" w14:textId="319B14C3" w:rsidR="0067239B" w:rsidRPr="0067239B" w:rsidDel="003D7920" w:rsidRDefault="0067239B" w:rsidP="005D788C">
      <w:pPr>
        <w:spacing w:line="240" w:lineRule="auto"/>
        <w:contextualSpacing/>
        <w:rPr>
          <w:moveFrom w:id="2427" w:author="Matthews, Katrina (DOES)" w:date="2021-07-21T15:19:00Z"/>
          <w:rFonts w:ascii="Times New Roman" w:hAnsi="Times New Roman" w:cs="Times New Roman"/>
          <w:sz w:val="24"/>
          <w:szCs w:val="24"/>
        </w:rPr>
      </w:pPr>
      <w:bookmarkStart w:id="2428" w:name="_Hlk71190110"/>
      <w:moveFrom w:id="2429" w:author="Matthews, Katrina (DOES)" w:date="2021-07-21T15:19:00Z">
        <w:r w:rsidRPr="0067239B" w:rsidDel="003D7920">
          <w:rPr>
            <w:rFonts w:ascii="Times New Roman" w:hAnsi="Times New Roman" w:cs="Times New Roman"/>
            <w:sz w:val="24"/>
            <w:szCs w:val="24"/>
          </w:rPr>
          <w:t>DOES is committed to ensuring equity and effectiveness in job training and workforce</w:t>
        </w:r>
      </w:moveFrom>
    </w:p>
    <w:p w14:paraId="745A24D4" w14:textId="6C148385" w:rsidR="0067239B" w:rsidRPr="0067239B" w:rsidDel="003D7920" w:rsidRDefault="0067239B" w:rsidP="005D788C">
      <w:pPr>
        <w:spacing w:line="240" w:lineRule="auto"/>
        <w:contextualSpacing/>
        <w:rPr>
          <w:moveFrom w:id="2430" w:author="Matthews, Katrina (DOES)" w:date="2021-07-21T15:19:00Z"/>
          <w:rFonts w:ascii="Times New Roman" w:hAnsi="Times New Roman" w:cs="Times New Roman"/>
          <w:sz w:val="24"/>
          <w:szCs w:val="24"/>
        </w:rPr>
      </w:pPr>
      <w:moveFrom w:id="2431" w:author="Matthews, Katrina (DOES)" w:date="2021-07-21T15:19:00Z">
        <w:r w:rsidRPr="0067239B" w:rsidDel="003D7920">
          <w:rPr>
            <w:rFonts w:ascii="Times New Roman" w:hAnsi="Times New Roman" w:cs="Times New Roman"/>
            <w:sz w:val="24"/>
            <w:szCs w:val="24"/>
          </w:rPr>
          <w:t>development to ensure all residents of the District of Columbia have the tools necessary for</w:t>
        </w:r>
      </w:moveFrom>
    </w:p>
    <w:p w14:paraId="4143DD1D" w14:textId="1241C4B4" w:rsidR="0067239B" w:rsidRPr="0067239B" w:rsidDel="003D7920" w:rsidRDefault="0067239B" w:rsidP="005D788C">
      <w:pPr>
        <w:spacing w:line="240" w:lineRule="auto"/>
        <w:contextualSpacing/>
        <w:rPr>
          <w:moveFrom w:id="2432" w:author="Matthews, Katrina (DOES)" w:date="2021-07-21T15:19:00Z"/>
          <w:rFonts w:ascii="Times New Roman" w:hAnsi="Times New Roman" w:cs="Times New Roman"/>
          <w:sz w:val="24"/>
          <w:szCs w:val="24"/>
        </w:rPr>
      </w:pPr>
      <w:moveFrom w:id="2433" w:author="Matthews, Katrina (DOES)" w:date="2021-07-21T15:19:00Z">
        <w:r w:rsidRPr="0067239B" w:rsidDel="003D7920">
          <w:rPr>
            <w:rFonts w:ascii="Times New Roman" w:hAnsi="Times New Roman" w:cs="Times New Roman"/>
            <w:sz w:val="24"/>
            <w:szCs w:val="24"/>
          </w:rPr>
          <w:t xml:space="preserve">gainful employment. DOES continues to reevaluate programs quarterly </w:t>
        </w:r>
        <w:r w:rsidR="00EB617B" w:rsidRPr="0067239B" w:rsidDel="003D7920">
          <w:rPr>
            <w:rFonts w:ascii="Times New Roman" w:hAnsi="Times New Roman" w:cs="Times New Roman"/>
            <w:sz w:val="24"/>
            <w:szCs w:val="24"/>
          </w:rPr>
          <w:t>to</w:t>
        </w:r>
        <w:r w:rsidRPr="0067239B" w:rsidDel="003D7920">
          <w:rPr>
            <w:rFonts w:ascii="Times New Roman" w:hAnsi="Times New Roman" w:cs="Times New Roman"/>
            <w:sz w:val="24"/>
            <w:szCs w:val="24"/>
          </w:rPr>
          <w:t xml:space="preserve"> ensure</w:t>
        </w:r>
      </w:moveFrom>
    </w:p>
    <w:p w14:paraId="6386845D" w14:textId="7D92DE01" w:rsidR="0067239B" w:rsidRPr="0067239B" w:rsidDel="003D7920" w:rsidRDefault="0067239B" w:rsidP="005D788C">
      <w:pPr>
        <w:spacing w:line="240" w:lineRule="auto"/>
        <w:contextualSpacing/>
        <w:rPr>
          <w:moveFrom w:id="2434" w:author="Matthews, Katrina (DOES)" w:date="2021-07-21T15:19:00Z"/>
          <w:rFonts w:ascii="Times New Roman" w:hAnsi="Times New Roman" w:cs="Times New Roman"/>
          <w:sz w:val="24"/>
          <w:szCs w:val="24"/>
        </w:rPr>
      </w:pPr>
      <w:moveFrom w:id="2435" w:author="Matthews, Katrina (DOES)" w:date="2021-07-21T15:19:00Z">
        <w:r w:rsidRPr="0067239B" w:rsidDel="003D7920">
          <w:rPr>
            <w:rFonts w:ascii="Times New Roman" w:hAnsi="Times New Roman" w:cs="Times New Roman"/>
            <w:sz w:val="24"/>
            <w:szCs w:val="24"/>
          </w:rPr>
          <w:t>taxpayer dollars are put to good use strengthening our city and creating pathways to the</w:t>
        </w:r>
      </w:moveFrom>
    </w:p>
    <w:p w14:paraId="5A1378DD" w14:textId="09930485" w:rsidR="0089179C" w:rsidDel="003D7920" w:rsidRDefault="0067239B" w:rsidP="005D788C">
      <w:pPr>
        <w:spacing w:line="240" w:lineRule="auto"/>
        <w:contextualSpacing/>
        <w:rPr>
          <w:moveFrom w:id="2436" w:author="Matthews, Katrina (DOES)" w:date="2021-07-21T15:19:00Z"/>
          <w:rFonts w:ascii="Times New Roman" w:hAnsi="Times New Roman" w:cs="Times New Roman"/>
          <w:sz w:val="24"/>
          <w:szCs w:val="24"/>
        </w:rPr>
      </w:pPr>
      <w:moveFrom w:id="2437" w:author="Matthews, Katrina (DOES)" w:date="2021-07-21T15:19:00Z">
        <w:r w:rsidRPr="0067239B" w:rsidDel="003D7920">
          <w:rPr>
            <w:rFonts w:ascii="Times New Roman" w:hAnsi="Times New Roman" w:cs="Times New Roman"/>
            <w:sz w:val="24"/>
            <w:szCs w:val="24"/>
          </w:rPr>
          <w:t>middle class for our residents.</w:t>
        </w:r>
      </w:moveFrom>
    </w:p>
    <w:bookmarkEnd w:id="2428"/>
    <w:moveFromRangeEnd w:id="2423"/>
    <w:p w14:paraId="77D8FDC4" w14:textId="5A8C4688" w:rsidR="00A160C4" w:rsidRDefault="00A160C4">
      <w:pPr>
        <w:rPr>
          <w:rFonts w:ascii="Times New Roman" w:hAnsi="Times New Roman" w:cs="Times New Roman"/>
          <w:sz w:val="24"/>
          <w:szCs w:val="24"/>
        </w:rPr>
      </w:pPr>
      <w:r>
        <w:rPr>
          <w:rFonts w:ascii="Times New Roman" w:hAnsi="Times New Roman" w:cs="Times New Roman"/>
          <w:sz w:val="24"/>
          <w:szCs w:val="24"/>
        </w:rPr>
        <w:br w:type="page"/>
      </w:r>
    </w:p>
    <w:p w14:paraId="0B9B295D" w14:textId="76A22280" w:rsidR="00251457" w:rsidRPr="003D7920" w:rsidRDefault="00251457" w:rsidP="00251457">
      <w:pPr>
        <w:rPr>
          <w:ins w:id="2438" w:author="Matthews, Katrina (DOES)" w:date="2021-07-21T15:00:00Z"/>
          <w:rFonts w:ascii="Times New Roman" w:hAnsi="Times New Roman" w:cs="Times New Roman"/>
          <w:b/>
          <w:bCs/>
          <w:sz w:val="24"/>
          <w:szCs w:val="24"/>
          <w:rPrChange w:id="2439" w:author="Matthews, Katrina (DOES)" w:date="2021-07-21T15:19:00Z">
            <w:rPr>
              <w:ins w:id="2440" w:author="Matthews, Katrina (DOES)" w:date="2021-07-21T15:00:00Z"/>
              <w:rFonts w:ascii="Times New Roman" w:hAnsi="Times New Roman" w:cs="Times New Roman"/>
              <w:sz w:val="24"/>
              <w:szCs w:val="24"/>
            </w:rPr>
          </w:rPrChange>
        </w:rPr>
      </w:pPr>
      <w:ins w:id="2441" w:author="Matthews, Katrina (DOES)" w:date="2021-07-21T15:00:00Z">
        <w:r w:rsidRPr="003D7920">
          <w:rPr>
            <w:rFonts w:ascii="Times New Roman" w:hAnsi="Times New Roman" w:cs="Times New Roman"/>
            <w:b/>
            <w:bCs/>
            <w:sz w:val="24"/>
            <w:szCs w:val="24"/>
            <w:rPrChange w:id="2442" w:author="Matthews, Katrina (DOES)" w:date="2021-07-21T15:19:00Z">
              <w:rPr>
                <w:rFonts w:ascii="Times New Roman" w:hAnsi="Times New Roman" w:cs="Times New Roman"/>
                <w:sz w:val="24"/>
                <w:szCs w:val="24"/>
              </w:rPr>
            </w:rPrChange>
          </w:rPr>
          <w:t>Appendix B</w:t>
        </w:r>
      </w:ins>
    </w:p>
    <w:p w14:paraId="2D8A4CC7" w14:textId="00D6CF32" w:rsidR="00693B5E" w:rsidRDefault="00251457" w:rsidP="00251457">
      <w:pPr>
        <w:rPr>
          <w:ins w:id="2443" w:author="Matthews, Katrina (DOES)" w:date="2021-07-21T15:07:00Z"/>
          <w:rFonts w:ascii="Times New Roman" w:hAnsi="Times New Roman" w:cs="Times New Roman"/>
          <w:sz w:val="24"/>
          <w:szCs w:val="24"/>
        </w:rPr>
      </w:pPr>
      <w:proofErr w:type="gramStart"/>
      <w:ins w:id="2444" w:author="Matthews, Katrina (DOES)" w:date="2021-07-21T15:00:00Z">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this report, </w:t>
        </w:r>
      </w:ins>
      <w:ins w:id="2445" w:author="Matthews, Katrina (DOES)" w:date="2021-07-21T15:01:00Z">
        <w:r>
          <w:rPr>
            <w:rFonts w:ascii="Times New Roman" w:hAnsi="Times New Roman" w:cs="Times New Roman"/>
            <w:sz w:val="24"/>
            <w:szCs w:val="24"/>
          </w:rPr>
          <w:t xml:space="preserve">the data on the report is based on </w:t>
        </w:r>
        <w:r w:rsidRPr="00251457">
          <w:rPr>
            <w:rFonts w:ascii="Times New Roman" w:hAnsi="Times New Roman" w:cs="Times New Roman"/>
            <w:sz w:val="24"/>
            <w:szCs w:val="24"/>
          </w:rPr>
          <w:t>D.C. Law 19-168; D.C. Official Code§ 32-771</w:t>
        </w:r>
      </w:ins>
      <w:ins w:id="2446" w:author="Matthews, Katrina (DOES)" w:date="2021-07-21T15:02:00Z">
        <w:r>
          <w:rPr>
            <w:rFonts w:ascii="Times New Roman" w:hAnsi="Times New Roman" w:cs="Times New Roman"/>
            <w:sz w:val="24"/>
            <w:szCs w:val="24"/>
          </w:rPr>
          <w:t xml:space="preserve">. </w:t>
        </w:r>
      </w:ins>
      <w:ins w:id="2447" w:author="Matthews, Katrina (DOES)" w:date="2021-07-21T15:03:00Z">
        <w:r>
          <w:rPr>
            <w:rFonts w:ascii="Times New Roman" w:hAnsi="Times New Roman" w:cs="Times New Roman"/>
            <w:sz w:val="24"/>
            <w:szCs w:val="24"/>
          </w:rPr>
          <w:t xml:space="preserve">All data entered on report </w:t>
        </w:r>
      </w:ins>
      <w:ins w:id="2448" w:author="Matthews, Katrina (DOES)" w:date="2021-07-21T15:04:00Z">
        <w:r>
          <w:rPr>
            <w:rFonts w:ascii="Times New Roman" w:hAnsi="Times New Roman" w:cs="Times New Roman"/>
            <w:sz w:val="24"/>
            <w:szCs w:val="24"/>
          </w:rPr>
          <w:t xml:space="preserve">adheres to the legislative requirements found in section A and B of the law. </w:t>
        </w:r>
      </w:ins>
      <w:ins w:id="2449" w:author="Matthews, Katrina (DOES)" w:date="2021-07-21T15:09:00Z">
        <w:r w:rsidR="00693B5E">
          <w:rPr>
            <w:rFonts w:ascii="Times New Roman" w:hAnsi="Times New Roman" w:cs="Times New Roman"/>
            <w:sz w:val="24"/>
            <w:szCs w:val="24"/>
          </w:rPr>
          <w:t>All programs</w:t>
        </w:r>
      </w:ins>
      <w:ins w:id="2450" w:author="Matthews, Katrina (DOES)" w:date="2021-07-21T15:10:00Z">
        <w:r w:rsidR="00693B5E">
          <w:rPr>
            <w:rFonts w:ascii="Times New Roman" w:hAnsi="Times New Roman" w:cs="Times New Roman"/>
            <w:sz w:val="24"/>
            <w:szCs w:val="24"/>
          </w:rPr>
          <w:t xml:space="preserve"> are uniquely designed and may not include all components written in the law. For example, DCIA</w:t>
        </w:r>
      </w:ins>
      <w:ins w:id="2451" w:author="Matthews, Katrina (DOES)" w:date="2021-07-21T15:11:00Z">
        <w:r w:rsidR="00693B5E">
          <w:rPr>
            <w:rFonts w:ascii="Times New Roman" w:hAnsi="Times New Roman" w:cs="Times New Roman"/>
            <w:sz w:val="24"/>
            <w:szCs w:val="24"/>
          </w:rPr>
          <w:t xml:space="preserve"> and the Pre-apprenticeship program does not have a subsidized component as a part of their program design</w:t>
        </w:r>
      </w:ins>
      <w:ins w:id="2452" w:author="Matthews, Katrina (DOES)" w:date="2021-07-21T15:13:00Z">
        <w:r w:rsidR="00693B5E">
          <w:rPr>
            <w:rFonts w:ascii="Times New Roman" w:hAnsi="Times New Roman" w:cs="Times New Roman"/>
            <w:sz w:val="24"/>
            <w:szCs w:val="24"/>
          </w:rPr>
          <w:t>. T</w:t>
        </w:r>
      </w:ins>
      <w:ins w:id="2453" w:author="Matthews, Katrina (DOES)" w:date="2021-07-21T15:11:00Z">
        <w:r w:rsidR="00693B5E">
          <w:rPr>
            <w:rFonts w:ascii="Times New Roman" w:hAnsi="Times New Roman" w:cs="Times New Roman"/>
            <w:sz w:val="24"/>
            <w:szCs w:val="24"/>
          </w:rPr>
          <w:t xml:space="preserve">herefore, </w:t>
        </w:r>
      </w:ins>
      <w:ins w:id="2454" w:author="Matthews, Katrina (DOES)" w:date="2021-07-21T15:13:00Z">
        <w:r w:rsidR="00693B5E">
          <w:rPr>
            <w:rFonts w:ascii="Times New Roman" w:hAnsi="Times New Roman" w:cs="Times New Roman"/>
            <w:sz w:val="24"/>
            <w:szCs w:val="24"/>
          </w:rPr>
          <w:t xml:space="preserve">the data table for those programs will not </w:t>
        </w:r>
      </w:ins>
      <w:ins w:id="2455" w:author="Matthews, Katrina (DOES)" w:date="2021-07-21T15:14:00Z">
        <w:r w:rsidR="00693B5E">
          <w:rPr>
            <w:rFonts w:ascii="Times New Roman" w:hAnsi="Times New Roman" w:cs="Times New Roman"/>
            <w:sz w:val="24"/>
            <w:szCs w:val="24"/>
          </w:rPr>
          <w:t>include</w:t>
        </w:r>
      </w:ins>
      <w:ins w:id="2456" w:author="Matthews, Katrina (DOES)" w:date="2021-07-21T15:13:00Z">
        <w:r w:rsidR="00693B5E">
          <w:rPr>
            <w:rFonts w:ascii="Times New Roman" w:hAnsi="Times New Roman" w:cs="Times New Roman"/>
            <w:sz w:val="24"/>
            <w:szCs w:val="24"/>
          </w:rPr>
          <w:t xml:space="preserve"> subsidize work experience </w:t>
        </w:r>
      </w:ins>
      <w:ins w:id="2457" w:author="Matthews, Katrina (DOES)" w:date="2021-07-21T15:14:00Z">
        <w:r w:rsidR="00693B5E">
          <w:rPr>
            <w:rFonts w:ascii="Times New Roman" w:hAnsi="Times New Roman" w:cs="Times New Roman"/>
            <w:sz w:val="24"/>
            <w:szCs w:val="24"/>
          </w:rPr>
          <w:t xml:space="preserve">information. </w:t>
        </w:r>
      </w:ins>
    </w:p>
    <w:p w14:paraId="5A8E99A5" w14:textId="77777777" w:rsidR="00251457" w:rsidRPr="00A50A57" w:rsidRDefault="00251457" w:rsidP="00251457">
      <w:pPr>
        <w:rPr>
          <w:ins w:id="2458" w:author="Matthews, Katrina (DOES)" w:date="2021-07-21T14:59:00Z"/>
          <w:rFonts w:ascii="Times New Roman" w:hAnsi="Times New Roman" w:cs="Times New Roman"/>
          <w:b/>
          <w:bCs/>
          <w:sz w:val="24"/>
          <w:szCs w:val="24"/>
        </w:rPr>
      </w:pPr>
      <w:commentRangeStart w:id="2459"/>
      <w:ins w:id="2460" w:author="Matthews, Katrina (DOES)" w:date="2021-07-21T14:59:00Z">
        <w:r w:rsidRPr="00434BBF">
          <w:rPr>
            <w:rFonts w:ascii="Times New Roman" w:hAnsi="Times New Roman" w:cs="Times New Roman"/>
            <w:b/>
            <w:bCs/>
            <w:sz w:val="24"/>
            <w:szCs w:val="24"/>
          </w:rPr>
          <w:t>Section A</w:t>
        </w:r>
        <w:r>
          <w:rPr>
            <w:rFonts w:ascii="Times New Roman" w:hAnsi="Times New Roman" w:cs="Times New Roman"/>
            <w:b/>
            <w:bCs/>
            <w:sz w:val="24"/>
            <w:szCs w:val="24"/>
          </w:rPr>
          <w:t>-</w:t>
        </w:r>
        <w:r w:rsidRPr="00434BBF">
          <w:rPr>
            <w:rFonts w:ascii="Times New Roman" w:hAnsi="Times New Roman" w:cs="Times New Roman"/>
            <w:sz w:val="24"/>
            <w:szCs w:val="24"/>
          </w:rPr>
          <w:t xml:space="preserve"> </w:t>
        </w:r>
        <w:r w:rsidRPr="00434BBF">
          <w:rPr>
            <w:rFonts w:ascii="Times New Roman" w:hAnsi="Times New Roman" w:cs="Times New Roman"/>
            <w:b/>
            <w:bCs/>
            <w:sz w:val="24"/>
            <w:szCs w:val="24"/>
          </w:rPr>
          <w:t>of D.C. Official Code §</w:t>
        </w:r>
        <w:r>
          <w:rPr>
            <w:rFonts w:ascii="Times New Roman" w:hAnsi="Times New Roman" w:cs="Times New Roman"/>
            <w:b/>
            <w:bCs/>
            <w:sz w:val="24"/>
            <w:szCs w:val="24"/>
          </w:rPr>
          <w:t xml:space="preserve"> </w:t>
        </w:r>
        <w:r w:rsidRPr="00434BBF">
          <w:rPr>
            <w:rFonts w:ascii="Times New Roman" w:hAnsi="Times New Roman" w:cs="Times New Roman"/>
            <w:b/>
            <w:bCs/>
            <w:sz w:val="24"/>
            <w:szCs w:val="24"/>
          </w:rPr>
          <w:t>32-771</w:t>
        </w:r>
        <w:commentRangeEnd w:id="2459"/>
        <w:r>
          <w:rPr>
            <w:rStyle w:val="CommentReference"/>
          </w:rPr>
          <w:commentReference w:id="2459"/>
        </w:r>
      </w:ins>
    </w:p>
    <w:p w14:paraId="1C97F154" w14:textId="115C736A" w:rsidR="00251457" w:rsidRPr="003D7920" w:rsidRDefault="00251457" w:rsidP="003D7920">
      <w:pPr>
        <w:contextualSpacing/>
        <w:rPr>
          <w:ins w:id="2461" w:author="Matthews, Katrina (DOES)" w:date="2021-07-21T15:15:00Z"/>
          <w:rFonts w:ascii="Times New Roman" w:hAnsi="Times New Roman" w:cs="Times New Roman"/>
          <w:sz w:val="24"/>
          <w:szCs w:val="24"/>
          <w:rPrChange w:id="2462" w:author="Matthews, Katrina (DOES)" w:date="2021-07-21T15:17:00Z">
            <w:rPr>
              <w:ins w:id="2463" w:author="Matthews, Katrina (DOES)" w:date="2021-07-21T15:15:00Z"/>
            </w:rPr>
          </w:rPrChange>
        </w:rPr>
        <w:pPrChange w:id="2464" w:author="Matthews, Katrina (DOES)" w:date="2021-07-21T15:17:00Z">
          <w:pPr>
            <w:pStyle w:val="ListParagraph"/>
            <w:numPr>
              <w:numId w:val="20"/>
            </w:numPr>
            <w:ind w:hanging="360"/>
          </w:pPr>
        </w:pPrChange>
      </w:pPr>
      <w:ins w:id="2465" w:author="Matthews, Katrina (DOES)" w:date="2021-07-21T14:59:00Z">
        <w:r w:rsidRPr="00A50A57">
          <w:rPr>
            <w:rFonts w:ascii="Times New Roman" w:hAnsi="Times New Roman" w:cs="Times New Roman"/>
            <w:sz w:val="24"/>
            <w:szCs w:val="24"/>
          </w:rPr>
          <w:t xml:space="preserve">This section provides information </w:t>
        </w:r>
        <w:r>
          <w:rPr>
            <w:rFonts w:ascii="Times New Roman" w:hAnsi="Times New Roman" w:cs="Times New Roman"/>
            <w:sz w:val="24"/>
            <w:szCs w:val="24"/>
          </w:rPr>
          <w:t>pursuant to</w:t>
        </w:r>
        <w:r w:rsidRPr="00A50A57">
          <w:rPr>
            <w:rFonts w:ascii="Times New Roman" w:hAnsi="Times New Roman" w:cs="Times New Roman"/>
            <w:sz w:val="24"/>
            <w:szCs w:val="24"/>
          </w:rPr>
          <w:t xml:space="preserve"> D.C. Official Code §32-771</w:t>
        </w:r>
        <w:r>
          <w:rPr>
            <w:rFonts w:ascii="Times New Roman" w:hAnsi="Times New Roman" w:cs="Times New Roman"/>
            <w:sz w:val="24"/>
            <w:szCs w:val="24"/>
          </w:rPr>
          <w:t>(a)</w:t>
        </w:r>
        <w:r w:rsidRPr="00A50A57">
          <w:rPr>
            <w:rFonts w:ascii="Times New Roman" w:hAnsi="Times New Roman" w:cs="Times New Roman"/>
            <w:sz w:val="24"/>
            <w:szCs w:val="24"/>
          </w:rPr>
          <w:t>, which shall include the following outcome measures for job training or adult education participants delineated by job training program</w:t>
        </w:r>
        <w:r>
          <w:rPr>
            <w:rFonts w:ascii="Times New Roman" w:hAnsi="Times New Roman" w:cs="Times New Roman"/>
            <w:sz w:val="24"/>
            <w:szCs w:val="24"/>
          </w:rPr>
          <w:t>,</w:t>
        </w:r>
        <w:r w:rsidRPr="00A50A57">
          <w:rPr>
            <w:rFonts w:ascii="Times New Roman" w:hAnsi="Times New Roman" w:cs="Times New Roman"/>
            <w:sz w:val="24"/>
            <w:szCs w:val="24"/>
          </w:rPr>
          <w:t xml:space="preserve"> and</w:t>
        </w:r>
        <w:r>
          <w:rPr>
            <w:rFonts w:ascii="Times New Roman" w:hAnsi="Times New Roman" w:cs="Times New Roman"/>
            <w:sz w:val="24"/>
            <w:szCs w:val="24"/>
          </w:rPr>
          <w:t xml:space="preserve"> if applicable, by</w:t>
        </w:r>
        <w:r w:rsidRPr="00A50A57">
          <w:rPr>
            <w:rFonts w:ascii="Times New Roman" w:hAnsi="Times New Roman" w:cs="Times New Roman"/>
            <w:sz w:val="24"/>
            <w:szCs w:val="24"/>
          </w:rPr>
          <w:t xml:space="preserve"> </w:t>
        </w:r>
        <w:commentRangeStart w:id="2466"/>
        <w:r w:rsidRPr="00A50A57">
          <w:rPr>
            <w:rFonts w:ascii="Times New Roman" w:hAnsi="Times New Roman" w:cs="Times New Roman"/>
            <w:sz w:val="24"/>
            <w:szCs w:val="24"/>
          </w:rPr>
          <w:t>vendor</w:t>
        </w:r>
        <w:commentRangeEnd w:id="2466"/>
        <w:r>
          <w:rPr>
            <w:rStyle w:val="CommentReference"/>
          </w:rPr>
          <w:commentReference w:id="2466"/>
        </w:r>
        <w:r w:rsidRPr="00A50A57">
          <w:rPr>
            <w:rFonts w:ascii="Times New Roman" w:hAnsi="Times New Roman" w:cs="Times New Roman"/>
            <w:sz w:val="24"/>
            <w:szCs w:val="24"/>
          </w:rPr>
          <w:t>:</w:t>
        </w:r>
      </w:ins>
    </w:p>
    <w:tbl>
      <w:tblPr>
        <w:tblStyle w:val="TableGrid"/>
        <w:tblpPr w:leftFromText="180" w:rightFromText="180" w:vertAnchor="text" w:horzAnchor="margin" w:tblpY="554"/>
        <w:tblW w:w="0" w:type="auto"/>
        <w:tblLook w:val="04A0" w:firstRow="1" w:lastRow="0" w:firstColumn="1" w:lastColumn="0" w:noHBand="0" w:noVBand="1"/>
      </w:tblPr>
      <w:tblGrid>
        <w:gridCol w:w="4674"/>
        <w:gridCol w:w="4676"/>
      </w:tblGrid>
      <w:tr w:rsidR="00693B5E" w:rsidRPr="00C20FCC" w14:paraId="10420D9E" w14:textId="77777777" w:rsidTr="00160258">
        <w:trPr>
          <w:trHeight w:val="557"/>
          <w:ins w:id="2467" w:author="Matthews, Katrina (DOES)" w:date="2021-07-21T15:15:00Z"/>
        </w:trPr>
        <w:tc>
          <w:tcPr>
            <w:tcW w:w="9350" w:type="dxa"/>
            <w:gridSpan w:val="2"/>
            <w:shd w:val="clear" w:color="auto" w:fill="D9D9D9" w:themeFill="background1" w:themeFillShade="D9"/>
          </w:tcPr>
          <w:p w14:paraId="548C5BA0" w14:textId="77777777" w:rsidR="00693B5E" w:rsidRPr="00053700" w:rsidRDefault="00693B5E" w:rsidP="00160258">
            <w:pPr>
              <w:contextualSpacing/>
              <w:rPr>
                <w:ins w:id="2468" w:author="Matthews, Katrina (DOES)" w:date="2021-07-21T15:15:00Z"/>
                <w:rFonts w:ascii="Times New Roman" w:hAnsi="Times New Roman" w:cs="Times New Roman"/>
                <w:b/>
                <w:sz w:val="15"/>
                <w:szCs w:val="15"/>
              </w:rPr>
            </w:pPr>
          </w:p>
          <w:p w14:paraId="27A3F7F2" w14:textId="77777777" w:rsidR="00693B5E" w:rsidRPr="00C20FCC" w:rsidRDefault="00693B5E" w:rsidP="00160258">
            <w:pPr>
              <w:contextualSpacing/>
              <w:jc w:val="center"/>
              <w:rPr>
                <w:ins w:id="2469" w:author="Matthews, Katrina (DOES)" w:date="2021-07-21T15:15:00Z"/>
                <w:rFonts w:ascii="Times New Roman" w:hAnsi="Times New Roman" w:cs="Times New Roman"/>
                <w:b/>
                <w:sz w:val="18"/>
                <w:szCs w:val="18"/>
              </w:rPr>
            </w:pPr>
            <w:ins w:id="2470" w:author="Matthews, Katrina (DOES)" w:date="2021-07-21T15:15:00Z">
              <w:r w:rsidRPr="00C20FCC">
                <w:rPr>
                  <w:rFonts w:ascii="Times New Roman" w:hAnsi="Times New Roman" w:cs="Times New Roman"/>
                  <w:b/>
                  <w:sz w:val="18"/>
                  <w:szCs w:val="18"/>
                </w:rPr>
                <w:t>Back to Work 50 +</w:t>
              </w:r>
            </w:ins>
          </w:p>
          <w:p w14:paraId="586BCB31" w14:textId="77777777" w:rsidR="00693B5E" w:rsidRPr="00C20FCC" w:rsidRDefault="00693B5E" w:rsidP="00160258">
            <w:pPr>
              <w:contextualSpacing/>
              <w:jc w:val="center"/>
              <w:rPr>
                <w:ins w:id="2471" w:author="Matthews, Katrina (DOES)" w:date="2021-07-21T15:15:00Z"/>
                <w:rFonts w:ascii="Times New Roman" w:hAnsi="Times New Roman" w:cs="Times New Roman"/>
                <w:b/>
                <w:sz w:val="18"/>
                <w:szCs w:val="18"/>
              </w:rPr>
            </w:pPr>
            <w:ins w:id="2472" w:author="Matthews, Katrina (DOES)" w:date="2021-07-21T15:15:00Z">
              <w:r w:rsidRPr="00C20FCC">
                <w:rPr>
                  <w:rFonts w:ascii="Times New Roman" w:hAnsi="Times New Roman" w:cs="Times New Roman"/>
                  <w:b/>
                  <w:sz w:val="18"/>
                  <w:szCs w:val="18"/>
                </w:rPr>
                <w:t>Pre-Apprenticeship</w:t>
              </w:r>
              <w:r>
                <w:rPr>
                  <w:rFonts w:ascii="Times New Roman" w:hAnsi="Times New Roman" w:cs="Times New Roman"/>
                  <w:b/>
                  <w:sz w:val="18"/>
                  <w:szCs w:val="18"/>
                </w:rPr>
                <w:t xml:space="preserve"> Program</w:t>
              </w:r>
            </w:ins>
          </w:p>
          <w:p w14:paraId="3A5EED32" w14:textId="77777777" w:rsidR="00693B5E" w:rsidRDefault="00693B5E" w:rsidP="00160258">
            <w:pPr>
              <w:contextualSpacing/>
              <w:jc w:val="center"/>
              <w:rPr>
                <w:ins w:id="2473" w:author="Matthews, Katrina (DOES)" w:date="2021-07-21T15:15:00Z"/>
                <w:rFonts w:ascii="Times New Roman" w:hAnsi="Times New Roman" w:cs="Times New Roman"/>
                <w:b/>
                <w:sz w:val="18"/>
                <w:szCs w:val="18"/>
              </w:rPr>
            </w:pPr>
            <w:ins w:id="2474" w:author="Matthews, Katrina (DOES)" w:date="2021-07-21T15:15:00Z">
              <w:r w:rsidRPr="00C20FCC">
                <w:rPr>
                  <w:rFonts w:ascii="Times New Roman" w:hAnsi="Times New Roman" w:cs="Times New Roman"/>
                  <w:b/>
                  <w:sz w:val="18"/>
                  <w:szCs w:val="18"/>
                </w:rPr>
                <w:t>DC Infrastructure Academy</w:t>
              </w:r>
            </w:ins>
          </w:p>
          <w:p w14:paraId="66BE5B32" w14:textId="77777777" w:rsidR="00693B5E" w:rsidRDefault="00693B5E" w:rsidP="00160258">
            <w:pPr>
              <w:contextualSpacing/>
              <w:jc w:val="center"/>
              <w:rPr>
                <w:ins w:id="2475" w:author="Matthews, Katrina (DOES)" w:date="2021-07-21T15:15:00Z"/>
                <w:rFonts w:ascii="Times New Roman" w:hAnsi="Times New Roman" w:cs="Times New Roman"/>
                <w:b/>
                <w:sz w:val="18"/>
                <w:szCs w:val="18"/>
              </w:rPr>
            </w:pPr>
            <w:ins w:id="2476" w:author="Matthews, Katrina (DOES)" w:date="2021-07-21T15:15:00Z">
              <w:r>
                <w:rPr>
                  <w:rFonts w:ascii="Times New Roman" w:hAnsi="Times New Roman" w:cs="Times New Roman"/>
                  <w:b/>
                  <w:sz w:val="18"/>
                  <w:szCs w:val="18"/>
                </w:rPr>
                <w:t xml:space="preserve">DC Career Connections </w:t>
              </w:r>
            </w:ins>
          </w:p>
          <w:p w14:paraId="2FBD8AAC" w14:textId="77777777" w:rsidR="00693B5E" w:rsidRPr="00C20FCC" w:rsidRDefault="00693B5E" w:rsidP="00160258">
            <w:pPr>
              <w:contextualSpacing/>
              <w:jc w:val="center"/>
              <w:rPr>
                <w:ins w:id="2477" w:author="Matthews, Katrina (DOES)" w:date="2021-07-21T15:15:00Z"/>
                <w:rFonts w:ascii="Times New Roman" w:hAnsi="Times New Roman" w:cs="Times New Roman"/>
                <w:b/>
                <w:sz w:val="18"/>
                <w:szCs w:val="18"/>
              </w:rPr>
            </w:pPr>
            <w:ins w:id="2478" w:author="Matthews, Katrina (DOES)" w:date="2021-07-21T15:15:00Z">
              <w:r>
                <w:rPr>
                  <w:rFonts w:ascii="Times New Roman" w:hAnsi="Times New Roman" w:cs="Times New Roman"/>
                  <w:b/>
                  <w:sz w:val="18"/>
                  <w:szCs w:val="18"/>
                </w:rPr>
                <w:t>Transitional Employment Program (TEP) – “Project Empowerment”</w:t>
              </w:r>
            </w:ins>
          </w:p>
          <w:p w14:paraId="157DA57B" w14:textId="77777777" w:rsidR="00693B5E" w:rsidRPr="00C20FCC" w:rsidRDefault="00693B5E" w:rsidP="00160258">
            <w:pPr>
              <w:contextualSpacing/>
              <w:rPr>
                <w:ins w:id="2479" w:author="Matthews, Katrina (DOES)" w:date="2021-07-21T15:15:00Z"/>
                <w:rFonts w:ascii="Times New Roman" w:hAnsi="Times New Roman" w:cs="Times New Roman"/>
                <w:sz w:val="18"/>
                <w:szCs w:val="18"/>
              </w:rPr>
            </w:pPr>
          </w:p>
        </w:tc>
      </w:tr>
      <w:tr w:rsidR="00693B5E" w:rsidRPr="00C20FCC" w14:paraId="631D30DD" w14:textId="77777777" w:rsidTr="00160258">
        <w:trPr>
          <w:trHeight w:val="305"/>
          <w:ins w:id="2480" w:author="Matthews, Katrina (DOES)" w:date="2021-07-21T15:15:00Z"/>
        </w:trPr>
        <w:tc>
          <w:tcPr>
            <w:tcW w:w="4674" w:type="dxa"/>
            <w:shd w:val="clear" w:color="auto" w:fill="F2F2F2" w:themeFill="background1" w:themeFillShade="F2"/>
          </w:tcPr>
          <w:p w14:paraId="51112723" w14:textId="77777777" w:rsidR="00693B5E" w:rsidRPr="00C20FCC" w:rsidRDefault="00693B5E" w:rsidP="00160258">
            <w:pPr>
              <w:contextualSpacing/>
              <w:jc w:val="center"/>
              <w:rPr>
                <w:ins w:id="2481" w:author="Matthews, Katrina (DOES)" w:date="2021-07-21T15:15:00Z"/>
                <w:rFonts w:ascii="Times New Roman" w:hAnsi="Times New Roman" w:cs="Times New Roman"/>
                <w:b/>
                <w:sz w:val="18"/>
                <w:szCs w:val="18"/>
              </w:rPr>
            </w:pPr>
            <w:ins w:id="2482" w:author="Matthews, Katrina (DOES)" w:date="2021-07-21T15:15:00Z">
              <w:r>
                <w:rPr>
                  <w:rFonts w:ascii="Times New Roman" w:hAnsi="Times New Roman" w:cs="Times New Roman"/>
                  <w:b/>
                  <w:sz w:val="18"/>
                  <w:szCs w:val="18"/>
                </w:rPr>
                <w:t xml:space="preserve">Funding and Program Information  </w:t>
              </w:r>
            </w:ins>
          </w:p>
          <w:p w14:paraId="1A174129" w14:textId="77777777" w:rsidR="00693B5E" w:rsidRPr="00C20FCC" w:rsidRDefault="00693B5E" w:rsidP="00160258">
            <w:pPr>
              <w:contextualSpacing/>
              <w:rPr>
                <w:ins w:id="2483" w:author="Matthews, Katrina (DOES)" w:date="2021-07-21T15:15:00Z"/>
                <w:rFonts w:ascii="Times New Roman" w:hAnsi="Times New Roman" w:cs="Times New Roman"/>
                <w:sz w:val="18"/>
                <w:szCs w:val="18"/>
              </w:rPr>
            </w:pPr>
          </w:p>
        </w:tc>
        <w:tc>
          <w:tcPr>
            <w:tcW w:w="4676" w:type="dxa"/>
            <w:shd w:val="clear" w:color="auto" w:fill="F2F2F2" w:themeFill="background1" w:themeFillShade="F2"/>
          </w:tcPr>
          <w:p w14:paraId="092B7466" w14:textId="77777777" w:rsidR="00693B5E" w:rsidRPr="00C20FCC" w:rsidRDefault="00693B5E" w:rsidP="00160258">
            <w:pPr>
              <w:tabs>
                <w:tab w:val="left" w:pos="1095"/>
              </w:tabs>
              <w:jc w:val="center"/>
              <w:rPr>
                <w:ins w:id="2484" w:author="Matthews, Katrina (DOES)" w:date="2021-07-21T15:15:00Z"/>
                <w:rFonts w:ascii="Times New Roman" w:hAnsi="Times New Roman" w:cs="Times New Roman"/>
                <w:b/>
                <w:sz w:val="18"/>
                <w:szCs w:val="18"/>
              </w:rPr>
            </w:pPr>
            <w:ins w:id="2485" w:author="Matthews, Katrina (DOES)" w:date="2021-07-21T15:15:00Z">
              <w:r w:rsidRPr="00C20FCC">
                <w:rPr>
                  <w:rFonts w:ascii="Times New Roman" w:hAnsi="Times New Roman" w:cs="Times New Roman"/>
                  <w:b/>
                  <w:sz w:val="18"/>
                  <w:szCs w:val="18"/>
                </w:rPr>
                <w:t>Outcome</w:t>
              </w:r>
              <w:r>
                <w:rPr>
                  <w:rFonts w:ascii="Times New Roman" w:hAnsi="Times New Roman" w:cs="Times New Roman"/>
                  <w:b/>
                  <w:sz w:val="18"/>
                  <w:szCs w:val="18"/>
                </w:rPr>
                <w:t xml:space="preserve"> Measures</w:t>
              </w:r>
            </w:ins>
          </w:p>
        </w:tc>
      </w:tr>
      <w:tr w:rsidR="00693B5E" w:rsidRPr="00C20FCC" w14:paraId="47C669AC" w14:textId="77777777" w:rsidTr="00160258">
        <w:trPr>
          <w:trHeight w:val="620"/>
          <w:ins w:id="2486" w:author="Matthews, Katrina (DOES)" w:date="2021-07-21T15:15:00Z"/>
        </w:trPr>
        <w:tc>
          <w:tcPr>
            <w:tcW w:w="4674" w:type="dxa"/>
          </w:tcPr>
          <w:p w14:paraId="71E876E2" w14:textId="77777777" w:rsidR="00693B5E" w:rsidRPr="00C20FCC" w:rsidRDefault="00693B5E" w:rsidP="00160258">
            <w:pPr>
              <w:pStyle w:val="ListParagraph"/>
              <w:numPr>
                <w:ilvl w:val="0"/>
                <w:numId w:val="1"/>
              </w:numPr>
              <w:tabs>
                <w:tab w:val="left" w:pos="1095"/>
              </w:tabs>
              <w:jc w:val="both"/>
              <w:rPr>
                <w:ins w:id="2487" w:author="Matthews, Katrina (DOES)" w:date="2021-07-21T15:15:00Z"/>
                <w:rFonts w:ascii="Times New Roman" w:hAnsi="Times New Roman" w:cs="Times New Roman"/>
                <w:sz w:val="18"/>
                <w:szCs w:val="18"/>
              </w:rPr>
            </w:pPr>
            <w:ins w:id="2488" w:author="Matthews, Katrina (DOES)" w:date="2021-07-21T15:15:00Z">
              <w:r w:rsidRPr="00C20FCC">
                <w:rPr>
                  <w:rFonts w:ascii="Times New Roman" w:hAnsi="Times New Roman" w:cs="Times New Roman"/>
                  <w:sz w:val="18"/>
                  <w:szCs w:val="18"/>
                </w:rPr>
                <w:t>The amount of funding that the program or vendor, or that both the program and the vendor, received</w:t>
              </w:r>
              <w:r>
                <w:rPr>
                  <w:rFonts w:ascii="Times New Roman" w:hAnsi="Times New Roman" w:cs="Times New Roman"/>
                  <w:sz w:val="18"/>
                  <w:szCs w:val="18"/>
                </w:rPr>
                <w:t>.</w:t>
              </w:r>
            </w:ins>
          </w:p>
          <w:p w14:paraId="7E25ABD1" w14:textId="77777777" w:rsidR="00693B5E" w:rsidRDefault="00693B5E" w:rsidP="00160258">
            <w:pPr>
              <w:pStyle w:val="ListParagraph"/>
              <w:tabs>
                <w:tab w:val="left" w:pos="1095"/>
              </w:tabs>
              <w:rPr>
                <w:ins w:id="2489" w:author="Matthews, Katrina (DOES)" w:date="2021-07-21T15:15:00Z"/>
                <w:rFonts w:ascii="Times New Roman" w:hAnsi="Times New Roman" w:cs="Times New Roman"/>
                <w:sz w:val="18"/>
                <w:szCs w:val="18"/>
              </w:rPr>
            </w:pPr>
          </w:p>
          <w:p w14:paraId="063D6A8A" w14:textId="77777777" w:rsidR="00693B5E" w:rsidRPr="00C20FCC" w:rsidRDefault="00693B5E" w:rsidP="00160258">
            <w:pPr>
              <w:pStyle w:val="ListParagraph"/>
              <w:numPr>
                <w:ilvl w:val="0"/>
                <w:numId w:val="1"/>
              </w:numPr>
              <w:tabs>
                <w:tab w:val="left" w:pos="1095"/>
              </w:tabs>
              <w:rPr>
                <w:ins w:id="2490" w:author="Matthews, Katrina (DOES)" w:date="2021-07-21T15:15:00Z"/>
                <w:rFonts w:ascii="Times New Roman" w:hAnsi="Times New Roman" w:cs="Times New Roman"/>
                <w:sz w:val="18"/>
                <w:szCs w:val="18"/>
              </w:rPr>
            </w:pPr>
            <w:ins w:id="2491" w:author="Matthews, Katrina (DOES)" w:date="2021-07-21T15:15:00Z">
              <w:r w:rsidRPr="00C20FCC">
                <w:rPr>
                  <w:rFonts w:ascii="Times New Roman" w:hAnsi="Times New Roman" w:cs="Times New Roman"/>
                  <w:sz w:val="18"/>
                  <w:szCs w:val="18"/>
                </w:rPr>
                <w:t>The number of individuals enrolled in job training or adult education</w:t>
              </w:r>
              <w:r>
                <w:rPr>
                  <w:rFonts w:ascii="Times New Roman" w:hAnsi="Times New Roman" w:cs="Times New Roman"/>
                  <w:sz w:val="18"/>
                  <w:szCs w:val="18"/>
                </w:rPr>
                <w:t>.</w:t>
              </w:r>
            </w:ins>
          </w:p>
          <w:p w14:paraId="7D2CDC1D" w14:textId="77777777" w:rsidR="00693B5E" w:rsidRDefault="00693B5E" w:rsidP="00160258">
            <w:pPr>
              <w:pStyle w:val="ListParagraph"/>
              <w:tabs>
                <w:tab w:val="left" w:pos="1095"/>
              </w:tabs>
              <w:rPr>
                <w:ins w:id="2492" w:author="Matthews, Katrina (DOES)" w:date="2021-07-21T15:15:00Z"/>
                <w:rFonts w:ascii="Times New Roman" w:hAnsi="Times New Roman" w:cs="Times New Roman"/>
                <w:sz w:val="18"/>
                <w:szCs w:val="18"/>
              </w:rPr>
            </w:pPr>
          </w:p>
          <w:p w14:paraId="3D053647" w14:textId="77777777" w:rsidR="00693B5E" w:rsidRPr="00C20FCC" w:rsidRDefault="00693B5E" w:rsidP="00160258">
            <w:pPr>
              <w:pStyle w:val="ListParagraph"/>
              <w:numPr>
                <w:ilvl w:val="0"/>
                <w:numId w:val="1"/>
              </w:numPr>
              <w:tabs>
                <w:tab w:val="left" w:pos="1095"/>
              </w:tabs>
              <w:rPr>
                <w:ins w:id="2493" w:author="Matthews, Katrina (DOES)" w:date="2021-07-21T15:15:00Z"/>
                <w:rFonts w:ascii="Times New Roman" w:hAnsi="Times New Roman" w:cs="Times New Roman"/>
                <w:sz w:val="18"/>
                <w:szCs w:val="18"/>
              </w:rPr>
            </w:pPr>
            <w:ins w:id="2494" w:author="Matthews, Katrina (DOES)" w:date="2021-07-21T15:15:00Z">
              <w:r w:rsidRPr="00C20FCC">
                <w:rPr>
                  <w:rFonts w:ascii="Times New Roman" w:hAnsi="Times New Roman" w:cs="Times New Roman"/>
                  <w:sz w:val="18"/>
                  <w:szCs w:val="18"/>
                </w:rPr>
                <w:t>The classification of instructional program codes for which they were trained</w:t>
              </w:r>
              <w:r>
                <w:rPr>
                  <w:rFonts w:ascii="Times New Roman" w:hAnsi="Times New Roman" w:cs="Times New Roman"/>
                  <w:sz w:val="18"/>
                  <w:szCs w:val="18"/>
                </w:rPr>
                <w:t>.</w:t>
              </w:r>
            </w:ins>
          </w:p>
          <w:p w14:paraId="0C001172" w14:textId="77777777" w:rsidR="00693B5E" w:rsidRPr="00C20FCC" w:rsidRDefault="00693B5E" w:rsidP="00160258">
            <w:pPr>
              <w:tabs>
                <w:tab w:val="left" w:pos="1095"/>
              </w:tabs>
              <w:rPr>
                <w:ins w:id="2495" w:author="Matthews, Katrina (DOES)" w:date="2021-07-21T15:15:00Z"/>
                <w:rFonts w:ascii="Times New Roman" w:hAnsi="Times New Roman" w:cs="Times New Roman"/>
                <w:sz w:val="18"/>
                <w:szCs w:val="18"/>
              </w:rPr>
            </w:pPr>
          </w:p>
          <w:p w14:paraId="79A9F91C" w14:textId="77777777" w:rsidR="00693B5E" w:rsidRPr="00C20FCC" w:rsidRDefault="00693B5E" w:rsidP="00160258">
            <w:pPr>
              <w:pStyle w:val="ListParagraph"/>
              <w:numPr>
                <w:ilvl w:val="0"/>
                <w:numId w:val="1"/>
              </w:numPr>
              <w:tabs>
                <w:tab w:val="left" w:pos="1095"/>
              </w:tabs>
              <w:rPr>
                <w:ins w:id="2496" w:author="Matthews, Katrina (DOES)" w:date="2021-07-21T15:15:00Z"/>
                <w:rFonts w:ascii="Times New Roman" w:hAnsi="Times New Roman" w:cs="Times New Roman"/>
                <w:sz w:val="18"/>
                <w:szCs w:val="18"/>
              </w:rPr>
            </w:pPr>
            <w:ins w:id="2497" w:author="Matthews, Katrina (DOES)" w:date="2021-07-21T15:15:00Z">
              <w:r w:rsidRPr="00C20FCC">
                <w:rPr>
                  <w:rFonts w:ascii="Times New Roman" w:hAnsi="Times New Roman" w:cs="Times New Roman"/>
                  <w:sz w:val="18"/>
                  <w:szCs w:val="18"/>
                </w:rPr>
                <w:t>The number and percentage of those participants who were referred to the job training program or vendor who completed the job training or adult education program</w:t>
              </w:r>
              <w:r>
                <w:rPr>
                  <w:rFonts w:ascii="Times New Roman" w:hAnsi="Times New Roman" w:cs="Times New Roman"/>
                  <w:sz w:val="18"/>
                  <w:szCs w:val="18"/>
                </w:rPr>
                <w:t>.</w:t>
              </w:r>
            </w:ins>
          </w:p>
          <w:p w14:paraId="08C697F1" w14:textId="77777777" w:rsidR="00693B5E" w:rsidRPr="00C20FCC" w:rsidRDefault="00693B5E" w:rsidP="00160258">
            <w:pPr>
              <w:tabs>
                <w:tab w:val="left" w:pos="1095"/>
              </w:tabs>
              <w:rPr>
                <w:ins w:id="2498" w:author="Matthews, Katrina (DOES)" w:date="2021-07-21T15:15:00Z"/>
                <w:rFonts w:ascii="Times New Roman" w:hAnsi="Times New Roman" w:cs="Times New Roman"/>
                <w:sz w:val="18"/>
                <w:szCs w:val="18"/>
              </w:rPr>
            </w:pPr>
          </w:p>
        </w:tc>
        <w:tc>
          <w:tcPr>
            <w:tcW w:w="4676" w:type="dxa"/>
          </w:tcPr>
          <w:p w14:paraId="45BFBA43" w14:textId="77777777" w:rsidR="00693B5E" w:rsidRPr="00587D4E" w:rsidRDefault="00693B5E" w:rsidP="00160258">
            <w:pPr>
              <w:pStyle w:val="ListParagraph"/>
              <w:numPr>
                <w:ilvl w:val="0"/>
                <w:numId w:val="1"/>
              </w:numPr>
              <w:tabs>
                <w:tab w:val="left" w:pos="1095"/>
              </w:tabs>
              <w:rPr>
                <w:ins w:id="2499" w:author="Matthews, Katrina (DOES)" w:date="2021-07-21T15:15:00Z"/>
                <w:rFonts w:ascii="Times New Roman" w:hAnsi="Times New Roman" w:cs="Times New Roman"/>
                <w:sz w:val="18"/>
                <w:szCs w:val="18"/>
              </w:rPr>
            </w:pPr>
            <w:ins w:id="2500" w:author="Matthews, Katrina (DOES)" w:date="2021-07-21T15:15:00Z">
              <w:r w:rsidRPr="00587D4E">
                <w:rPr>
                  <w:rFonts w:ascii="Times New Roman" w:hAnsi="Times New Roman" w:cs="Times New Roman"/>
                  <w:sz w:val="18"/>
                  <w:szCs w:val="18"/>
                </w:rPr>
                <w:t>The number and percentage of those participants who completed the job training or adult education program who earned a General Educational Diploma, high school diploma, or a noncredit or credit-bearing certificate or degree offered by licensed post-secondary education and training programs or vendors.</w:t>
              </w:r>
            </w:ins>
          </w:p>
          <w:p w14:paraId="675981A4" w14:textId="77777777" w:rsidR="00693B5E" w:rsidRPr="00587D4E" w:rsidRDefault="00693B5E" w:rsidP="00160258">
            <w:pPr>
              <w:pStyle w:val="ListParagraph"/>
              <w:numPr>
                <w:ilvl w:val="0"/>
                <w:numId w:val="1"/>
              </w:numPr>
              <w:tabs>
                <w:tab w:val="left" w:pos="1095"/>
              </w:tabs>
              <w:rPr>
                <w:ins w:id="2501" w:author="Matthews, Katrina (DOES)" w:date="2021-07-21T15:15:00Z"/>
                <w:rFonts w:ascii="Times New Roman" w:hAnsi="Times New Roman" w:cs="Times New Roman"/>
                <w:sz w:val="18"/>
                <w:szCs w:val="18"/>
              </w:rPr>
            </w:pPr>
            <w:ins w:id="2502" w:author="Matthews, Katrina (DOES)" w:date="2021-07-21T15:15:00Z">
              <w:r w:rsidRPr="00587D4E">
                <w:rPr>
                  <w:rFonts w:ascii="Times New Roman" w:hAnsi="Times New Roman" w:cs="Times New Roman"/>
                  <w:sz w:val="18"/>
                  <w:szCs w:val="18"/>
                </w:rPr>
                <w:t>Among participants who were unemployed at the start of the program, the number and percentage of participants who completed the job training or adult education program who found employment within 6 months of graduation</w:t>
              </w:r>
              <w:r>
                <w:rPr>
                  <w:rFonts w:ascii="Times New Roman" w:hAnsi="Times New Roman" w:cs="Times New Roman"/>
                  <w:sz w:val="18"/>
                  <w:szCs w:val="18"/>
                </w:rPr>
                <w:t>.</w:t>
              </w:r>
            </w:ins>
          </w:p>
          <w:p w14:paraId="6FCF6098" w14:textId="77777777" w:rsidR="00693B5E" w:rsidRPr="00587D4E" w:rsidRDefault="00693B5E" w:rsidP="00160258">
            <w:pPr>
              <w:pStyle w:val="ListParagraph"/>
              <w:numPr>
                <w:ilvl w:val="0"/>
                <w:numId w:val="1"/>
              </w:numPr>
              <w:tabs>
                <w:tab w:val="left" w:pos="1095"/>
              </w:tabs>
              <w:rPr>
                <w:ins w:id="2503" w:author="Matthews, Katrina (DOES)" w:date="2021-07-21T15:15:00Z"/>
                <w:rFonts w:ascii="Times New Roman" w:hAnsi="Times New Roman" w:cs="Times New Roman"/>
                <w:sz w:val="18"/>
                <w:szCs w:val="18"/>
              </w:rPr>
            </w:pPr>
            <w:ins w:id="2504" w:author="Matthews, Katrina (DOES)" w:date="2021-07-21T15:15:00Z">
              <w:r w:rsidRPr="00587D4E">
                <w:rPr>
                  <w:rFonts w:ascii="Times New Roman" w:hAnsi="Times New Roman" w:cs="Times New Roman"/>
                  <w:sz w:val="18"/>
                  <w:szCs w:val="18"/>
                </w:rPr>
                <w:t>Among participants who found employment within 6 months of graduation, the average wage earned</w:t>
              </w:r>
              <w:r>
                <w:rPr>
                  <w:rFonts w:ascii="Times New Roman" w:hAnsi="Times New Roman" w:cs="Times New Roman"/>
                  <w:sz w:val="18"/>
                  <w:szCs w:val="18"/>
                </w:rPr>
                <w:t>.</w:t>
              </w:r>
              <w:r w:rsidRPr="00587D4E">
                <w:rPr>
                  <w:rFonts w:ascii="Times New Roman" w:hAnsi="Times New Roman" w:cs="Times New Roman"/>
                  <w:sz w:val="18"/>
                  <w:szCs w:val="18"/>
                </w:rPr>
                <w:t xml:space="preserve"> </w:t>
              </w:r>
            </w:ins>
          </w:p>
          <w:p w14:paraId="01B99644" w14:textId="77777777" w:rsidR="00693B5E" w:rsidRPr="00666795" w:rsidRDefault="00693B5E" w:rsidP="00160258">
            <w:pPr>
              <w:pStyle w:val="ListParagraph"/>
              <w:numPr>
                <w:ilvl w:val="0"/>
                <w:numId w:val="1"/>
              </w:numPr>
              <w:tabs>
                <w:tab w:val="left" w:pos="1095"/>
              </w:tabs>
              <w:rPr>
                <w:ins w:id="2505" w:author="Matthews, Katrina (DOES)" w:date="2021-07-21T15:15:00Z"/>
                <w:rFonts w:ascii="Times New Roman" w:hAnsi="Times New Roman" w:cs="Times New Roman"/>
                <w:sz w:val="20"/>
                <w:szCs w:val="20"/>
              </w:rPr>
            </w:pPr>
            <w:ins w:id="2506" w:author="Matthews, Katrina (DOES)" w:date="2021-07-21T15:15:00Z">
              <w:r w:rsidRPr="00587D4E">
                <w:rPr>
                  <w:rFonts w:ascii="Times New Roman" w:hAnsi="Times New Roman" w:cs="Times New Roman"/>
                  <w:sz w:val="18"/>
                  <w:szCs w:val="18"/>
                </w:rPr>
                <w:t>Among participants who found employment within 6 months of graduation, the number and percentage of participants who retained employment 6 months after their initial start date</w:t>
              </w:r>
              <w:r>
                <w:rPr>
                  <w:rFonts w:ascii="Times New Roman" w:hAnsi="Times New Roman" w:cs="Times New Roman"/>
                  <w:sz w:val="18"/>
                  <w:szCs w:val="18"/>
                </w:rPr>
                <w:t>.</w:t>
              </w:r>
            </w:ins>
          </w:p>
        </w:tc>
      </w:tr>
    </w:tbl>
    <w:p w14:paraId="5BB9B36C" w14:textId="77777777" w:rsidR="004B3E0B" w:rsidRDefault="004B3E0B" w:rsidP="004B3E0B">
      <w:pPr>
        <w:pStyle w:val="Heading1"/>
        <w:jc w:val="left"/>
        <w:rPr>
          <w:ins w:id="2507" w:author="Matthews, Katrina (DOES)" w:date="2021-07-21T16:12:00Z"/>
        </w:rPr>
      </w:pPr>
    </w:p>
    <w:p w14:paraId="3B54B774" w14:textId="4128F7DD" w:rsidR="004B3E0B" w:rsidRPr="00556019" w:rsidRDefault="004B3E0B" w:rsidP="004B3E0B">
      <w:pPr>
        <w:pStyle w:val="Heading1"/>
        <w:jc w:val="left"/>
        <w:rPr>
          <w:ins w:id="2508" w:author="Matthews, Katrina (DOES)" w:date="2021-07-21T16:12:00Z"/>
        </w:rPr>
      </w:pPr>
      <w:ins w:id="2509" w:author="Matthews, Katrina (DOES)" w:date="2021-07-21T16:12:00Z">
        <w:r>
          <w:t>S</w:t>
        </w:r>
        <w:r w:rsidRPr="00556019">
          <w:t>ection B</w:t>
        </w:r>
        <w:r>
          <w:t>-</w:t>
        </w:r>
        <w:r w:rsidRPr="00434BBF">
          <w:t xml:space="preserve"> </w:t>
        </w:r>
        <w:r w:rsidRPr="00A50A57">
          <w:t>of D.C. Official Code §</w:t>
        </w:r>
        <w:r>
          <w:t xml:space="preserve"> </w:t>
        </w:r>
        <w:r w:rsidRPr="00A50A57">
          <w:t>32-77</w:t>
        </w:r>
        <w:commentRangeStart w:id="2510"/>
        <w:r w:rsidRPr="00A50A57">
          <w:t>1</w:t>
        </w:r>
        <w:commentRangeEnd w:id="2510"/>
        <w:r>
          <w:rPr>
            <w:rStyle w:val="CommentReference"/>
            <w:rFonts w:asciiTheme="minorHAnsi" w:eastAsiaTheme="minorHAnsi" w:hAnsiTheme="minorHAnsi" w:cstheme="minorBidi"/>
            <w:b w:val="0"/>
            <w:noProof w:val="0"/>
          </w:rPr>
          <w:commentReference w:id="2510"/>
        </w:r>
      </w:ins>
    </w:p>
    <w:p w14:paraId="3C0EAA05" w14:textId="77777777" w:rsidR="004B3E0B" w:rsidRPr="00556019" w:rsidRDefault="004B3E0B" w:rsidP="004B3E0B">
      <w:pPr>
        <w:contextualSpacing/>
        <w:rPr>
          <w:ins w:id="2511" w:author="Matthews, Katrina (DOES)" w:date="2021-07-21T16:12:00Z"/>
          <w:rFonts w:ascii="Times New Roman" w:hAnsi="Times New Roman" w:cs="Times New Roman"/>
          <w:bCs/>
          <w:sz w:val="24"/>
          <w:szCs w:val="24"/>
        </w:rPr>
      </w:pPr>
      <w:ins w:id="2512" w:author="Matthews, Katrina (DOES)" w:date="2021-07-21T16:12:00Z">
        <w:r w:rsidRPr="00556019">
          <w:rPr>
            <w:rFonts w:ascii="Times New Roman" w:hAnsi="Times New Roman" w:cs="Times New Roman"/>
            <w:bCs/>
            <w:sz w:val="24"/>
            <w:szCs w:val="24"/>
          </w:rPr>
          <w:t xml:space="preserve">This section provides information </w:t>
        </w:r>
        <w:r>
          <w:rPr>
            <w:rFonts w:ascii="Times New Roman" w:hAnsi="Times New Roman" w:cs="Times New Roman"/>
            <w:bCs/>
            <w:sz w:val="24"/>
            <w:szCs w:val="24"/>
          </w:rPr>
          <w:t>pursuant to</w:t>
        </w:r>
        <w:r w:rsidRPr="00556019">
          <w:rPr>
            <w:rFonts w:ascii="Times New Roman" w:hAnsi="Times New Roman" w:cs="Times New Roman"/>
            <w:bCs/>
            <w:sz w:val="24"/>
            <w:szCs w:val="24"/>
          </w:rPr>
          <w:t xml:space="preserve"> D.C. Official Code §</w:t>
        </w:r>
        <w:r>
          <w:rPr>
            <w:rFonts w:ascii="Times New Roman" w:hAnsi="Times New Roman" w:cs="Times New Roman"/>
            <w:bCs/>
            <w:sz w:val="24"/>
            <w:szCs w:val="24"/>
          </w:rPr>
          <w:t xml:space="preserve"> </w:t>
        </w:r>
        <w:r w:rsidRPr="00556019">
          <w:rPr>
            <w:rFonts w:ascii="Times New Roman" w:hAnsi="Times New Roman" w:cs="Times New Roman"/>
            <w:bCs/>
            <w:sz w:val="24"/>
            <w:szCs w:val="24"/>
          </w:rPr>
          <w:t>32-771</w:t>
        </w:r>
        <w:r>
          <w:rPr>
            <w:rFonts w:ascii="Times New Roman" w:hAnsi="Times New Roman" w:cs="Times New Roman"/>
            <w:bCs/>
            <w:sz w:val="24"/>
            <w:szCs w:val="24"/>
          </w:rPr>
          <w:t>(b)</w:t>
        </w:r>
        <w:r w:rsidRPr="00556019">
          <w:rPr>
            <w:rFonts w:ascii="Times New Roman" w:hAnsi="Times New Roman" w:cs="Times New Roman"/>
            <w:bCs/>
            <w:sz w:val="24"/>
            <w:szCs w:val="24"/>
          </w:rPr>
          <w:t>, which shall include the following outcome measures for subsidized employment programs, including the Transitional Employment Program (“TEP”),</w:t>
        </w:r>
      </w:ins>
    </w:p>
    <w:p w14:paraId="1FC170BF" w14:textId="02D1EFD6" w:rsidR="00251457" w:rsidRPr="003D7920" w:rsidRDefault="00251457" w:rsidP="003D7920">
      <w:pPr>
        <w:rPr>
          <w:ins w:id="2513" w:author="Matthews, Katrina (DOES)" w:date="2021-07-21T15:16:00Z"/>
          <w:rFonts w:ascii="Times New Roman" w:hAnsi="Times New Roman" w:cs="Times New Roman"/>
          <w:sz w:val="24"/>
          <w:szCs w:val="24"/>
          <w:rPrChange w:id="2514" w:author="Matthews, Katrina (DOES)" w:date="2021-07-21T15:18:00Z">
            <w:rPr>
              <w:ins w:id="2515" w:author="Matthews, Katrina (DOES)" w:date="2021-07-21T15:16:00Z"/>
            </w:rPr>
          </w:rPrChange>
        </w:rPr>
        <w:pPrChange w:id="2516" w:author="Matthews, Katrina (DOES)" w:date="2021-07-21T15:18:00Z">
          <w:pPr>
            <w:pStyle w:val="ListParagraph"/>
            <w:numPr>
              <w:numId w:val="21"/>
            </w:numPr>
            <w:ind w:hanging="360"/>
          </w:pPr>
        </w:pPrChange>
      </w:pPr>
    </w:p>
    <w:tbl>
      <w:tblPr>
        <w:tblStyle w:val="TableGrid"/>
        <w:tblW w:w="0" w:type="auto"/>
        <w:tblLook w:val="04A0" w:firstRow="1" w:lastRow="0" w:firstColumn="1" w:lastColumn="0" w:noHBand="0" w:noVBand="1"/>
      </w:tblPr>
      <w:tblGrid>
        <w:gridCol w:w="4675"/>
        <w:gridCol w:w="4675"/>
      </w:tblGrid>
      <w:tr w:rsidR="003D7920" w:rsidRPr="001D66A8" w14:paraId="2EF8CC59" w14:textId="77777777" w:rsidTr="00160258">
        <w:trPr>
          <w:trHeight w:val="917"/>
          <w:ins w:id="2517" w:author="Matthews, Katrina (DOES)" w:date="2021-07-21T15:16:00Z"/>
        </w:trPr>
        <w:tc>
          <w:tcPr>
            <w:tcW w:w="9350" w:type="dxa"/>
            <w:gridSpan w:val="2"/>
            <w:shd w:val="clear" w:color="auto" w:fill="D9D9D9" w:themeFill="background1" w:themeFillShade="D9"/>
          </w:tcPr>
          <w:p w14:paraId="19B3C655" w14:textId="77777777" w:rsidR="003D7920" w:rsidRDefault="003D7920" w:rsidP="00160258">
            <w:pPr>
              <w:contextualSpacing/>
              <w:rPr>
                <w:ins w:id="2518" w:author="Matthews, Katrina (DOES)" w:date="2021-07-21T15:16:00Z"/>
                <w:rFonts w:ascii="Times New Roman" w:hAnsi="Times New Roman" w:cs="Times New Roman"/>
                <w:b/>
                <w:sz w:val="18"/>
                <w:szCs w:val="18"/>
              </w:rPr>
            </w:pPr>
          </w:p>
          <w:p w14:paraId="20CC7150" w14:textId="77777777" w:rsidR="003D7920" w:rsidRPr="001D66A8" w:rsidRDefault="003D7920" w:rsidP="00160258">
            <w:pPr>
              <w:contextualSpacing/>
              <w:jc w:val="center"/>
              <w:rPr>
                <w:ins w:id="2519" w:author="Matthews, Katrina (DOES)" w:date="2021-07-21T15:16:00Z"/>
                <w:rFonts w:ascii="Times New Roman" w:hAnsi="Times New Roman" w:cs="Times New Roman"/>
                <w:b/>
                <w:sz w:val="18"/>
                <w:szCs w:val="18"/>
              </w:rPr>
            </w:pPr>
            <w:ins w:id="2520" w:author="Matthews, Katrina (DOES)" w:date="2021-07-21T15:16:00Z">
              <w:r w:rsidRPr="001D66A8">
                <w:rPr>
                  <w:rFonts w:ascii="Times New Roman" w:hAnsi="Times New Roman" w:cs="Times New Roman"/>
                  <w:b/>
                  <w:sz w:val="18"/>
                  <w:szCs w:val="18"/>
                </w:rPr>
                <w:t>DC Career Connections (DCCC)</w:t>
              </w:r>
            </w:ins>
          </w:p>
          <w:p w14:paraId="5E23DA02" w14:textId="77777777" w:rsidR="003D7920" w:rsidRPr="001D66A8" w:rsidRDefault="003D7920" w:rsidP="00160258">
            <w:pPr>
              <w:contextualSpacing/>
              <w:jc w:val="center"/>
              <w:rPr>
                <w:ins w:id="2521" w:author="Matthews, Katrina (DOES)" w:date="2021-07-21T15:16:00Z"/>
                <w:rFonts w:ascii="Times New Roman" w:hAnsi="Times New Roman" w:cs="Times New Roman"/>
                <w:b/>
                <w:sz w:val="18"/>
                <w:szCs w:val="18"/>
              </w:rPr>
            </w:pPr>
            <w:ins w:id="2522" w:author="Matthews, Katrina (DOES)" w:date="2021-07-21T15:16:00Z">
              <w:r w:rsidRPr="001D66A8">
                <w:rPr>
                  <w:rFonts w:ascii="Times New Roman" w:hAnsi="Times New Roman" w:cs="Times New Roman"/>
                  <w:b/>
                  <w:sz w:val="18"/>
                  <w:szCs w:val="18"/>
                </w:rPr>
                <w:t>Memorandum of Understanding (MOU) -</w:t>
              </w:r>
              <w:r>
                <w:rPr>
                  <w:rFonts w:ascii="Times New Roman" w:hAnsi="Times New Roman" w:cs="Times New Roman"/>
                  <w:b/>
                  <w:sz w:val="18"/>
                  <w:szCs w:val="18"/>
                </w:rPr>
                <w:t xml:space="preserve"> </w:t>
              </w:r>
              <w:r w:rsidRPr="001D66A8">
                <w:rPr>
                  <w:rFonts w:ascii="Times New Roman" w:hAnsi="Times New Roman" w:cs="Times New Roman"/>
                  <w:b/>
                  <w:sz w:val="18"/>
                  <w:szCs w:val="18"/>
                </w:rPr>
                <w:t>FEMS, MPD, LEAP</w:t>
              </w:r>
            </w:ins>
          </w:p>
          <w:p w14:paraId="206F77AA" w14:textId="77777777" w:rsidR="003D7920" w:rsidRPr="001D66A8" w:rsidRDefault="003D7920" w:rsidP="00160258">
            <w:pPr>
              <w:contextualSpacing/>
              <w:jc w:val="center"/>
              <w:rPr>
                <w:ins w:id="2523" w:author="Matthews, Katrina (DOES)" w:date="2021-07-21T15:16:00Z"/>
                <w:rFonts w:ascii="Times New Roman" w:hAnsi="Times New Roman" w:cs="Times New Roman"/>
                <w:b/>
                <w:sz w:val="18"/>
                <w:szCs w:val="18"/>
              </w:rPr>
            </w:pPr>
            <w:ins w:id="2524" w:author="Matthews, Katrina (DOES)" w:date="2021-07-21T15:16:00Z">
              <w:r w:rsidRPr="001D66A8">
                <w:rPr>
                  <w:rFonts w:ascii="Times New Roman" w:hAnsi="Times New Roman" w:cs="Times New Roman"/>
                  <w:b/>
                  <w:sz w:val="18"/>
                  <w:szCs w:val="18"/>
                </w:rPr>
                <w:t>Transitional Employment Program (TEP)</w:t>
              </w:r>
              <w:r>
                <w:rPr>
                  <w:rFonts w:ascii="Times New Roman" w:hAnsi="Times New Roman" w:cs="Times New Roman"/>
                  <w:b/>
                  <w:sz w:val="18"/>
                  <w:szCs w:val="18"/>
                </w:rPr>
                <w:t xml:space="preserve"> – “Project Empowerment”</w:t>
              </w:r>
            </w:ins>
          </w:p>
          <w:p w14:paraId="6F4E6EAD" w14:textId="77777777" w:rsidR="003D7920" w:rsidRPr="001D66A8" w:rsidRDefault="003D7920" w:rsidP="00160258">
            <w:pPr>
              <w:contextualSpacing/>
              <w:rPr>
                <w:ins w:id="2525" w:author="Matthews, Katrina (DOES)" w:date="2021-07-21T15:16:00Z"/>
                <w:rFonts w:ascii="Times New Roman" w:hAnsi="Times New Roman" w:cs="Times New Roman"/>
                <w:sz w:val="18"/>
                <w:szCs w:val="18"/>
              </w:rPr>
            </w:pPr>
          </w:p>
        </w:tc>
      </w:tr>
      <w:tr w:rsidR="003D7920" w:rsidRPr="001D66A8" w14:paraId="0F508364" w14:textId="77777777" w:rsidTr="00160258">
        <w:trPr>
          <w:trHeight w:val="305"/>
          <w:ins w:id="2526" w:author="Matthews, Katrina (DOES)" w:date="2021-07-21T15:16:00Z"/>
        </w:trPr>
        <w:tc>
          <w:tcPr>
            <w:tcW w:w="4675" w:type="dxa"/>
            <w:shd w:val="clear" w:color="auto" w:fill="F2F2F2" w:themeFill="background1" w:themeFillShade="F2"/>
          </w:tcPr>
          <w:p w14:paraId="19C44295" w14:textId="77777777" w:rsidR="003D7920" w:rsidRPr="00C20FCC" w:rsidRDefault="003D7920" w:rsidP="00160258">
            <w:pPr>
              <w:contextualSpacing/>
              <w:jc w:val="center"/>
              <w:rPr>
                <w:ins w:id="2527" w:author="Matthews, Katrina (DOES)" w:date="2021-07-21T15:16:00Z"/>
                <w:rFonts w:ascii="Times New Roman" w:hAnsi="Times New Roman" w:cs="Times New Roman"/>
                <w:b/>
                <w:sz w:val="18"/>
                <w:szCs w:val="18"/>
              </w:rPr>
            </w:pPr>
            <w:ins w:id="2528" w:author="Matthews, Katrina (DOES)" w:date="2021-07-21T15:16:00Z">
              <w:r>
                <w:rPr>
                  <w:rFonts w:ascii="Times New Roman" w:hAnsi="Times New Roman" w:cs="Times New Roman"/>
                  <w:b/>
                  <w:sz w:val="18"/>
                  <w:szCs w:val="18"/>
                </w:rPr>
                <w:t>Funding and Program Information</w:t>
              </w:r>
            </w:ins>
          </w:p>
          <w:p w14:paraId="193B1636" w14:textId="77777777" w:rsidR="003D7920" w:rsidRPr="001D66A8" w:rsidRDefault="003D7920" w:rsidP="00160258">
            <w:pPr>
              <w:contextualSpacing/>
              <w:jc w:val="center"/>
              <w:rPr>
                <w:ins w:id="2529" w:author="Matthews, Katrina (DOES)" w:date="2021-07-21T15:16:00Z"/>
                <w:rFonts w:ascii="Times New Roman" w:hAnsi="Times New Roman" w:cs="Times New Roman"/>
                <w:b/>
                <w:sz w:val="18"/>
                <w:szCs w:val="18"/>
              </w:rPr>
            </w:pPr>
          </w:p>
          <w:p w14:paraId="0ACFE56B" w14:textId="77777777" w:rsidR="003D7920" w:rsidRPr="001D66A8" w:rsidRDefault="003D7920" w:rsidP="00160258">
            <w:pPr>
              <w:contextualSpacing/>
              <w:rPr>
                <w:ins w:id="2530" w:author="Matthews, Katrina (DOES)" w:date="2021-07-21T15:16:00Z"/>
                <w:rFonts w:ascii="Times New Roman" w:hAnsi="Times New Roman" w:cs="Times New Roman"/>
                <w:sz w:val="18"/>
                <w:szCs w:val="18"/>
              </w:rPr>
            </w:pPr>
          </w:p>
        </w:tc>
        <w:tc>
          <w:tcPr>
            <w:tcW w:w="4675" w:type="dxa"/>
            <w:shd w:val="clear" w:color="auto" w:fill="F2F2F2" w:themeFill="background1" w:themeFillShade="F2"/>
          </w:tcPr>
          <w:p w14:paraId="64A0FE81" w14:textId="77777777" w:rsidR="003D7920" w:rsidRPr="001D66A8" w:rsidRDefault="003D7920" w:rsidP="00160258">
            <w:pPr>
              <w:tabs>
                <w:tab w:val="left" w:pos="1095"/>
              </w:tabs>
              <w:jc w:val="center"/>
              <w:rPr>
                <w:ins w:id="2531" w:author="Matthews, Katrina (DOES)" w:date="2021-07-21T15:16:00Z"/>
                <w:rFonts w:ascii="Times New Roman" w:hAnsi="Times New Roman" w:cs="Times New Roman"/>
                <w:b/>
                <w:sz w:val="18"/>
                <w:szCs w:val="18"/>
              </w:rPr>
            </w:pPr>
            <w:ins w:id="2532" w:author="Matthews, Katrina (DOES)" w:date="2021-07-21T15:16:00Z">
              <w:r w:rsidRPr="001D66A8">
                <w:rPr>
                  <w:rFonts w:ascii="Times New Roman" w:hAnsi="Times New Roman" w:cs="Times New Roman"/>
                  <w:b/>
                  <w:sz w:val="18"/>
                  <w:szCs w:val="18"/>
                </w:rPr>
                <w:t>Outcome</w:t>
              </w:r>
              <w:r>
                <w:rPr>
                  <w:rFonts w:ascii="Times New Roman" w:hAnsi="Times New Roman" w:cs="Times New Roman"/>
                  <w:b/>
                  <w:sz w:val="18"/>
                  <w:szCs w:val="18"/>
                </w:rPr>
                <w:t xml:space="preserve"> Measures</w:t>
              </w:r>
            </w:ins>
          </w:p>
        </w:tc>
      </w:tr>
      <w:tr w:rsidR="003D7920" w:rsidRPr="001D66A8" w14:paraId="1E4ACF4C" w14:textId="77777777" w:rsidTr="00160258">
        <w:trPr>
          <w:trHeight w:val="2573"/>
          <w:ins w:id="2533" w:author="Matthews, Katrina (DOES)" w:date="2021-07-21T15:16:00Z"/>
        </w:trPr>
        <w:tc>
          <w:tcPr>
            <w:tcW w:w="4675" w:type="dxa"/>
          </w:tcPr>
          <w:p w14:paraId="1ECD55B8" w14:textId="77777777" w:rsidR="003D7920" w:rsidRDefault="003D7920" w:rsidP="00160258">
            <w:pPr>
              <w:pStyle w:val="ListParagraph"/>
              <w:numPr>
                <w:ilvl w:val="0"/>
                <w:numId w:val="1"/>
              </w:numPr>
              <w:tabs>
                <w:tab w:val="left" w:pos="1095"/>
              </w:tabs>
              <w:jc w:val="both"/>
              <w:rPr>
                <w:ins w:id="2534" w:author="Matthews, Katrina (DOES)" w:date="2021-07-21T15:16:00Z"/>
                <w:rFonts w:ascii="Times New Roman" w:hAnsi="Times New Roman" w:cs="Times New Roman"/>
                <w:sz w:val="20"/>
                <w:szCs w:val="20"/>
              </w:rPr>
            </w:pPr>
            <w:ins w:id="2535" w:author="Matthews, Katrina (DOES)" w:date="2021-07-21T15:16:00Z">
              <w:r w:rsidRPr="003109D9">
                <w:rPr>
                  <w:rFonts w:ascii="Times New Roman" w:hAnsi="Times New Roman" w:cs="Times New Roman"/>
                  <w:sz w:val="20"/>
                  <w:szCs w:val="20"/>
                </w:rPr>
                <w:t>The numbers of individuals participating, by month</w:t>
              </w:r>
              <w:r>
                <w:rPr>
                  <w:rFonts w:ascii="Times New Roman" w:hAnsi="Times New Roman" w:cs="Times New Roman"/>
                  <w:sz w:val="20"/>
                  <w:szCs w:val="20"/>
                </w:rPr>
                <w:t>.</w:t>
              </w:r>
            </w:ins>
          </w:p>
          <w:p w14:paraId="465E24C6" w14:textId="77777777" w:rsidR="003D7920" w:rsidRPr="003109D9" w:rsidRDefault="003D7920" w:rsidP="00160258">
            <w:pPr>
              <w:pStyle w:val="ListParagraph"/>
              <w:tabs>
                <w:tab w:val="left" w:pos="1095"/>
              </w:tabs>
              <w:jc w:val="both"/>
              <w:rPr>
                <w:ins w:id="2536" w:author="Matthews, Katrina (DOES)" w:date="2021-07-21T15:16:00Z"/>
                <w:rFonts w:ascii="Times New Roman" w:hAnsi="Times New Roman" w:cs="Times New Roman"/>
                <w:sz w:val="20"/>
                <w:szCs w:val="20"/>
              </w:rPr>
            </w:pPr>
          </w:p>
          <w:p w14:paraId="24B58ADC" w14:textId="77777777" w:rsidR="003D7920" w:rsidRDefault="003D7920" w:rsidP="00160258">
            <w:pPr>
              <w:pStyle w:val="ListParagraph"/>
              <w:numPr>
                <w:ilvl w:val="0"/>
                <w:numId w:val="1"/>
              </w:numPr>
              <w:tabs>
                <w:tab w:val="left" w:pos="1095"/>
              </w:tabs>
              <w:jc w:val="both"/>
              <w:rPr>
                <w:ins w:id="2537" w:author="Matthews, Katrina (DOES)" w:date="2021-07-21T15:16:00Z"/>
                <w:rFonts w:ascii="Times New Roman" w:hAnsi="Times New Roman" w:cs="Times New Roman"/>
                <w:sz w:val="20"/>
                <w:szCs w:val="20"/>
              </w:rPr>
            </w:pPr>
            <w:ins w:id="2538" w:author="Matthews, Katrina (DOES)" w:date="2021-07-21T15:16:00Z">
              <w:r w:rsidRPr="003109D9">
                <w:rPr>
                  <w:rFonts w:ascii="Times New Roman" w:hAnsi="Times New Roman" w:cs="Times New Roman"/>
                  <w:sz w:val="20"/>
                  <w:szCs w:val="20"/>
                </w:rPr>
                <w:t>The number of private-sector employers that hosted a participant</w:t>
              </w:r>
              <w:r>
                <w:rPr>
                  <w:rFonts w:ascii="Times New Roman" w:hAnsi="Times New Roman" w:cs="Times New Roman"/>
                  <w:sz w:val="20"/>
                  <w:szCs w:val="20"/>
                </w:rPr>
                <w:t>.</w:t>
              </w:r>
            </w:ins>
          </w:p>
          <w:p w14:paraId="639CE5F9" w14:textId="77777777" w:rsidR="003D7920" w:rsidRPr="00320D51" w:rsidRDefault="003D7920" w:rsidP="00160258">
            <w:pPr>
              <w:tabs>
                <w:tab w:val="left" w:pos="1095"/>
              </w:tabs>
              <w:jc w:val="both"/>
              <w:rPr>
                <w:ins w:id="2539" w:author="Matthews, Katrina (DOES)" w:date="2021-07-21T15:16:00Z"/>
                <w:rFonts w:ascii="Times New Roman" w:hAnsi="Times New Roman" w:cs="Times New Roman"/>
                <w:sz w:val="20"/>
                <w:szCs w:val="20"/>
              </w:rPr>
            </w:pPr>
          </w:p>
          <w:p w14:paraId="152F6950" w14:textId="77777777" w:rsidR="003D7920" w:rsidRPr="003109D9" w:rsidRDefault="003D7920" w:rsidP="00160258">
            <w:pPr>
              <w:pStyle w:val="ListParagraph"/>
              <w:numPr>
                <w:ilvl w:val="0"/>
                <w:numId w:val="1"/>
              </w:numPr>
              <w:tabs>
                <w:tab w:val="left" w:pos="1095"/>
              </w:tabs>
              <w:jc w:val="both"/>
              <w:rPr>
                <w:ins w:id="2540" w:author="Matthews, Katrina (DOES)" w:date="2021-07-21T15:16:00Z"/>
                <w:rFonts w:ascii="Times New Roman" w:hAnsi="Times New Roman" w:cs="Times New Roman"/>
                <w:sz w:val="20"/>
                <w:szCs w:val="20"/>
              </w:rPr>
            </w:pPr>
            <w:ins w:id="2541" w:author="Matthews, Katrina (DOES)" w:date="2021-07-21T15:16:00Z">
              <w:r w:rsidRPr="003109D9">
                <w:rPr>
                  <w:rFonts w:ascii="Times New Roman" w:hAnsi="Times New Roman" w:cs="Times New Roman"/>
                  <w:sz w:val="20"/>
                  <w:szCs w:val="20"/>
                </w:rPr>
                <w:t>The average length of placement in the subsidized jobs</w:t>
              </w:r>
              <w:r>
                <w:rPr>
                  <w:rFonts w:ascii="Times New Roman" w:hAnsi="Times New Roman" w:cs="Times New Roman"/>
                  <w:sz w:val="20"/>
                  <w:szCs w:val="20"/>
                </w:rPr>
                <w:t>.</w:t>
              </w:r>
            </w:ins>
          </w:p>
          <w:p w14:paraId="56E7CC19" w14:textId="77777777" w:rsidR="003D7920" w:rsidRPr="003109D9" w:rsidRDefault="003D7920" w:rsidP="00160258">
            <w:pPr>
              <w:tabs>
                <w:tab w:val="left" w:pos="1095"/>
              </w:tabs>
              <w:rPr>
                <w:ins w:id="2542" w:author="Matthews, Katrina (DOES)" w:date="2021-07-21T15:16:00Z"/>
                <w:rFonts w:ascii="Times New Roman" w:hAnsi="Times New Roman" w:cs="Times New Roman"/>
                <w:sz w:val="20"/>
                <w:szCs w:val="20"/>
              </w:rPr>
            </w:pPr>
            <w:ins w:id="2543" w:author="Matthews, Katrina (DOES)" w:date="2021-07-21T15:16:00Z">
              <w:r w:rsidRPr="003109D9">
                <w:rPr>
                  <w:rFonts w:ascii="Times New Roman" w:hAnsi="Times New Roman" w:cs="Times New Roman"/>
                  <w:sz w:val="20"/>
                  <w:szCs w:val="20"/>
                </w:rPr>
                <w:t xml:space="preserve"> </w:t>
              </w:r>
            </w:ins>
          </w:p>
        </w:tc>
        <w:tc>
          <w:tcPr>
            <w:tcW w:w="4675" w:type="dxa"/>
          </w:tcPr>
          <w:p w14:paraId="158DB11A" w14:textId="77777777" w:rsidR="003D7920" w:rsidRDefault="003D7920" w:rsidP="00160258">
            <w:pPr>
              <w:pStyle w:val="ListParagraph"/>
              <w:numPr>
                <w:ilvl w:val="0"/>
                <w:numId w:val="4"/>
              </w:numPr>
              <w:tabs>
                <w:tab w:val="left" w:pos="1095"/>
              </w:tabs>
              <w:rPr>
                <w:ins w:id="2544" w:author="Matthews, Katrina (DOES)" w:date="2021-07-21T15:16:00Z"/>
                <w:rFonts w:ascii="Times New Roman" w:hAnsi="Times New Roman" w:cs="Times New Roman"/>
                <w:sz w:val="20"/>
                <w:szCs w:val="20"/>
              </w:rPr>
            </w:pPr>
            <w:ins w:id="2545" w:author="Matthews, Katrina (DOES)" w:date="2021-07-21T15:16:00Z">
              <w:r w:rsidRPr="003109D9">
                <w:rPr>
                  <w:rFonts w:ascii="Times New Roman" w:hAnsi="Times New Roman" w:cs="Times New Roman"/>
                  <w:sz w:val="20"/>
                  <w:szCs w:val="20"/>
                </w:rPr>
                <w:t>The number and percentage of participants who have been hired into unsubsidized jobs upon completion of the subsidized component of TEP or within 6 months of participating in the program, and the average wages of those hired</w:t>
              </w:r>
            </w:ins>
          </w:p>
          <w:p w14:paraId="77CFFA00" w14:textId="77777777" w:rsidR="003D7920" w:rsidRPr="003109D9" w:rsidRDefault="003D7920" w:rsidP="00160258">
            <w:pPr>
              <w:pStyle w:val="ListParagraph"/>
              <w:tabs>
                <w:tab w:val="left" w:pos="1095"/>
              </w:tabs>
              <w:rPr>
                <w:ins w:id="2546" w:author="Matthews, Katrina (DOES)" w:date="2021-07-21T15:16:00Z"/>
                <w:rFonts w:ascii="Times New Roman" w:hAnsi="Times New Roman" w:cs="Times New Roman"/>
                <w:sz w:val="20"/>
                <w:szCs w:val="20"/>
              </w:rPr>
            </w:pPr>
          </w:p>
          <w:p w14:paraId="00B6BDC0" w14:textId="77777777" w:rsidR="003D7920" w:rsidRPr="003109D9" w:rsidRDefault="003D7920" w:rsidP="00160258">
            <w:pPr>
              <w:pStyle w:val="ListParagraph"/>
              <w:numPr>
                <w:ilvl w:val="0"/>
                <w:numId w:val="4"/>
              </w:numPr>
              <w:tabs>
                <w:tab w:val="left" w:pos="1095"/>
              </w:tabs>
              <w:rPr>
                <w:ins w:id="2547" w:author="Matthews, Katrina (DOES)" w:date="2021-07-21T15:16:00Z"/>
                <w:rFonts w:ascii="Times New Roman" w:hAnsi="Times New Roman" w:cs="Times New Roman"/>
                <w:sz w:val="20"/>
                <w:szCs w:val="20"/>
              </w:rPr>
            </w:pPr>
            <w:ins w:id="2548" w:author="Matthews, Katrina (DOES)" w:date="2021-07-21T15:16:00Z">
              <w:r w:rsidRPr="003109D9">
                <w:rPr>
                  <w:rFonts w:ascii="Times New Roman" w:hAnsi="Times New Roman" w:cs="Times New Roman"/>
                  <w:sz w:val="20"/>
                  <w:szCs w:val="20"/>
                </w:rPr>
                <w:t>Among program participants who found unsubsidized employment, the number and percentage of participants who retained unsubsidized employment for at least 6 months after their initial unsubsidized start date.</w:t>
              </w:r>
            </w:ins>
          </w:p>
          <w:p w14:paraId="7D9A2A04" w14:textId="77777777" w:rsidR="003D7920" w:rsidRPr="003109D9" w:rsidRDefault="003D7920" w:rsidP="00160258">
            <w:pPr>
              <w:ind w:firstLine="30"/>
              <w:contextualSpacing/>
              <w:rPr>
                <w:ins w:id="2549" w:author="Matthews, Katrina (DOES)" w:date="2021-07-21T15:16:00Z"/>
                <w:rFonts w:ascii="Times New Roman" w:hAnsi="Times New Roman" w:cs="Times New Roman"/>
                <w:sz w:val="20"/>
                <w:szCs w:val="20"/>
              </w:rPr>
            </w:pPr>
          </w:p>
        </w:tc>
      </w:tr>
    </w:tbl>
    <w:p w14:paraId="6A13EE8F" w14:textId="77777777" w:rsidR="003D7920" w:rsidRPr="00556019" w:rsidRDefault="003D7920" w:rsidP="003D7920">
      <w:pPr>
        <w:pStyle w:val="ListParagraph"/>
        <w:rPr>
          <w:ins w:id="2550" w:author="Matthews, Katrina (DOES)" w:date="2021-07-21T14:59:00Z"/>
          <w:rFonts w:ascii="Times New Roman" w:hAnsi="Times New Roman" w:cs="Times New Roman"/>
          <w:sz w:val="24"/>
          <w:szCs w:val="24"/>
        </w:rPr>
        <w:pPrChange w:id="2551" w:author="Matthews, Katrina (DOES)" w:date="2021-07-21T15:18:00Z">
          <w:pPr>
            <w:pStyle w:val="ListParagraph"/>
            <w:numPr>
              <w:numId w:val="21"/>
            </w:numPr>
            <w:ind w:hanging="360"/>
          </w:pPr>
        </w:pPrChange>
      </w:pPr>
    </w:p>
    <w:p w14:paraId="5B0EFFB7" w14:textId="77777777" w:rsidR="00251457" w:rsidRPr="00547F46" w:rsidRDefault="00251457" w:rsidP="00251457">
      <w:pPr>
        <w:pStyle w:val="ListParagraph"/>
        <w:rPr>
          <w:ins w:id="2552" w:author="Matthews, Katrina (DOES)" w:date="2021-07-21T14:59:00Z"/>
          <w:b/>
        </w:rPr>
      </w:pPr>
    </w:p>
    <w:p w14:paraId="5F297CA9" w14:textId="77777777" w:rsidR="00251457" w:rsidRDefault="00251457" w:rsidP="00251457">
      <w:pPr>
        <w:rPr>
          <w:ins w:id="2553" w:author="Matthews, Katrina (DOES)" w:date="2021-07-21T14:59:00Z"/>
          <w:rFonts w:ascii="Times New Roman" w:hAnsi="Times New Roman" w:cs="Times New Roman"/>
          <w:sz w:val="24"/>
          <w:szCs w:val="24"/>
        </w:rPr>
      </w:pPr>
    </w:p>
    <w:p w14:paraId="164D9A2E" w14:textId="77777777" w:rsidR="00693B5E" w:rsidRDefault="00693B5E" w:rsidP="00A160C4">
      <w:pPr>
        <w:spacing w:line="240" w:lineRule="auto"/>
        <w:contextualSpacing/>
        <w:jc w:val="center"/>
        <w:rPr>
          <w:ins w:id="2554" w:author="Matthews, Katrina (DOES)" w:date="2021-07-21T15:14:00Z"/>
          <w:rFonts w:ascii="Times New Roman" w:hAnsi="Times New Roman" w:cs="Times New Roman"/>
          <w:b/>
          <w:bCs/>
          <w:sz w:val="24"/>
          <w:szCs w:val="24"/>
        </w:rPr>
      </w:pPr>
    </w:p>
    <w:p w14:paraId="0F6D4D93" w14:textId="77777777" w:rsidR="00693B5E" w:rsidRDefault="00693B5E" w:rsidP="00A160C4">
      <w:pPr>
        <w:spacing w:line="240" w:lineRule="auto"/>
        <w:contextualSpacing/>
        <w:jc w:val="center"/>
        <w:rPr>
          <w:ins w:id="2555" w:author="Matthews, Katrina (DOES)" w:date="2021-07-21T15:14:00Z"/>
          <w:rFonts w:ascii="Times New Roman" w:hAnsi="Times New Roman" w:cs="Times New Roman"/>
          <w:b/>
          <w:bCs/>
          <w:sz w:val="24"/>
          <w:szCs w:val="24"/>
        </w:rPr>
      </w:pPr>
    </w:p>
    <w:p w14:paraId="62967370" w14:textId="77777777" w:rsidR="00693B5E" w:rsidRDefault="00693B5E" w:rsidP="00A160C4">
      <w:pPr>
        <w:spacing w:line="240" w:lineRule="auto"/>
        <w:contextualSpacing/>
        <w:jc w:val="center"/>
        <w:rPr>
          <w:ins w:id="2556" w:author="Matthews, Katrina (DOES)" w:date="2021-07-21T15:14:00Z"/>
          <w:rFonts w:ascii="Times New Roman" w:hAnsi="Times New Roman" w:cs="Times New Roman"/>
          <w:b/>
          <w:bCs/>
          <w:sz w:val="24"/>
          <w:szCs w:val="24"/>
        </w:rPr>
      </w:pPr>
    </w:p>
    <w:p w14:paraId="28507428" w14:textId="77777777" w:rsidR="00693B5E" w:rsidRDefault="00693B5E" w:rsidP="00A160C4">
      <w:pPr>
        <w:spacing w:line="240" w:lineRule="auto"/>
        <w:contextualSpacing/>
        <w:jc w:val="center"/>
        <w:rPr>
          <w:ins w:id="2557" w:author="Matthews, Katrina (DOES)" w:date="2021-07-21T15:14:00Z"/>
          <w:rFonts w:ascii="Times New Roman" w:hAnsi="Times New Roman" w:cs="Times New Roman"/>
          <w:b/>
          <w:bCs/>
          <w:sz w:val="24"/>
          <w:szCs w:val="24"/>
        </w:rPr>
      </w:pPr>
    </w:p>
    <w:p w14:paraId="54FDE3C1" w14:textId="77777777" w:rsidR="00693B5E" w:rsidRDefault="00693B5E" w:rsidP="00A160C4">
      <w:pPr>
        <w:spacing w:line="240" w:lineRule="auto"/>
        <w:contextualSpacing/>
        <w:jc w:val="center"/>
        <w:rPr>
          <w:ins w:id="2558" w:author="Matthews, Katrina (DOES)" w:date="2021-07-21T15:14:00Z"/>
          <w:rFonts w:ascii="Times New Roman" w:hAnsi="Times New Roman" w:cs="Times New Roman"/>
          <w:b/>
          <w:bCs/>
          <w:sz w:val="24"/>
          <w:szCs w:val="24"/>
        </w:rPr>
      </w:pPr>
    </w:p>
    <w:p w14:paraId="352E3274" w14:textId="77777777" w:rsidR="00693B5E" w:rsidRDefault="00693B5E" w:rsidP="00A160C4">
      <w:pPr>
        <w:spacing w:line="240" w:lineRule="auto"/>
        <w:contextualSpacing/>
        <w:jc w:val="center"/>
        <w:rPr>
          <w:ins w:id="2559" w:author="Matthews, Katrina (DOES)" w:date="2021-07-21T15:14:00Z"/>
          <w:rFonts w:ascii="Times New Roman" w:hAnsi="Times New Roman" w:cs="Times New Roman"/>
          <w:b/>
          <w:bCs/>
          <w:sz w:val="24"/>
          <w:szCs w:val="24"/>
        </w:rPr>
      </w:pPr>
    </w:p>
    <w:p w14:paraId="18D205E1" w14:textId="77777777" w:rsidR="00693B5E" w:rsidRDefault="00693B5E" w:rsidP="00A160C4">
      <w:pPr>
        <w:spacing w:line="240" w:lineRule="auto"/>
        <w:contextualSpacing/>
        <w:jc w:val="center"/>
        <w:rPr>
          <w:ins w:id="2560" w:author="Matthews, Katrina (DOES)" w:date="2021-07-21T15:14:00Z"/>
          <w:rFonts w:ascii="Times New Roman" w:hAnsi="Times New Roman" w:cs="Times New Roman"/>
          <w:b/>
          <w:bCs/>
          <w:sz w:val="24"/>
          <w:szCs w:val="24"/>
        </w:rPr>
      </w:pPr>
    </w:p>
    <w:p w14:paraId="27B235E4" w14:textId="77777777" w:rsidR="00693B5E" w:rsidRDefault="00693B5E" w:rsidP="00A160C4">
      <w:pPr>
        <w:spacing w:line="240" w:lineRule="auto"/>
        <w:contextualSpacing/>
        <w:jc w:val="center"/>
        <w:rPr>
          <w:ins w:id="2561" w:author="Matthews, Katrina (DOES)" w:date="2021-07-21T15:14:00Z"/>
          <w:rFonts w:ascii="Times New Roman" w:hAnsi="Times New Roman" w:cs="Times New Roman"/>
          <w:b/>
          <w:bCs/>
          <w:sz w:val="24"/>
          <w:szCs w:val="24"/>
        </w:rPr>
      </w:pPr>
    </w:p>
    <w:p w14:paraId="3AB1DBE2" w14:textId="77777777" w:rsidR="00693B5E" w:rsidRDefault="00693B5E" w:rsidP="00A160C4">
      <w:pPr>
        <w:spacing w:line="240" w:lineRule="auto"/>
        <w:contextualSpacing/>
        <w:jc w:val="center"/>
        <w:rPr>
          <w:ins w:id="2562" w:author="Matthews, Katrina (DOES)" w:date="2021-07-21T15:14:00Z"/>
          <w:rFonts w:ascii="Times New Roman" w:hAnsi="Times New Roman" w:cs="Times New Roman"/>
          <w:b/>
          <w:bCs/>
          <w:sz w:val="24"/>
          <w:szCs w:val="24"/>
        </w:rPr>
      </w:pPr>
    </w:p>
    <w:p w14:paraId="32AA689B" w14:textId="77777777" w:rsidR="00693B5E" w:rsidRDefault="00693B5E" w:rsidP="00A160C4">
      <w:pPr>
        <w:spacing w:line="240" w:lineRule="auto"/>
        <w:contextualSpacing/>
        <w:jc w:val="center"/>
        <w:rPr>
          <w:ins w:id="2563" w:author="Matthews, Katrina (DOES)" w:date="2021-07-21T15:14:00Z"/>
          <w:rFonts w:ascii="Times New Roman" w:hAnsi="Times New Roman" w:cs="Times New Roman"/>
          <w:b/>
          <w:bCs/>
          <w:sz w:val="24"/>
          <w:szCs w:val="24"/>
        </w:rPr>
      </w:pPr>
    </w:p>
    <w:p w14:paraId="7D835476" w14:textId="77777777" w:rsidR="00693B5E" w:rsidRDefault="00693B5E" w:rsidP="00A160C4">
      <w:pPr>
        <w:spacing w:line="240" w:lineRule="auto"/>
        <w:contextualSpacing/>
        <w:jc w:val="center"/>
        <w:rPr>
          <w:ins w:id="2564" w:author="Matthews, Katrina (DOES)" w:date="2021-07-21T15:14:00Z"/>
          <w:rFonts w:ascii="Times New Roman" w:hAnsi="Times New Roman" w:cs="Times New Roman"/>
          <w:b/>
          <w:bCs/>
          <w:sz w:val="24"/>
          <w:szCs w:val="24"/>
        </w:rPr>
      </w:pPr>
    </w:p>
    <w:p w14:paraId="34E66459" w14:textId="77777777" w:rsidR="00693B5E" w:rsidRDefault="00693B5E" w:rsidP="003D7920">
      <w:pPr>
        <w:spacing w:line="240" w:lineRule="auto"/>
        <w:contextualSpacing/>
        <w:rPr>
          <w:ins w:id="2565" w:author="Matthews, Katrina (DOES)" w:date="2021-07-21T15:14:00Z"/>
          <w:rFonts w:ascii="Times New Roman" w:hAnsi="Times New Roman" w:cs="Times New Roman"/>
          <w:b/>
          <w:bCs/>
          <w:sz w:val="24"/>
          <w:szCs w:val="24"/>
        </w:rPr>
        <w:pPrChange w:id="2566" w:author="Matthews, Katrina (DOES)" w:date="2021-07-21T15:18:00Z">
          <w:pPr>
            <w:spacing w:line="240" w:lineRule="auto"/>
            <w:contextualSpacing/>
            <w:jc w:val="center"/>
          </w:pPr>
        </w:pPrChange>
      </w:pPr>
    </w:p>
    <w:p w14:paraId="527AB2D6" w14:textId="05A4715E" w:rsidR="00A160C4" w:rsidRPr="00A160C4" w:rsidRDefault="00A160C4" w:rsidP="00A160C4">
      <w:pPr>
        <w:spacing w:line="240" w:lineRule="auto"/>
        <w:contextualSpacing/>
        <w:jc w:val="center"/>
        <w:rPr>
          <w:rFonts w:ascii="Times New Roman" w:hAnsi="Times New Roman" w:cs="Times New Roman"/>
          <w:b/>
          <w:bCs/>
          <w:sz w:val="24"/>
          <w:szCs w:val="24"/>
        </w:rPr>
      </w:pPr>
      <w:r w:rsidRPr="00A160C4">
        <w:rPr>
          <w:rFonts w:ascii="Times New Roman" w:hAnsi="Times New Roman" w:cs="Times New Roman"/>
          <w:b/>
          <w:bCs/>
          <w:sz w:val="24"/>
          <w:szCs w:val="24"/>
        </w:rPr>
        <w:t>LEAVE PAGE BLANK</w:t>
      </w:r>
    </w:p>
    <w:p w14:paraId="724EC162" w14:textId="77777777" w:rsidR="00A160C4" w:rsidRDefault="00A160C4">
      <w:pPr>
        <w:rPr>
          <w:rFonts w:ascii="Times New Roman" w:hAnsi="Times New Roman" w:cs="Times New Roman"/>
          <w:sz w:val="24"/>
          <w:szCs w:val="24"/>
        </w:rPr>
      </w:pPr>
      <w:r>
        <w:rPr>
          <w:rFonts w:ascii="Times New Roman" w:hAnsi="Times New Roman" w:cs="Times New Roman"/>
          <w:sz w:val="24"/>
          <w:szCs w:val="24"/>
        </w:rPr>
        <w:br w:type="page"/>
      </w:r>
    </w:p>
    <w:p w14:paraId="59C29CDF" w14:textId="60A84BD5" w:rsidR="00A160C4" w:rsidRPr="00A160C4" w:rsidRDefault="00A160C4" w:rsidP="00A160C4">
      <w:pPr>
        <w:spacing w:line="240" w:lineRule="auto"/>
        <w:contextualSpacing/>
        <w:jc w:val="center"/>
        <w:rPr>
          <w:rFonts w:ascii="Times New Roman" w:hAnsi="Times New Roman" w:cs="Times New Roman"/>
          <w:b/>
          <w:bCs/>
          <w:color w:val="FF0000"/>
          <w:sz w:val="24"/>
          <w:szCs w:val="24"/>
        </w:rPr>
      </w:pPr>
      <w:r w:rsidRPr="00A160C4">
        <w:rPr>
          <w:rFonts w:ascii="Times New Roman" w:hAnsi="Times New Roman" w:cs="Times New Roman"/>
          <w:b/>
          <w:bCs/>
          <w:sz w:val="24"/>
          <w:szCs w:val="24"/>
        </w:rPr>
        <w:t>BACK COVER PAGE</w:t>
      </w:r>
    </w:p>
    <w:p w14:paraId="674E475C" w14:textId="77777777" w:rsidR="00A160C4" w:rsidRDefault="00A160C4" w:rsidP="00A160C4">
      <w:pPr>
        <w:spacing w:line="240" w:lineRule="auto"/>
        <w:contextualSpacing/>
        <w:jc w:val="center"/>
        <w:rPr>
          <w:rFonts w:ascii="Times New Roman" w:hAnsi="Times New Roman" w:cs="Times New Roman"/>
          <w:color w:val="FF0000"/>
          <w:sz w:val="24"/>
          <w:szCs w:val="24"/>
        </w:rPr>
      </w:pPr>
    </w:p>
    <w:p w14:paraId="6ECE4273" w14:textId="0B4D80DC" w:rsidR="00A160C4" w:rsidRPr="0067239B" w:rsidRDefault="00A160C4" w:rsidP="00A160C4">
      <w:pPr>
        <w:spacing w:line="240" w:lineRule="auto"/>
        <w:contextualSpacing/>
        <w:jc w:val="center"/>
        <w:rPr>
          <w:rFonts w:ascii="Times New Roman" w:hAnsi="Times New Roman" w:cs="Times New Roman"/>
          <w:sz w:val="24"/>
          <w:szCs w:val="24"/>
        </w:rPr>
      </w:pPr>
      <w:r w:rsidRPr="00A160C4">
        <w:rPr>
          <w:rFonts w:ascii="Times New Roman" w:hAnsi="Times New Roman" w:cs="Times New Roman"/>
          <w:color w:val="FF0000"/>
          <w:sz w:val="24"/>
          <w:szCs w:val="24"/>
        </w:rPr>
        <w:t>(SEE PREVIOUS REPORT TO INCLUDE CONTENT</w:t>
      </w:r>
      <w:r>
        <w:rPr>
          <w:rFonts w:ascii="Times New Roman" w:hAnsi="Times New Roman" w:cs="Times New Roman"/>
          <w:color w:val="FF0000"/>
          <w:sz w:val="24"/>
          <w:szCs w:val="24"/>
        </w:rPr>
        <w:t xml:space="preserve"> ABOUT PRODUCTION AND DOES</w:t>
      </w:r>
      <w:r w:rsidRPr="00A160C4">
        <w:rPr>
          <w:rFonts w:ascii="Times New Roman" w:hAnsi="Times New Roman" w:cs="Times New Roman"/>
          <w:color w:val="FF0000"/>
          <w:sz w:val="24"/>
          <w:szCs w:val="24"/>
        </w:rPr>
        <w:t>)</w:t>
      </w:r>
    </w:p>
    <w:sectPr w:rsidR="00A160C4" w:rsidRPr="0067239B">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alcone, Christopher (DOES)" w:date="2021-07-16T09:21:00Z" w:initials="FC(">
    <w:p w14:paraId="528D4ECC" w14:textId="77777777" w:rsidR="002C5B28" w:rsidRPr="00F63076" w:rsidRDefault="002C5B28">
      <w:pPr>
        <w:pStyle w:val="CommentText"/>
        <w:rPr>
          <w:u w:val="single"/>
        </w:rPr>
      </w:pPr>
      <w:r>
        <w:rPr>
          <w:rStyle w:val="CommentReference"/>
        </w:rPr>
        <w:annotationRef/>
      </w:r>
      <w:r w:rsidRPr="00F63076">
        <w:rPr>
          <w:u w:val="single"/>
        </w:rPr>
        <w:t xml:space="preserve">General comments: </w:t>
      </w:r>
    </w:p>
    <w:p w14:paraId="0B56B4F1" w14:textId="77777777" w:rsidR="002C5B28" w:rsidRDefault="002C5B28">
      <w:pPr>
        <w:pStyle w:val="CommentText"/>
      </w:pPr>
      <w:r>
        <w:t xml:space="preserve">1. Recommend that </w:t>
      </w:r>
      <w:proofErr w:type="gramStart"/>
      <w:r>
        <w:t>all of</w:t>
      </w:r>
      <w:proofErr w:type="gramEnd"/>
      <w:r>
        <w:t xml:space="preserve"> the programs stay in the order listed throughout the report. For example, you have a list of the 8 programs on page 3 but the order of the program data in the report appears to be different. </w:t>
      </w:r>
    </w:p>
    <w:p w14:paraId="6E90D8B1" w14:textId="77777777" w:rsidR="002C5B28" w:rsidRDefault="002C5B28">
      <w:pPr>
        <w:pStyle w:val="CommentText"/>
      </w:pPr>
    </w:p>
    <w:p w14:paraId="2D9F484A" w14:textId="77777777" w:rsidR="002C5B28" w:rsidRDefault="002C5B28">
      <w:pPr>
        <w:pStyle w:val="CommentText"/>
      </w:pPr>
      <w:r>
        <w:t>2. Consider including table #s for everything table (</w:t>
      </w:r>
      <w:proofErr w:type="spellStart"/>
      <w:r>
        <w:t>ie</w:t>
      </w:r>
      <w:proofErr w:type="spellEnd"/>
      <w:r>
        <w:t>. “Table 1: Title, Time Period”</w:t>
      </w:r>
    </w:p>
    <w:p w14:paraId="1EA77170" w14:textId="77777777" w:rsidR="002C5B28" w:rsidRDefault="002C5B28">
      <w:pPr>
        <w:pStyle w:val="CommentText"/>
      </w:pPr>
    </w:p>
    <w:p w14:paraId="4784A99D" w14:textId="22618DE8" w:rsidR="002C5B28" w:rsidRDefault="002C5B28">
      <w:pPr>
        <w:pStyle w:val="CommentText"/>
      </w:pPr>
      <w:r>
        <w:t>3. I don’t think we want the MPD, BTW, and LEAP funding footnote on each page, right?</w:t>
      </w:r>
    </w:p>
  </w:comment>
  <w:comment w:id="2" w:author="Falcone, Christopher (DOES)" w:date="2021-07-16T09:24:00Z" w:initials="FC(">
    <w:p w14:paraId="2319243E" w14:textId="0D3B884E" w:rsidR="002C5B28" w:rsidRDefault="002C5B28">
      <w:pPr>
        <w:pStyle w:val="CommentText"/>
      </w:pPr>
      <w:r>
        <w:rPr>
          <w:rStyle w:val="CommentReference"/>
        </w:rPr>
        <w:annotationRef/>
      </w:r>
      <w:r>
        <w:t xml:space="preserve">Need to include the headers/sub-heads that you </w:t>
      </w:r>
      <w:proofErr w:type="gramStart"/>
      <w:r>
        <w:t>wants</w:t>
      </w:r>
      <w:proofErr w:type="gramEnd"/>
      <w:r>
        <w:t xml:space="preserve"> included in the TOC. OPA can add the page numbers on the designed copy. </w:t>
      </w:r>
    </w:p>
  </w:comment>
  <w:comment w:id="46" w:author="Falcone, Christopher (DOES)" w:date="2021-07-15T16:12:00Z" w:initials="FC(">
    <w:p w14:paraId="283C7E6C" w14:textId="77777777" w:rsidR="002C5B28" w:rsidRDefault="002C5B28" w:rsidP="002C5B28">
      <w:pPr>
        <w:pStyle w:val="CommentText"/>
      </w:pPr>
      <w:r>
        <w:rPr>
          <w:rStyle w:val="CommentReference"/>
        </w:rPr>
        <w:annotationRef/>
      </w:r>
      <w:r>
        <w:t xml:space="preserve">Seems more like a “About This Report” section. We could also just combine with the background section above and list it all under an “About This Report” section.  If you would like an Exec. </w:t>
      </w:r>
      <w:proofErr w:type="gramStart"/>
      <w:r>
        <w:t>Summary</w:t>
      </w:r>
      <w:proofErr w:type="gramEnd"/>
      <w:r>
        <w:t xml:space="preserve"> it should include overall programmatic outcome info.</w:t>
      </w:r>
    </w:p>
  </w:comment>
  <w:comment w:id="111" w:author="Falcone, Christopher (DOES)" w:date="2021-07-15T16:09:00Z" w:initials="FC(">
    <w:p w14:paraId="6D4CF25B" w14:textId="37412760" w:rsidR="002C5B28" w:rsidRDefault="002C5B28">
      <w:pPr>
        <w:pStyle w:val="CommentText"/>
      </w:pPr>
      <w:r>
        <w:rPr>
          <w:rStyle w:val="CommentReference"/>
        </w:rPr>
        <w:annotationRef/>
      </w:r>
      <w:r w:rsidRPr="00715FB8">
        <w:rPr>
          <w:highlight w:val="yellow"/>
        </w:rPr>
        <w:t>Delete since we reference the law and code section in the next sentence? For Sarah to weigh in.</w:t>
      </w:r>
      <w:r>
        <w:t xml:space="preserve"> </w:t>
      </w:r>
    </w:p>
  </w:comment>
  <w:comment w:id="152" w:author="Falcone, Christopher (DOES)" w:date="2021-07-14T09:50:00Z" w:initials="FC(">
    <w:p w14:paraId="1A3756DD" w14:textId="16C3FFF4" w:rsidR="002C5B28" w:rsidRDefault="002C5B28">
      <w:pPr>
        <w:pStyle w:val="CommentText"/>
      </w:pPr>
      <w:r>
        <w:rPr>
          <w:rStyle w:val="CommentReference"/>
        </w:rPr>
        <w:annotationRef/>
      </w:r>
      <w:r>
        <w:t xml:space="preserve">Recommend deleting. </w:t>
      </w:r>
    </w:p>
  </w:comment>
  <w:comment w:id="154" w:author="Falcone, Christopher (DOES)" w:date="2021-07-15T16:12:00Z" w:initials="FC(">
    <w:p w14:paraId="0FD82868" w14:textId="555B5AC1" w:rsidR="002C5B28" w:rsidRDefault="002C5B28">
      <w:pPr>
        <w:pStyle w:val="CommentText"/>
      </w:pPr>
      <w:r>
        <w:rPr>
          <w:rStyle w:val="CommentReference"/>
        </w:rPr>
        <w:annotationRef/>
      </w:r>
      <w:r>
        <w:t xml:space="preserve">Seems more like a “About This Report” section. We could also just combine with the background section above and list it all under an “About This Report” section.  If you would like an Exec. </w:t>
      </w:r>
      <w:proofErr w:type="gramStart"/>
      <w:r>
        <w:t>Summary</w:t>
      </w:r>
      <w:proofErr w:type="gramEnd"/>
      <w:r>
        <w:t xml:space="preserve"> it should include overall programmatic outcome info.</w:t>
      </w:r>
    </w:p>
  </w:comment>
  <w:comment w:id="162" w:author="Falcone, Christopher (DOES)" w:date="2021-07-14T09:51:00Z" w:initials="FC(">
    <w:p w14:paraId="6D038C7B" w14:textId="736B56BC" w:rsidR="002C5B28" w:rsidRDefault="002C5B28">
      <w:pPr>
        <w:pStyle w:val="CommentText"/>
      </w:pPr>
      <w:r>
        <w:rPr>
          <w:rStyle w:val="CommentReference"/>
        </w:rPr>
        <w:annotationRef/>
      </w:r>
      <w:r>
        <w:t xml:space="preserve">Look at the last report. Think about bullets? </w:t>
      </w:r>
    </w:p>
  </w:comment>
  <w:comment w:id="165" w:author="Falcone, Christopher (DOES)" w:date="2021-07-14T10:01:00Z" w:initials="FC(">
    <w:p w14:paraId="3C016713" w14:textId="36F01857" w:rsidR="002C5B28" w:rsidRDefault="002C5B28">
      <w:pPr>
        <w:pStyle w:val="CommentText"/>
      </w:pPr>
      <w:r>
        <w:rPr>
          <w:rStyle w:val="CommentReference"/>
        </w:rPr>
        <w:annotationRef/>
      </w:r>
      <w:r>
        <w:t xml:space="preserve">We should organize/order consistently throughout the report. </w:t>
      </w:r>
    </w:p>
  </w:comment>
  <w:comment w:id="175" w:author="Falcone, Christopher (DOES)" w:date="2021-07-14T09:51:00Z" w:initials="FC(">
    <w:p w14:paraId="77EB6A1F" w14:textId="0485D512" w:rsidR="002C5B28" w:rsidRDefault="002C5B28">
      <w:pPr>
        <w:pStyle w:val="CommentText"/>
      </w:pPr>
      <w:r>
        <w:rPr>
          <w:rStyle w:val="CommentReference"/>
        </w:rPr>
        <w:annotationRef/>
      </w:r>
      <w:r>
        <w:t>Should we reference “Project Empowerment”?</w:t>
      </w:r>
    </w:p>
  </w:comment>
  <w:comment w:id="189" w:author="Falcone, Christopher (DOES)" w:date="2021-07-15T16:17:00Z" w:initials="FC(">
    <w:p w14:paraId="056B7184" w14:textId="77777777" w:rsidR="002A6992" w:rsidRDefault="002A6992" w:rsidP="002A6992">
      <w:pPr>
        <w:pStyle w:val="CommentText"/>
      </w:pPr>
      <w:r>
        <w:rPr>
          <w:rStyle w:val="CommentReference"/>
        </w:rPr>
        <w:annotationRef/>
      </w:r>
      <w:r>
        <w:t xml:space="preserve">Why is this page included in the report? </w:t>
      </w:r>
    </w:p>
    <w:p w14:paraId="05EE8596" w14:textId="77777777" w:rsidR="002A6992" w:rsidRDefault="002A6992" w:rsidP="002A6992">
      <w:pPr>
        <w:pStyle w:val="CommentText"/>
      </w:pPr>
    </w:p>
    <w:p w14:paraId="2A877A8C" w14:textId="77777777" w:rsidR="002A6992" w:rsidRDefault="002A6992" w:rsidP="002A6992">
      <w:pPr>
        <w:pStyle w:val="CommentText"/>
      </w:pPr>
      <w:r>
        <w:t xml:space="preserve">Is this meant to be “About the Department of Employment Services” section? </w:t>
      </w:r>
    </w:p>
    <w:p w14:paraId="2A752966" w14:textId="77777777" w:rsidR="002A6992" w:rsidRDefault="002A6992" w:rsidP="002A6992">
      <w:pPr>
        <w:pStyle w:val="CommentText"/>
      </w:pPr>
    </w:p>
    <w:p w14:paraId="6BC1EE0B" w14:textId="77777777" w:rsidR="002A6992" w:rsidRDefault="002A6992" w:rsidP="002A6992">
      <w:pPr>
        <w:pStyle w:val="CommentText"/>
      </w:pPr>
      <w:r>
        <w:t xml:space="preserve">If you want to keep, I’d recommend that it comes directly after the Background section. In addition, I think we should add a reference </w:t>
      </w:r>
      <w:proofErr w:type="gramStart"/>
      <w:r>
        <w:t>to  DOES</w:t>
      </w:r>
      <w:proofErr w:type="gramEnd"/>
      <w:r>
        <w:t xml:space="preserve"> as the state workforce agency. Something like: “Our mission, as the state workforce agency for the District of Columbia, is to…”</w:t>
      </w:r>
    </w:p>
  </w:comment>
  <w:comment w:id="259" w:author="Garrett, Tynekia (DOES)" w:date="2021-07-12T14:09:00Z" w:initials="GT(">
    <w:p w14:paraId="604E5F5F" w14:textId="754D4273" w:rsidR="002C5B28" w:rsidRDefault="002C5B28">
      <w:pPr>
        <w:pStyle w:val="CommentText"/>
      </w:pPr>
      <w:r>
        <w:rPr>
          <w:rStyle w:val="CommentReference"/>
        </w:rPr>
        <w:annotationRef/>
      </w:r>
      <w:r>
        <w:t>Does “no longer funded” mean not funded in DOES budget or not funded entirely within DC government?</w:t>
      </w:r>
    </w:p>
  </w:comment>
  <w:comment w:id="260" w:author="Matthews, Katrina (DOES)" w:date="2021-07-21T12:45:00Z" w:initials="MK(">
    <w:p w14:paraId="4FBAC50A" w14:textId="4E24F1C5" w:rsidR="00D06F7F" w:rsidRDefault="00D06F7F">
      <w:pPr>
        <w:pStyle w:val="CommentText"/>
      </w:pPr>
      <w:r>
        <w:rPr>
          <w:rStyle w:val="CommentReference"/>
        </w:rPr>
        <w:annotationRef/>
      </w:r>
      <w:r>
        <w:t>Not funded for DOES -Not sure about DC Govt</w:t>
      </w:r>
    </w:p>
  </w:comment>
  <w:comment w:id="261" w:author="Matthews, Katrina (DOES)" w:date="2021-07-21T12:46:00Z" w:initials="MK(">
    <w:p w14:paraId="7A5BFD09" w14:textId="360746BE" w:rsidR="00D06F7F" w:rsidRDefault="00D06F7F">
      <w:pPr>
        <w:pStyle w:val="CommentText"/>
      </w:pPr>
      <w:r>
        <w:rPr>
          <w:rStyle w:val="CommentReference"/>
        </w:rPr>
        <w:annotationRef/>
      </w:r>
    </w:p>
  </w:comment>
  <w:comment w:id="271" w:author="Falcone, Christopher (DOES)" w:date="2021-07-14T09:52:00Z" w:initials="FC(">
    <w:p w14:paraId="1D4BC957" w14:textId="6BEE81CF" w:rsidR="002C5B28" w:rsidRDefault="002C5B28">
      <w:pPr>
        <w:pStyle w:val="CommentText"/>
      </w:pPr>
      <w:r>
        <w:rPr>
          <w:rStyle w:val="CommentReference"/>
        </w:rPr>
        <w:annotationRef/>
      </w:r>
      <w:r>
        <w:t>Reference what is included in each section? We do so at the start of each section.</w:t>
      </w:r>
    </w:p>
  </w:comment>
  <w:comment w:id="275" w:author="Falcone, Christopher (DOES)" w:date="2021-07-16T09:32:00Z" w:initials="FC(">
    <w:p w14:paraId="0D1723E5" w14:textId="784F8E00" w:rsidR="002C5B28" w:rsidRDefault="002C5B28">
      <w:pPr>
        <w:pStyle w:val="CommentText"/>
      </w:pPr>
      <w:r>
        <w:rPr>
          <w:rStyle w:val="CommentReference"/>
        </w:rPr>
        <w:annotationRef/>
      </w:r>
      <w:r>
        <w:t xml:space="preserve">Can we use a more descriptive header for the first section instead of the code reference? Something like: </w:t>
      </w:r>
      <w:proofErr w:type="gramStart"/>
      <w:r>
        <w:t>“ Program</w:t>
      </w:r>
      <w:proofErr w:type="gramEnd"/>
      <w:r>
        <w:t xml:space="preserve"> Enrollments and Outcomes”?</w:t>
      </w:r>
    </w:p>
  </w:comment>
  <w:comment w:id="294" w:author="Falcone, Christopher (DOES)" w:date="2021-07-14T09:53:00Z" w:initials="FC(">
    <w:p w14:paraId="37F6E0E7" w14:textId="2F62DC13" w:rsidR="002C5B28" w:rsidRDefault="002C5B28">
      <w:pPr>
        <w:pStyle w:val="CommentText"/>
      </w:pPr>
      <w:r>
        <w:rPr>
          <w:rStyle w:val="CommentReference"/>
        </w:rPr>
        <w:annotationRef/>
      </w:r>
      <w:r>
        <w:t xml:space="preserve">Check if we are required to report by vendor. </w:t>
      </w:r>
    </w:p>
  </w:comment>
  <w:comment w:id="296" w:author="Falcone, Christopher (DOES)" w:date="2021-07-14T09:58:00Z" w:initials="FC(">
    <w:p w14:paraId="66318D58" w14:textId="30F4D7A3" w:rsidR="002C5B28" w:rsidRDefault="002C5B28">
      <w:pPr>
        <w:pStyle w:val="CommentText"/>
      </w:pPr>
      <w:r>
        <w:rPr>
          <w:rStyle w:val="CommentReference"/>
        </w:rPr>
        <w:annotationRef/>
      </w:r>
      <w:r>
        <w:t>Add the years/</w:t>
      </w:r>
      <w:proofErr w:type="gramStart"/>
      <w:r>
        <w:t>time period</w:t>
      </w:r>
      <w:proofErr w:type="gramEnd"/>
      <w:r>
        <w:t xml:space="preserve"> here?  </w:t>
      </w:r>
    </w:p>
  </w:comment>
  <w:comment w:id="307" w:author="Falcone, Christopher (DOES)" w:date="2021-07-14T10:02:00Z" w:initials="FC(">
    <w:p w14:paraId="0FB69C54" w14:textId="76B338F0" w:rsidR="002C5B28" w:rsidRDefault="002C5B28">
      <w:pPr>
        <w:pStyle w:val="CommentText"/>
      </w:pPr>
      <w:r>
        <w:rPr>
          <w:rStyle w:val="CommentReference"/>
        </w:rPr>
        <w:annotationRef/>
      </w:r>
      <w:r>
        <w:t>Why not all programs? If not all, should we add a table note about which ones are not included in this section and why?</w:t>
      </w:r>
    </w:p>
    <w:p w14:paraId="33E29AB2" w14:textId="49990DE3" w:rsidR="002C5B28" w:rsidRDefault="002C5B28">
      <w:pPr>
        <w:pStyle w:val="CommentText"/>
      </w:pPr>
    </w:p>
  </w:comment>
  <w:comment w:id="329" w:author="Falcone, Christopher (DOES)" w:date="2021-07-16T09:35:00Z" w:initials="FC(">
    <w:p w14:paraId="3B64B4D0" w14:textId="141E031E" w:rsidR="002C5B28" w:rsidRDefault="002C5B28">
      <w:pPr>
        <w:pStyle w:val="CommentText"/>
      </w:pPr>
      <w:r>
        <w:rPr>
          <w:rStyle w:val="CommentReference"/>
        </w:rPr>
        <w:annotationRef/>
      </w:r>
      <w:r>
        <w:t>We don’t include the funding by vendor in this report. Should we delete the reference here?</w:t>
      </w:r>
    </w:p>
  </w:comment>
  <w:comment w:id="326" w:author="Garrett, Tynekia (DOES)" w:date="2021-07-13T09:49:00Z" w:initials="GT(">
    <w:p w14:paraId="43B4992F" w14:textId="77777777" w:rsidR="002C5B28" w:rsidRDefault="002C5B28" w:rsidP="00E43B0C">
      <w:r>
        <w:rPr>
          <w:rStyle w:val="CommentReference"/>
        </w:rPr>
        <w:annotationRef/>
      </w:r>
      <w:r>
        <w:t xml:space="preserve"> Recommendation: I would remove the period as these are sentence fragments and not complete sentences.</w:t>
      </w:r>
    </w:p>
    <w:p w14:paraId="5670271E" w14:textId="0265817C" w:rsidR="002C5B28" w:rsidRDefault="002C5B28">
      <w:pPr>
        <w:pStyle w:val="CommentText"/>
      </w:pPr>
    </w:p>
  </w:comment>
  <w:comment w:id="327" w:author="Falcone, Christopher (DOES)" w:date="2021-07-15T14:25:00Z" w:initials="FC(">
    <w:p w14:paraId="3D489567" w14:textId="280CE638" w:rsidR="002C5B28" w:rsidRDefault="002C5B28">
      <w:pPr>
        <w:pStyle w:val="CommentText"/>
      </w:pPr>
      <w:r>
        <w:rPr>
          <w:rStyle w:val="CommentReference"/>
        </w:rPr>
        <w:annotationRef/>
      </w:r>
      <w:r>
        <w:t>Defer to OPA during copyedit.</w:t>
      </w:r>
    </w:p>
  </w:comment>
  <w:comment w:id="353" w:author="Falcone, Christopher (DOES)" w:date="2021-07-16T09:31:00Z" w:initials="FC(">
    <w:p w14:paraId="5509D1AC" w14:textId="4672C10C" w:rsidR="002C5B28" w:rsidRDefault="002C5B28">
      <w:pPr>
        <w:pStyle w:val="CommentText"/>
      </w:pPr>
      <w:r>
        <w:rPr>
          <w:rStyle w:val="CommentReference"/>
        </w:rPr>
        <w:annotationRef/>
      </w:r>
      <w:r>
        <w:t xml:space="preserve">I suggest we move this to be the start of this actual section </w:t>
      </w:r>
      <w:proofErr w:type="gramStart"/>
      <w:r>
        <w:t>and also</w:t>
      </w:r>
      <w:proofErr w:type="gramEnd"/>
      <w:r>
        <w:t xml:space="preserve"> replace the header with something more descriptive. Something like: “Subsidized Employment Program Enrollments and Outcomes”</w:t>
      </w:r>
    </w:p>
  </w:comment>
  <w:comment w:id="374" w:author="Falcone, Christopher (DOES)" w:date="2021-07-15T14:25:00Z" w:initials="FC(">
    <w:p w14:paraId="4F98BB00" w14:textId="3201C26C" w:rsidR="002C5B28" w:rsidRDefault="002C5B28" w:rsidP="00111200">
      <w:pPr>
        <w:pStyle w:val="CommentText"/>
      </w:pPr>
      <w:r>
        <w:rPr>
          <w:rStyle w:val="CommentReference"/>
        </w:rPr>
        <w:annotationRef/>
      </w:r>
      <w:r>
        <w:t>Why not all programs? If not all, should we add a table note about which ones are not included in this section and why?</w:t>
      </w:r>
    </w:p>
    <w:p w14:paraId="088C8A6C" w14:textId="12A6F4E7" w:rsidR="002C5B28" w:rsidRDefault="002C5B28" w:rsidP="00111200">
      <w:pPr>
        <w:pStyle w:val="CommentText"/>
      </w:pPr>
    </w:p>
    <w:p w14:paraId="2A0E0714" w14:textId="2A32C770" w:rsidR="002C5B28" w:rsidRDefault="002C5B28" w:rsidP="00111200">
      <w:pPr>
        <w:pStyle w:val="CommentText"/>
      </w:pPr>
      <w:r>
        <w:t>Also, what is the reference to the MOU for FEMS, MPD and LEAP.  If we are going to include, we need a short explanation.  I suspect it means that DOES funded these programs but that they were administered by their home agencies.</w:t>
      </w:r>
    </w:p>
    <w:p w14:paraId="092F2104" w14:textId="314AC265" w:rsidR="002C5B28" w:rsidRDefault="002C5B28">
      <w:pPr>
        <w:pStyle w:val="CommentText"/>
      </w:pPr>
    </w:p>
  </w:comment>
  <w:comment w:id="391" w:author="Garrett, Tynekia (DOES)" w:date="2021-07-13T10:09:00Z" w:initials="GT(">
    <w:p w14:paraId="36F03B24" w14:textId="34463133" w:rsidR="002C5B28" w:rsidRDefault="002C5B28">
      <w:pPr>
        <w:pStyle w:val="CommentText"/>
      </w:pPr>
      <w:r>
        <w:rPr>
          <w:rStyle w:val="CommentReference"/>
        </w:rPr>
        <w:annotationRef/>
      </w:r>
      <w:r>
        <w:t>Please see comment above for recommendation.</w:t>
      </w:r>
    </w:p>
  </w:comment>
  <w:comment w:id="392" w:author="Falcone, Christopher (DOES)" w:date="2021-07-15T14:25:00Z" w:initials="FC(">
    <w:p w14:paraId="105D423C" w14:textId="1D05F906" w:rsidR="002C5B28" w:rsidRDefault="002C5B28">
      <w:pPr>
        <w:pStyle w:val="CommentText"/>
      </w:pPr>
      <w:r>
        <w:rPr>
          <w:rStyle w:val="CommentReference"/>
        </w:rPr>
        <w:annotationRef/>
      </w:r>
      <w:r>
        <w:t>Defer to OPA during copyedit.</w:t>
      </w:r>
    </w:p>
  </w:comment>
  <w:comment w:id="414" w:author="Falcone, Christopher (DOES)" w:date="2021-07-15T16:17:00Z" w:initials="FC(">
    <w:p w14:paraId="7919CFC7" w14:textId="4BB8A033" w:rsidR="002C5B28" w:rsidRDefault="002C5B28">
      <w:pPr>
        <w:pStyle w:val="CommentText"/>
      </w:pPr>
      <w:r>
        <w:rPr>
          <w:rStyle w:val="CommentReference"/>
        </w:rPr>
        <w:annotationRef/>
      </w:r>
      <w:r>
        <w:t>In section B?</w:t>
      </w:r>
    </w:p>
  </w:comment>
  <w:comment w:id="411" w:author="Falcone, Christopher (DOES)" w:date="2021-07-16T09:37:00Z" w:initials="FC(">
    <w:p w14:paraId="74439288" w14:textId="77777777" w:rsidR="002C5B28" w:rsidRDefault="002C5B28">
      <w:pPr>
        <w:pStyle w:val="CommentText"/>
      </w:pPr>
      <w:r>
        <w:rPr>
          <w:rStyle w:val="CommentReference"/>
        </w:rPr>
        <w:annotationRef/>
      </w:r>
      <w:r>
        <w:t>Isn’t this information included in Section A?</w:t>
      </w:r>
    </w:p>
    <w:p w14:paraId="04E98CC4" w14:textId="77777777" w:rsidR="002C5B28" w:rsidRDefault="002C5B28">
      <w:pPr>
        <w:pStyle w:val="CommentText"/>
      </w:pPr>
    </w:p>
    <w:p w14:paraId="74C8B2F6" w14:textId="32A5A15D" w:rsidR="002C5B28" w:rsidRDefault="002C5B28">
      <w:pPr>
        <w:pStyle w:val="CommentText"/>
      </w:pPr>
      <w:r>
        <w:t xml:space="preserve">Also, I’d recommend we include the timeframes here to make it crystal clear for the reader.   (i.e. Verified Employment between XXXX – XXXX). </w:t>
      </w:r>
    </w:p>
  </w:comment>
  <w:comment w:id="416" w:author="Falcone, Christopher (DOES)" w:date="2021-07-15T16:17:00Z" w:initials="FC(">
    <w:p w14:paraId="06D4BEB6" w14:textId="77777777" w:rsidR="002C5B28" w:rsidRDefault="002C5B28">
      <w:pPr>
        <w:pStyle w:val="CommentText"/>
      </w:pPr>
      <w:r>
        <w:rPr>
          <w:rStyle w:val="CommentReference"/>
        </w:rPr>
        <w:annotationRef/>
      </w:r>
      <w:r>
        <w:t xml:space="preserve">Why is this page included in the report? </w:t>
      </w:r>
    </w:p>
    <w:p w14:paraId="1838CD05" w14:textId="77777777" w:rsidR="002C5B28" w:rsidRDefault="002C5B28">
      <w:pPr>
        <w:pStyle w:val="CommentText"/>
      </w:pPr>
    </w:p>
    <w:p w14:paraId="68BAAB9F" w14:textId="77777777" w:rsidR="002C5B28" w:rsidRDefault="002C5B28">
      <w:pPr>
        <w:pStyle w:val="CommentText"/>
      </w:pPr>
      <w:r>
        <w:t xml:space="preserve">Is this meant to be “About the Department of Employment Services” section? </w:t>
      </w:r>
    </w:p>
    <w:p w14:paraId="0C9A3797" w14:textId="77777777" w:rsidR="002C5B28" w:rsidRDefault="002C5B28">
      <w:pPr>
        <w:pStyle w:val="CommentText"/>
      </w:pPr>
    </w:p>
    <w:p w14:paraId="04E6B2E7" w14:textId="1ED79EE6" w:rsidR="002C5B28" w:rsidRDefault="002C5B28">
      <w:pPr>
        <w:pStyle w:val="CommentText"/>
      </w:pPr>
      <w:r>
        <w:t xml:space="preserve">If you want to keep, I’d recommend that it comes directly after the Background section. In addition, I think we should add a reference </w:t>
      </w:r>
      <w:proofErr w:type="gramStart"/>
      <w:r>
        <w:t>to  DOES</w:t>
      </w:r>
      <w:proofErr w:type="gramEnd"/>
      <w:r>
        <w:t xml:space="preserve"> as the state workforce agency. Something like: “Our mission, as the state workforce agency for the District of Columbia, is to…”</w:t>
      </w:r>
    </w:p>
  </w:comment>
  <w:comment w:id="434" w:author="Falcone, Christopher (DOES)" w:date="2021-07-16T09:39:00Z" w:initials="FC(">
    <w:p w14:paraId="172C32EC" w14:textId="5F7016ED" w:rsidR="002C5B28" w:rsidRDefault="002C5B28">
      <w:pPr>
        <w:pStyle w:val="CommentText"/>
      </w:pPr>
      <w:r>
        <w:rPr>
          <w:rStyle w:val="CommentReference"/>
        </w:rPr>
        <w:annotationRef/>
      </w:r>
      <w:r>
        <w:t xml:space="preserve">Check the order. Should be consistent throughout the report. </w:t>
      </w:r>
    </w:p>
  </w:comment>
  <w:comment w:id="435" w:author="Falcone, Christopher (DOES)" w:date="2021-07-16T09:39:00Z" w:initials="FC(">
    <w:p w14:paraId="6A2C69A5" w14:textId="392D562A" w:rsidR="002C5B28" w:rsidRDefault="002C5B28">
      <w:pPr>
        <w:pStyle w:val="CommentText"/>
      </w:pPr>
      <w:r>
        <w:rPr>
          <w:rStyle w:val="CommentReference"/>
        </w:rPr>
        <w:annotationRef/>
      </w:r>
      <w:r>
        <w:t>There are only 7 programs included. MPD is missing and needs to be added.</w:t>
      </w:r>
    </w:p>
  </w:comment>
  <w:comment w:id="437" w:author="Falcone, Christopher (DOES)" w:date="2021-07-15T14:26:00Z" w:initials="FC(">
    <w:p w14:paraId="0D80C6B3" w14:textId="166E0202" w:rsidR="002C5B28" w:rsidRDefault="002C5B28">
      <w:pPr>
        <w:pStyle w:val="CommentText"/>
      </w:pPr>
      <w:r>
        <w:rPr>
          <w:rStyle w:val="CommentReference"/>
        </w:rPr>
        <w:annotationRef/>
      </w:r>
      <w:proofErr w:type="gramStart"/>
      <w:r>
        <w:t>Similar to</w:t>
      </w:r>
      <w:proofErr w:type="gramEnd"/>
      <w:r>
        <w:t xml:space="preserve"> the most recent report, I’d recommend rounding to the nearest whole dollar.</w:t>
      </w:r>
    </w:p>
  </w:comment>
  <w:comment w:id="440" w:author="Falcone, Christopher (DOES)" w:date="2021-07-15T16:21:00Z" w:initials="FC(">
    <w:p w14:paraId="729210FB" w14:textId="5430E7B3" w:rsidR="002C5B28" w:rsidRDefault="002C5B28">
      <w:pPr>
        <w:pStyle w:val="CommentText"/>
      </w:pPr>
      <w:r>
        <w:rPr>
          <w:rStyle w:val="CommentReference"/>
        </w:rPr>
        <w:annotationRef/>
      </w:r>
      <w:r>
        <w:t xml:space="preserve">I’d suggest not setting up the acronyms again in this table. </w:t>
      </w:r>
    </w:p>
  </w:comment>
  <w:comment w:id="456" w:author="Falcone, Christopher (DOES)" w:date="2021-07-15T14:28:00Z" w:initials="FC(">
    <w:p w14:paraId="311F47E4" w14:textId="77777777" w:rsidR="002C5B28" w:rsidRDefault="002C5B28">
      <w:pPr>
        <w:pStyle w:val="CommentText"/>
      </w:pPr>
      <w:r>
        <w:rPr>
          <w:rStyle w:val="CommentReference"/>
        </w:rPr>
        <w:annotationRef/>
      </w:r>
      <w:r>
        <w:t>Do we want to just use the acronym here? Carry this decision forward to the other programs below.</w:t>
      </w:r>
    </w:p>
    <w:p w14:paraId="164E55FF" w14:textId="77777777" w:rsidR="002C5B28" w:rsidRDefault="002C5B28">
      <w:pPr>
        <w:pStyle w:val="CommentText"/>
      </w:pPr>
    </w:p>
    <w:p w14:paraId="04961900" w14:textId="555DC506" w:rsidR="002C5B28" w:rsidRDefault="002C5B28">
      <w:pPr>
        <w:pStyle w:val="CommentText"/>
      </w:pPr>
      <w:r>
        <w:t>How about how I started deleting the acronym from the sub-head?</w:t>
      </w:r>
    </w:p>
  </w:comment>
  <w:comment w:id="467" w:author="Falcone, Christopher (DOES)" w:date="2021-07-15T14:30:00Z" w:initials="FC(">
    <w:p w14:paraId="1494BC1A" w14:textId="6EA6A974" w:rsidR="002C5B28" w:rsidRDefault="002C5B28">
      <w:pPr>
        <w:pStyle w:val="CommentText"/>
      </w:pPr>
      <w:r>
        <w:rPr>
          <w:rStyle w:val="CommentReference"/>
        </w:rPr>
        <w:annotationRef/>
      </w:r>
      <w:r>
        <w:t>Should we add a note to the effect of: “FY2020 was the final year for new enrollments in LEAP.</w:t>
      </w:r>
      <w:proofErr w:type="gramStart"/>
      <w:r>
        <w:t>” ?</w:t>
      </w:r>
      <w:proofErr w:type="gramEnd"/>
    </w:p>
  </w:comment>
  <w:comment w:id="471" w:author="Falcone, Christopher (DOES)" w:date="2021-07-15T14:32:00Z" w:initials="FC(">
    <w:p w14:paraId="09D6DCFD" w14:textId="6302A7CC" w:rsidR="002C5B28" w:rsidRDefault="002C5B28">
      <w:pPr>
        <w:pStyle w:val="CommentText"/>
      </w:pPr>
      <w:r>
        <w:rPr>
          <w:rStyle w:val="CommentReference"/>
        </w:rPr>
        <w:annotationRef/>
      </w:r>
      <w:r>
        <w:t>Should this say “Pre-Apprenticeship”?</w:t>
      </w:r>
    </w:p>
  </w:comment>
  <w:comment w:id="472" w:author="Falcone, Christopher (DOES)" w:date="2021-07-15T14:31:00Z" w:initials="FC(">
    <w:p w14:paraId="0ABFA81A" w14:textId="7D358907" w:rsidR="002C5B28" w:rsidRDefault="002C5B28">
      <w:pPr>
        <w:pStyle w:val="CommentText"/>
      </w:pPr>
      <w:r>
        <w:rPr>
          <w:rStyle w:val="CommentReference"/>
        </w:rPr>
        <w:annotationRef/>
      </w:r>
      <w:r>
        <w:t xml:space="preserve">Should this say “Pre-Apprenticeship”? </w:t>
      </w:r>
    </w:p>
  </w:comment>
  <w:comment w:id="481" w:author="Falcone, Christopher (DOES)" w:date="2021-07-16T09:40:00Z" w:initials="FC(">
    <w:p w14:paraId="1B4F6BCB" w14:textId="46A1B34C" w:rsidR="002C5B28" w:rsidRDefault="002C5B28">
      <w:pPr>
        <w:pStyle w:val="CommentText"/>
      </w:pPr>
      <w:r>
        <w:rPr>
          <w:rStyle w:val="CommentReference"/>
        </w:rPr>
        <w:annotationRef/>
      </w:r>
      <w:r>
        <w:t xml:space="preserve">Recommend having the section header discussed in comments above here that describes what is included in this first section.  If you do so, you don’t need to repeat this information again. </w:t>
      </w:r>
    </w:p>
  </w:comment>
  <w:comment w:id="487" w:author="Falcone, Christopher (DOES)" w:date="2021-07-15T14:33:00Z" w:initials="FC(">
    <w:p w14:paraId="0F39EB05" w14:textId="63D3BF10" w:rsidR="002C5B28" w:rsidRDefault="002C5B28">
      <w:pPr>
        <w:pStyle w:val="CommentText"/>
      </w:pPr>
      <w:r>
        <w:rPr>
          <w:rStyle w:val="CommentReference"/>
        </w:rPr>
        <w:annotationRef/>
      </w:r>
      <w:r>
        <w:t xml:space="preserve">Add time-periods? </w:t>
      </w:r>
    </w:p>
  </w:comment>
  <w:comment w:id="488" w:author="Falcone, Christopher (DOES)" w:date="2021-07-16T09:42:00Z" w:initials="FC(">
    <w:p w14:paraId="57847A4E" w14:textId="45E26177" w:rsidR="002C5B28" w:rsidRDefault="002C5B28">
      <w:pPr>
        <w:pStyle w:val="CommentText"/>
      </w:pPr>
      <w:r>
        <w:rPr>
          <w:rStyle w:val="CommentReference"/>
        </w:rPr>
        <w:annotationRef/>
      </w:r>
      <w:r>
        <w:t xml:space="preserve">Recommend starting a new page at the start of each new program. </w:t>
      </w:r>
    </w:p>
  </w:comment>
  <w:comment w:id="489" w:author="Falcone, Christopher (DOES)" w:date="2021-07-16T09:45:00Z" w:initials="FC(">
    <w:p w14:paraId="159BB50D" w14:textId="4D141713" w:rsidR="002C5B28" w:rsidRDefault="002C5B28">
      <w:pPr>
        <w:pStyle w:val="CommentText"/>
      </w:pPr>
      <w:r>
        <w:rPr>
          <w:rStyle w:val="CommentReference"/>
        </w:rPr>
        <w:annotationRef/>
      </w:r>
      <w:r>
        <w:t xml:space="preserve">I’m wondering if there is a more descriptive sub-header.  Perhaps just going into a table header. For example, “Table #: Enrollments and Completions, FY2020 Quarter </w:t>
      </w:r>
      <w:proofErr w:type="gramStart"/>
      <w:r>
        <w:t>1”  Thoughts</w:t>
      </w:r>
      <w:proofErr w:type="gramEnd"/>
      <w:r>
        <w:t xml:space="preserve">? We would need to carry through the report. </w:t>
      </w:r>
    </w:p>
  </w:comment>
  <w:comment w:id="490" w:author="Falcone, Christopher (DOES)" w:date="2021-07-16T09:44:00Z" w:initials="FC(">
    <w:p w14:paraId="7ACC6789" w14:textId="55FE3DF5" w:rsidR="002C5B28" w:rsidRDefault="002C5B28">
      <w:pPr>
        <w:pStyle w:val="CommentText"/>
      </w:pPr>
      <w:r>
        <w:rPr>
          <w:rStyle w:val="CommentReference"/>
        </w:rPr>
        <w:annotationRef/>
      </w:r>
      <w:r>
        <w:t>There are no vendors or occupational codes for this program. Should we include a table note explaining why not?</w:t>
      </w:r>
    </w:p>
  </w:comment>
  <w:comment w:id="492" w:author="Falcone, Christopher (DOES)" w:date="2021-07-16T09:43:00Z" w:initials="FC(">
    <w:p w14:paraId="18C1DCA3" w14:textId="11C371C4" w:rsidR="002C5B28" w:rsidRDefault="002C5B28">
      <w:pPr>
        <w:pStyle w:val="CommentText"/>
      </w:pPr>
      <w:r>
        <w:rPr>
          <w:rStyle w:val="CommentReference"/>
        </w:rPr>
        <w:annotationRef/>
      </w:r>
      <w:r>
        <w:t>Are these successful completions?</w:t>
      </w:r>
    </w:p>
  </w:comment>
  <w:comment w:id="494" w:author="Falcone, Christopher (DOES)" w:date="2021-07-15T14:35:00Z" w:initials="FC(">
    <w:p w14:paraId="24060342" w14:textId="7D055A89" w:rsidR="002C5B28" w:rsidRDefault="002C5B28">
      <w:pPr>
        <w:pStyle w:val="CommentText"/>
      </w:pPr>
      <w:r>
        <w:rPr>
          <w:rStyle w:val="CommentReference"/>
        </w:rPr>
        <w:annotationRef/>
      </w:r>
      <w:r>
        <w:t xml:space="preserve">We don’t </w:t>
      </w:r>
      <w:proofErr w:type="gramStart"/>
      <w:r>
        <w:t>actually use</w:t>
      </w:r>
      <w:proofErr w:type="gramEnd"/>
      <w:r>
        <w:t xml:space="preserve"> “DS” in the table in question. </w:t>
      </w:r>
    </w:p>
    <w:p w14:paraId="430585CE" w14:textId="77777777" w:rsidR="002C5B28" w:rsidRDefault="002C5B28">
      <w:pPr>
        <w:pStyle w:val="CommentText"/>
      </w:pPr>
    </w:p>
    <w:p w14:paraId="5F826023" w14:textId="77777777" w:rsidR="002C5B28" w:rsidRDefault="002C5B28">
      <w:pPr>
        <w:pStyle w:val="CommentText"/>
      </w:pPr>
      <w:r>
        <w:t xml:space="preserve">Can we say something like: “Per DOES policy, data of less than 10 have been </w:t>
      </w:r>
      <w:proofErr w:type="gramStart"/>
      <w:r>
        <w:t>suppressed.</w:t>
      </w:r>
      <w:proofErr w:type="gramEnd"/>
      <w:r>
        <w:t xml:space="preserve"> See Appendix XX for additional information about this policy.”</w:t>
      </w:r>
    </w:p>
    <w:p w14:paraId="02EEBE4F" w14:textId="77777777" w:rsidR="002C5B28" w:rsidRDefault="002C5B28">
      <w:pPr>
        <w:pStyle w:val="CommentText"/>
      </w:pPr>
    </w:p>
    <w:p w14:paraId="4D55B10A" w14:textId="39FB415F" w:rsidR="002C5B28" w:rsidRDefault="002C5B28">
      <w:pPr>
        <w:pStyle w:val="CommentText"/>
      </w:pPr>
      <w:r>
        <w:t xml:space="preserve">If agreed, let’s be consistent in </w:t>
      </w:r>
      <w:proofErr w:type="gramStart"/>
      <w:r>
        <w:t>all of</w:t>
      </w:r>
      <w:proofErr w:type="gramEnd"/>
      <w:r>
        <w:t xml:space="preserve"> the tables.  </w:t>
      </w:r>
    </w:p>
  </w:comment>
  <w:comment w:id="497" w:author="Falcone, Christopher (DOES)" w:date="2021-07-16T09:43:00Z" w:initials="FC(">
    <w:p w14:paraId="11F01FC2" w14:textId="597BBB47" w:rsidR="002C5B28" w:rsidRDefault="002C5B28">
      <w:pPr>
        <w:pStyle w:val="CommentText"/>
      </w:pPr>
      <w:r>
        <w:rPr>
          <w:rStyle w:val="CommentReference"/>
        </w:rPr>
        <w:annotationRef/>
      </w:r>
      <w:r>
        <w:t>I think these “explanations” for each program would work better as table notes (</w:t>
      </w:r>
      <w:proofErr w:type="spellStart"/>
      <w:r>
        <w:t>i.e</w:t>
      </w:r>
      <w:proofErr w:type="spellEnd"/>
      <w:r>
        <w:t>, “Note: Local funding…</w:t>
      </w:r>
    </w:p>
  </w:comment>
  <w:comment w:id="507" w:author="Falcone, Christopher (DOES)" w:date="2021-07-15T16:23:00Z" w:initials="FC(">
    <w:p w14:paraId="29F0AD5C" w14:textId="07C6BBF0" w:rsidR="002C5B28" w:rsidRDefault="002C5B28">
      <w:pPr>
        <w:pStyle w:val="CommentText"/>
      </w:pPr>
      <w:r>
        <w:rPr>
          <w:rStyle w:val="CommentReference"/>
        </w:rPr>
        <w:annotationRef/>
      </w:r>
      <w:r>
        <w:t xml:space="preserve">Just average wages as included in the </w:t>
      </w:r>
      <w:proofErr w:type="gramStart"/>
      <w:r>
        <w:t>table?</w:t>
      </w:r>
      <w:proofErr w:type="gramEnd"/>
    </w:p>
  </w:comment>
  <w:comment w:id="508" w:author="Falcone, Christopher (DOES)" w:date="2021-07-15T14:43:00Z" w:initials="FC(">
    <w:p w14:paraId="0B4A7461" w14:textId="0C8EC04A" w:rsidR="002C5B28" w:rsidRDefault="002C5B28">
      <w:pPr>
        <w:pStyle w:val="CommentText"/>
      </w:pPr>
      <w:r>
        <w:rPr>
          <w:rStyle w:val="CommentReference"/>
        </w:rPr>
        <w:annotationRef/>
      </w:r>
      <w:r>
        <w:t>Accurate?</w:t>
      </w:r>
    </w:p>
  </w:comment>
  <w:comment w:id="511" w:author="Falcone, Christopher (DOES)" w:date="2021-07-15T14:42:00Z" w:initials="FC(">
    <w:p w14:paraId="2440CECA" w14:textId="286AA9CE" w:rsidR="002C5B28" w:rsidRDefault="002C5B28">
      <w:pPr>
        <w:pStyle w:val="CommentText"/>
      </w:pPr>
      <w:r>
        <w:rPr>
          <w:rStyle w:val="CommentReference"/>
        </w:rPr>
        <w:annotationRef/>
      </w:r>
      <w:r>
        <w:t xml:space="preserve">Is this the successful completion number? If so, can we make that explicit in </w:t>
      </w:r>
      <w:proofErr w:type="gramStart"/>
      <w:r>
        <w:t>all of</w:t>
      </w:r>
      <w:proofErr w:type="gramEnd"/>
      <w:r>
        <w:t xml:space="preserve"> these tables?</w:t>
      </w:r>
    </w:p>
  </w:comment>
  <w:comment w:id="514" w:author="Falcone, Christopher (DOES)" w:date="2021-07-15T14:44:00Z" w:initials="FC(">
    <w:p w14:paraId="3AFFD663" w14:textId="0E1D39E9" w:rsidR="002C5B28" w:rsidRDefault="002C5B28">
      <w:pPr>
        <w:pStyle w:val="CommentText"/>
      </w:pPr>
      <w:r>
        <w:rPr>
          <w:rStyle w:val="CommentReference"/>
        </w:rPr>
        <w:annotationRef/>
      </w:r>
      <w:r>
        <w:t>Do we have this article?  Thoughts on just adding a footnote/citation to it and starting the sentence with “In 2020, the national…”</w:t>
      </w:r>
    </w:p>
  </w:comment>
  <w:comment w:id="523" w:author="Falcone, Christopher (DOES)" w:date="2021-07-15T14:46:00Z" w:initials="FC(">
    <w:p w14:paraId="7B3BB69A" w14:textId="24780E1A" w:rsidR="002C5B28" w:rsidRDefault="002C5B28">
      <w:pPr>
        <w:pStyle w:val="CommentText"/>
      </w:pPr>
      <w:r>
        <w:rPr>
          <w:rStyle w:val="CommentReference"/>
        </w:rPr>
        <w:annotationRef/>
      </w:r>
      <w:r>
        <w:t>Why do we keep repeating this before each program?</w:t>
      </w:r>
    </w:p>
  </w:comment>
  <w:comment w:id="535" w:author="Falcone, Christopher (DOES)" w:date="2021-07-15T15:03:00Z" w:initials="FC(">
    <w:p w14:paraId="2D4F45FC" w14:textId="77777777" w:rsidR="002C5B28" w:rsidRDefault="002C5B28">
      <w:pPr>
        <w:pStyle w:val="CommentText"/>
      </w:pPr>
      <w:r>
        <w:rPr>
          <w:rStyle w:val="CommentReference"/>
        </w:rPr>
        <w:annotationRef/>
      </w:r>
      <w:r>
        <w:t>Can we make these not all CAPS?</w:t>
      </w:r>
    </w:p>
    <w:p w14:paraId="106BA6A3" w14:textId="77777777" w:rsidR="002C5B28" w:rsidRDefault="002C5B28">
      <w:pPr>
        <w:pStyle w:val="CommentText"/>
      </w:pPr>
    </w:p>
    <w:p w14:paraId="56E699E8" w14:textId="77777777" w:rsidR="002C5B28" w:rsidRDefault="002C5B28">
      <w:pPr>
        <w:pStyle w:val="CommentText"/>
      </w:pPr>
      <w:r>
        <w:t xml:space="preserve">Also, are each of these partners supposed to be listed in the table?  I would expect so, but unless I’m missing something, most of these partners aren’t listed below.  </w:t>
      </w:r>
    </w:p>
    <w:p w14:paraId="2F05B03A" w14:textId="77777777" w:rsidR="002C5B28" w:rsidRDefault="002C5B28">
      <w:pPr>
        <w:pStyle w:val="CommentText"/>
      </w:pPr>
    </w:p>
    <w:p w14:paraId="4C2B4ED3" w14:textId="0187C424" w:rsidR="002C5B28" w:rsidRDefault="002C5B28">
      <w:pPr>
        <w:pStyle w:val="CommentText"/>
      </w:pPr>
      <w:r>
        <w:t xml:space="preserve">Should we just delete these partners?  If important, we could include an abbreviated list in the summary of DCIA above. </w:t>
      </w:r>
    </w:p>
  </w:comment>
  <w:comment w:id="539" w:author="Falcone, Christopher (DOES)" w:date="2021-07-16T09:47:00Z" w:initials="FC(">
    <w:p w14:paraId="7EA0021E" w14:textId="1959D0E5" w:rsidR="002C5B28" w:rsidRDefault="002C5B28">
      <w:pPr>
        <w:pStyle w:val="CommentText"/>
      </w:pPr>
      <w:r>
        <w:rPr>
          <w:rStyle w:val="CommentReference"/>
        </w:rPr>
        <w:annotationRef/>
      </w:r>
      <w:proofErr w:type="gramStart"/>
      <w:r>
        <w:t>Similar to</w:t>
      </w:r>
      <w:proofErr w:type="gramEnd"/>
      <w:r>
        <w:t xml:space="preserve"> comment on BTW50+ “Table #: Enrollments and Completions, FY2020”</w:t>
      </w:r>
    </w:p>
  </w:comment>
  <w:comment w:id="540" w:author="Falcone, Christopher (DOES)" w:date="2021-07-15T15:02:00Z" w:initials="FC(">
    <w:p w14:paraId="39FABBEE" w14:textId="77777777" w:rsidR="002C5B28" w:rsidRDefault="002C5B28">
      <w:pPr>
        <w:pStyle w:val="CommentText"/>
      </w:pPr>
      <w:r>
        <w:rPr>
          <w:rStyle w:val="CommentReference"/>
        </w:rPr>
        <w:annotationRef/>
      </w:r>
      <w:r>
        <w:t xml:space="preserve">Is this the “classification of instructional program codes for which they were trained” in DC Code 32-771(a)(d)? </w:t>
      </w:r>
    </w:p>
    <w:p w14:paraId="56DD1B67" w14:textId="77777777" w:rsidR="002C5B28" w:rsidRDefault="002C5B28">
      <w:pPr>
        <w:pStyle w:val="CommentText"/>
      </w:pPr>
    </w:p>
    <w:p w14:paraId="47B97CF0" w14:textId="36CF0B5F" w:rsidR="002C5B28" w:rsidRDefault="002C5B28">
      <w:pPr>
        <w:pStyle w:val="CommentText"/>
      </w:pPr>
      <w:r>
        <w:t xml:space="preserve">So far, this is the only table with these codes.  We may need to add a note elsewhere to explain that we included the codes where we could and why we couldn’t for some programs.  </w:t>
      </w:r>
    </w:p>
  </w:comment>
  <w:comment w:id="541" w:author="Falcone, Christopher (DOES)" w:date="2021-07-15T15:08:00Z" w:initials="FC(">
    <w:p w14:paraId="3FF3FEF3" w14:textId="5422AD97" w:rsidR="002C5B28" w:rsidRDefault="002C5B28">
      <w:pPr>
        <w:pStyle w:val="CommentText"/>
      </w:pPr>
      <w:r>
        <w:rPr>
          <w:rStyle w:val="CommentReference"/>
        </w:rPr>
        <w:annotationRef/>
      </w:r>
      <w:r>
        <w:t>Successful completions?</w:t>
      </w:r>
    </w:p>
  </w:comment>
  <w:comment w:id="542" w:author="Falcone, Christopher (DOES)" w:date="2021-07-16T09:47:00Z" w:initials="FC(">
    <w:p w14:paraId="25AFAD8C" w14:textId="0DDAC254" w:rsidR="002C5B28" w:rsidRDefault="002C5B28">
      <w:pPr>
        <w:pStyle w:val="CommentText"/>
      </w:pPr>
      <w:r>
        <w:rPr>
          <w:rStyle w:val="CommentReference"/>
        </w:rPr>
        <w:annotationRef/>
      </w:r>
      <w:r>
        <w:t xml:space="preserve">Just flagging that there is no funding info by vendor. </w:t>
      </w:r>
    </w:p>
  </w:comment>
  <w:comment w:id="543" w:author="Falcone, Christopher (DOES)" w:date="2021-07-15T15:10:00Z" w:initials="FC(">
    <w:p w14:paraId="7E7E53C9" w14:textId="68564A28" w:rsidR="002C5B28" w:rsidRDefault="002C5B28">
      <w:pPr>
        <w:pStyle w:val="CommentText"/>
      </w:pPr>
      <w:r>
        <w:rPr>
          <w:rStyle w:val="CommentReference"/>
        </w:rPr>
        <w:annotationRef/>
      </w:r>
      <w:r>
        <w:t>We say “19 enrolled” in July 2020” in the accomplishments section below.</w:t>
      </w:r>
    </w:p>
  </w:comment>
  <w:comment w:id="544" w:author="Falcone, Christopher (DOES)" w:date="2021-07-15T15:11:00Z" w:initials="FC(">
    <w:p w14:paraId="744AFAA2" w14:textId="1A16EDB6" w:rsidR="002C5B28" w:rsidRDefault="002C5B28">
      <w:pPr>
        <w:pStyle w:val="CommentText"/>
      </w:pPr>
      <w:r>
        <w:rPr>
          <w:rStyle w:val="CommentReference"/>
        </w:rPr>
        <w:annotationRef/>
      </w:r>
      <w:r>
        <w:t xml:space="preserve">In accomplishments it says 81%.  </w:t>
      </w:r>
    </w:p>
  </w:comment>
  <w:comment w:id="546" w:author="Falcone, Christopher (DOES)" w:date="2021-07-16T09:48:00Z" w:initials="FC(">
    <w:p w14:paraId="4B3E5902" w14:textId="44B98C74" w:rsidR="002C5B28" w:rsidRDefault="002C5B28">
      <w:pPr>
        <w:pStyle w:val="CommentText"/>
      </w:pPr>
      <w:r>
        <w:rPr>
          <w:rStyle w:val="CommentReference"/>
        </w:rPr>
        <w:annotationRef/>
      </w:r>
      <w:r>
        <w:t xml:space="preserve">Total completion percentage?  What about total number of new enrollments.? </w:t>
      </w:r>
    </w:p>
  </w:comment>
  <w:comment w:id="549" w:author="Falcone, Christopher (DOES)" w:date="2021-07-15T14:53:00Z" w:initials="FC(">
    <w:p w14:paraId="2A23364C" w14:textId="41D23D24" w:rsidR="002C5B28" w:rsidRDefault="002C5B28">
      <w:pPr>
        <w:pStyle w:val="CommentText"/>
      </w:pPr>
      <w:r>
        <w:rPr>
          <w:rStyle w:val="CommentReference"/>
        </w:rPr>
        <w:annotationRef/>
      </w:r>
      <w:r>
        <w:t xml:space="preserve">Thoughts on this?  It is slightly different than above and accounts for complementary suppression as denoted by DS in the table. As a flag, this is how we did it for the First Source Report. </w:t>
      </w:r>
    </w:p>
    <w:p w14:paraId="65D1D23F" w14:textId="77777777" w:rsidR="002C5B28" w:rsidRDefault="002C5B28">
      <w:pPr>
        <w:pStyle w:val="CommentText"/>
      </w:pPr>
    </w:p>
    <w:p w14:paraId="79265E4E" w14:textId="23E6BC48" w:rsidR="002C5B28" w:rsidRDefault="002C5B28">
      <w:pPr>
        <w:pStyle w:val="CommentText"/>
      </w:pPr>
      <w:r>
        <w:t>“Per DOES policy, DS means that the data value has been suppressed for complementary suppression purposes. See Appendix XX for additional information about this policy.”</w:t>
      </w:r>
    </w:p>
  </w:comment>
  <w:comment w:id="555" w:author="Falcone, Christopher (DOES)" w:date="2021-07-15T15:08:00Z" w:initials="FC(">
    <w:p w14:paraId="516A5425" w14:textId="0B1A83FB" w:rsidR="002C5B28" w:rsidRDefault="002C5B28">
      <w:pPr>
        <w:pStyle w:val="CommentText"/>
      </w:pPr>
      <w:r>
        <w:rPr>
          <w:rStyle w:val="CommentReference"/>
        </w:rPr>
        <w:annotationRef/>
      </w:r>
      <w:r>
        <w:t>What does this mean?  Did they hire our DCIA completers?</w:t>
      </w:r>
    </w:p>
  </w:comment>
  <w:comment w:id="552" w:author="Falcone, Christopher (DOES)" w:date="2021-07-16T09:49:00Z" w:initials="FC(">
    <w:p w14:paraId="1D4E29E4" w14:textId="7382AF00" w:rsidR="002C5B28" w:rsidRDefault="002C5B28">
      <w:pPr>
        <w:pStyle w:val="CommentText"/>
      </w:pPr>
      <w:r>
        <w:rPr>
          <w:rStyle w:val="CommentReference"/>
        </w:rPr>
        <w:annotationRef/>
      </w:r>
      <w:r>
        <w:t xml:space="preserve">This paragraph reads more like an accomplishment/highlight rather than an explanation of the data. </w:t>
      </w:r>
    </w:p>
  </w:comment>
  <w:comment w:id="563" w:author="Falcone, Christopher (DOES)" w:date="2021-07-15T14:57:00Z" w:initials="FC(">
    <w:p w14:paraId="7FC79EB0" w14:textId="55F53F55" w:rsidR="002C5B28" w:rsidRDefault="002C5B28">
      <w:pPr>
        <w:pStyle w:val="CommentText"/>
      </w:pPr>
      <w:r>
        <w:rPr>
          <w:rStyle w:val="CommentReference"/>
        </w:rPr>
        <w:annotationRef/>
      </w:r>
      <w:r>
        <w:t xml:space="preserve">We say average and </w:t>
      </w:r>
      <w:proofErr w:type="gramStart"/>
      <w:r>
        <w:t>median</w:t>
      </w:r>
      <w:proofErr w:type="gramEnd"/>
      <w:r>
        <w:t xml:space="preserve"> but I only see average in the table.  Should it just say “</w:t>
      </w:r>
      <w:proofErr w:type="spellStart"/>
      <w:r>
        <w:t>Averaage</w:t>
      </w:r>
      <w:proofErr w:type="spellEnd"/>
      <w:r>
        <w:t xml:space="preserve"> Wages”?</w:t>
      </w:r>
    </w:p>
  </w:comment>
  <w:comment w:id="573" w:author="Falcone, Christopher (DOES)" w:date="2021-07-16T09:50:00Z" w:initials="FC(">
    <w:p w14:paraId="1AB022CF" w14:textId="78E2B9EC" w:rsidR="002C5B28" w:rsidRDefault="002C5B28">
      <w:pPr>
        <w:pStyle w:val="CommentText"/>
      </w:pPr>
      <w:r>
        <w:rPr>
          <w:rStyle w:val="CommentReference"/>
        </w:rPr>
        <w:annotationRef/>
      </w:r>
      <w:r>
        <w:t xml:space="preserve">Where is this in the table above? I’m concerned about us reporting highlights that do </w:t>
      </w:r>
      <w:proofErr w:type="spellStart"/>
      <w:proofErr w:type="gramStart"/>
      <w:r>
        <w:t>no</w:t>
      </w:r>
      <w:proofErr w:type="spellEnd"/>
      <w:proofErr w:type="gramEnd"/>
      <w:r>
        <w:t xml:space="preserve"> match the data in the tables. </w:t>
      </w:r>
    </w:p>
  </w:comment>
  <w:comment w:id="580" w:author="Falcone, Christopher (DOES)" w:date="2021-07-15T15:12:00Z" w:initials="FC(">
    <w:p w14:paraId="1B958B97" w14:textId="7D23B0F9" w:rsidR="002C5B28" w:rsidRDefault="002C5B28">
      <w:pPr>
        <w:pStyle w:val="CommentText"/>
      </w:pPr>
      <w:r>
        <w:rPr>
          <w:rStyle w:val="CommentReference"/>
        </w:rPr>
        <w:annotationRef/>
      </w:r>
      <w:r>
        <w:t>The table above says 70%.  These numbers should match.  Is it that 81% received an offer and 70% ended up accepting/being hired?  If so, we should say that.</w:t>
      </w:r>
    </w:p>
  </w:comment>
  <w:comment w:id="583" w:author="Falcone, Christopher (DOES)" w:date="2021-07-15T15:11:00Z" w:initials="FC(">
    <w:p w14:paraId="256A2131" w14:textId="6F503D42" w:rsidR="002C5B28" w:rsidRDefault="002C5B28">
      <w:pPr>
        <w:pStyle w:val="CommentText"/>
      </w:pPr>
      <w:r>
        <w:rPr>
          <w:rStyle w:val="CommentReference"/>
        </w:rPr>
        <w:annotationRef/>
      </w:r>
      <w:r>
        <w:t xml:space="preserve">Repeated section again. </w:t>
      </w:r>
    </w:p>
  </w:comment>
  <w:comment w:id="597" w:author="Falcone, Christopher (DOES)" w:date="2021-07-15T15:18:00Z" w:initials="FC(">
    <w:p w14:paraId="19D855B3" w14:textId="03BEDE88" w:rsidR="002C5B28" w:rsidRDefault="002C5B28">
      <w:pPr>
        <w:pStyle w:val="CommentText"/>
      </w:pPr>
      <w:r>
        <w:rPr>
          <w:rStyle w:val="CommentReference"/>
        </w:rPr>
        <w:annotationRef/>
      </w:r>
      <w:r>
        <w:t>Doesn’t match below.</w:t>
      </w:r>
    </w:p>
  </w:comment>
  <w:comment w:id="601" w:author="Falcone, Christopher (DOES)" w:date="2021-07-16T09:57:00Z" w:initials="FC(">
    <w:p w14:paraId="2DDFD9F8" w14:textId="66F007EE" w:rsidR="002C5B28" w:rsidRDefault="002C5B28">
      <w:pPr>
        <w:pStyle w:val="CommentText"/>
      </w:pPr>
      <w:r>
        <w:rPr>
          <w:rStyle w:val="CommentReference"/>
        </w:rPr>
        <w:annotationRef/>
      </w:r>
      <w:r>
        <w:t>Table note instead of a separate explanation sub-</w:t>
      </w:r>
      <w:proofErr w:type="gramStart"/>
      <w:r>
        <w:t>section?</w:t>
      </w:r>
      <w:proofErr w:type="gramEnd"/>
    </w:p>
  </w:comment>
  <w:comment w:id="608" w:author="Garrett, Tynekia (DOES)" w:date="2021-07-13T11:10:00Z" w:initials="GT(">
    <w:p w14:paraId="20AF75E8" w14:textId="70340135" w:rsidR="002C5B28" w:rsidRDefault="002C5B28">
      <w:pPr>
        <w:pStyle w:val="CommentText"/>
      </w:pPr>
      <w:r>
        <w:rPr>
          <w:rStyle w:val="CommentReference"/>
        </w:rPr>
        <w:annotationRef/>
      </w:r>
      <w:r>
        <w:t>What does this mean?</w:t>
      </w:r>
    </w:p>
  </w:comment>
  <w:comment w:id="609" w:author="Falcone, Christopher (DOES)" w:date="2021-07-15T15:22:00Z" w:initials="FC(">
    <w:p w14:paraId="2D6D2AE9" w14:textId="5591A9E0" w:rsidR="002C5B28" w:rsidRDefault="002C5B28">
      <w:pPr>
        <w:pStyle w:val="CommentText"/>
      </w:pPr>
      <w:r>
        <w:rPr>
          <w:rStyle w:val="CommentReference"/>
        </w:rPr>
        <w:annotationRef/>
      </w:r>
      <w:r>
        <w:t xml:space="preserve">I think this is </w:t>
      </w:r>
      <w:proofErr w:type="gramStart"/>
      <w:r>
        <w:t>referring back</w:t>
      </w:r>
      <w:proofErr w:type="gramEnd"/>
      <w:r>
        <w:t xml:space="preserve"> to the “*90” in the table directly above.  I don’t think we should include the * in either place.</w:t>
      </w:r>
    </w:p>
  </w:comment>
  <w:comment w:id="611" w:author="Falcone, Christopher (DOES)" w:date="2021-07-15T15:18:00Z" w:initials="FC(">
    <w:p w14:paraId="291AAB5C" w14:textId="31DA2C0A" w:rsidR="002C5B28" w:rsidRDefault="002C5B28">
      <w:pPr>
        <w:pStyle w:val="CommentText"/>
      </w:pPr>
      <w:r>
        <w:rPr>
          <w:rStyle w:val="CommentReference"/>
        </w:rPr>
        <w:annotationRef/>
      </w:r>
      <w:r>
        <w:t>This doesn’t match.  It says 70 in the table above.</w:t>
      </w:r>
    </w:p>
  </w:comment>
  <w:comment w:id="617" w:author="Falcone, Christopher (DOES)" w:date="2021-07-15T15:23:00Z" w:initials="FC(">
    <w:p w14:paraId="4667D56A" w14:textId="35627A27" w:rsidR="002C5B28" w:rsidRDefault="002C5B28">
      <w:pPr>
        <w:pStyle w:val="CommentText"/>
      </w:pPr>
      <w:r>
        <w:rPr>
          <w:rStyle w:val="CommentReference"/>
        </w:rPr>
        <w:annotationRef/>
      </w:r>
      <w:r>
        <w:t>Is this level of detail important to include?  I’d recommend deleting.</w:t>
      </w:r>
    </w:p>
  </w:comment>
  <w:comment w:id="635" w:author="Falcone, Christopher (DOES)" w:date="2021-07-16T09:57:00Z" w:initials="FC(">
    <w:p w14:paraId="216D3391" w14:textId="55E80E66" w:rsidR="002C5B28" w:rsidRDefault="002C5B28">
      <w:pPr>
        <w:pStyle w:val="CommentText"/>
      </w:pPr>
      <w:r>
        <w:rPr>
          <w:rStyle w:val="CommentReference"/>
        </w:rPr>
        <w:annotationRef/>
      </w:r>
      <w:r>
        <w:t xml:space="preserve">We may need to add a table note on why the data </w:t>
      </w:r>
      <w:proofErr w:type="spellStart"/>
      <w:r>
        <w:t>isnt</w:t>
      </w:r>
      <w:proofErr w:type="spellEnd"/>
      <w:r>
        <w:t>’ available.</w:t>
      </w:r>
    </w:p>
  </w:comment>
  <w:comment w:id="636" w:author="Falcone, Christopher (DOES)" w:date="2021-07-15T15:24:00Z" w:initials="FC(">
    <w:p w14:paraId="1DF4F8C5" w14:textId="36355AF8" w:rsidR="002C5B28" w:rsidRDefault="002C5B28">
      <w:pPr>
        <w:pStyle w:val="CommentText"/>
      </w:pPr>
      <w:r>
        <w:rPr>
          <w:rStyle w:val="CommentReference"/>
        </w:rPr>
        <w:annotationRef/>
      </w:r>
      <w:r>
        <w:t>The office or a database?</w:t>
      </w:r>
    </w:p>
  </w:comment>
  <w:comment w:id="640" w:author="Falcone, Christopher (DOES)" w:date="2021-07-15T15:25:00Z" w:initials="FC(">
    <w:p w14:paraId="393CCFE7" w14:textId="0D0D3882" w:rsidR="002C5B28" w:rsidRDefault="002C5B28">
      <w:pPr>
        <w:pStyle w:val="CommentText"/>
      </w:pPr>
      <w:r>
        <w:rPr>
          <w:rStyle w:val="CommentReference"/>
        </w:rPr>
        <w:annotationRef/>
      </w:r>
      <w:r>
        <w:t>Do we have a reason?</w:t>
      </w:r>
    </w:p>
  </w:comment>
  <w:comment w:id="661" w:author="Falcone, Christopher (DOES)" w:date="2021-07-15T15:27:00Z" w:initials="FC(">
    <w:p w14:paraId="415D231F" w14:textId="47C86876" w:rsidR="002C5B28" w:rsidRDefault="002C5B28">
      <w:pPr>
        <w:pStyle w:val="CommentText"/>
      </w:pPr>
      <w:r>
        <w:rPr>
          <w:rStyle w:val="CommentReference"/>
        </w:rPr>
        <w:annotationRef/>
      </w:r>
      <w:r>
        <w:t>repeats</w:t>
      </w:r>
    </w:p>
  </w:comment>
  <w:comment w:id="688" w:author="Falcone, Christopher (DOES)" w:date="2021-07-15T15:27:00Z" w:initials="FC(">
    <w:p w14:paraId="6E5C47B6" w14:textId="74C17597" w:rsidR="002C5B28" w:rsidRDefault="002C5B28">
      <w:pPr>
        <w:pStyle w:val="CommentText"/>
      </w:pPr>
      <w:r>
        <w:rPr>
          <w:rStyle w:val="CommentReference"/>
        </w:rPr>
        <w:annotationRef/>
      </w:r>
      <w:r>
        <w:t>Of what?</w:t>
      </w:r>
    </w:p>
  </w:comment>
  <w:comment w:id="689" w:author="Falcone, Christopher (DOES)" w:date="2021-07-16T09:59:00Z" w:initials="FC(">
    <w:p w14:paraId="086713D4" w14:textId="77777777" w:rsidR="002C5B28" w:rsidRDefault="002C5B28">
      <w:pPr>
        <w:pStyle w:val="CommentText"/>
      </w:pPr>
      <w:r>
        <w:rPr>
          <w:rStyle w:val="CommentReference"/>
        </w:rPr>
        <w:annotationRef/>
      </w:r>
      <w:r>
        <w:t>I’d recommend have these be part of a Table Heading instead of in the table itself. For example,</w:t>
      </w:r>
    </w:p>
    <w:p w14:paraId="729C1B7C" w14:textId="77777777" w:rsidR="002C5B28" w:rsidRDefault="002C5B28">
      <w:pPr>
        <w:pStyle w:val="CommentText"/>
      </w:pPr>
    </w:p>
    <w:p w14:paraId="2A4085ED" w14:textId="77777777" w:rsidR="002C5B28" w:rsidRDefault="002C5B28">
      <w:pPr>
        <w:pStyle w:val="CommentText"/>
      </w:pPr>
      <w:r>
        <w:t>“Table #: Overall Program Level Enrollments and Completions, FY2020”</w:t>
      </w:r>
    </w:p>
    <w:p w14:paraId="2E98D657" w14:textId="77777777" w:rsidR="002C5B28" w:rsidRDefault="002C5B28">
      <w:pPr>
        <w:pStyle w:val="CommentText"/>
      </w:pPr>
    </w:p>
    <w:p w14:paraId="70157449" w14:textId="2B8C76D2" w:rsidR="002C5B28" w:rsidRDefault="002C5B28">
      <w:pPr>
        <w:pStyle w:val="CommentText"/>
      </w:pPr>
      <w:r>
        <w:t xml:space="preserve">If you agree, need to carry through to </w:t>
      </w:r>
      <w:proofErr w:type="gramStart"/>
      <w:r>
        <w:t>all of</w:t>
      </w:r>
      <w:proofErr w:type="gramEnd"/>
      <w:r>
        <w:t xml:space="preserve"> the other tables. </w:t>
      </w:r>
    </w:p>
  </w:comment>
  <w:comment w:id="690" w:author="Falcone, Christopher (DOES)" w:date="2021-07-15T15:27:00Z" w:initials="FC(">
    <w:p w14:paraId="3CC91AB7" w14:textId="0B407EDA" w:rsidR="002C5B28" w:rsidRDefault="002C5B28">
      <w:pPr>
        <w:pStyle w:val="CommentText"/>
      </w:pPr>
      <w:r>
        <w:rPr>
          <w:rStyle w:val="CommentReference"/>
        </w:rPr>
        <w:annotationRef/>
      </w:r>
      <w:r>
        <w:t>Can we round to 41%?</w:t>
      </w:r>
    </w:p>
  </w:comment>
  <w:comment w:id="697" w:author="Falcone, Christopher (DOES)" w:date="2021-07-16T10:02:00Z" w:initials="FC(">
    <w:p w14:paraId="050CD03B" w14:textId="2CC157D7" w:rsidR="002C5B28" w:rsidRDefault="002C5B28">
      <w:pPr>
        <w:pStyle w:val="CommentText"/>
      </w:pPr>
      <w:r>
        <w:rPr>
          <w:rStyle w:val="CommentReference"/>
        </w:rPr>
        <w:annotationRef/>
      </w:r>
      <w:r>
        <w:t>Why isn’t this value suppressed?</w:t>
      </w:r>
    </w:p>
  </w:comment>
  <w:comment w:id="715" w:author="Falcone, Christopher (DOES)" w:date="2021-07-16T10:00:00Z" w:initials="FC(">
    <w:p w14:paraId="46B72CFC" w14:textId="19D632A3" w:rsidR="002C5B28" w:rsidRDefault="002C5B28">
      <w:pPr>
        <w:pStyle w:val="CommentText"/>
      </w:pPr>
      <w:r>
        <w:rPr>
          <w:rStyle w:val="CommentReference"/>
        </w:rPr>
        <w:annotationRef/>
      </w:r>
      <w:r>
        <w:t>Just completions?  What about total number of new enrollments?</w:t>
      </w:r>
    </w:p>
  </w:comment>
  <w:comment w:id="878" w:author="Falcone, Christopher (DOES)" w:date="2021-07-15T15:49:00Z" w:initials="FC(">
    <w:p w14:paraId="6F01A876" w14:textId="77777777" w:rsidR="000379C0" w:rsidRDefault="000379C0" w:rsidP="000379C0">
      <w:pPr>
        <w:pStyle w:val="CommentText"/>
      </w:pPr>
      <w:r>
        <w:rPr>
          <w:rStyle w:val="CommentReference"/>
        </w:rPr>
        <w:annotationRef/>
      </w:r>
      <w:r>
        <w:t xml:space="preserve">I’m confused. Should this be “less than </w:t>
      </w:r>
      <w:proofErr w:type="gramStart"/>
      <w:r>
        <w:t>10”  We</w:t>
      </w:r>
      <w:proofErr w:type="gramEnd"/>
      <w:r>
        <w:t xml:space="preserve"> need a table note to explain here if it is truly “less than 0”. </w:t>
      </w:r>
    </w:p>
  </w:comment>
  <w:comment w:id="874" w:author="Matthews, Katrina (DOES)" w:date="2021-07-21T15:41:00Z" w:initials="MK(">
    <w:p w14:paraId="2DA89A26" w14:textId="77777777" w:rsidR="000379C0" w:rsidRDefault="000379C0" w:rsidP="000379C0">
      <w:pPr>
        <w:pStyle w:val="CommentText"/>
      </w:pPr>
      <w:r>
        <w:rPr>
          <w:rStyle w:val="CommentReference"/>
        </w:rPr>
        <w:annotationRef/>
      </w:r>
      <w:r>
        <w:t xml:space="preserve">There is no enrollment or activity during this timeframe due to the shutdown. Darrell said to enter the data like this. Do you want me to add a note about the pandemic or change it to less than </w:t>
      </w:r>
      <w:proofErr w:type="gramStart"/>
      <w:r>
        <w:t>10</w:t>
      </w:r>
      <w:proofErr w:type="gramEnd"/>
    </w:p>
  </w:comment>
  <w:comment w:id="875" w:author="Matthews, Katrina (DOES)" w:date="2021-07-21T15:46:00Z" w:initials="MK(">
    <w:p w14:paraId="382E7135" w14:textId="77777777" w:rsidR="000379C0" w:rsidRDefault="000379C0" w:rsidP="000379C0">
      <w:pPr>
        <w:pStyle w:val="CommentText"/>
      </w:pPr>
      <w:r>
        <w:rPr>
          <w:rStyle w:val="CommentReference"/>
        </w:rPr>
        <w:annotationRef/>
      </w:r>
    </w:p>
  </w:comment>
  <w:comment w:id="915" w:author="Falcone, Christopher (DOES)" w:date="2021-07-15T15:51:00Z" w:initials="FC(">
    <w:p w14:paraId="68B9CA14" w14:textId="77777777" w:rsidR="007202DE" w:rsidRDefault="007202DE" w:rsidP="000379C0">
      <w:pPr>
        <w:pStyle w:val="CommentText"/>
      </w:pPr>
      <w:r>
        <w:rPr>
          <w:rStyle w:val="CommentReference"/>
        </w:rPr>
        <w:annotationRef/>
      </w:r>
      <w:r>
        <w:t xml:space="preserve">Should </w:t>
      </w:r>
      <w:proofErr w:type="gramStart"/>
      <w:r>
        <w:t>this cells</w:t>
      </w:r>
      <w:proofErr w:type="gramEnd"/>
      <w:r>
        <w:t xml:space="preserve"> be grayed out or N/A?</w:t>
      </w:r>
    </w:p>
  </w:comment>
  <w:comment w:id="941" w:author="Falcone, Christopher (DOES)" w:date="2021-07-15T15:28:00Z" w:initials="FC(">
    <w:p w14:paraId="444F39CD" w14:textId="5EC1CF9D" w:rsidR="002C5B28" w:rsidRDefault="002C5B28">
      <w:pPr>
        <w:pStyle w:val="CommentText"/>
      </w:pPr>
      <w:r>
        <w:rPr>
          <w:rStyle w:val="CommentReference"/>
        </w:rPr>
        <w:annotationRef/>
      </w:r>
      <w:r>
        <w:t>Is this highlighted yellow for a reason? And what does this relate to?  Should this be a table note to one or multiple tables?</w:t>
      </w:r>
    </w:p>
  </w:comment>
  <w:comment w:id="985" w:author="Falcone, Christopher (DOES)" w:date="2021-07-15T15:57:00Z" w:initials="FC(">
    <w:p w14:paraId="0BC992A3" w14:textId="77777777" w:rsidR="00333B83" w:rsidRDefault="00333B83" w:rsidP="00333B83">
      <w:pPr>
        <w:pStyle w:val="CommentText"/>
      </w:pPr>
      <w:r>
        <w:rPr>
          <w:rStyle w:val="CommentReference"/>
        </w:rPr>
        <w:annotationRef/>
      </w:r>
      <w:r>
        <w:t xml:space="preserve">Is this because not enough time has passed? If so, I’d recommend that we add a table note. </w:t>
      </w:r>
    </w:p>
    <w:p w14:paraId="4F0B3D6C" w14:textId="77777777" w:rsidR="00333B83" w:rsidRDefault="00333B83" w:rsidP="00333B83">
      <w:pPr>
        <w:pStyle w:val="CommentText"/>
      </w:pPr>
    </w:p>
    <w:p w14:paraId="7D4039A3" w14:textId="77777777" w:rsidR="00333B83" w:rsidRDefault="00333B83" w:rsidP="00333B83">
      <w:pPr>
        <w:pStyle w:val="CommentText"/>
      </w:pPr>
      <w:r>
        <w:t>“Note: The retention data is not included in this report for placements in FY20 because not enough has passed.”  Thoughts?</w:t>
      </w:r>
    </w:p>
  </w:comment>
  <w:comment w:id="1006" w:author="Falcone, Christopher (DOES)" w:date="2021-07-15T15:29:00Z" w:initials="FC(">
    <w:p w14:paraId="42A5453F" w14:textId="3F32BC0C" w:rsidR="002C5B28" w:rsidRDefault="002C5B28">
      <w:pPr>
        <w:pStyle w:val="CommentText"/>
      </w:pPr>
      <w:r>
        <w:rPr>
          <w:rStyle w:val="CommentReference"/>
        </w:rPr>
        <w:annotationRef/>
      </w:r>
      <w:r>
        <w:t>Just average wages?</w:t>
      </w:r>
    </w:p>
  </w:comment>
  <w:comment w:id="1035" w:author="Falcone, Christopher (DOES)" w:date="2021-07-16T10:01:00Z" w:initials="FC(">
    <w:p w14:paraId="4C46AD46" w14:textId="682C42D5" w:rsidR="002C5B28" w:rsidRDefault="002C5B28">
      <w:pPr>
        <w:pStyle w:val="CommentText"/>
      </w:pPr>
      <w:r>
        <w:rPr>
          <w:rStyle w:val="CommentReference"/>
        </w:rPr>
        <w:annotationRef/>
      </w:r>
      <w:r>
        <w:t xml:space="preserve">Is this a new section of just part of Section A? </w:t>
      </w:r>
    </w:p>
  </w:comment>
  <w:comment w:id="1040" w:author="Falcone, Christopher (DOES)" w:date="2021-07-15T15:36:00Z" w:initials="FC(">
    <w:p w14:paraId="242FE0FB" w14:textId="7235B24E" w:rsidR="002C5B28" w:rsidRDefault="002C5B28">
      <w:pPr>
        <w:pStyle w:val="CommentText"/>
      </w:pPr>
      <w:r>
        <w:rPr>
          <w:rStyle w:val="CommentReference"/>
        </w:rPr>
        <w:annotationRef/>
      </w:r>
      <w:r>
        <w:t>Why no employment/outcomes in the table?</w:t>
      </w:r>
    </w:p>
  </w:comment>
  <w:comment w:id="1041" w:author="Matthews, Katrina (DOES)" w:date="2021-07-21T16:50:00Z" w:initials="MK(">
    <w:p w14:paraId="6A74A333" w14:textId="6A7A9585" w:rsidR="00E429B0" w:rsidRDefault="00E429B0">
      <w:pPr>
        <w:pStyle w:val="CommentText"/>
      </w:pPr>
      <w:r>
        <w:rPr>
          <w:rStyle w:val="CommentReference"/>
        </w:rPr>
        <w:annotationRef/>
      </w:r>
      <w:r>
        <w:t xml:space="preserve">Employment is shown on a separate table </w:t>
      </w:r>
    </w:p>
  </w:comment>
  <w:comment w:id="1042" w:author="Matthews, Katrina (DOES)" w:date="2021-07-21T16:50:00Z" w:initials="MK(">
    <w:p w14:paraId="7BC6F956" w14:textId="1B585945" w:rsidR="00E429B0" w:rsidRDefault="00E429B0">
      <w:pPr>
        <w:pStyle w:val="CommentText"/>
      </w:pPr>
      <w:r>
        <w:rPr>
          <w:rStyle w:val="CommentReference"/>
        </w:rPr>
        <w:annotationRef/>
      </w:r>
    </w:p>
  </w:comment>
  <w:comment w:id="1065" w:author="Falcone, Christopher (DOES)" w:date="2021-07-15T15:34:00Z" w:initials="FC(">
    <w:p w14:paraId="33C989AA" w14:textId="67BBA182" w:rsidR="002C5B28" w:rsidRDefault="002C5B28">
      <w:pPr>
        <w:pStyle w:val="CommentText"/>
      </w:pPr>
      <w:r>
        <w:rPr>
          <w:rStyle w:val="CommentReference"/>
        </w:rPr>
        <w:annotationRef/>
      </w:r>
      <w:r>
        <w:t xml:space="preserve">This number doesn’t match the numbers in the table above.  If the difference is due to active participants vs. new enrollments, we need to explicitly state so. </w:t>
      </w:r>
    </w:p>
  </w:comment>
  <w:comment w:id="1066" w:author="Matthews, Katrina (DOES)" w:date="2021-07-21T16:53:00Z" w:initials="MK(">
    <w:p w14:paraId="5762ECDF" w14:textId="0F059150" w:rsidR="00E429B0" w:rsidRDefault="00E429B0">
      <w:pPr>
        <w:pStyle w:val="CommentText"/>
      </w:pPr>
      <w:r>
        <w:rPr>
          <w:rStyle w:val="CommentReference"/>
        </w:rPr>
        <w:annotationRef/>
      </w:r>
    </w:p>
  </w:comment>
  <w:comment w:id="1071" w:author="Falcone, Christopher (DOES)" w:date="2021-07-15T15:36:00Z" w:initials="FC(">
    <w:p w14:paraId="6F3DF744" w14:textId="756019E1" w:rsidR="002C5B28" w:rsidRDefault="002C5B28">
      <w:pPr>
        <w:pStyle w:val="CommentText"/>
      </w:pPr>
      <w:r>
        <w:rPr>
          <w:rStyle w:val="CommentReference"/>
        </w:rPr>
        <w:annotationRef/>
      </w:r>
      <w:r>
        <w:t>Not in the table above.</w:t>
      </w:r>
    </w:p>
  </w:comment>
  <w:comment w:id="1072" w:author="Falcone, Christopher (DOES)" w:date="2021-07-15T15:37:00Z" w:initials="FC(">
    <w:p w14:paraId="63254799" w14:textId="7FF091BB" w:rsidR="002C5B28" w:rsidRDefault="002C5B28">
      <w:pPr>
        <w:pStyle w:val="CommentText"/>
      </w:pPr>
      <w:r>
        <w:rPr>
          <w:rStyle w:val="CommentReference"/>
        </w:rPr>
        <w:annotationRef/>
      </w:r>
      <w:r>
        <w:t xml:space="preserve">What does this mean?  </w:t>
      </w:r>
    </w:p>
  </w:comment>
  <w:comment w:id="1090" w:author="Garrett, Tynekia (DOES)" w:date="2021-07-13T12:19:00Z" w:initials="GT(">
    <w:p w14:paraId="7B577583" w14:textId="545B4966" w:rsidR="002C5B28" w:rsidRDefault="002C5B28">
      <w:pPr>
        <w:pStyle w:val="CommentText"/>
      </w:pPr>
      <w:r>
        <w:rPr>
          <w:rStyle w:val="CommentReference"/>
        </w:rPr>
        <w:annotationRef/>
      </w:r>
      <w:r>
        <w:t xml:space="preserve">The words “changing for the position” should be reworded. I am not sure what you are trying to convey in this message. </w:t>
      </w:r>
    </w:p>
  </w:comment>
  <w:comment w:id="1091" w:author="Falcone, Christopher (DOES)" w:date="2021-07-15T15:38:00Z" w:initials="FC(">
    <w:p w14:paraId="6DBC662C" w14:textId="7D0F9EB3" w:rsidR="002C5B28" w:rsidRDefault="002C5B28">
      <w:pPr>
        <w:pStyle w:val="CommentText"/>
      </w:pPr>
      <w:r>
        <w:rPr>
          <w:rStyle w:val="CommentReference"/>
        </w:rPr>
        <w:annotationRef/>
      </w:r>
      <w:r>
        <w:t xml:space="preserve">I suggest deleting unless we can make this clearer. </w:t>
      </w:r>
    </w:p>
  </w:comment>
  <w:comment w:id="1094" w:author="Falcone, Christopher (DOES)" w:date="2021-07-15T15:38:00Z" w:initials="FC(">
    <w:p w14:paraId="5B483F73" w14:textId="71F355A7" w:rsidR="002C5B28" w:rsidRDefault="002C5B28">
      <w:pPr>
        <w:pStyle w:val="CommentText"/>
      </w:pPr>
      <w:r>
        <w:rPr>
          <w:rStyle w:val="CommentReference"/>
        </w:rPr>
        <w:annotationRef/>
      </w:r>
      <w:r>
        <w:t>Why no employment data?  Might need to add a table note to explain.</w:t>
      </w:r>
    </w:p>
  </w:comment>
  <w:comment w:id="1176" w:author="Falcone, Christopher (DOES)" w:date="2021-07-15T15:40:00Z" w:initials="FC(">
    <w:p w14:paraId="3706503C" w14:textId="09B8EE39" w:rsidR="007E515F" w:rsidRDefault="007E515F">
      <w:pPr>
        <w:pStyle w:val="CommentText"/>
      </w:pPr>
      <w:r>
        <w:rPr>
          <w:rStyle w:val="CommentReference"/>
        </w:rPr>
        <w:annotationRef/>
      </w:r>
      <w:r>
        <w:t>Where is MPD above? Or is that what we are trying to say with not being funded so no new enrollments?</w:t>
      </w:r>
    </w:p>
  </w:comment>
  <w:comment w:id="1177" w:author="Matthews, Katrina (DOES)" w:date="2021-07-21T16:47:00Z" w:initials="MK(">
    <w:p w14:paraId="2B029BAD" w14:textId="0D8A191F" w:rsidR="00F86F4E" w:rsidRDefault="00F86F4E">
      <w:pPr>
        <w:pStyle w:val="CommentText"/>
      </w:pPr>
      <w:r>
        <w:rPr>
          <w:rStyle w:val="CommentReference"/>
        </w:rPr>
        <w:annotationRef/>
      </w:r>
      <w:r>
        <w:t xml:space="preserve">Correct- No new enrollment, we are only tracking retention </w:t>
      </w:r>
    </w:p>
  </w:comment>
  <w:comment w:id="1178" w:author="Matthews, Katrina (DOES)" w:date="2021-07-21T16:48:00Z" w:initials="MK(">
    <w:p w14:paraId="05F26473" w14:textId="3F044D5E" w:rsidR="00F86F4E" w:rsidRDefault="00F86F4E">
      <w:pPr>
        <w:pStyle w:val="CommentText"/>
      </w:pPr>
      <w:r>
        <w:rPr>
          <w:rStyle w:val="CommentReference"/>
        </w:rPr>
        <w:annotationRef/>
      </w:r>
    </w:p>
  </w:comment>
  <w:comment w:id="1198" w:author="Falcone, Christopher (DOES)" w:date="2021-07-15T15:39:00Z" w:initials="FC(">
    <w:p w14:paraId="110649E8" w14:textId="529B9DEC" w:rsidR="002C5B28" w:rsidRDefault="002C5B28">
      <w:pPr>
        <w:pStyle w:val="CommentText"/>
      </w:pPr>
      <w:r>
        <w:rPr>
          <w:rStyle w:val="CommentReference"/>
        </w:rPr>
        <w:annotationRef/>
      </w:r>
      <w:r>
        <w:t>By DOES or at all in DC government?</w:t>
      </w:r>
    </w:p>
  </w:comment>
  <w:comment w:id="1220" w:author="Falcone, Christopher (DOES)" w:date="2021-07-15T15:41:00Z" w:initials="FC(">
    <w:p w14:paraId="75421066" w14:textId="77777777" w:rsidR="002C5B28" w:rsidRDefault="002C5B28">
      <w:pPr>
        <w:pStyle w:val="CommentText"/>
      </w:pPr>
      <w:r>
        <w:rPr>
          <w:rStyle w:val="CommentReference"/>
        </w:rPr>
        <w:annotationRef/>
      </w:r>
      <w:r>
        <w:t>For what terms? Same notes for the next 3 instances below.</w:t>
      </w:r>
    </w:p>
    <w:p w14:paraId="6AEAECDD" w14:textId="77777777" w:rsidR="002C5B28" w:rsidRDefault="002C5B28">
      <w:pPr>
        <w:pStyle w:val="CommentText"/>
      </w:pPr>
    </w:p>
    <w:p w14:paraId="1697C9C4" w14:textId="0AE57746" w:rsidR="002C5B28" w:rsidRDefault="002C5B28">
      <w:pPr>
        <w:pStyle w:val="CommentText"/>
      </w:pPr>
      <w:r>
        <w:t xml:space="preserve">Also, see earlier comment about Table Titles. </w:t>
      </w:r>
    </w:p>
  </w:comment>
  <w:comment w:id="1227" w:author="Falcone, Christopher (DOES)" w:date="2021-07-15T15:42:00Z" w:initials="FC(">
    <w:p w14:paraId="685D58A8" w14:textId="3FA93326" w:rsidR="002C5B28" w:rsidRDefault="002C5B28">
      <w:pPr>
        <w:pStyle w:val="CommentText"/>
      </w:pPr>
      <w:r>
        <w:rPr>
          <w:rStyle w:val="CommentReference"/>
        </w:rPr>
        <w:annotationRef/>
      </w:r>
      <w:r>
        <w:t>Is this highlighted for a reason?</w:t>
      </w:r>
    </w:p>
  </w:comment>
  <w:comment w:id="1254" w:author="Falcone, Christopher (DOES)" w:date="2021-07-15T15:43:00Z" w:initials="FC(">
    <w:p w14:paraId="591C1A83" w14:textId="1211EC6F" w:rsidR="00F86F4E" w:rsidRDefault="00F86F4E">
      <w:pPr>
        <w:pStyle w:val="CommentText"/>
      </w:pPr>
      <w:r>
        <w:rPr>
          <w:rStyle w:val="CommentReference"/>
        </w:rPr>
        <w:annotationRef/>
      </w:r>
      <w:r>
        <w:t>What does this percentage relate to? New enrollments or completers?  Can we add the total number of new enrollments?</w:t>
      </w:r>
    </w:p>
  </w:comment>
  <w:comment w:id="1395" w:author="Falcone, Christopher (DOES)" w:date="2021-07-15T15:56:00Z" w:initials="FC(">
    <w:p w14:paraId="65D231B7" w14:textId="77777777" w:rsidR="000379C0" w:rsidRDefault="000379C0" w:rsidP="000379C0">
      <w:pPr>
        <w:pStyle w:val="CommentText"/>
      </w:pPr>
      <w:r>
        <w:rPr>
          <w:rStyle w:val="CommentReference"/>
        </w:rPr>
        <w:annotationRef/>
      </w:r>
      <w:r>
        <w:t>Let’s discuss less than 0.</w:t>
      </w:r>
    </w:p>
  </w:comment>
  <w:comment w:id="1478" w:author="Falcone, Christopher (DOES)" w:date="2021-07-15T15:56:00Z" w:initials="FC(">
    <w:p w14:paraId="4BCA16EA" w14:textId="77777777" w:rsidR="000379C0" w:rsidRDefault="000379C0" w:rsidP="000379C0">
      <w:pPr>
        <w:pStyle w:val="CommentText"/>
      </w:pPr>
      <w:r>
        <w:rPr>
          <w:rStyle w:val="CommentReference"/>
        </w:rPr>
        <w:annotationRef/>
      </w:r>
      <w:r>
        <w:t>N/A or grayed out?</w:t>
      </w:r>
    </w:p>
  </w:comment>
  <w:comment w:id="1501" w:author="Falcone, Christopher (DOES)" w:date="2021-07-16T10:04:00Z" w:initials="FC(">
    <w:p w14:paraId="54A81971" w14:textId="2384B1E5" w:rsidR="002C5B28" w:rsidRDefault="002C5B28">
      <w:pPr>
        <w:pStyle w:val="CommentText"/>
      </w:pPr>
      <w:r>
        <w:rPr>
          <w:rStyle w:val="CommentReference"/>
        </w:rPr>
        <w:annotationRef/>
      </w:r>
      <w:r>
        <w:t xml:space="preserve">Table notes </w:t>
      </w:r>
      <w:proofErr w:type="gramStart"/>
      <w:r>
        <w:t>instead?</w:t>
      </w:r>
      <w:proofErr w:type="gramEnd"/>
    </w:p>
  </w:comment>
  <w:comment w:id="1563" w:author="Falcone, Christopher (DOES)" w:date="2021-07-15T15:46:00Z" w:initials="FC(">
    <w:p w14:paraId="56FD13E3" w14:textId="68816978" w:rsidR="002C5B28" w:rsidRDefault="002C5B28">
      <w:pPr>
        <w:pStyle w:val="CommentText"/>
      </w:pPr>
      <w:r>
        <w:rPr>
          <w:rStyle w:val="CommentReference"/>
        </w:rPr>
        <w:annotationRef/>
      </w:r>
      <w:r>
        <w:t>Just average?</w:t>
      </w:r>
    </w:p>
  </w:comment>
  <w:comment w:id="1580" w:author="Falcone, Christopher (DOES)" w:date="2021-07-16T10:05:00Z" w:initials="FC(">
    <w:p w14:paraId="596645FF" w14:textId="284DBD7E" w:rsidR="002C5B28" w:rsidRDefault="002C5B28">
      <w:pPr>
        <w:pStyle w:val="CommentText"/>
      </w:pPr>
      <w:r>
        <w:rPr>
          <w:rStyle w:val="CommentReference"/>
        </w:rPr>
        <w:annotationRef/>
      </w:r>
      <w:r>
        <w:t>I deleted an extra blank row.</w:t>
      </w:r>
    </w:p>
  </w:comment>
  <w:comment w:id="1628" w:author="Falcone, Christopher (DOES)" w:date="2021-07-15T15:47:00Z" w:initials="FC(">
    <w:p w14:paraId="6098DB82" w14:textId="3326A735" w:rsidR="002C5B28" w:rsidRDefault="002C5B28">
      <w:pPr>
        <w:pStyle w:val="CommentText"/>
      </w:pPr>
      <w:r>
        <w:rPr>
          <w:rStyle w:val="CommentReference"/>
        </w:rPr>
        <w:annotationRef/>
      </w:r>
      <w:r>
        <w:t xml:space="preserve">Where is this data point on the tables?  I recommend not using data points that deviate from the tables. </w:t>
      </w:r>
    </w:p>
  </w:comment>
  <w:comment w:id="1651" w:author="Falcone, Christopher (DOES)" w:date="2021-07-16T10:06:00Z" w:initials="FC(">
    <w:p w14:paraId="18C453ED" w14:textId="77777777" w:rsidR="002C5B28" w:rsidRDefault="002C5B28">
      <w:pPr>
        <w:pStyle w:val="CommentText"/>
      </w:pPr>
      <w:r>
        <w:rPr>
          <w:rStyle w:val="CommentReference"/>
        </w:rPr>
        <w:annotationRef/>
      </w:r>
      <w:r>
        <w:t xml:space="preserve">I recommend this is where we include that explanation of what is included in this Section B. </w:t>
      </w:r>
    </w:p>
    <w:p w14:paraId="7805B37D" w14:textId="77777777" w:rsidR="002C5B28" w:rsidRDefault="002C5B28">
      <w:pPr>
        <w:pStyle w:val="CommentText"/>
      </w:pPr>
    </w:p>
    <w:p w14:paraId="7E7F1E9D" w14:textId="6700B6B9" w:rsidR="002C5B28" w:rsidRDefault="002C5B28">
      <w:pPr>
        <w:pStyle w:val="CommentText"/>
      </w:pPr>
      <w:r>
        <w:t>Also, need to add a clear Section Header. Maybe “Subsidized Program Information and Outcomes”?</w:t>
      </w:r>
    </w:p>
  </w:comment>
  <w:comment w:id="1653" w:author="Falcone, Christopher (DOES)" w:date="2021-07-15T15:48:00Z" w:initials="FC(">
    <w:p w14:paraId="6CE95CFD" w14:textId="2DB18726" w:rsidR="002C5B28" w:rsidRDefault="002C5B28">
      <w:pPr>
        <w:pStyle w:val="CommentText"/>
      </w:pPr>
      <w:r>
        <w:rPr>
          <w:rStyle w:val="CommentReference"/>
        </w:rPr>
        <w:annotationRef/>
      </w:r>
      <w:r>
        <w:t xml:space="preserve">We have already defined this program in the report. </w:t>
      </w:r>
    </w:p>
  </w:comment>
  <w:comment w:id="1830" w:author="Falcone, Christopher (DOES)" w:date="2021-07-15T15:49:00Z" w:initials="FC(">
    <w:p w14:paraId="12AB658B" w14:textId="44579243" w:rsidR="002C5B28" w:rsidRDefault="002C5B28">
      <w:pPr>
        <w:pStyle w:val="CommentText"/>
      </w:pPr>
      <w:r>
        <w:rPr>
          <w:rStyle w:val="CommentReference"/>
        </w:rPr>
        <w:annotationRef/>
      </w:r>
      <w:r>
        <w:t xml:space="preserve">I’m confused. Should this be “less than </w:t>
      </w:r>
      <w:proofErr w:type="gramStart"/>
      <w:r>
        <w:t>10”  We</w:t>
      </w:r>
      <w:proofErr w:type="gramEnd"/>
      <w:r>
        <w:t xml:space="preserve"> need a table note to explain here if it is truly “less than 0”. </w:t>
      </w:r>
    </w:p>
  </w:comment>
  <w:comment w:id="1826" w:author="Matthews, Katrina (DOES)" w:date="2021-07-21T15:41:00Z" w:initials="MK(">
    <w:p w14:paraId="604220B4" w14:textId="7C3AE83B" w:rsidR="001D0696" w:rsidRDefault="001D0696">
      <w:pPr>
        <w:pStyle w:val="CommentText"/>
      </w:pPr>
      <w:r>
        <w:rPr>
          <w:rStyle w:val="CommentReference"/>
        </w:rPr>
        <w:annotationRef/>
      </w:r>
      <w:r>
        <w:t xml:space="preserve">There is no enrollment or activity during this timeframe due to the shutdown. Darrell said to enter the data like this. </w:t>
      </w:r>
      <w:r w:rsidR="000379C0">
        <w:t xml:space="preserve">Do you want me to add a note about the pandemic or change it to less than </w:t>
      </w:r>
      <w:proofErr w:type="gramStart"/>
      <w:r w:rsidR="000379C0">
        <w:t>10</w:t>
      </w:r>
      <w:proofErr w:type="gramEnd"/>
    </w:p>
  </w:comment>
  <w:comment w:id="1827" w:author="Matthews, Katrina (DOES)" w:date="2021-07-21T15:46:00Z" w:initials="MK(">
    <w:p w14:paraId="772769E2" w14:textId="3E1608ED" w:rsidR="000379C0" w:rsidRDefault="000379C0">
      <w:pPr>
        <w:pStyle w:val="CommentText"/>
      </w:pPr>
      <w:r>
        <w:rPr>
          <w:rStyle w:val="CommentReference"/>
        </w:rPr>
        <w:annotationRef/>
      </w:r>
    </w:p>
  </w:comment>
  <w:comment w:id="1861" w:author="Falcone, Christopher (DOES)" w:date="2021-07-15T15:51:00Z" w:initials="FC(">
    <w:p w14:paraId="0E8501A3" w14:textId="34F63B0E" w:rsidR="002C5B28" w:rsidRDefault="002C5B28">
      <w:pPr>
        <w:pStyle w:val="CommentText"/>
      </w:pPr>
      <w:r>
        <w:rPr>
          <w:rStyle w:val="CommentReference"/>
        </w:rPr>
        <w:annotationRef/>
      </w:r>
      <w:r>
        <w:t xml:space="preserve">Should </w:t>
      </w:r>
      <w:proofErr w:type="gramStart"/>
      <w:r>
        <w:t>this cells</w:t>
      </w:r>
      <w:proofErr w:type="gramEnd"/>
      <w:r>
        <w:t xml:space="preserve"> be grayed out or N/A?</w:t>
      </w:r>
    </w:p>
  </w:comment>
  <w:comment w:id="1918" w:author="Falcone, Christopher (DOES)" w:date="2021-07-15T15:57:00Z" w:initials="FC(">
    <w:p w14:paraId="6AEF8397" w14:textId="77777777" w:rsidR="002C5B28" w:rsidRDefault="002C5B28">
      <w:pPr>
        <w:pStyle w:val="CommentText"/>
      </w:pPr>
      <w:r>
        <w:rPr>
          <w:rStyle w:val="CommentReference"/>
        </w:rPr>
        <w:annotationRef/>
      </w:r>
      <w:r>
        <w:t xml:space="preserve">Is this because not enough time has passed? If so, I’d recommend that we add a table note. </w:t>
      </w:r>
    </w:p>
    <w:p w14:paraId="47EAA65A" w14:textId="77777777" w:rsidR="002C5B28" w:rsidRDefault="002C5B28">
      <w:pPr>
        <w:pStyle w:val="CommentText"/>
      </w:pPr>
    </w:p>
    <w:p w14:paraId="40748457" w14:textId="5B75D795" w:rsidR="002C5B28" w:rsidRDefault="002C5B28">
      <w:pPr>
        <w:pStyle w:val="CommentText"/>
      </w:pPr>
      <w:r>
        <w:t>“Note: The retention data is not included in this report for placements in FY20 because not enough has passed.”  Thoughts?</w:t>
      </w:r>
    </w:p>
  </w:comment>
  <w:comment w:id="1964" w:author="Falcone, Christopher (DOES)" w:date="2021-07-16T10:07:00Z" w:initials="FC(">
    <w:p w14:paraId="3452D5B0" w14:textId="77777777" w:rsidR="004B3E0B" w:rsidRDefault="004B3E0B" w:rsidP="004B3E0B">
      <w:pPr>
        <w:pStyle w:val="CommentText"/>
      </w:pPr>
      <w:r>
        <w:rPr>
          <w:rStyle w:val="CommentReference"/>
        </w:rPr>
        <w:annotationRef/>
      </w:r>
      <w:r>
        <w:t xml:space="preserve">It’s interesting that the averages for TEP are the same as for DCCC.  </w:t>
      </w:r>
    </w:p>
  </w:comment>
  <w:comment w:id="2100" w:author="Falcone, Christopher (DOES)" w:date="2021-07-15T15:56:00Z" w:initials="FC(">
    <w:p w14:paraId="5E9963B3" w14:textId="294E9CF5" w:rsidR="002C5B28" w:rsidRDefault="002C5B28">
      <w:pPr>
        <w:pStyle w:val="CommentText"/>
      </w:pPr>
      <w:r>
        <w:rPr>
          <w:rStyle w:val="CommentReference"/>
        </w:rPr>
        <w:annotationRef/>
      </w:r>
      <w:r>
        <w:t>Let’s discuss less than 0.</w:t>
      </w:r>
    </w:p>
  </w:comment>
  <w:comment w:id="2175" w:author="Falcone, Christopher (DOES)" w:date="2021-07-15T15:56:00Z" w:initials="FC(">
    <w:p w14:paraId="47E83B92" w14:textId="4DAB51F8" w:rsidR="002C5B28" w:rsidRDefault="002C5B28">
      <w:pPr>
        <w:pStyle w:val="CommentText"/>
      </w:pPr>
      <w:r>
        <w:rPr>
          <w:rStyle w:val="CommentReference"/>
        </w:rPr>
        <w:annotationRef/>
      </w:r>
      <w:r>
        <w:t>N/A or grayed out?</w:t>
      </w:r>
    </w:p>
  </w:comment>
  <w:comment w:id="2228" w:author="Falcone, Christopher (DOES)" w:date="2021-07-16T10:07:00Z" w:initials="FC(">
    <w:p w14:paraId="139EE2D9" w14:textId="327AAD2B" w:rsidR="002C5B28" w:rsidRDefault="002C5B28">
      <w:pPr>
        <w:pStyle w:val="CommentText"/>
      </w:pPr>
      <w:r>
        <w:rPr>
          <w:rStyle w:val="CommentReference"/>
        </w:rPr>
        <w:annotationRef/>
      </w:r>
      <w:r>
        <w:t xml:space="preserve">It’s interesting that the averages for TEP are the same as for DCCC.  </w:t>
      </w:r>
    </w:p>
  </w:comment>
  <w:comment w:id="2252" w:author="Falcone, Christopher (DOES)" w:date="2021-07-16T10:05:00Z" w:initials="FC(">
    <w:p w14:paraId="3CB8B6F3" w14:textId="77777777" w:rsidR="004B3E0B" w:rsidRDefault="004B3E0B" w:rsidP="004B3E0B">
      <w:pPr>
        <w:pStyle w:val="CommentText"/>
      </w:pPr>
      <w:r>
        <w:rPr>
          <w:rStyle w:val="CommentReference"/>
        </w:rPr>
        <w:annotationRef/>
      </w:r>
      <w:r>
        <w:t>I deleted an extra blank row.</w:t>
      </w:r>
    </w:p>
  </w:comment>
  <w:comment w:id="2286" w:author="Falcone, Christopher (DOES)" w:date="2021-07-16T10:04:00Z" w:initials="FC(">
    <w:p w14:paraId="3E74543F" w14:textId="77777777" w:rsidR="004B3E0B" w:rsidRDefault="004B3E0B" w:rsidP="004B3E0B">
      <w:pPr>
        <w:pStyle w:val="CommentText"/>
      </w:pPr>
      <w:r>
        <w:rPr>
          <w:rStyle w:val="CommentReference"/>
        </w:rPr>
        <w:annotationRef/>
      </w:r>
      <w:r>
        <w:t xml:space="preserve">Table notes </w:t>
      </w:r>
      <w:proofErr w:type="gramStart"/>
      <w:r>
        <w:t>instead?</w:t>
      </w:r>
      <w:proofErr w:type="gramEnd"/>
    </w:p>
  </w:comment>
  <w:comment w:id="2297" w:author="Garrett, Tynekia (DOES)" w:date="2021-07-13T13:03:00Z" w:initials="GT(">
    <w:p w14:paraId="5437C0F6" w14:textId="77777777" w:rsidR="003D7920" w:rsidRDefault="003D7920" w:rsidP="003D7920">
      <w:r>
        <w:rPr>
          <w:rStyle w:val="CommentReference"/>
        </w:rPr>
        <w:annotationRef/>
      </w:r>
    </w:p>
    <w:p w14:paraId="79F27987" w14:textId="77777777" w:rsidR="003D7920" w:rsidRDefault="003D7920" w:rsidP="003D7920">
      <w:r>
        <w:t xml:space="preserve">I would move this before the definition section. </w:t>
      </w:r>
    </w:p>
    <w:p w14:paraId="662D19EA" w14:textId="77777777" w:rsidR="003D7920" w:rsidRDefault="003D7920" w:rsidP="003D7920">
      <w:pPr>
        <w:pStyle w:val="CommentText"/>
      </w:pPr>
    </w:p>
  </w:comment>
  <w:comment w:id="2337" w:author="Falcone, Christopher (DOES)" w:date="2021-07-15T15:59:00Z" w:initials="FC(">
    <w:p w14:paraId="52DC53AF" w14:textId="21A1A42C" w:rsidR="002C5B28" w:rsidRDefault="002C5B28">
      <w:pPr>
        <w:pStyle w:val="CommentText"/>
      </w:pPr>
      <w:r>
        <w:rPr>
          <w:rStyle w:val="CommentReference"/>
        </w:rPr>
        <w:annotationRef/>
      </w:r>
      <w:r>
        <w:t>Include as an Appendix instead? After the conclusion?</w:t>
      </w:r>
    </w:p>
  </w:comment>
  <w:comment w:id="2404" w:author="Garrett, Tynekia (DOES)" w:date="2021-07-13T13:09:00Z" w:initials="GT(">
    <w:p w14:paraId="5CCA47A8" w14:textId="77777777" w:rsidR="002C5B28" w:rsidRDefault="002C5B28">
      <w:pPr>
        <w:pStyle w:val="CommentText"/>
      </w:pPr>
      <w:r>
        <w:rPr>
          <w:rStyle w:val="CommentReference"/>
        </w:rPr>
        <w:annotationRef/>
      </w:r>
      <w:r>
        <w:t xml:space="preserve">I think this is what you are trying to say: </w:t>
      </w:r>
    </w:p>
    <w:p w14:paraId="48417C9F" w14:textId="77777777" w:rsidR="002C5B28" w:rsidRDefault="002C5B28">
      <w:pPr>
        <w:pStyle w:val="CommentText"/>
      </w:pPr>
    </w:p>
    <w:p w14:paraId="255F7035" w14:textId="6F87647B" w:rsidR="002C5B28" w:rsidRDefault="002C5B28" w:rsidP="006D530E">
      <w:r>
        <w:t xml:space="preserve">“The time period for the local job training report tracking is six months to successfully evaluate customers’ placement and retention in employment for six months or longer.” </w:t>
      </w:r>
    </w:p>
    <w:p w14:paraId="5F4707AF" w14:textId="596056FA" w:rsidR="002C5B28" w:rsidRDefault="002C5B28">
      <w:pPr>
        <w:pStyle w:val="CommentText"/>
      </w:pPr>
    </w:p>
  </w:comment>
  <w:comment w:id="2424" w:author="Garrett, Tynekia (DOES)" w:date="2021-07-13T13:03:00Z" w:initials="GT(">
    <w:p w14:paraId="0AF5BFF2" w14:textId="77777777" w:rsidR="002C5B28" w:rsidRDefault="002C5B28" w:rsidP="00AE4E6E">
      <w:r>
        <w:rPr>
          <w:rStyle w:val="CommentReference"/>
        </w:rPr>
        <w:annotationRef/>
      </w:r>
    </w:p>
    <w:p w14:paraId="10D15AB1" w14:textId="66F3C2AB" w:rsidR="002C5B28" w:rsidRDefault="002C5B28" w:rsidP="00AE4E6E">
      <w:r>
        <w:t xml:space="preserve">I would move this before the definition section. </w:t>
      </w:r>
    </w:p>
    <w:p w14:paraId="362F14E5" w14:textId="4A90FF7B" w:rsidR="002C5B28" w:rsidRDefault="002C5B28">
      <w:pPr>
        <w:pStyle w:val="CommentText"/>
      </w:pPr>
    </w:p>
  </w:comment>
  <w:comment w:id="2459" w:author="Falcone, Christopher (DOES)" w:date="2021-07-16T09:32:00Z" w:initials="FC(">
    <w:p w14:paraId="035DEF52" w14:textId="77777777" w:rsidR="00251457" w:rsidRDefault="00251457" w:rsidP="00251457">
      <w:pPr>
        <w:pStyle w:val="CommentText"/>
      </w:pPr>
      <w:r>
        <w:rPr>
          <w:rStyle w:val="CommentReference"/>
        </w:rPr>
        <w:annotationRef/>
      </w:r>
      <w:r>
        <w:t xml:space="preserve">Can we use a more descriptive header for the first section instead of the code reference? Something like: </w:t>
      </w:r>
      <w:proofErr w:type="gramStart"/>
      <w:r>
        <w:t>“ Program</w:t>
      </w:r>
      <w:proofErr w:type="gramEnd"/>
      <w:r>
        <w:t xml:space="preserve"> Enrollments and Outcomes”?</w:t>
      </w:r>
    </w:p>
  </w:comment>
  <w:comment w:id="2466" w:author="Falcone, Christopher (DOES)" w:date="2021-07-14T09:53:00Z" w:initials="FC(">
    <w:p w14:paraId="45B2CA0C" w14:textId="77777777" w:rsidR="00251457" w:rsidRDefault="00251457" w:rsidP="00251457">
      <w:pPr>
        <w:pStyle w:val="CommentText"/>
      </w:pPr>
      <w:r>
        <w:rPr>
          <w:rStyle w:val="CommentReference"/>
        </w:rPr>
        <w:annotationRef/>
      </w:r>
      <w:r>
        <w:t xml:space="preserve">Check if we are required to report by vendor. </w:t>
      </w:r>
    </w:p>
  </w:comment>
  <w:comment w:id="2510" w:author="Falcone, Christopher (DOES)" w:date="2021-07-16T09:31:00Z" w:initials="FC(">
    <w:p w14:paraId="199D433B" w14:textId="77777777" w:rsidR="004B3E0B" w:rsidRDefault="004B3E0B" w:rsidP="004B3E0B">
      <w:pPr>
        <w:pStyle w:val="CommentText"/>
      </w:pPr>
      <w:r>
        <w:rPr>
          <w:rStyle w:val="CommentReference"/>
        </w:rPr>
        <w:annotationRef/>
      </w:r>
      <w:r>
        <w:t xml:space="preserve">I suggest we move this to be the start of this actual section </w:t>
      </w:r>
      <w:proofErr w:type="gramStart"/>
      <w:r>
        <w:t>and also</w:t>
      </w:r>
      <w:proofErr w:type="gramEnd"/>
      <w:r>
        <w:t xml:space="preserve"> replace the header with something more descriptive. Something like: “Subsidized Employment Program Enrollments and Outcomes”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84A99D" w15:done="0"/>
  <w15:commentEx w15:paraId="2319243E" w15:done="0"/>
  <w15:commentEx w15:paraId="283C7E6C" w15:done="0"/>
  <w15:commentEx w15:paraId="6D4CF25B" w15:done="0"/>
  <w15:commentEx w15:paraId="1A3756DD" w15:done="0"/>
  <w15:commentEx w15:paraId="0FD82868" w15:done="0"/>
  <w15:commentEx w15:paraId="6D038C7B" w15:done="0"/>
  <w15:commentEx w15:paraId="3C016713" w15:done="0"/>
  <w15:commentEx w15:paraId="77EB6A1F" w15:done="0"/>
  <w15:commentEx w15:paraId="6BC1EE0B" w15:done="0"/>
  <w15:commentEx w15:paraId="604E5F5F" w15:done="0"/>
  <w15:commentEx w15:paraId="4FBAC50A" w15:paraIdParent="604E5F5F" w15:done="0"/>
  <w15:commentEx w15:paraId="7A5BFD09" w15:paraIdParent="604E5F5F" w15:done="0"/>
  <w15:commentEx w15:paraId="1D4BC957" w15:done="0"/>
  <w15:commentEx w15:paraId="0D1723E5" w15:done="0"/>
  <w15:commentEx w15:paraId="37F6E0E7" w15:done="0"/>
  <w15:commentEx w15:paraId="66318D58" w15:done="0"/>
  <w15:commentEx w15:paraId="33E29AB2" w15:done="0"/>
  <w15:commentEx w15:paraId="3B64B4D0" w15:done="0"/>
  <w15:commentEx w15:paraId="5670271E" w15:done="0"/>
  <w15:commentEx w15:paraId="3D489567" w15:paraIdParent="5670271E" w15:done="0"/>
  <w15:commentEx w15:paraId="5509D1AC" w15:done="0"/>
  <w15:commentEx w15:paraId="092F2104" w15:done="0"/>
  <w15:commentEx w15:paraId="36F03B24" w15:done="0"/>
  <w15:commentEx w15:paraId="105D423C" w15:paraIdParent="36F03B24" w15:done="0"/>
  <w15:commentEx w15:paraId="7919CFC7" w15:done="0"/>
  <w15:commentEx w15:paraId="74C8B2F6" w15:done="0"/>
  <w15:commentEx w15:paraId="04E6B2E7" w15:done="0"/>
  <w15:commentEx w15:paraId="172C32EC" w15:done="0"/>
  <w15:commentEx w15:paraId="6A2C69A5" w15:done="0"/>
  <w15:commentEx w15:paraId="0D80C6B3" w15:done="0"/>
  <w15:commentEx w15:paraId="729210FB" w15:done="0"/>
  <w15:commentEx w15:paraId="04961900" w15:done="0"/>
  <w15:commentEx w15:paraId="1494BC1A" w15:done="0"/>
  <w15:commentEx w15:paraId="09D6DCFD" w15:done="0"/>
  <w15:commentEx w15:paraId="0ABFA81A" w15:done="0"/>
  <w15:commentEx w15:paraId="1B4F6BCB" w15:done="0"/>
  <w15:commentEx w15:paraId="0F39EB05" w15:done="0"/>
  <w15:commentEx w15:paraId="57847A4E" w15:done="0"/>
  <w15:commentEx w15:paraId="159BB50D" w15:done="0"/>
  <w15:commentEx w15:paraId="7ACC6789" w15:done="0"/>
  <w15:commentEx w15:paraId="18C1DCA3" w15:done="0"/>
  <w15:commentEx w15:paraId="4D55B10A" w15:done="0"/>
  <w15:commentEx w15:paraId="11F01FC2" w15:done="0"/>
  <w15:commentEx w15:paraId="29F0AD5C" w15:done="0"/>
  <w15:commentEx w15:paraId="0B4A7461" w15:done="0"/>
  <w15:commentEx w15:paraId="2440CECA" w15:done="0"/>
  <w15:commentEx w15:paraId="3AFFD663" w15:done="0"/>
  <w15:commentEx w15:paraId="7B3BB69A" w15:done="0"/>
  <w15:commentEx w15:paraId="4C2B4ED3" w15:done="0"/>
  <w15:commentEx w15:paraId="7EA0021E" w15:done="0"/>
  <w15:commentEx w15:paraId="47B97CF0" w15:done="0"/>
  <w15:commentEx w15:paraId="3FF3FEF3" w15:done="0"/>
  <w15:commentEx w15:paraId="25AFAD8C" w15:done="0"/>
  <w15:commentEx w15:paraId="7E7E53C9" w15:done="0"/>
  <w15:commentEx w15:paraId="744AFAA2" w15:done="0"/>
  <w15:commentEx w15:paraId="4B3E5902" w15:done="0"/>
  <w15:commentEx w15:paraId="79265E4E" w15:done="0"/>
  <w15:commentEx w15:paraId="516A5425" w15:done="0"/>
  <w15:commentEx w15:paraId="1D4E29E4" w15:done="0"/>
  <w15:commentEx w15:paraId="7FC79EB0" w15:done="0"/>
  <w15:commentEx w15:paraId="1AB022CF" w15:done="0"/>
  <w15:commentEx w15:paraId="1B958B97" w15:done="0"/>
  <w15:commentEx w15:paraId="256A2131" w15:done="0"/>
  <w15:commentEx w15:paraId="19D855B3" w15:done="0"/>
  <w15:commentEx w15:paraId="2DDFD9F8" w15:done="0"/>
  <w15:commentEx w15:paraId="20AF75E8" w15:done="0"/>
  <w15:commentEx w15:paraId="2D6D2AE9" w15:paraIdParent="20AF75E8" w15:done="0"/>
  <w15:commentEx w15:paraId="291AAB5C" w15:done="0"/>
  <w15:commentEx w15:paraId="4667D56A" w15:done="0"/>
  <w15:commentEx w15:paraId="216D3391" w15:done="0"/>
  <w15:commentEx w15:paraId="1DF4F8C5" w15:done="0"/>
  <w15:commentEx w15:paraId="393CCFE7" w15:done="0"/>
  <w15:commentEx w15:paraId="415D231F" w15:done="0"/>
  <w15:commentEx w15:paraId="6E5C47B6" w15:done="0"/>
  <w15:commentEx w15:paraId="70157449" w15:done="0"/>
  <w15:commentEx w15:paraId="3CC91AB7" w15:done="0"/>
  <w15:commentEx w15:paraId="050CD03B" w15:done="0"/>
  <w15:commentEx w15:paraId="46B72CFC" w15:done="0"/>
  <w15:commentEx w15:paraId="6F01A876" w15:done="0"/>
  <w15:commentEx w15:paraId="2DA89A26" w15:paraIdParent="6F01A876" w15:done="0"/>
  <w15:commentEx w15:paraId="382E7135" w15:paraIdParent="6F01A876" w15:done="0"/>
  <w15:commentEx w15:paraId="68B9CA14" w15:done="0"/>
  <w15:commentEx w15:paraId="444F39CD" w15:done="0"/>
  <w15:commentEx w15:paraId="7D4039A3" w15:done="0"/>
  <w15:commentEx w15:paraId="42A5453F" w15:done="0"/>
  <w15:commentEx w15:paraId="4C46AD46" w15:done="0"/>
  <w15:commentEx w15:paraId="242FE0FB" w15:done="0"/>
  <w15:commentEx w15:paraId="6A74A333" w15:paraIdParent="242FE0FB" w15:done="0"/>
  <w15:commentEx w15:paraId="7BC6F956" w15:paraIdParent="242FE0FB" w15:done="0"/>
  <w15:commentEx w15:paraId="33C989AA" w15:done="0"/>
  <w15:commentEx w15:paraId="5762ECDF" w15:paraIdParent="33C989AA" w15:done="0"/>
  <w15:commentEx w15:paraId="6F3DF744" w15:done="0"/>
  <w15:commentEx w15:paraId="63254799" w15:done="0"/>
  <w15:commentEx w15:paraId="7B577583" w15:done="0"/>
  <w15:commentEx w15:paraId="6DBC662C" w15:paraIdParent="7B577583" w15:done="0"/>
  <w15:commentEx w15:paraId="5B483F73" w15:done="0"/>
  <w15:commentEx w15:paraId="3706503C" w15:done="0"/>
  <w15:commentEx w15:paraId="2B029BAD" w15:paraIdParent="3706503C" w15:done="0"/>
  <w15:commentEx w15:paraId="05F26473" w15:paraIdParent="3706503C" w15:done="0"/>
  <w15:commentEx w15:paraId="110649E8" w15:done="0"/>
  <w15:commentEx w15:paraId="1697C9C4" w15:done="0"/>
  <w15:commentEx w15:paraId="685D58A8" w15:done="0"/>
  <w15:commentEx w15:paraId="591C1A83" w15:done="0"/>
  <w15:commentEx w15:paraId="65D231B7" w15:done="0"/>
  <w15:commentEx w15:paraId="4BCA16EA" w15:done="0"/>
  <w15:commentEx w15:paraId="54A81971" w15:done="0"/>
  <w15:commentEx w15:paraId="56FD13E3" w15:done="0"/>
  <w15:commentEx w15:paraId="596645FF" w15:done="0"/>
  <w15:commentEx w15:paraId="6098DB82" w15:done="0"/>
  <w15:commentEx w15:paraId="7E7F1E9D" w15:done="0"/>
  <w15:commentEx w15:paraId="6CE95CFD" w15:done="0"/>
  <w15:commentEx w15:paraId="12AB658B" w15:done="0"/>
  <w15:commentEx w15:paraId="604220B4" w15:paraIdParent="12AB658B" w15:done="0"/>
  <w15:commentEx w15:paraId="772769E2" w15:paraIdParent="12AB658B" w15:done="0"/>
  <w15:commentEx w15:paraId="0E8501A3" w15:done="0"/>
  <w15:commentEx w15:paraId="40748457" w15:done="0"/>
  <w15:commentEx w15:paraId="3452D5B0" w15:done="0"/>
  <w15:commentEx w15:paraId="5E9963B3" w15:done="0"/>
  <w15:commentEx w15:paraId="47E83B92" w15:done="0"/>
  <w15:commentEx w15:paraId="139EE2D9" w15:done="0"/>
  <w15:commentEx w15:paraId="3CB8B6F3" w15:done="0"/>
  <w15:commentEx w15:paraId="3E74543F" w15:done="0"/>
  <w15:commentEx w15:paraId="662D19EA" w15:done="0"/>
  <w15:commentEx w15:paraId="52DC53AF" w15:done="0"/>
  <w15:commentEx w15:paraId="5F4707AF" w15:done="0"/>
  <w15:commentEx w15:paraId="362F14E5" w15:done="0"/>
  <w15:commentEx w15:paraId="035DEF52" w15:done="0"/>
  <w15:commentEx w15:paraId="45B2CA0C" w15:done="0"/>
  <w15:commentEx w15:paraId="199D43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BCE5B" w16cex:dateUtc="2021-07-16T13:21:00Z"/>
  <w16cex:commentExtensible w16cex:durableId="249BCECE" w16cex:dateUtc="2021-07-16T13:24:00Z"/>
  <w16cex:commentExtensible w16cex:durableId="24A28815" w16cex:dateUtc="2021-07-15T20:12:00Z"/>
  <w16cex:commentExtensible w16cex:durableId="249ADC40" w16cex:dateUtc="2021-07-15T20:09:00Z"/>
  <w16cex:commentExtensible w16cex:durableId="249931CA" w16cex:dateUtc="2021-07-14T13:50:00Z"/>
  <w16cex:commentExtensible w16cex:durableId="249ADCF7" w16cex:dateUtc="2021-07-15T20:12:00Z"/>
  <w16cex:commentExtensible w16cex:durableId="2499321E" w16cex:dateUtc="2021-07-14T13:51:00Z"/>
  <w16cex:commentExtensible w16cex:durableId="24993482" w16cex:dateUtc="2021-07-14T14:01:00Z"/>
  <w16cex:commentExtensible w16cex:durableId="24993238" w16cex:dateUtc="2021-07-14T13:51:00Z"/>
  <w16cex:commentExtensible w16cex:durableId="24A2B185" w16cex:dateUtc="2021-07-15T20:17:00Z"/>
  <w16cex:commentExtensible w16cex:durableId="2496CB82" w16cex:dateUtc="2021-07-12T18:09:00Z"/>
  <w16cex:commentExtensible w16cex:durableId="24A2956E" w16cex:dateUtc="2021-07-21T16:45:00Z"/>
  <w16cex:commentExtensible w16cex:durableId="24A29593" w16cex:dateUtc="2021-07-21T16:46:00Z"/>
  <w16cex:commentExtensible w16cex:durableId="24993256" w16cex:dateUtc="2021-07-14T13:52:00Z"/>
  <w16cex:commentExtensible w16cex:durableId="249BD09B" w16cex:dateUtc="2021-07-16T13:32:00Z"/>
  <w16cex:commentExtensible w16cex:durableId="249932AE" w16cex:dateUtc="2021-07-14T13:53:00Z"/>
  <w16cex:commentExtensible w16cex:durableId="249933BF" w16cex:dateUtc="2021-07-14T13:58:00Z"/>
  <w16cex:commentExtensible w16cex:durableId="249934C4" w16cex:dateUtc="2021-07-14T14:02:00Z"/>
  <w16cex:commentExtensible w16cex:durableId="249BD152" w16cex:dateUtc="2021-07-16T13:35:00Z"/>
  <w16cex:commentExtensible w16cex:durableId="2497E026" w16cex:dateUtc="2021-07-13T13:49:00Z"/>
  <w16cex:commentExtensible w16cex:durableId="249AC3C3" w16cex:dateUtc="2021-07-15T18:25:00Z"/>
  <w16cex:commentExtensible w16cex:durableId="249BD07D" w16cex:dateUtc="2021-07-16T13:31:00Z"/>
  <w16cex:commentExtensible w16cex:durableId="249AC3D6" w16cex:dateUtc="2021-07-15T18:25:00Z"/>
  <w16cex:commentExtensible w16cex:durableId="2497E4C6" w16cex:dateUtc="2021-07-13T14:09:00Z"/>
  <w16cex:commentExtensible w16cex:durableId="249AC3CE" w16cex:dateUtc="2021-07-15T18:25:00Z"/>
  <w16cex:commentExtensible w16cex:durableId="249ADE10" w16cex:dateUtc="2021-07-15T20:17:00Z"/>
  <w16cex:commentExtensible w16cex:durableId="249BD1E3" w16cex:dateUtc="2021-07-16T13:37:00Z"/>
  <w16cex:commentExtensible w16cex:durableId="249ADE25" w16cex:dateUtc="2021-07-15T20:17:00Z"/>
  <w16cex:commentExtensible w16cex:durableId="249BD235" w16cex:dateUtc="2021-07-16T13:39:00Z"/>
  <w16cex:commentExtensible w16cex:durableId="249BD254" w16cex:dateUtc="2021-07-16T13:39:00Z"/>
  <w16cex:commentExtensible w16cex:durableId="249AC42C" w16cex:dateUtc="2021-07-15T18:26:00Z"/>
  <w16cex:commentExtensible w16cex:durableId="249ADEFC" w16cex:dateUtc="2021-07-15T20:21:00Z"/>
  <w16cex:commentExtensible w16cex:durableId="249AC47A" w16cex:dateUtc="2021-07-15T18:28:00Z"/>
  <w16cex:commentExtensible w16cex:durableId="249AC4F5" w16cex:dateUtc="2021-07-15T18:30:00Z"/>
  <w16cex:commentExtensible w16cex:durableId="249AC561" w16cex:dateUtc="2021-07-15T18:32:00Z"/>
  <w16cex:commentExtensible w16cex:durableId="249AC54A" w16cex:dateUtc="2021-07-15T18:31:00Z"/>
  <w16cex:commentExtensible w16cex:durableId="249BD29B" w16cex:dateUtc="2021-07-16T13:40:00Z"/>
  <w16cex:commentExtensible w16cex:durableId="249AC5D3" w16cex:dateUtc="2021-07-15T18:33:00Z"/>
  <w16cex:commentExtensible w16cex:durableId="249BD313" w16cex:dateUtc="2021-07-16T13:42:00Z"/>
  <w16cex:commentExtensible w16cex:durableId="249BD3AC" w16cex:dateUtc="2021-07-16T13:45:00Z"/>
  <w16cex:commentExtensible w16cex:durableId="249BD37B" w16cex:dateUtc="2021-07-16T13:44:00Z"/>
  <w16cex:commentExtensible w16cex:durableId="249BD32E" w16cex:dateUtc="2021-07-16T13:43:00Z"/>
  <w16cex:commentExtensible w16cex:durableId="249AC62E" w16cex:dateUtc="2021-07-15T18:35:00Z"/>
  <w16cex:commentExtensible w16cex:durableId="249BD33E" w16cex:dateUtc="2021-07-16T13:43:00Z"/>
  <w16cex:commentExtensible w16cex:durableId="249ADF8E" w16cex:dateUtc="2021-07-15T20:23:00Z"/>
  <w16cex:commentExtensible w16cex:durableId="249AC82A" w16cex:dateUtc="2021-07-15T18:43:00Z"/>
  <w16cex:commentExtensible w16cex:durableId="249AC7CF" w16cex:dateUtc="2021-07-15T18:42:00Z"/>
  <w16cex:commentExtensible w16cex:durableId="249AC863" w16cex:dateUtc="2021-07-15T18:44:00Z"/>
  <w16cex:commentExtensible w16cex:durableId="249AC8C2" w16cex:dateUtc="2021-07-15T18:46:00Z"/>
  <w16cex:commentExtensible w16cex:durableId="249ACCA7" w16cex:dateUtc="2021-07-15T19:03:00Z"/>
  <w16cex:commentExtensible w16cex:durableId="249BD41C" w16cex:dateUtc="2021-07-16T13:47:00Z"/>
  <w16cex:commentExtensible w16cex:durableId="249ACC8B" w16cex:dateUtc="2021-07-15T19:02:00Z"/>
  <w16cex:commentExtensible w16cex:durableId="249ACDD3" w16cex:dateUtc="2021-07-15T19:08:00Z"/>
  <w16cex:commentExtensible w16cex:durableId="249BD434" w16cex:dateUtc="2021-07-16T13:47:00Z"/>
  <w16cex:commentExtensible w16cex:durableId="249ACE59" w16cex:dateUtc="2021-07-15T19:10:00Z"/>
  <w16cex:commentExtensible w16cex:durableId="249ACEA9" w16cex:dateUtc="2021-07-15T19:11:00Z"/>
  <w16cex:commentExtensible w16cex:durableId="249BD47F" w16cex:dateUtc="2021-07-16T13:48:00Z"/>
  <w16cex:commentExtensible w16cex:durableId="249ACA5A" w16cex:dateUtc="2021-07-15T18:53:00Z"/>
  <w16cex:commentExtensible w16cex:durableId="249ACDF0" w16cex:dateUtc="2021-07-15T19:08:00Z"/>
  <w16cex:commentExtensible w16cex:durableId="249BD49D" w16cex:dateUtc="2021-07-16T13:49:00Z"/>
  <w16cex:commentExtensible w16cex:durableId="249ACB67" w16cex:dateUtc="2021-07-15T18:57:00Z"/>
  <w16cex:commentExtensible w16cex:durableId="249BD4CD" w16cex:dateUtc="2021-07-16T13:50:00Z"/>
  <w16cex:commentExtensible w16cex:durableId="249ACEE3" w16cex:dateUtc="2021-07-15T19:12:00Z"/>
  <w16cex:commentExtensible w16cex:durableId="249ACE91" w16cex:dateUtc="2021-07-15T19:11:00Z"/>
  <w16cex:commentExtensible w16cex:durableId="249AD044" w16cex:dateUtc="2021-07-15T19:18:00Z"/>
  <w16cex:commentExtensible w16cex:durableId="249BD676" w16cex:dateUtc="2021-07-16T13:57:00Z"/>
  <w16cex:commentExtensible w16cex:durableId="2497F320" w16cex:dateUtc="2021-07-13T15:10:00Z"/>
  <w16cex:commentExtensible w16cex:durableId="249AD125" w16cex:dateUtc="2021-07-15T19:22:00Z"/>
  <w16cex:commentExtensible w16cex:durableId="249AD035" w16cex:dateUtc="2021-07-15T19:18:00Z"/>
  <w16cex:commentExtensible w16cex:durableId="249AD185" w16cex:dateUtc="2021-07-15T19:23:00Z"/>
  <w16cex:commentExtensible w16cex:durableId="249BD690" w16cex:dateUtc="2021-07-16T13:57:00Z"/>
  <w16cex:commentExtensible w16cex:durableId="249AD1C0" w16cex:dateUtc="2021-07-15T19:24:00Z"/>
  <w16cex:commentExtensible w16cex:durableId="249AD1D6" w16cex:dateUtc="2021-07-15T19:25:00Z"/>
  <w16cex:commentExtensible w16cex:durableId="249AD259" w16cex:dateUtc="2021-07-15T19:27:00Z"/>
  <w16cex:commentExtensible w16cex:durableId="249AD26B" w16cex:dateUtc="2021-07-15T19:27:00Z"/>
  <w16cex:commentExtensible w16cex:durableId="249BD6EA" w16cex:dateUtc="2021-07-16T13:59:00Z"/>
  <w16cex:commentExtensible w16cex:durableId="249AD27B" w16cex:dateUtc="2021-07-15T19:27:00Z"/>
  <w16cex:commentExtensible w16cex:durableId="249BD799" w16cex:dateUtc="2021-07-16T14:02:00Z"/>
  <w16cex:commentExtensible w16cex:durableId="249BD739" w16cex:dateUtc="2021-07-16T14:00:00Z"/>
  <w16cex:commentExtensible w16cex:durableId="24A2C0D7" w16cex:dateUtc="2021-07-15T19:49:00Z"/>
  <w16cex:commentExtensible w16cex:durableId="24A2C0D6" w16cex:dateUtc="2021-07-21T19:41:00Z"/>
  <w16cex:commentExtensible w16cex:durableId="24A2C0D5" w16cex:dateUtc="2021-07-21T19:46:00Z"/>
  <w16cex:commentExtensible w16cex:durableId="24A2C0D4" w16cex:dateUtc="2021-07-15T19:51:00Z"/>
  <w16cex:commentExtensible w16cex:durableId="249AD2B5" w16cex:dateUtc="2021-07-15T19:28:00Z"/>
  <w16cex:commentExtensible w16cex:durableId="24A2C237" w16cex:dateUtc="2021-07-15T19:57:00Z"/>
  <w16cex:commentExtensible w16cex:durableId="249AD2EA" w16cex:dateUtc="2021-07-15T19:29:00Z"/>
  <w16cex:commentExtensible w16cex:durableId="249BD772" w16cex:dateUtc="2021-07-16T14:01:00Z"/>
  <w16cex:commentExtensible w16cex:durableId="249AD460" w16cex:dateUtc="2021-07-15T19:36:00Z"/>
  <w16cex:commentExtensible w16cex:durableId="24A2CED2" w16cex:dateUtc="2021-07-21T20:50:00Z"/>
  <w16cex:commentExtensible w16cex:durableId="24A2CEE4" w16cex:dateUtc="2021-07-21T20:50:00Z"/>
  <w16cex:commentExtensible w16cex:durableId="249AD41D" w16cex:dateUtc="2021-07-15T19:34:00Z"/>
  <w16cex:commentExtensible w16cex:durableId="24A2CF9E" w16cex:dateUtc="2021-07-21T20:53:00Z"/>
  <w16cex:commentExtensible w16cex:durableId="249AD472" w16cex:dateUtc="2021-07-15T19:36:00Z"/>
  <w16cex:commentExtensible w16cex:durableId="249AD4AD" w16cex:dateUtc="2021-07-15T19:37:00Z"/>
  <w16cex:commentExtensible w16cex:durableId="24980345" w16cex:dateUtc="2021-07-13T16:19:00Z"/>
  <w16cex:commentExtensible w16cex:durableId="249AD4EE" w16cex:dateUtc="2021-07-15T19:38:00Z"/>
  <w16cex:commentExtensible w16cex:durableId="249AD509" w16cex:dateUtc="2021-07-15T19:38:00Z"/>
  <w16cex:commentExtensible w16cex:durableId="249AD553" w16cex:dateUtc="2021-07-15T19:40:00Z"/>
  <w16cex:commentExtensible w16cex:durableId="24A2CE31" w16cex:dateUtc="2021-07-21T20:47:00Z"/>
  <w16cex:commentExtensible w16cex:durableId="24A2CE4F" w16cex:dateUtc="2021-07-21T20:48:00Z"/>
  <w16cex:commentExtensible w16cex:durableId="249AD533" w16cex:dateUtc="2021-07-15T19:39:00Z"/>
  <w16cex:commentExtensible w16cex:durableId="249AD5A9" w16cex:dateUtc="2021-07-15T19:41:00Z"/>
  <w16cex:commentExtensible w16cex:durableId="249AD5FA" w16cex:dateUtc="2021-07-15T19:42:00Z"/>
  <w16cex:commentExtensible w16cex:durableId="249AD613" w16cex:dateUtc="2021-07-15T19:43:00Z"/>
  <w16cex:commentExtensible w16cex:durableId="24A2C09E" w16cex:dateUtc="2021-07-15T19:56:00Z"/>
  <w16cex:commentExtensible w16cex:durableId="24A2C09D" w16cex:dateUtc="2021-07-15T19:56:00Z"/>
  <w16cex:commentExtensible w16cex:durableId="249BD84B" w16cex:dateUtc="2021-07-16T14:04:00Z"/>
  <w16cex:commentExtensible w16cex:durableId="249AD6DE" w16cex:dateUtc="2021-07-15T19:46:00Z"/>
  <w16cex:commentExtensible w16cex:durableId="249BD86C" w16cex:dateUtc="2021-07-16T14:05:00Z"/>
  <w16cex:commentExtensible w16cex:durableId="249AD716" w16cex:dateUtc="2021-07-15T19:47:00Z"/>
  <w16cex:commentExtensible w16cex:durableId="249BD895" w16cex:dateUtc="2021-07-16T14:06:00Z"/>
  <w16cex:commentExtensible w16cex:durableId="249AD73F" w16cex:dateUtc="2021-07-15T19:48:00Z"/>
  <w16cex:commentExtensible w16cex:durableId="249AD77E" w16cex:dateUtc="2021-07-15T19:49:00Z"/>
  <w16cex:commentExtensible w16cex:durableId="24A2BEC0" w16cex:dateUtc="2021-07-21T19:41:00Z"/>
  <w16cex:commentExtensible w16cex:durableId="24A2BFE0" w16cex:dateUtc="2021-07-21T19:46:00Z"/>
  <w16cex:commentExtensible w16cex:durableId="249AD7E7" w16cex:dateUtc="2021-07-15T19:51:00Z"/>
  <w16cex:commentExtensible w16cex:durableId="249AD94F" w16cex:dateUtc="2021-07-15T19:57:00Z"/>
  <w16cex:commentExtensible w16cex:durableId="24A2C5A6" w16cex:dateUtc="2021-07-16T14:07:00Z"/>
  <w16cex:commentExtensible w16cex:durableId="249AD916" w16cex:dateUtc="2021-07-15T19:56:00Z"/>
  <w16cex:commentExtensible w16cex:durableId="249AD932" w16cex:dateUtc="2021-07-15T19:56:00Z"/>
  <w16cex:commentExtensible w16cex:durableId="249BD8FC" w16cex:dateUtc="2021-07-16T14:07:00Z"/>
  <w16cex:commentExtensible w16cex:durableId="24A2C4D5" w16cex:dateUtc="2021-07-16T14:05:00Z"/>
  <w16cex:commentExtensible w16cex:durableId="24A2C54F" w16cex:dateUtc="2021-07-16T14:04:00Z"/>
  <w16cex:commentExtensible w16cex:durableId="24A2B995" w16cex:dateUtc="2021-07-13T17:03:00Z"/>
  <w16cex:commentExtensible w16cex:durableId="249AD9D7" w16cex:dateUtc="2021-07-15T19:59:00Z"/>
  <w16cex:commentExtensible w16cex:durableId="24980F04" w16cex:dateUtc="2021-07-13T17:09:00Z"/>
  <w16cex:commentExtensible w16cex:durableId="24980DA2" w16cex:dateUtc="2021-07-13T17:03:00Z"/>
  <w16cex:commentExtensible w16cex:durableId="24A2B4E6" w16cex:dateUtc="2021-07-16T13:32:00Z"/>
  <w16cex:commentExtensible w16cex:durableId="24A2B4E5" w16cex:dateUtc="2021-07-14T13:53:00Z"/>
  <w16cex:commentExtensible w16cex:durableId="24A2B4E3" w16cex:dateUtc="2021-07-16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84A99D" w16cid:durableId="249BCE5B"/>
  <w16cid:commentId w16cid:paraId="2319243E" w16cid:durableId="249BCECE"/>
  <w16cid:commentId w16cid:paraId="283C7E6C" w16cid:durableId="24A28815"/>
  <w16cid:commentId w16cid:paraId="6D4CF25B" w16cid:durableId="249ADC40"/>
  <w16cid:commentId w16cid:paraId="1A3756DD" w16cid:durableId="249931CA"/>
  <w16cid:commentId w16cid:paraId="0FD82868" w16cid:durableId="249ADCF7"/>
  <w16cid:commentId w16cid:paraId="6D038C7B" w16cid:durableId="2499321E"/>
  <w16cid:commentId w16cid:paraId="3C016713" w16cid:durableId="24993482"/>
  <w16cid:commentId w16cid:paraId="77EB6A1F" w16cid:durableId="24993238"/>
  <w16cid:commentId w16cid:paraId="6BC1EE0B" w16cid:durableId="24A2B185"/>
  <w16cid:commentId w16cid:paraId="604E5F5F" w16cid:durableId="2496CB82"/>
  <w16cid:commentId w16cid:paraId="4FBAC50A" w16cid:durableId="24A2956E"/>
  <w16cid:commentId w16cid:paraId="7A5BFD09" w16cid:durableId="24A29593"/>
  <w16cid:commentId w16cid:paraId="1D4BC957" w16cid:durableId="24993256"/>
  <w16cid:commentId w16cid:paraId="0D1723E5" w16cid:durableId="249BD09B"/>
  <w16cid:commentId w16cid:paraId="37F6E0E7" w16cid:durableId="249932AE"/>
  <w16cid:commentId w16cid:paraId="66318D58" w16cid:durableId="249933BF"/>
  <w16cid:commentId w16cid:paraId="33E29AB2" w16cid:durableId="249934C4"/>
  <w16cid:commentId w16cid:paraId="3B64B4D0" w16cid:durableId="249BD152"/>
  <w16cid:commentId w16cid:paraId="5670271E" w16cid:durableId="2497E026"/>
  <w16cid:commentId w16cid:paraId="3D489567" w16cid:durableId="249AC3C3"/>
  <w16cid:commentId w16cid:paraId="5509D1AC" w16cid:durableId="249BD07D"/>
  <w16cid:commentId w16cid:paraId="092F2104" w16cid:durableId="249AC3D6"/>
  <w16cid:commentId w16cid:paraId="36F03B24" w16cid:durableId="2497E4C6"/>
  <w16cid:commentId w16cid:paraId="105D423C" w16cid:durableId="249AC3CE"/>
  <w16cid:commentId w16cid:paraId="7919CFC7" w16cid:durableId="249ADE10"/>
  <w16cid:commentId w16cid:paraId="74C8B2F6" w16cid:durableId="249BD1E3"/>
  <w16cid:commentId w16cid:paraId="04E6B2E7" w16cid:durableId="249ADE25"/>
  <w16cid:commentId w16cid:paraId="172C32EC" w16cid:durableId="249BD235"/>
  <w16cid:commentId w16cid:paraId="6A2C69A5" w16cid:durableId="249BD254"/>
  <w16cid:commentId w16cid:paraId="0D80C6B3" w16cid:durableId="249AC42C"/>
  <w16cid:commentId w16cid:paraId="729210FB" w16cid:durableId="249ADEFC"/>
  <w16cid:commentId w16cid:paraId="04961900" w16cid:durableId="249AC47A"/>
  <w16cid:commentId w16cid:paraId="1494BC1A" w16cid:durableId="249AC4F5"/>
  <w16cid:commentId w16cid:paraId="09D6DCFD" w16cid:durableId="249AC561"/>
  <w16cid:commentId w16cid:paraId="0ABFA81A" w16cid:durableId="249AC54A"/>
  <w16cid:commentId w16cid:paraId="1B4F6BCB" w16cid:durableId="249BD29B"/>
  <w16cid:commentId w16cid:paraId="0F39EB05" w16cid:durableId="249AC5D3"/>
  <w16cid:commentId w16cid:paraId="57847A4E" w16cid:durableId="249BD313"/>
  <w16cid:commentId w16cid:paraId="159BB50D" w16cid:durableId="249BD3AC"/>
  <w16cid:commentId w16cid:paraId="7ACC6789" w16cid:durableId="249BD37B"/>
  <w16cid:commentId w16cid:paraId="18C1DCA3" w16cid:durableId="249BD32E"/>
  <w16cid:commentId w16cid:paraId="4D55B10A" w16cid:durableId="249AC62E"/>
  <w16cid:commentId w16cid:paraId="11F01FC2" w16cid:durableId="249BD33E"/>
  <w16cid:commentId w16cid:paraId="29F0AD5C" w16cid:durableId="249ADF8E"/>
  <w16cid:commentId w16cid:paraId="0B4A7461" w16cid:durableId="249AC82A"/>
  <w16cid:commentId w16cid:paraId="2440CECA" w16cid:durableId="249AC7CF"/>
  <w16cid:commentId w16cid:paraId="3AFFD663" w16cid:durableId="249AC863"/>
  <w16cid:commentId w16cid:paraId="7B3BB69A" w16cid:durableId="249AC8C2"/>
  <w16cid:commentId w16cid:paraId="4C2B4ED3" w16cid:durableId="249ACCA7"/>
  <w16cid:commentId w16cid:paraId="7EA0021E" w16cid:durableId="249BD41C"/>
  <w16cid:commentId w16cid:paraId="47B97CF0" w16cid:durableId="249ACC8B"/>
  <w16cid:commentId w16cid:paraId="3FF3FEF3" w16cid:durableId="249ACDD3"/>
  <w16cid:commentId w16cid:paraId="25AFAD8C" w16cid:durableId="249BD434"/>
  <w16cid:commentId w16cid:paraId="7E7E53C9" w16cid:durableId="249ACE59"/>
  <w16cid:commentId w16cid:paraId="744AFAA2" w16cid:durableId="249ACEA9"/>
  <w16cid:commentId w16cid:paraId="4B3E5902" w16cid:durableId="249BD47F"/>
  <w16cid:commentId w16cid:paraId="79265E4E" w16cid:durableId="249ACA5A"/>
  <w16cid:commentId w16cid:paraId="516A5425" w16cid:durableId="249ACDF0"/>
  <w16cid:commentId w16cid:paraId="1D4E29E4" w16cid:durableId="249BD49D"/>
  <w16cid:commentId w16cid:paraId="7FC79EB0" w16cid:durableId="249ACB67"/>
  <w16cid:commentId w16cid:paraId="1AB022CF" w16cid:durableId="249BD4CD"/>
  <w16cid:commentId w16cid:paraId="1B958B97" w16cid:durableId="249ACEE3"/>
  <w16cid:commentId w16cid:paraId="256A2131" w16cid:durableId="249ACE91"/>
  <w16cid:commentId w16cid:paraId="19D855B3" w16cid:durableId="249AD044"/>
  <w16cid:commentId w16cid:paraId="2DDFD9F8" w16cid:durableId="249BD676"/>
  <w16cid:commentId w16cid:paraId="20AF75E8" w16cid:durableId="2497F320"/>
  <w16cid:commentId w16cid:paraId="2D6D2AE9" w16cid:durableId="249AD125"/>
  <w16cid:commentId w16cid:paraId="291AAB5C" w16cid:durableId="249AD035"/>
  <w16cid:commentId w16cid:paraId="4667D56A" w16cid:durableId="249AD185"/>
  <w16cid:commentId w16cid:paraId="216D3391" w16cid:durableId="249BD690"/>
  <w16cid:commentId w16cid:paraId="1DF4F8C5" w16cid:durableId="249AD1C0"/>
  <w16cid:commentId w16cid:paraId="393CCFE7" w16cid:durableId="249AD1D6"/>
  <w16cid:commentId w16cid:paraId="415D231F" w16cid:durableId="249AD259"/>
  <w16cid:commentId w16cid:paraId="6E5C47B6" w16cid:durableId="249AD26B"/>
  <w16cid:commentId w16cid:paraId="70157449" w16cid:durableId="249BD6EA"/>
  <w16cid:commentId w16cid:paraId="3CC91AB7" w16cid:durableId="249AD27B"/>
  <w16cid:commentId w16cid:paraId="050CD03B" w16cid:durableId="249BD799"/>
  <w16cid:commentId w16cid:paraId="46B72CFC" w16cid:durableId="249BD739"/>
  <w16cid:commentId w16cid:paraId="6F01A876" w16cid:durableId="24A2C0D7"/>
  <w16cid:commentId w16cid:paraId="2DA89A26" w16cid:durableId="24A2C0D6"/>
  <w16cid:commentId w16cid:paraId="382E7135" w16cid:durableId="24A2C0D5"/>
  <w16cid:commentId w16cid:paraId="68B9CA14" w16cid:durableId="24A2C0D4"/>
  <w16cid:commentId w16cid:paraId="444F39CD" w16cid:durableId="249AD2B5"/>
  <w16cid:commentId w16cid:paraId="7D4039A3" w16cid:durableId="24A2C237"/>
  <w16cid:commentId w16cid:paraId="42A5453F" w16cid:durableId="249AD2EA"/>
  <w16cid:commentId w16cid:paraId="4C46AD46" w16cid:durableId="249BD772"/>
  <w16cid:commentId w16cid:paraId="242FE0FB" w16cid:durableId="249AD460"/>
  <w16cid:commentId w16cid:paraId="6A74A333" w16cid:durableId="24A2CED2"/>
  <w16cid:commentId w16cid:paraId="7BC6F956" w16cid:durableId="24A2CEE4"/>
  <w16cid:commentId w16cid:paraId="33C989AA" w16cid:durableId="249AD41D"/>
  <w16cid:commentId w16cid:paraId="5762ECDF" w16cid:durableId="24A2CF9E"/>
  <w16cid:commentId w16cid:paraId="6F3DF744" w16cid:durableId="249AD472"/>
  <w16cid:commentId w16cid:paraId="63254799" w16cid:durableId="249AD4AD"/>
  <w16cid:commentId w16cid:paraId="7B577583" w16cid:durableId="24980345"/>
  <w16cid:commentId w16cid:paraId="6DBC662C" w16cid:durableId="249AD4EE"/>
  <w16cid:commentId w16cid:paraId="5B483F73" w16cid:durableId="249AD509"/>
  <w16cid:commentId w16cid:paraId="3706503C" w16cid:durableId="249AD553"/>
  <w16cid:commentId w16cid:paraId="2B029BAD" w16cid:durableId="24A2CE31"/>
  <w16cid:commentId w16cid:paraId="05F26473" w16cid:durableId="24A2CE4F"/>
  <w16cid:commentId w16cid:paraId="110649E8" w16cid:durableId="249AD533"/>
  <w16cid:commentId w16cid:paraId="1697C9C4" w16cid:durableId="249AD5A9"/>
  <w16cid:commentId w16cid:paraId="685D58A8" w16cid:durableId="249AD5FA"/>
  <w16cid:commentId w16cid:paraId="591C1A83" w16cid:durableId="249AD613"/>
  <w16cid:commentId w16cid:paraId="65D231B7" w16cid:durableId="24A2C09E"/>
  <w16cid:commentId w16cid:paraId="4BCA16EA" w16cid:durableId="24A2C09D"/>
  <w16cid:commentId w16cid:paraId="54A81971" w16cid:durableId="249BD84B"/>
  <w16cid:commentId w16cid:paraId="56FD13E3" w16cid:durableId="249AD6DE"/>
  <w16cid:commentId w16cid:paraId="596645FF" w16cid:durableId="249BD86C"/>
  <w16cid:commentId w16cid:paraId="6098DB82" w16cid:durableId="249AD716"/>
  <w16cid:commentId w16cid:paraId="7E7F1E9D" w16cid:durableId="249BD895"/>
  <w16cid:commentId w16cid:paraId="6CE95CFD" w16cid:durableId="249AD73F"/>
  <w16cid:commentId w16cid:paraId="12AB658B" w16cid:durableId="249AD77E"/>
  <w16cid:commentId w16cid:paraId="604220B4" w16cid:durableId="24A2BEC0"/>
  <w16cid:commentId w16cid:paraId="772769E2" w16cid:durableId="24A2BFE0"/>
  <w16cid:commentId w16cid:paraId="0E8501A3" w16cid:durableId="249AD7E7"/>
  <w16cid:commentId w16cid:paraId="40748457" w16cid:durableId="249AD94F"/>
  <w16cid:commentId w16cid:paraId="3452D5B0" w16cid:durableId="24A2C5A6"/>
  <w16cid:commentId w16cid:paraId="5E9963B3" w16cid:durableId="249AD916"/>
  <w16cid:commentId w16cid:paraId="47E83B92" w16cid:durableId="249AD932"/>
  <w16cid:commentId w16cid:paraId="139EE2D9" w16cid:durableId="249BD8FC"/>
  <w16cid:commentId w16cid:paraId="3CB8B6F3" w16cid:durableId="24A2C4D5"/>
  <w16cid:commentId w16cid:paraId="3E74543F" w16cid:durableId="24A2C54F"/>
  <w16cid:commentId w16cid:paraId="662D19EA" w16cid:durableId="24A2B995"/>
  <w16cid:commentId w16cid:paraId="52DC53AF" w16cid:durableId="249AD9D7"/>
  <w16cid:commentId w16cid:paraId="5F4707AF" w16cid:durableId="24980F04"/>
  <w16cid:commentId w16cid:paraId="362F14E5" w16cid:durableId="24980DA2"/>
  <w16cid:commentId w16cid:paraId="035DEF52" w16cid:durableId="24A2B4E6"/>
  <w16cid:commentId w16cid:paraId="45B2CA0C" w16cid:durableId="24A2B4E5"/>
  <w16cid:commentId w16cid:paraId="199D433B" w16cid:durableId="24A2B4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55EF2" w14:textId="77777777" w:rsidR="00836148" w:rsidRDefault="00836148" w:rsidP="00B10708">
      <w:pPr>
        <w:spacing w:after="0" w:line="240" w:lineRule="auto"/>
      </w:pPr>
      <w:r>
        <w:separator/>
      </w:r>
    </w:p>
  </w:endnote>
  <w:endnote w:type="continuationSeparator" w:id="0">
    <w:p w14:paraId="7708FABF" w14:textId="77777777" w:rsidR="00836148" w:rsidRDefault="00836148" w:rsidP="00B1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0F4F8" w14:textId="592EB5AA" w:rsidR="002C5B28" w:rsidRPr="00E178BD" w:rsidRDefault="002C5B28" w:rsidP="00FE71D8">
    <w:pPr>
      <w:pStyle w:val="Footer"/>
      <w:ind w:left="720"/>
      <w:rPr>
        <w:rFonts w:ascii="Times New Roman" w:hAnsi="Times New Roman" w:cs="Times New Roman"/>
        <w:sz w:val="16"/>
        <w:szCs w:val="16"/>
      </w:rPr>
    </w:pPr>
    <w:del w:id="2567" w:author="Matthews, Katrina (DOES)" w:date="2021-07-21T16:12:00Z">
      <w:r w:rsidDel="004B3E0B">
        <w:rPr>
          <w:rFonts w:ascii="Times New Roman" w:hAnsi="Times New Roman" w:cs="Times New Roman"/>
          <w:sz w:val="16"/>
          <w:szCs w:val="16"/>
        </w:rPr>
        <w:delText>*</w:delText>
      </w:r>
    </w:del>
    <w:del w:id="2568" w:author="Matthews, Katrina (DOES)" w:date="2021-07-21T12:42:00Z">
      <w:r w:rsidDel="00D06F7F">
        <w:rPr>
          <w:rFonts w:ascii="Times New Roman" w:hAnsi="Times New Roman" w:cs="Times New Roman"/>
          <w:sz w:val="16"/>
          <w:szCs w:val="16"/>
        </w:rPr>
        <w:delText xml:space="preserve">Program is no longer funded in FY21, we are tracking retention only. </w:delText>
      </w:r>
    </w:del>
  </w:p>
  <w:p w14:paraId="0300EB80" w14:textId="77777777" w:rsidR="002C5B28" w:rsidRDefault="002C5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0BC9A" w14:textId="77777777" w:rsidR="00836148" w:rsidRDefault="00836148" w:rsidP="00B10708">
      <w:pPr>
        <w:spacing w:after="0" w:line="240" w:lineRule="auto"/>
      </w:pPr>
      <w:r>
        <w:separator/>
      </w:r>
    </w:p>
  </w:footnote>
  <w:footnote w:type="continuationSeparator" w:id="0">
    <w:p w14:paraId="33A4963B" w14:textId="77777777" w:rsidR="00836148" w:rsidRDefault="00836148" w:rsidP="00B10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216246278"/>
      <w:docPartObj>
        <w:docPartGallery w:val="Watermarks"/>
        <w:docPartUnique/>
      </w:docPartObj>
    </w:sdtPr>
    <w:sdtContent>
      <w:p w14:paraId="2DC01D8F" w14:textId="77777777" w:rsidR="002C5B28" w:rsidRPr="00973FBF" w:rsidRDefault="002C5B28" w:rsidP="00DF6038">
        <w:pPr>
          <w:pStyle w:val="Header"/>
          <w:pBdr>
            <w:bottom w:val="thickThinSmallGap" w:sz="24" w:space="1" w:color="622423" w:themeColor="accent2" w:themeShade="7F"/>
          </w:pBdr>
          <w:jc w:val="center"/>
          <w:rPr>
            <w:rFonts w:ascii="Times New Roman" w:hAnsi="Times New Roman" w:cs="Times New Roman"/>
            <w:color w:val="7F7F7F" w:themeColor="background1" w:themeShade="7F"/>
            <w:spacing w:val="60"/>
          </w:rPr>
        </w:pPr>
        <w:r>
          <w:rPr>
            <w:noProof/>
            <w:color w:val="7F7F7F" w:themeColor="background1" w:themeShade="7F"/>
            <w:spacing w:val="60"/>
          </w:rPr>
          <w:pict w14:anchorId="602AF2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785158" o:spid="_x0000_s2049" type="#_x0000_t136" alt="" style="position:absolute;left:0;text-align:left;margin-left:0;margin-top:0;width:468pt;height:280.8pt;z-index:-251658752;mso-wrap-edited:f;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sdt>
    <w:sdtPr>
      <w:rPr>
        <w:color w:val="7F7F7F" w:themeColor="background1" w:themeShade="7F"/>
        <w:spacing w:val="60"/>
      </w:rPr>
      <w:id w:val="1475026205"/>
      <w:docPartObj>
        <w:docPartGallery w:val="Page Numbers (Top of Page)"/>
        <w:docPartUnique/>
      </w:docPartObj>
    </w:sdtPr>
    <w:sdtEndPr>
      <w:rPr>
        <w:b/>
        <w:bCs/>
        <w:noProof/>
        <w:color w:val="auto"/>
        <w:spacing w:val="0"/>
      </w:rPr>
    </w:sdtEndPr>
    <w:sdtContent>
      <w:p w14:paraId="3E3ACFF7" w14:textId="088D0B4F" w:rsidR="002C5B28" w:rsidRPr="00E0695C" w:rsidRDefault="002C5B28" w:rsidP="00DF6038">
        <w:pPr>
          <w:pStyle w:val="Header"/>
          <w:pBdr>
            <w:bottom w:val="thickThinSmallGap" w:sz="24" w:space="1" w:color="622423" w:themeColor="accent2" w:themeShade="7F"/>
          </w:pBdr>
          <w:jc w:val="center"/>
          <w:rPr>
            <w:rFonts w:ascii="Georgia" w:eastAsiaTheme="majorEastAsia" w:hAnsi="Georgia" w:cstheme="majorBidi"/>
            <w:sz w:val="32"/>
            <w:szCs w:val="32"/>
          </w:rPr>
        </w:pPr>
        <w:sdt>
          <w:sdtPr>
            <w:rPr>
              <w:rFonts w:ascii="Georgia" w:eastAsiaTheme="majorEastAsia" w:hAnsi="Georgia" w:cstheme="majorBidi"/>
              <w:sz w:val="32"/>
              <w:szCs w:val="32"/>
            </w:rPr>
            <w:alias w:val="Title"/>
            <w:id w:val="187411004"/>
            <w:dataBinding w:prefixMappings="xmlns:ns0='http://schemas.openxmlformats.org/package/2006/metadata/core-properties' xmlns:ns1='http://purl.org/dc/elements/1.1/'" w:xpath="/ns0:coreProperties[1]/ns1:title[1]" w:storeItemID="{6C3C8BC8-F283-45AE-878A-BAB7291924A1}"/>
            <w:text/>
          </w:sdtPr>
          <w:sdtContent>
            <w:r>
              <w:rPr>
                <w:rFonts w:ascii="Georgia" w:eastAsiaTheme="majorEastAsia" w:hAnsi="Georgia" w:cstheme="majorBidi"/>
                <w:sz w:val="32"/>
                <w:szCs w:val="32"/>
              </w:rPr>
              <w:t>Local Job Training Report ~ Fiscal Year 2020</w:t>
            </w:r>
          </w:sdtContent>
        </w:sdt>
      </w:p>
      <w:p w14:paraId="71490879" w14:textId="77777777" w:rsidR="002C5B28" w:rsidRDefault="002C5B28" w:rsidP="00DF6038">
        <w:pPr>
          <w:pStyle w:val="Header"/>
          <w:pBdr>
            <w:bottom w:val="single" w:sz="4" w:space="1" w:color="D9D9D9" w:themeColor="background1" w:themeShade="D9"/>
          </w:pBdr>
          <w:jc w:val="right"/>
          <w:rPr>
            <w:b/>
            <w:bCs/>
          </w:rPr>
        </w:pPr>
        <w:r>
          <w:rPr>
            <w:color w:val="7F7F7F" w:themeColor="background1" w:themeShade="7F"/>
            <w:spacing w:val="60"/>
          </w:rPr>
          <w:t xml:space="preserve"> </w:t>
        </w:r>
        <w:r w:rsidRPr="00973FBF">
          <w:rPr>
            <w:rFonts w:ascii="Times New Roman" w:hAnsi="Times New Roman" w:cs="Times New Roman"/>
            <w:color w:val="7F7F7F" w:themeColor="background1" w:themeShade="7F"/>
            <w:spacing w:val="60"/>
          </w:rPr>
          <w:t>Page</w:t>
        </w:r>
        <w:r w:rsidRPr="00973FBF">
          <w:rPr>
            <w:rFonts w:ascii="Times New Roman" w:hAnsi="Times New Roman" w:cs="Times New Roman"/>
          </w:rPr>
          <w:t xml:space="preserve"> | </w:t>
        </w:r>
        <w:r w:rsidRPr="00973FBF">
          <w:rPr>
            <w:rFonts w:ascii="Times New Roman" w:hAnsi="Times New Roman" w:cs="Times New Roman"/>
          </w:rPr>
          <w:fldChar w:fldCharType="begin"/>
        </w:r>
        <w:r w:rsidRPr="00973FBF">
          <w:rPr>
            <w:rFonts w:ascii="Times New Roman" w:hAnsi="Times New Roman" w:cs="Times New Roman"/>
          </w:rPr>
          <w:instrText xml:space="preserve"> PAGE   \* MERGEFORMAT </w:instrText>
        </w:r>
        <w:r w:rsidRPr="00973FBF">
          <w:rPr>
            <w:rFonts w:ascii="Times New Roman" w:hAnsi="Times New Roman" w:cs="Times New Roman"/>
          </w:rPr>
          <w:fldChar w:fldCharType="separate"/>
        </w:r>
        <w:r w:rsidRPr="00531C24">
          <w:rPr>
            <w:rFonts w:ascii="Times New Roman" w:hAnsi="Times New Roman" w:cs="Times New Roman"/>
            <w:b/>
            <w:bCs/>
            <w:noProof/>
          </w:rPr>
          <w:t>8</w:t>
        </w:r>
        <w:r w:rsidRPr="00973FBF">
          <w:rPr>
            <w:rFonts w:ascii="Times New Roman" w:hAnsi="Times New Roman" w:cs="Times New Roman"/>
            <w:b/>
            <w:bCs/>
            <w:noProof/>
          </w:rPr>
          <w:fldChar w:fldCharType="end"/>
        </w:r>
      </w:p>
    </w:sdtContent>
  </w:sdt>
  <w:p w14:paraId="19D710AE" w14:textId="77777777" w:rsidR="002C5B28" w:rsidRDefault="002C5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D1DEC"/>
    <w:multiLevelType w:val="hybridMultilevel"/>
    <w:tmpl w:val="E01EA424"/>
    <w:lvl w:ilvl="0" w:tplc="7DBAE14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21A5C"/>
    <w:multiLevelType w:val="hybridMultilevel"/>
    <w:tmpl w:val="01E8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97779"/>
    <w:multiLevelType w:val="hybridMultilevel"/>
    <w:tmpl w:val="E54052B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C65324D"/>
    <w:multiLevelType w:val="hybridMultilevel"/>
    <w:tmpl w:val="CA32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25204"/>
    <w:multiLevelType w:val="hybridMultilevel"/>
    <w:tmpl w:val="AD121D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F6825"/>
    <w:multiLevelType w:val="multilevel"/>
    <w:tmpl w:val="5F4E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B2C3C"/>
    <w:multiLevelType w:val="hybridMultilevel"/>
    <w:tmpl w:val="844240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C6689"/>
    <w:multiLevelType w:val="hybridMultilevel"/>
    <w:tmpl w:val="D18A1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72DF0"/>
    <w:multiLevelType w:val="hybridMultilevel"/>
    <w:tmpl w:val="8582558A"/>
    <w:lvl w:ilvl="0" w:tplc="EAE4D810">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B53AD"/>
    <w:multiLevelType w:val="hybridMultilevel"/>
    <w:tmpl w:val="AF0A8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94A5C"/>
    <w:multiLevelType w:val="hybridMultilevel"/>
    <w:tmpl w:val="5C86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0472D"/>
    <w:multiLevelType w:val="hybridMultilevel"/>
    <w:tmpl w:val="A96C148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5C0220C"/>
    <w:multiLevelType w:val="hybridMultilevel"/>
    <w:tmpl w:val="CBE21C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35408"/>
    <w:multiLevelType w:val="hybridMultilevel"/>
    <w:tmpl w:val="FE8A888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B22FAC"/>
    <w:multiLevelType w:val="multilevel"/>
    <w:tmpl w:val="2708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806AF"/>
    <w:multiLevelType w:val="hybridMultilevel"/>
    <w:tmpl w:val="B0AAE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75DA7"/>
    <w:multiLevelType w:val="multilevel"/>
    <w:tmpl w:val="48B6D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471A83"/>
    <w:multiLevelType w:val="hybridMultilevel"/>
    <w:tmpl w:val="AC386C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36D00"/>
    <w:multiLevelType w:val="hybridMultilevel"/>
    <w:tmpl w:val="E404F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0953CD"/>
    <w:multiLevelType w:val="hybridMultilevel"/>
    <w:tmpl w:val="6194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80EE5"/>
    <w:multiLevelType w:val="hybridMultilevel"/>
    <w:tmpl w:val="00808D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647746"/>
    <w:multiLevelType w:val="hybridMultilevel"/>
    <w:tmpl w:val="123E1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8A2677"/>
    <w:multiLevelType w:val="hybridMultilevel"/>
    <w:tmpl w:val="DBA0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E2A52"/>
    <w:multiLevelType w:val="hybridMultilevel"/>
    <w:tmpl w:val="6F8EF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FB38C2"/>
    <w:multiLevelType w:val="hybridMultilevel"/>
    <w:tmpl w:val="2DE8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62B51"/>
    <w:multiLevelType w:val="hybridMultilevel"/>
    <w:tmpl w:val="E62EF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31287B"/>
    <w:multiLevelType w:val="hybridMultilevel"/>
    <w:tmpl w:val="67A6E1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66EF5"/>
    <w:multiLevelType w:val="hybridMultilevel"/>
    <w:tmpl w:val="58922EA4"/>
    <w:lvl w:ilvl="0" w:tplc="D0D403E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3E7A37"/>
    <w:multiLevelType w:val="hybridMultilevel"/>
    <w:tmpl w:val="C890C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AC6372"/>
    <w:multiLevelType w:val="multilevel"/>
    <w:tmpl w:val="A3045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234E57"/>
    <w:multiLevelType w:val="hybridMultilevel"/>
    <w:tmpl w:val="5B900F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D55284"/>
    <w:multiLevelType w:val="hybridMultilevel"/>
    <w:tmpl w:val="6EE2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770B7E"/>
    <w:multiLevelType w:val="hybridMultilevel"/>
    <w:tmpl w:val="0928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4A3C81"/>
    <w:multiLevelType w:val="hybridMultilevel"/>
    <w:tmpl w:val="C0A07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15"/>
  </w:num>
  <w:num w:numId="5">
    <w:abstractNumId w:val="11"/>
  </w:num>
  <w:num w:numId="6">
    <w:abstractNumId w:val="4"/>
  </w:num>
  <w:num w:numId="7">
    <w:abstractNumId w:val="4"/>
  </w:num>
  <w:num w:numId="8">
    <w:abstractNumId w:val="17"/>
  </w:num>
  <w:num w:numId="9">
    <w:abstractNumId w:val="18"/>
  </w:num>
  <w:num w:numId="10">
    <w:abstractNumId w:val="27"/>
  </w:num>
  <w:num w:numId="11">
    <w:abstractNumId w:val="14"/>
  </w:num>
  <w:num w:numId="12">
    <w:abstractNumId w:val="5"/>
  </w:num>
  <w:num w:numId="13">
    <w:abstractNumId w:val="2"/>
  </w:num>
  <w:num w:numId="14">
    <w:abstractNumId w:val="1"/>
  </w:num>
  <w:num w:numId="15">
    <w:abstractNumId w:val="30"/>
  </w:num>
  <w:num w:numId="16">
    <w:abstractNumId w:val="16"/>
  </w:num>
  <w:num w:numId="17">
    <w:abstractNumId w:val="13"/>
  </w:num>
  <w:num w:numId="18">
    <w:abstractNumId w:val="32"/>
  </w:num>
  <w:num w:numId="19">
    <w:abstractNumId w:val="25"/>
  </w:num>
  <w:num w:numId="20">
    <w:abstractNumId w:val="7"/>
  </w:num>
  <w:num w:numId="21">
    <w:abstractNumId w:val="28"/>
  </w:num>
  <w:num w:numId="22">
    <w:abstractNumId w:val="23"/>
  </w:num>
  <w:num w:numId="23">
    <w:abstractNumId w:val="6"/>
  </w:num>
  <w:num w:numId="24">
    <w:abstractNumId w:val="29"/>
  </w:num>
  <w:num w:numId="25">
    <w:abstractNumId w:val="31"/>
  </w:num>
  <w:num w:numId="26">
    <w:abstractNumId w:val="10"/>
  </w:num>
  <w:num w:numId="27">
    <w:abstractNumId w:val="19"/>
  </w:num>
  <w:num w:numId="28">
    <w:abstractNumId w:val="22"/>
  </w:num>
  <w:num w:numId="29">
    <w:abstractNumId w:val="33"/>
  </w:num>
  <w:num w:numId="30">
    <w:abstractNumId w:val="3"/>
  </w:num>
  <w:num w:numId="31">
    <w:abstractNumId w:val="0"/>
  </w:num>
  <w:num w:numId="32">
    <w:abstractNumId w:val="20"/>
  </w:num>
  <w:num w:numId="33">
    <w:abstractNumId w:val="21"/>
  </w:num>
  <w:num w:numId="34">
    <w:abstractNumId w:val="8"/>
  </w:num>
  <w:num w:numId="35">
    <w:abstractNumId w:val="26"/>
  </w:num>
  <w:num w:numId="3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lcone, Christopher (DOES)">
    <w15:presenceInfo w15:providerId="AD" w15:userId="S::christopher.falcone@dc.gov::424260c8-7304-4ff4-a0a6-7829c624daa5"/>
  </w15:person>
  <w15:person w15:author="Matthews, Katrina (DOES)">
    <w15:presenceInfo w15:providerId="AD" w15:userId="S::katrina.matthews@dc.gov::bcb23bb3-a730-49e2-9554-0f7672ec9699"/>
  </w15:person>
  <w15:person w15:author="Garrett, Tynekia (DOES)">
    <w15:presenceInfo w15:providerId="AD" w15:userId="S::tynekia.garrett1@dc.gov::c11aca9e-957b-4c78-9357-7a1a05a1a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trackRevisions/>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1NDU1N7I0M7K0tDBS0lEKTi0uzszPAykwrAUATsHF5iwAAAA="/>
  </w:docVars>
  <w:rsids>
    <w:rsidRoot w:val="0035251A"/>
    <w:rsid w:val="00000A24"/>
    <w:rsid w:val="00001175"/>
    <w:rsid w:val="00002913"/>
    <w:rsid w:val="00020733"/>
    <w:rsid w:val="0002221C"/>
    <w:rsid w:val="00023615"/>
    <w:rsid w:val="000236A7"/>
    <w:rsid w:val="00023898"/>
    <w:rsid w:val="00023EA0"/>
    <w:rsid w:val="00024D0B"/>
    <w:rsid w:val="0002636C"/>
    <w:rsid w:val="00034507"/>
    <w:rsid w:val="00036D7D"/>
    <w:rsid w:val="000379C0"/>
    <w:rsid w:val="000417D7"/>
    <w:rsid w:val="0004396D"/>
    <w:rsid w:val="00043BA9"/>
    <w:rsid w:val="00044F7C"/>
    <w:rsid w:val="000455AC"/>
    <w:rsid w:val="00046480"/>
    <w:rsid w:val="00051515"/>
    <w:rsid w:val="00053700"/>
    <w:rsid w:val="0005709D"/>
    <w:rsid w:val="00065AB3"/>
    <w:rsid w:val="000664CB"/>
    <w:rsid w:val="00074216"/>
    <w:rsid w:val="00086A52"/>
    <w:rsid w:val="00086B8F"/>
    <w:rsid w:val="00090BD4"/>
    <w:rsid w:val="00097F8A"/>
    <w:rsid w:val="000A23EE"/>
    <w:rsid w:val="000A24BB"/>
    <w:rsid w:val="000A3F03"/>
    <w:rsid w:val="000A62D5"/>
    <w:rsid w:val="000A6C75"/>
    <w:rsid w:val="000B3B23"/>
    <w:rsid w:val="000B4839"/>
    <w:rsid w:val="000B7633"/>
    <w:rsid w:val="000D2A01"/>
    <w:rsid w:val="000D425C"/>
    <w:rsid w:val="000D4CA7"/>
    <w:rsid w:val="000D58A4"/>
    <w:rsid w:val="000E2488"/>
    <w:rsid w:val="000E5E4A"/>
    <w:rsid w:val="000F32F9"/>
    <w:rsid w:val="000F3645"/>
    <w:rsid w:val="000F56AB"/>
    <w:rsid w:val="000F686C"/>
    <w:rsid w:val="00100AD0"/>
    <w:rsid w:val="00104E9F"/>
    <w:rsid w:val="001104FE"/>
    <w:rsid w:val="00111200"/>
    <w:rsid w:val="00115B65"/>
    <w:rsid w:val="001206E4"/>
    <w:rsid w:val="0012726A"/>
    <w:rsid w:val="0013156D"/>
    <w:rsid w:val="00133327"/>
    <w:rsid w:val="001346B3"/>
    <w:rsid w:val="0013525B"/>
    <w:rsid w:val="00136810"/>
    <w:rsid w:val="00136CC5"/>
    <w:rsid w:val="00137A1E"/>
    <w:rsid w:val="00141840"/>
    <w:rsid w:val="00141CB8"/>
    <w:rsid w:val="00143254"/>
    <w:rsid w:val="0014331D"/>
    <w:rsid w:val="00143993"/>
    <w:rsid w:val="0014517F"/>
    <w:rsid w:val="00145A6C"/>
    <w:rsid w:val="00153048"/>
    <w:rsid w:val="001552CE"/>
    <w:rsid w:val="00163395"/>
    <w:rsid w:val="00164F19"/>
    <w:rsid w:val="00173C46"/>
    <w:rsid w:val="001760F8"/>
    <w:rsid w:val="001769B6"/>
    <w:rsid w:val="00176BD1"/>
    <w:rsid w:val="00177A00"/>
    <w:rsid w:val="00183BC9"/>
    <w:rsid w:val="00184173"/>
    <w:rsid w:val="001A036B"/>
    <w:rsid w:val="001A6928"/>
    <w:rsid w:val="001B1A63"/>
    <w:rsid w:val="001B5039"/>
    <w:rsid w:val="001C06F1"/>
    <w:rsid w:val="001C0FCD"/>
    <w:rsid w:val="001C193A"/>
    <w:rsid w:val="001C3E02"/>
    <w:rsid w:val="001C57FB"/>
    <w:rsid w:val="001D0696"/>
    <w:rsid w:val="001D2446"/>
    <w:rsid w:val="001D5686"/>
    <w:rsid w:val="001D66A8"/>
    <w:rsid w:val="001D7170"/>
    <w:rsid w:val="001E1DA7"/>
    <w:rsid w:val="001E513F"/>
    <w:rsid w:val="001E677F"/>
    <w:rsid w:val="001F3EAE"/>
    <w:rsid w:val="001F5BCB"/>
    <w:rsid w:val="002040DE"/>
    <w:rsid w:val="00205203"/>
    <w:rsid w:val="00207934"/>
    <w:rsid w:val="00207E44"/>
    <w:rsid w:val="00212327"/>
    <w:rsid w:val="00212B35"/>
    <w:rsid w:val="00221C6E"/>
    <w:rsid w:val="00222BC4"/>
    <w:rsid w:val="00222D5F"/>
    <w:rsid w:val="002242E3"/>
    <w:rsid w:val="002302EC"/>
    <w:rsid w:val="00233BB3"/>
    <w:rsid w:val="00235AA5"/>
    <w:rsid w:val="00245359"/>
    <w:rsid w:val="00246A74"/>
    <w:rsid w:val="00247DF8"/>
    <w:rsid w:val="00251457"/>
    <w:rsid w:val="00251D4D"/>
    <w:rsid w:val="0025309D"/>
    <w:rsid w:val="0025470A"/>
    <w:rsid w:val="00255EFB"/>
    <w:rsid w:val="00257C70"/>
    <w:rsid w:val="00263944"/>
    <w:rsid w:val="002709C4"/>
    <w:rsid w:val="00273047"/>
    <w:rsid w:val="00276DA1"/>
    <w:rsid w:val="00277278"/>
    <w:rsid w:val="002806DC"/>
    <w:rsid w:val="002853CB"/>
    <w:rsid w:val="00286B66"/>
    <w:rsid w:val="00287440"/>
    <w:rsid w:val="00290975"/>
    <w:rsid w:val="002A191F"/>
    <w:rsid w:val="002A3EC8"/>
    <w:rsid w:val="002A46A6"/>
    <w:rsid w:val="002A5906"/>
    <w:rsid w:val="002A6992"/>
    <w:rsid w:val="002B0C23"/>
    <w:rsid w:val="002B58E4"/>
    <w:rsid w:val="002B604A"/>
    <w:rsid w:val="002C5B28"/>
    <w:rsid w:val="002C644A"/>
    <w:rsid w:val="002C6C94"/>
    <w:rsid w:val="002D24AE"/>
    <w:rsid w:val="002D2FA4"/>
    <w:rsid w:val="002D4428"/>
    <w:rsid w:val="002D5D66"/>
    <w:rsid w:val="002D69CD"/>
    <w:rsid w:val="002E2959"/>
    <w:rsid w:val="002E52B9"/>
    <w:rsid w:val="002E553E"/>
    <w:rsid w:val="002E677A"/>
    <w:rsid w:val="002F0CCA"/>
    <w:rsid w:val="002F141C"/>
    <w:rsid w:val="002F362F"/>
    <w:rsid w:val="003040BD"/>
    <w:rsid w:val="0030412B"/>
    <w:rsid w:val="003109D9"/>
    <w:rsid w:val="0031284D"/>
    <w:rsid w:val="003141F5"/>
    <w:rsid w:val="00314247"/>
    <w:rsid w:val="003146F9"/>
    <w:rsid w:val="003171DB"/>
    <w:rsid w:val="00317738"/>
    <w:rsid w:val="00320B79"/>
    <w:rsid w:val="00320D51"/>
    <w:rsid w:val="0032110E"/>
    <w:rsid w:val="00324508"/>
    <w:rsid w:val="00324AED"/>
    <w:rsid w:val="0032519D"/>
    <w:rsid w:val="00327F60"/>
    <w:rsid w:val="003308EE"/>
    <w:rsid w:val="0033235B"/>
    <w:rsid w:val="00333B83"/>
    <w:rsid w:val="0033532D"/>
    <w:rsid w:val="003355A0"/>
    <w:rsid w:val="003377FB"/>
    <w:rsid w:val="00337D20"/>
    <w:rsid w:val="00340C8C"/>
    <w:rsid w:val="00342C23"/>
    <w:rsid w:val="0035251A"/>
    <w:rsid w:val="003526E8"/>
    <w:rsid w:val="0035290F"/>
    <w:rsid w:val="00365DFE"/>
    <w:rsid w:val="00380AA0"/>
    <w:rsid w:val="00382AE2"/>
    <w:rsid w:val="00384488"/>
    <w:rsid w:val="003919AA"/>
    <w:rsid w:val="00392B7D"/>
    <w:rsid w:val="003A71F0"/>
    <w:rsid w:val="003B4E15"/>
    <w:rsid w:val="003C50EC"/>
    <w:rsid w:val="003C7A62"/>
    <w:rsid w:val="003D49EE"/>
    <w:rsid w:val="003D50D7"/>
    <w:rsid w:val="003D7920"/>
    <w:rsid w:val="003E52FC"/>
    <w:rsid w:val="003E60C8"/>
    <w:rsid w:val="003F5504"/>
    <w:rsid w:val="003F7CF4"/>
    <w:rsid w:val="00400A1C"/>
    <w:rsid w:val="004028B4"/>
    <w:rsid w:val="00404B25"/>
    <w:rsid w:val="00405D1A"/>
    <w:rsid w:val="00406684"/>
    <w:rsid w:val="00406A81"/>
    <w:rsid w:val="00406C17"/>
    <w:rsid w:val="00407C9D"/>
    <w:rsid w:val="00416B11"/>
    <w:rsid w:val="00417002"/>
    <w:rsid w:val="00417762"/>
    <w:rsid w:val="00417B2F"/>
    <w:rsid w:val="004226BF"/>
    <w:rsid w:val="00423F48"/>
    <w:rsid w:val="00425780"/>
    <w:rsid w:val="00425B4E"/>
    <w:rsid w:val="00426F7F"/>
    <w:rsid w:val="0042755B"/>
    <w:rsid w:val="004275CE"/>
    <w:rsid w:val="00430515"/>
    <w:rsid w:val="00430B14"/>
    <w:rsid w:val="00431040"/>
    <w:rsid w:val="00431494"/>
    <w:rsid w:val="0043229F"/>
    <w:rsid w:val="00434BBF"/>
    <w:rsid w:val="004371ED"/>
    <w:rsid w:val="0043775C"/>
    <w:rsid w:val="00441BC9"/>
    <w:rsid w:val="00442F53"/>
    <w:rsid w:val="00444A7E"/>
    <w:rsid w:val="0045114D"/>
    <w:rsid w:val="00452E6C"/>
    <w:rsid w:val="00455E78"/>
    <w:rsid w:val="00460B7A"/>
    <w:rsid w:val="00461346"/>
    <w:rsid w:val="004628D2"/>
    <w:rsid w:val="00470D05"/>
    <w:rsid w:val="0047333A"/>
    <w:rsid w:val="00476F5B"/>
    <w:rsid w:val="00477066"/>
    <w:rsid w:val="00480104"/>
    <w:rsid w:val="004802C9"/>
    <w:rsid w:val="00484389"/>
    <w:rsid w:val="00484745"/>
    <w:rsid w:val="0048525C"/>
    <w:rsid w:val="00485C64"/>
    <w:rsid w:val="004904CC"/>
    <w:rsid w:val="0049074D"/>
    <w:rsid w:val="00493E37"/>
    <w:rsid w:val="00497DBF"/>
    <w:rsid w:val="004A0D2E"/>
    <w:rsid w:val="004A2202"/>
    <w:rsid w:val="004A4495"/>
    <w:rsid w:val="004A48AD"/>
    <w:rsid w:val="004A5379"/>
    <w:rsid w:val="004A65F8"/>
    <w:rsid w:val="004A69DD"/>
    <w:rsid w:val="004A7935"/>
    <w:rsid w:val="004B285D"/>
    <w:rsid w:val="004B3E0B"/>
    <w:rsid w:val="004B5B0F"/>
    <w:rsid w:val="004B63FE"/>
    <w:rsid w:val="004B69F0"/>
    <w:rsid w:val="004C6AFC"/>
    <w:rsid w:val="004C77CC"/>
    <w:rsid w:val="004C7FD7"/>
    <w:rsid w:val="004D0976"/>
    <w:rsid w:val="004E1401"/>
    <w:rsid w:val="004E6446"/>
    <w:rsid w:val="004F6155"/>
    <w:rsid w:val="004F6ABE"/>
    <w:rsid w:val="004F6ED0"/>
    <w:rsid w:val="00500513"/>
    <w:rsid w:val="00500D65"/>
    <w:rsid w:val="00503FBD"/>
    <w:rsid w:val="00507F64"/>
    <w:rsid w:val="005139F5"/>
    <w:rsid w:val="005140AA"/>
    <w:rsid w:val="0051479F"/>
    <w:rsid w:val="00516D27"/>
    <w:rsid w:val="00524749"/>
    <w:rsid w:val="00527C68"/>
    <w:rsid w:val="00531C24"/>
    <w:rsid w:val="0053730E"/>
    <w:rsid w:val="00537EC9"/>
    <w:rsid w:val="00543B96"/>
    <w:rsid w:val="00545391"/>
    <w:rsid w:val="00546628"/>
    <w:rsid w:val="00547473"/>
    <w:rsid w:val="005479EE"/>
    <w:rsid w:val="00547F46"/>
    <w:rsid w:val="00551141"/>
    <w:rsid w:val="0055152A"/>
    <w:rsid w:val="0055234B"/>
    <w:rsid w:val="00556019"/>
    <w:rsid w:val="00556B98"/>
    <w:rsid w:val="00557B62"/>
    <w:rsid w:val="00557C99"/>
    <w:rsid w:val="005617FA"/>
    <w:rsid w:val="005703CA"/>
    <w:rsid w:val="00570E1A"/>
    <w:rsid w:val="0057306B"/>
    <w:rsid w:val="005745EE"/>
    <w:rsid w:val="00577F5B"/>
    <w:rsid w:val="005842D3"/>
    <w:rsid w:val="005843B3"/>
    <w:rsid w:val="005853DA"/>
    <w:rsid w:val="00585400"/>
    <w:rsid w:val="00587D4E"/>
    <w:rsid w:val="005A4CBD"/>
    <w:rsid w:val="005A7A13"/>
    <w:rsid w:val="005A7FE9"/>
    <w:rsid w:val="005B1769"/>
    <w:rsid w:val="005B3576"/>
    <w:rsid w:val="005B6797"/>
    <w:rsid w:val="005B67D4"/>
    <w:rsid w:val="005B7F01"/>
    <w:rsid w:val="005B7FB2"/>
    <w:rsid w:val="005C7E3A"/>
    <w:rsid w:val="005D0607"/>
    <w:rsid w:val="005D1B5C"/>
    <w:rsid w:val="005D788C"/>
    <w:rsid w:val="005E0BA1"/>
    <w:rsid w:val="005F07E9"/>
    <w:rsid w:val="005F2CB8"/>
    <w:rsid w:val="0060145C"/>
    <w:rsid w:val="00605918"/>
    <w:rsid w:val="00607FE2"/>
    <w:rsid w:val="006108F0"/>
    <w:rsid w:val="0061106F"/>
    <w:rsid w:val="0061405E"/>
    <w:rsid w:val="00614D3F"/>
    <w:rsid w:val="006160A8"/>
    <w:rsid w:val="00617909"/>
    <w:rsid w:val="00630C4B"/>
    <w:rsid w:val="00636847"/>
    <w:rsid w:val="00637D15"/>
    <w:rsid w:val="00642A28"/>
    <w:rsid w:val="006448B5"/>
    <w:rsid w:val="00645CC4"/>
    <w:rsid w:val="006460C5"/>
    <w:rsid w:val="0064724F"/>
    <w:rsid w:val="00652626"/>
    <w:rsid w:val="00655129"/>
    <w:rsid w:val="00657145"/>
    <w:rsid w:val="00657708"/>
    <w:rsid w:val="00663FFF"/>
    <w:rsid w:val="00664D04"/>
    <w:rsid w:val="0067239B"/>
    <w:rsid w:val="006723CB"/>
    <w:rsid w:val="00675D81"/>
    <w:rsid w:val="0068620B"/>
    <w:rsid w:val="00687F01"/>
    <w:rsid w:val="00687F4F"/>
    <w:rsid w:val="00693B5E"/>
    <w:rsid w:val="00693BCD"/>
    <w:rsid w:val="00694285"/>
    <w:rsid w:val="00694FD1"/>
    <w:rsid w:val="006A1B9D"/>
    <w:rsid w:val="006A3460"/>
    <w:rsid w:val="006A3A15"/>
    <w:rsid w:val="006A4355"/>
    <w:rsid w:val="006A4F52"/>
    <w:rsid w:val="006A4FE7"/>
    <w:rsid w:val="006B558E"/>
    <w:rsid w:val="006B55D3"/>
    <w:rsid w:val="006B6A06"/>
    <w:rsid w:val="006C5064"/>
    <w:rsid w:val="006C5500"/>
    <w:rsid w:val="006D0FB9"/>
    <w:rsid w:val="006D2CDC"/>
    <w:rsid w:val="006D5304"/>
    <w:rsid w:val="006D530E"/>
    <w:rsid w:val="006E3DD6"/>
    <w:rsid w:val="006E75C1"/>
    <w:rsid w:val="006F3C16"/>
    <w:rsid w:val="0070381A"/>
    <w:rsid w:val="00707838"/>
    <w:rsid w:val="00711AC1"/>
    <w:rsid w:val="00713259"/>
    <w:rsid w:val="00714B09"/>
    <w:rsid w:val="00715FB8"/>
    <w:rsid w:val="00717C8C"/>
    <w:rsid w:val="007202DE"/>
    <w:rsid w:val="0072132A"/>
    <w:rsid w:val="007227A8"/>
    <w:rsid w:val="00722B78"/>
    <w:rsid w:val="00732C0E"/>
    <w:rsid w:val="00733C38"/>
    <w:rsid w:val="00733D28"/>
    <w:rsid w:val="007369B2"/>
    <w:rsid w:val="0074255D"/>
    <w:rsid w:val="00743458"/>
    <w:rsid w:val="0074456B"/>
    <w:rsid w:val="00753D50"/>
    <w:rsid w:val="00756007"/>
    <w:rsid w:val="00762AD3"/>
    <w:rsid w:val="00767554"/>
    <w:rsid w:val="00772A0E"/>
    <w:rsid w:val="007761F7"/>
    <w:rsid w:val="007827AA"/>
    <w:rsid w:val="00784471"/>
    <w:rsid w:val="00785D97"/>
    <w:rsid w:val="007861E9"/>
    <w:rsid w:val="00786948"/>
    <w:rsid w:val="007869F2"/>
    <w:rsid w:val="00787B42"/>
    <w:rsid w:val="00787DF4"/>
    <w:rsid w:val="00793F25"/>
    <w:rsid w:val="00795B92"/>
    <w:rsid w:val="007A1FD5"/>
    <w:rsid w:val="007A2AEB"/>
    <w:rsid w:val="007A6391"/>
    <w:rsid w:val="007A7943"/>
    <w:rsid w:val="007B160E"/>
    <w:rsid w:val="007B7040"/>
    <w:rsid w:val="007C0577"/>
    <w:rsid w:val="007C10CB"/>
    <w:rsid w:val="007C1135"/>
    <w:rsid w:val="007C7520"/>
    <w:rsid w:val="007D3BC4"/>
    <w:rsid w:val="007D61E8"/>
    <w:rsid w:val="007D73BF"/>
    <w:rsid w:val="007E1572"/>
    <w:rsid w:val="007E2C18"/>
    <w:rsid w:val="007E4591"/>
    <w:rsid w:val="007E4AE2"/>
    <w:rsid w:val="007E515F"/>
    <w:rsid w:val="007E577C"/>
    <w:rsid w:val="007E5DA4"/>
    <w:rsid w:val="007E70AA"/>
    <w:rsid w:val="007F40EA"/>
    <w:rsid w:val="007F46CB"/>
    <w:rsid w:val="007F7C93"/>
    <w:rsid w:val="008063E6"/>
    <w:rsid w:val="00806C2C"/>
    <w:rsid w:val="008106A4"/>
    <w:rsid w:val="008141D8"/>
    <w:rsid w:val="0081599D"/>
    <w:rsid w:val="00816BF9"/>
    <w:rsid w:val="0082242E"/>
    <w:rsid w:val="008276A9"/>
    <w:rsid w:val="0082786E"/>
    <w:rsid w:val="008311EE"/>
    <w:rsid w:val="0083169A"/>
    <w:rsid w:val="00832F9F"/>
    <w:rsid w:val="00834340"/>
    <w:rsid w:val="0083563B"/>
    <w:rsid w:val="00835EC8"/>
    <w:rsid w:val="00836148"/>
    <w:rsid w:val="0084644E"/>
    <w:rsid w:val="0084781D"/>
    <w:rsid w:val="00847FAC"/>
    <w:rsid w:val="0085041F"/>
    <w:rsid w:val="00856D84"/>
    <w:rsid w:val="008570B8"/>
    <w:rsid w:val="0086081F"/>
    <w:rsid w:val="0086477F"/>
    <w:rsid w:val="008665A6"/>
    <w:rsid w:val="0086760B"/>
    <w:rsid w:val="00870A83"/>
    <w:rsid w:val="00871EB1"/>
    <w:rsid w:val="00871F77"/>
    <w:rsid w:val="00877555"/>
    <w:rsid w:val="008776D1"/>
    <w:rsid w:val="0088001B"/>
    <w:rsid w:val="0088137B"/>
    <w:rsid w:val="00882B18"/>
    <w:rsid w:val="00885A3F"/>
    <w:rsid w:val="00885CB2"/>
    <w:rsid w:val="0089179C"/>
    <w:rsid w:val="00891FBA"/>
    <w:rsid w:val="008950CE"/>
    <w:rsid w:val="008963C6"/>
    <w:rsid w:val="00896D38"/>
    <w:rsid w:val="008976ED"/>
    <w:rsid w:val="008A1557"/>
    <w:rsid w:val="008A1FB4"/>
    <w:rsid w:val="008A26A8"/>
    <w:rsid w:val="008A5F31"/>
    <w:rsid w:val="008A638D"/>
    <w:rsid w:val="008A65FE"/>
    <w:rsid w:val="008B1BE1"/>
    <w:rsid w:val="008B24CB"/>
    <w:rsid w:val="008B2ABF"/>
    <w:rsid w:val="008B4076"/>
    <w:rsid w:val="008B7CF1"/>
    <w:rsid w:val="008B7D9B"/>
    <w:rsid w:val="008C0F37"/>
    <w:rsid w:val="008C403D"/>
    <w:rsid w:val="008C48E9"/>
    <w:rsid w:val="008D3E50"/>
    <w:rsid w:val="008D65AC"/>
    <w:rsid w:val="008D66B7"/>
    <w:rsid w:val="008D67B6"/>
    <w:rsid w:val="008E0A9C"/>
    <w:rsid w:val="008E1829"/>
    <w:rsid w:val="008E191F"/>
    <w:rsid w:val="008E71E4"/>
    <w:rsid w:val="008F20DE"/>
    <w:rsid w:val="008F328F"/>
    <w:rsid w:val="008F3CFA"/>
    <w:rsid w:val="008F552C"/>
    <w:rsid w:val="0090318F"/>
    <w:rsid w:val="009046F0"/>
    <w:rsid w:val="00906D31"/>
    <w:rsid w:val="0090762D"/>
    <w:rsid w:val="0091037F"/>
    <w:rsid w:val="00910EED"/>
    <w:rsid w:val="009131F9"/>
    <w:rsid w:val="00914208"/>
    <w:rsid w:val="009142F7"/>
    <w:rsid w:val="009155BD"/>
    <w:rsid w:val="009278B9"/>
    <w:rsid w:val="009307FC"/>
    <w:rsid w:val="009308F6"/>
    <w:rsid w:val="00931A02"/>
    <w:rsid w:val="0093382E"/>
    <w:rsid w:val="00941461"/>
    <w:rsid w:val="00941E3D"/>
    <w:rsid w:val="00944E7A"/>
    <w:rsid w:val="00951A1D"/>
    <w:rsid w:val="00952155"/>
    <w:rsid w:val="00953CA0"/>
    <w:rsid w:val="00954B1A"/>
    <w:rsid w:val="00956216"/>
    <w:rsid w:val="00956774"/>
    <w:rsid w:val="00960BDF"/>
    <w:rsid w:val="0096666E"/>
    <w:rsid w:val="00973FBF"/>
    <w:rsid w:val="00974B23"/>
    <w:rsid w:val="00976115"/>
    <w:rsid w:val="00976159"/>
    <w:rsid w:val="00976390"/>
    <w:rsid w:val="009816CB"/>
    <w:rsid w:val="009834C9"/>
    <w:rsid w:val="0099214F"/>
    <w:rsid w:val="009936BD"/>
    <w:rsid w:val="00993BD6"/>
    <w:rsid w:val="00993F3D"/>
    <w:rsid w:val="009B1F9F"/>
    <w:rsid w:val="009C7847"/>
    <w:rsid w:val="009E0FA8"/>
    <w:rsid w:val="009F0054"/>
    <w:rsid w:val="009F09B3"/>
    <w:rsid w:val="009F2387"/>
    <w:rsid w:val="009F334E"/>
    <w:rsid w:val="00A0120C"/>
    <w:rsid w:val="00A0227E"/>
    <w:rsid w:val="00A13B54"/>
    <w:rsid w:val="00A15650"/>
    <w:rsid w:val="00A160C4"/>
    <w:rsid w:val="00A164B1"/>
    <w:rsid w:val="00A1721B"/>
    <w:rsid w:val="00A1774E"/>
    <w:rsid w:val="00A21A05"/>
    <w:rsid w:val="00A26BF5"/>
    <w:rsid w:val="00A26E62"/>
    <w:rsid w:val="00A323E4"/>
    <w:rsid w:val="00A325A1"/>
    <w:rsid w:val="00A33FDF"/>
    <w:rsid w:val="00A35616"/>
    <w:rsid w:val="00A35CA5"/>
    <w:rsid w:val="00A37646"/>
    <w:rsid w:val="00A404DE"/>
    <w:rsid w:val="00A50A57"/>
    <w:rsid w:val="00A55AD7"/>
    <w:rsid w:val="00A571D9"/>
    <w:rsid w:val="00A579FA"/>
    <w:rsid w:val="00A650E9"/>
    <w:rsid w:val="00A6753C"/>
    <w:rsid w:val="00A67C1D"/>
    <w:rsid w:val="00A74D2D"/>
    <w:rsid w:val="00A76151"/>
    <w:rsid w:val="00A80CCA"/>
    <w:rsid w:val="00A82B95"/>
    <w:rsid w:val="00A83018"/>
    <w:rsid w:val="00A846EF"/>
    <w:rsid w:val="00A85E17"/>
    <w:rsid w:val="00A86024"/>
    <w:rsid w:val="00A869F3"/>
    <w:rsid w:val="00A922A9"/>
    <w:rsid w:val="00A932E7"/>
    <w:rsid w:val="00A9531D"/>
    <w:rsid w:val="00A954AA"/>
    <w:rsid w:val="00A95D56"/>
    <w:rsid w:val="00AB2172"/>
    <w:rsid w:val="00AB422A"/>
    <w:rsid w:val="00AB452B"/>
    <w:rsid w:val="00AB4F7F"/>
    <w:rsid w:val="00AB71F2"/>
    <w:rsid w:val="00AC1097"/>
    <w:rsid w:val="00AC19BB"/>
    <w:rsid w:val="00AC1AC7"/>
    <w:rsid w:val="00AC512B"/>
    <w:rsid w:val="00AC6B08"/>
    <w:rsid w:val="00AC72F8"/>
    <w:rsid w:val="00AC7A97"/>
    <w:rsid w:val="00AD11E7"/>
    <w:rsid w:val="00AD147E"/>
    <w:rsid w:val="00AD2BD8"/>
    <w:rsid w:val="00AD45EC"/>
    <w:rsid w:val="00AD6841"/>
    <w:rsid w:val="00AD6BB4"/>
    <w:rsid w:val="00AE27E7"/>
    <w:rsid w:val="00AE3764"/>
    <w:rsid w:val="00AE4E6E"/>
    <w:rsid w:val="00AF0F02"/>
    <w:rsid w:val="00AF197D"/>
    <w:rsid w:val="00AF7C34"/>
    <w:rsid w:val="00B0006A"/>
    <w:rsid w:val="00B00BB5"/>
    <w:rsid w:val="00B045C4"/>
    <w:rsid w:val="00B045E7"/>
    <w:rsid w:val="00B053C2"/>
    <w:rsid w:val="00B10708"/>
    <w:rsid w:val="00B11D73"/>
    <w:rsid w:val="00B134E8"/>
    <w:rsid w:val="00B140B6"/>
    <w:rsid w:val="00B15E1B"/>
    <w:rsid w:val="00B169DB"/>
    <w:rsid w:val="00B21681"/>
    <w:rsid w:val="00B22E0B"/>
    <w:rsid w:val="00B25EC5"/>
    <w:rsid w:val="00B26414"/>
    <w:rsid w:val="00B312F4"/>
    <w:rsid w:val="00B31F63"/>
    <w:rsid w:val="00B35ECE"/>
    <w:rsid w:val="00B36416"/>
    <w:rsid w:val="00B36C61"/>
    <w:rsid w:val="00B44448"/>
    <w:rsid w:val="00B5096B"/>
    <w:rsid w:val="00B52F58"/>
    <w:rsid w:val="00B537C4"/>
    <w:rsid w:val="00B53DCC"/>
    <w:rsid w:val="00B627C1"/>
    <w:rsid w:val="00B62F51"/>
    <w:rsid w:val="00B65B1C"/>
    <w:rsid w:val="00B7275A"/>
    <w:rsid w:val="00B7326C"/>
    <w:rsid w:val="00B76CF2"/>
    <w:rsid w:val="00B82799"/>
    <w:rsid w:val="00B842AB"/>
    <w:rsid w:val="00BA1D0B"/>
    <w:rsid w:val="00BA3422"/>
    <w:rsid w:val="00BA3815"/>
    <w:rsid w:val="00BA42D8"/>
    <w:rsid w:val="00BA5446"/>
    <w:rsid w:val="00BA5A70"/>
    <w:rsid w:val="00BA7263"/>
    <w:rsid w:val="00BA748B"/>
    <w:rsid w:val="00BA7D55"/>
    <w:rsid w:val="00BB2542"/>
    <w:rsid w:val="00BB2600"/>
    <w:rsid w:val="00BC0B37"/>
    <w:rsid w:val="00BC1195"/>
    <w:rsid w:val="00BC6A20"/>
    <w:rsid w:val="00BC7E75"/>
    <w:rsid w:val="00BD1D62"/>
    <w:rsid w:val="00BD3F79"/>
    <w:rsid w:val="00BD599C"/>
    <w:rsid w:val="00BD636C"/>
    <w:rsid w:val="00BD6E2E"/>
    <w:rsid w:val="00BE0C62"/>
    <w:rsid w:val="00BE316B"/>
    <w:rsid w:val="00BE4748"/>
    <w:rsid w:val="00BE7E7E"/>
    <w:rsid w:val="00BF4C9E"/>
    <w:rsid w:val="00BF4F58"/>
    <w:rsid w:val="00C00383"/>
    <w:rsid w:val="00C00D33"/>
    <w:rsid w:val="00C01672"/>
    <w:rsid w:val="00C03F59"/>
    <w:rsid w:val="00C14F59"/>
    <w:rsid w:val="00C178CF"/>
    <w:rsid w:val="00C20FCC"/>
    <w:rsid w:val="00C22A67"/>
    <w:rsid w:val="00C2353A"/>
    <w:rsid w:val="00C25337"/>
    <w:rsid w:val="00C34504"/>
    <w:rsid w:val="00C42170"/>
    <w:rsid w:val="00C43A0D"/>
    <w:rsid w:val="00C44833"/>
    <w:rsid w:val="00C44895"/>
    <w:rsid w:val="00C45E19"/>
    <w:rsid w:val="00C45F7C"/>
    <w:rsid w:val="00C46216"/>
    <w:rsid w:val="00C57338"/>
    <w:rsid w:val="00C612DB"/>
    <w:rsid w:val="00C62130"/>
    <w:rsid w:val="00C62154"/>
    <w:rsid w:val="00C643EB"/>
    <w:rsid w:val="00C74E20"/>
    <w:rsid w:val="00C75964"/>
    <w:rsid w:val="00C75B38"/>
    <w:rsid w:val="00C76460"/>
    <w:rsid w:val="00C86519"/>
    <w:rsid w:val="00C87966"/>
    <w:rsid w:val="00C9000E"/>
    <w:rsid w:val="00C9120A"/>
    <w:rsid w:val="00C941CB"/>
    <w:rsid w:val="00CA1C92"/>
    <w:rsid w:val="00CA272A"/>
    <w:rsid w:val="00CA2B23"/>
    <w:rsid w:val="00CA2CFB"/>
    <w:rsid w:val="00CA3836"/>
    <w:rsid w:val="00CA57EC"/>
    <w:rsid w:val="00CB13F4"/>
    <w:rsid w:val="00CB24D5"/>
    <w:rsid w:val="00CC0EF8"/>
    <w:rsid w:val="00CD1764"/>
    <w:rsid w:val="00CD406B"/>
    <w:rsid w:val="00CD5A0A"/>
    <w:rsid w:val="00CD7250"/>
    <w:rsid w:val="00CE040B"/>
    <w:rsid w:val="00CE1874"/>
    <w:rsid w:val="00CE7F68"/>
    <w:rsid w:val="00CF089F"/>
    <w:rsid w:val="00CF1D88"/>
    <w:rsid w:val="00CF2760"/>
    <w:rsid w:val="00CF331F"/>
    <w:rsid w:val="00CF7442"/>
    <w:rsid w:val="00D022CD"/>
    <w:rsid w:val="00D06F7F"/>
    <w:rsid w:val="00D07C11"/>
    <w:rsid w:val="00D15316"/>
    <w:rsid w:val="00D155E1"/>
    <w:rsid w:val="00D16F2D"/>
    <w:rsid w:val="00D203EA"/>
    <w:rsid w:val="00D2718D"/>
    <w:rsid w:val="00D27FED"/>
    <w:rsid w:val="00D345F2"/>
    <w:rsid w:val="00D34F58"/>
    <w:rsid w:val="00D367D5"/>
    <w:rsid w:val="00D37120"/>
    <w:rsid w:val="00D40E68"/>
    <w:rsid w:val="00D421D0"/>
    <w:rsid w:val="00D453C0"/>
    <w:rsid w:val="00D52433"/>
    <w:rsid w:val="00D562D3"/>
    <w:rsid w:val="00D6249A"/>
    <w:rsid w:val="00D65F30"/>
    <w:rsid w:val="00D71E9F"/>
    <w:rsid w:val="00D7298E"/>
    <w:rsid w:val="00D72F99"/>
    <w:rsid w:val="00D741A2"/>
    <w:rsid w:val="00D75254"/>
    <w:rsid w:val="00D8151A"/>
    <w:rsid w:val="00D8454F"/>
    <w:rsid w:val="00D914EE"/>
    <w:rsid w:val="00D91864"/>
    <w:rsid w:val="00D92F1F"/>
    <w:rsid w:val="00D9467E"/>
    <w:rsid w:val="00D95378"/>
    <w:rsid w:val="00D9732A"/>
    <w:rsid w:val="00DA030A"/>
    <w:rsid w:val="00DA703A"/>
    <w:rsid w:val="00DB0EFB"/>
    <w:rsid w:val="00DB68E5"/>
    <w:rsid w:val="00DB7713"/>
    <w:rsid w:val="00DB78B7"/>
    <w:rsid w:val="00DC19AD"/>
    <w:rsid w:val="00DC3F75"/>
    <w:rsid w:val="00DD1F70"/>
    <w:rsid w:val="00DD6299"/>
    <w:rsid w:val="00DE3D2E"/>
    <w:rsid w:val="00DE40EE"/>
    <w:rsid w:val="00DE536E"/>
    <w:rsid w:val="00DE6198"/>
    <w:rsid w:val="00DE7653"/>
    <w:rsid w:val="00DE7ACF"/>
    <w:rsid w:val="00DF6038"/>
    <w:rsid w:val="00DF6517"/>
    <w:rsid w:val="00E00982"/>
    <w:rsid w:val="00E107F2"/>
    <w:rsid w:val="00E1550D"/>
    <w:rsid w:val="00E178BD"/>
    <w:rsid w:val="00E202E9"/>
    <w:rsid w:val="00E2115B"/>
    <w:rsid w:val="00E227A9"/>
    <w:rsid w:val="00E246F1"/>
    <w:rsid w:val="00E253E7"/>
    <w:rsid w:val="00E26FCA"/>
    <w:rsid w:val="00E327BF"/>
    <w:rsid w:val="00E32CD0"/>
    <w:rsid w:val="00E33DA0"/>
    <w:rsid w:val="00E36A74"/>
    <w:rsid w:val="00E42160"/>
    <w:rsid w:val="00E429B0"/>
    <w:rsid w:val="00E43B0C"/>
    <w:rsid w:val="00E443FF"/>
    <w:rsid w:val="00E47FA4"/>
    <w:rsid w:val="00E61538"/>
    <w:rsid w:val="00E63F1F"/>
    <w:rsid w:val="00E63F4C"/>
    <w:rsid w:val="00E643CC"/>
    <w:rsid w:val="00E645C6"/>
    <w:rsid w:val="00E64F44"/>
    <w:rsid w:val="00E66855"/>
    <w:rsid w:val="00E67446"/>
    <w:rsid w:val="00E7662F"/>
    <w:rsid w:val="00E76EE6"/>
    <w:rsid w:val="00E77582"/>
    <w:rsid w:val="00E84F87"/>
    <w:rsid w:val="00E90923"/>
    <w:rsid w:val="00E9145E"/>
    <w:rsid w:val="00E9313E"/>
    <w:rsid w:val="00EA162F"/>
    <w:rsid w:val="00EA281E"/>
    <w:rsid w:val="00EA2BDA"/>
    <w:rsid w:val="00EA45CD"/>
    <w:rsid w:val="00EA617C"/>
    <w:rsid w:val="00EA790E"/>
    <w:rsid w:val="00EB5681"/>
    <w:rsid w:val="00EB617B"/>
    <w:rsid w:val="00EC060B"/>
    <w:rsid w:val="00EC31E3"/>
    <w:rsid w:val="00EC5EFD"/>
    <w:rsid w:val="00EC6345"/>
    <w:rsid w:val="00ED07F3"/>
    <w:rsid w:val="00ED089B"/>
    <w:rsid w:val="00ED432A"/>
    <w:rsid w:val="00ED4745"/>
    <w:rsid w:val="00EE1BD2"/>
    <w:rsid w:val="00EE2BC5"/>
    <w:rsid w:val="00EE3DB2"/>
    <w:rsid w:val="00EE3DBE"/>
    <w:rsid w:val="00EE64F4"/>
    <w:rsid w:val="00EF5E01"/>
    <w:rsid w:val="00EF6F7F"/>
    <w:rsid w:val="00F04158"/>
    <w:rsid w:val="00F05C38"/>
    <w:rsid w:val="00F128B7"/>
    <w:rsid w:val="00F12FCB"/>
    <w:rsid w:val="00F21907"/>
    <w:rsid w:val="00F23191"/>
    <w:rsid w:val="00F23EBA"/>
    <w:rsid w:val="00F256A1"/>
    <w:rsid w:val="00F26ADF"/>
    <w:rsid w:val="00F4205D"/>
    <w:rsid w:val="00F43568"/>
    <w:rsid w:val="00F44B42"/>
    <w:rsid w:val="00F45A96"/>
    <w:rsid w:val="00F52EE0"/>
    <w:rsid w:val="00F60C39"/>
    <w:rsid w:val="00F61163"/>
    <w:rsid w:val="00F61AE4"/>
    <w:rsid w:val="00F63076"/>
    <w:rsid w:val="00F6370D"/>
    <w:rsid w:val="00F670C7"/>
    <w:rsid w:val="00F7204D"/>
    <w:rsid w:val="00F7734A"/>
    <w:rsid w:val="00F843BF"/>
    <w:rsid w:val="00F86F4E"/>
    <w:rsid w:val="00F920E5"/>
    <w:rsid w:val="00F9376C"/>
    <w:rsid w:val="00F945F9"/>
    <w:rsid w:val="00F94DAF"/>
    <w:rsid w:val="00F96833"/>
    <w:rsid w:val="00FA005D"/>
    <w:rsid w:val="00FA0F4B"/>
    <w:rsid w:val="00FA32E6"/>
    <w:rsid w:val="00FA4B67"/>
    <w:rsid w:val="00FA53AC"/>
    <w:rsid w:val="00FB7011"/>
    <w:rsid w:val="00FC116C"/>
    <w:rsid w:val="00FC24CA"/>
    <w:rsid w:val="00FC3094"/>
    <w:rsid w:val="00FC31B0"/>
    <w:rsid w:val="00FD1B29"/>
    <w:rsid w:val="00FD1DC6"/>
    <w:rsid w:val="00FE2787"/>
    <w:rsid w:val="00FE437D"/>
    <w:rsid w:val="00FE488E"/>
    <w:rsid w:val="00FE71D8"/>
    <w:rsid w:val="00FF6C5E"/>
    <w:rsid w:val="00FF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BD98A5"/>
  <w15:docId w15:val="{78E5A45A-2667-4901-8ECA-B879BD10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8E5"/>
  </w:style>
  <w:style w:type="paragraph" w:styleId="Heading1">
    <w:name w:val="heading 1"/>
    <w:basedOn w:val="Normal"/>
    <w:next w:val="Normal"/>
    <w:link w:val="Heading1Char"/>
    <w:autoRedefine/>
    <w:uiPriority w:val="1"/>
    <w:qFormat/>
    <w:rsid w:val="00434BBF"/>
    <w:pPr>
      <w:keepNext/>
      <w:keepLines/>
      <w:spacing w:before="480" w:after="0"/>
      <w:jc w:val="center"/>
      <w:outlineLvl w:val="0"/>
    </w:pPr>
    <w:rPr>
      <w:rFonts w:ascii="Times New Roman" w:eastAsiaTheme="majorEastAsia" w:hAnsi="Times New Roman" w:cs="Times New Roman"/>
      <w:b/>
      <w:noProof/>
      <w:sz w:val="24"/>
      <w:szCs w:val="24"/>
    </w:rPr>
  </w:style>
  <w:style w:type="paragraph" w:styleId="Heading2">
    <w:name w:val="heading 2"/>
    <w:basedOn w:val="Normal"/>
    <w:next w:val="Normal"/>
    <w:link w:val="Heading2Char"/>
    <w:uiPriority w:val="9"/>
    <w:unhideWhenUsed/>
    <w:qFormat/>
    <w:rsid w:val="004628D2"/>
    <w:pPr>
      <w:keepNext/>
      <w:spacing w:after="0" w:line="240" w:lineRule="auto"/>
      <w:jc w:val="center"/>
      <w:outlineLvl w:val="1"/>
    </w:pPr>
    <w:rPr>
      <w:rFonts w:ascii="Times New Roman" w:eastAsia="Times New Roman" w:hAnsi="Times New Roman" w:cs="Times New Roman"/>
      <w:i/>
      <w:iCs/>
      <w:color w:val="000000"/>
      <w:sz w:val="18"/>
      <w:szCs w:val="18"/>
      <w:u w:val="single"/>
    </w:rPr>
  </w:style>
  <w:style w:type="paragraph" w:styleId="Heading3">
    <w:name w:val="heading 3"/>
    <w:basedOn w:val="Normal"/>
    <w:next w:val="Normal"/>
    <w:link w:val="Heading3Char"/>
    <w:uiPriority w:val="9"/>
    <w:semiHidden/>
    <w:unhideWhenUsed/>
    <w:qFormat/>
    <w:rsid w:val="001346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D6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005D"/>
    <w:pPr>
      <w:ind w:left="720"/>
      <w:contextualSpacing/>
    </w:pPr>
  </w:style>
  <w:style w:type="paragraph" w:styleId="Header">
    <w:name w:val="header"/>
    <w:basedOn w:val="Normal"/>
    <w:link w:val="HeaderChar"/>
    <w:uiPriority w:val="99"/>
    <w:unhideWhenUsed/>
    <w:rsid w:val="00B10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708"/>
  </w:style>
  <w:style w:type="paragraph" w:styleId="Footer">
    <w:name w:val="footer"/>
    <w:basedOn w:val="Normal"/>
    <w:link w:val="FooterChar"/>
    <w:uiPriority w:val="99"/>
    <w:unhideWhenUsed/>
    <w:rsid w:val="00B10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708"/>
  </w:style>
  <w:style w:type="paragraph" w:styleId="CommentText">
    <w:name w:val="annotation text"/>
    <w:basedOn w:val="Normal"/>
    <w:link w:val="CommentTextChar"/>
    <w:uiPriority w:val="99"/>
    <w:unhideWhenUsed/>
    <w:rsid w:val="00C9120A"/>
    <w:pPr>
      <w:spacing w:line="240" w:lineRule="auto"/>
    </w:pPr>
    <w:rPr>
      <w:sz w:val="20"/>
      <w:szCs w:val="20"/>
    </w:rPr>
  </w:style>
  <w:style w:type="character" w:customStyle="1" w:styleId="CommentTextChar">
    <w:name w:val="Comment Text Char"/>
    <w:basedOn w:val="DefaultParagraphFont"/>
    <w:link w:val="CommentText"/>
    <w:uiPriority w:val="99"/>
    <w:rsid w:val="00C9120A"/>
    <w:rPr>
      <w:sz w:val="20"/>
      <w:szCs w:val="20"/>
    </w:rPr>
  </w:style>
  <w:style w:type="character" w:styleId="CommentReference">
    <w:name w:val="annotation reference"/>
    <w:basedOn w:val="DefaultParagraphFont"/>
    <w:uiPriority w:val="99"/>
    <w:semiHidden/>
    <w:unhideWhenUsed/>
    <w:rsid w:val="00C9120A"/>
    <w:rPr>
      <w:sz w:val="16"/>
      <w:szCs w:val="16"/>
    </w:rPr>
  </w:style>
  <w:style w:type="paragraph" w:styleId="BalloonText">
    <w:name w:val="Balloon Text"/>
    <w:basedOn w:val="Normal"/>
    <w:link w:val="BalloonTextChar"/>
    <w:uiPriority w:val="99"/>
    <w:semiHidden/>
    <w:unhideWhenUsed/>
    <w:rsid w:val="00C912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20A"/>
    <w:rPr>
      <w:rFonts w:ascii="Segoe UI" w:hAnsi="Segoe UI" w:cs="Segoe UI"/>
      <w:sz w:val="18"/>
      <w:szCs w:val="18"/>
    </w:rPr>
  </w:style>
  <w:style w:type="character" w:customStyle="1" w:styleId="Heading1Char">
    <w:name w:val="Heading 1 Char"/>
    <w:basedOn w:val="DefaultParagraphFont"/>
    <w:link w:val="Heading1"/>
    <w:uiPriority w:val="1"/>
    <w:rsid w:val="00434BBF"/>
    <w:rPr>
      <w:rFonts w:ascii="Times New Roman" w:eastAsiaTheme="majorEastAsia" w:hAnsi="Times New Roman" w:cs="Times New Roman"/>
      <w:b/>
      <w:noProof/>
      <w:sz w:val="24"/>
      <w:szCs w:val="24"/>
    </w:rPr>
  </w:style>
  <w:style w:type="paragraph" w:styleId="NormalWeb">
    <w:name w:val="Normal (Web)"/>
    <w:basedOn w:val="Normal"/>
    <w:uiPriority w:val="99"/>
    <w:semiHidden/>
    <w:unhideWhenUsed/>
    <w:rsid w:val="00C20FCC"/>
    <w:pPr>
      <w:spacing w:before="100" w:beforeAutospacing="1" w:after="100" w:afterAutospacing="1" w:line="240" w:lineRule="auto"/>
    </w:pPr>
    <w:rPr>
      <w:rFonts w:ascii="Times New Roman" w:eastAsiaTheme="minorEastAsia"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E90923"/>
    <w:rPr>
      <w:b/>
      <w:bCs/>
    </w:rPr>
  </w:style>
  <w:style w:type="character" w:customStyle="1" w:styleId="CommentSubjectChar">
    <w:name w:val="Comment Subject Char"/>
    <w:basedOn w:val="CommentTextChar"/>
    <w:link w:val="CommentSubject"/>
    <w:uiPriority w:val="99"/>
    <w:semiHidden/>
    <w:rsid w:val="00E90923"/>
    <w:rPr>
      <w:b/>
      <w:bCs/>
      <w:sz w:val="20"/>
      <w:szCs w:val="20"/>
    </w:rPr>
  </w:style>
  <w:style w:type="character" w:styleId="Hyperlink">
    <w:name w:val="Hyperlink"/>
    <w:basedOn w:val="DefaultParagraphFont"/>
    <w:uiPriority w:val="99"/>
    <w:unhideWhenUsed/>
    <w:rsid w:val="00C25337"/>
    <w:rPr>
      <w:color w:val="0000FF"/>
      <w:u w:val="single"/>
    </w:rPr>
  </w:style>
  <w:style w:type="paragraph" w:styleId="Revision">
    <w:name w:val="Revision"/>
    <w:hidden/>
    <w:uiPriority w:val="99"/>
    <w:semiHidden/>
    <w:rsid w:val="00FA4B67"/>
    <w:pPr>
      <w:spacing w:after="0" w:line="240" w:lineRule="auto"/>
    </w:pPr>
  </w:style>
  <w:style w:type="character" w:customStyle="1" w:styleId="Heading2Char">
    <w:name w:val="Heading 2 Char"/>
    <w:basedOn w:val="DefaultParagraphFont"/>
    <w:link w:val="Heading2"/>
    <w:uiPriority w:val="9"/>
    <w:rsid w:val="004628D2"/>
    <w:rPr>
      <w:rFonts w:ascii="Times New Roman" w:eastAsia="Times New Roman" w:hAnsi="Times New Roman" w:cs="Times New Roman"/>
      <w:i/>
      <w:iCs/>
      <w:color w:val="000000"/>
      <w:sz w:val="18"/>
      <w:szCs w:val="18"/>
      <w:u w:val="single"/>
    </w:rPr>
  </w:style>
  <w:style w:type="character" w:customStyle="1" w:styleId="UnresolvedMention1">
    <w:name w:val="Unresolved Mention1"/>
    <w:basedOn w:val="DefaultParagraphFont"/>
    <w:uiPriority w:val="99"/>
    <w:semiHidden/>
    <w:unhideWhenUsed/>
    <w:rsid w:val="00286B66"/>
    <w:rPr>
      <w:color w:val="605E5C"/>
      <w:shd w:val="clear" w:color="auto" w:fill="E1DFDD"/>
    </w:rPr>
  </w:style>
  <w:style w:type="paragraph" w:customStyle="1" w:styleId="paragraph">
    <w:name w:val="paragraph"/>
    <w:basedOn w:val="Normal"/>
    <w:rsid w:val="00476F5B"/>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476F5B"/>
  </w:style>
  <w:style w:type="character" w:customStyle="1" w:styleId="eop">
    <w:name w:val="eop"/>
    <w:basedOn w:val="DefaultParagraphFont"/>
    <w:rsid w:val="00476F5B"/>
  </w:style>
  <w:style w:type="character" w:customStyle="1" w:styleId="Heading3Char">
    <w:name w:val="Heading 3 Char"/>
    <w:basedOn w:val="DefaultParagraphFont"/>
    <w:link w:val="Heading3"/>
    <w:uiPriority w:val="9"/>
    <w:semiHidden/>
    <w:rsid w:val="001346B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5682">
      <w:bodyDiv w:val="1"/>
      <w:marLeft w:val="0"/>
      <w:marRight w:val="0"/>
      <w:marTop w:val="0"/>
      <w:marBottom w:val="0"/>
      <w:divBdr>
        <w:top w:val="none" w:sz="0" w:space="0" w:color="auto"/>
        <w:left w:val="none" w:sz="0" w:space="0" w:color="auto"/>
        <w:bottom w:val="none" w:sz="0" w:space="0" w:color="auto"/>
        <w:right w:val="none" w:sz="0" w:space="0" w:color="auto"/>
      </w:divBdr>
    </w:div>
    <w:div w:id="26148901">
      <w:bodyDiv w:val="1"/>
      <w:marLeft w:val="0"/>
      <w:marRight w:val="0"/>
      <w:marTop w:val="0"/>
      <w:marBottom w:val="0"/>
      <w:divBdr>
        <w:top w:val="none" w:sz="0" w:space="0" w:color="auto"/>
        <w:left w:val="none" w:sz="0" w:space="0" w:color="auto"/>
        <w:bottom w:val="none" w:sz="0" w:space="0" w:color="auto"/>
        <w:right w:val="none" w:sz="0" w:space="0" w:color="auto"/>
      </w:divBdr>
    </w:div>
    <w:div w:id="51849151">
      <w:bodyDiv w:val="1"/>
      <w:marLeft w:val="0"/>
      <w:marRight w:val="0"/>
      <w:marTop w:val="0"/>
      <w:marBottom w:val="0"/>
      <w:divBdr>
        <w:top w:val="none" w:sz="0" w:space="0" w:color="auto"/>
        <w:left w:val="none" w:sz="0" w:space="0" w:color="auto"/>
        <w:bottom w:val="none" w:sz="0" w:space="0" w:color="auto"/>
        <w:right w:val="none" w:sz="0" w:space="0" w:color="auto"/>
      </w:divBdr>
    </w:div>
    <w:div w:id="71894426">
      <w:bodyDiv w:val="1"/>
      <w:marLeft w:val="0"/>
      <w:marRight w:val="0"/>
      <w:marTop w:val="0"/>
      <w:marBottom w:val="0"/>
      <w:divBdr>
        <w:top w:val="none" w:sz="0" w:space="0" w:color="auto"/>
        <w:left w:val="none" w:sz="0" w:space="0" w:color="auto"/>
        <w:bottom w:val="none" w:sz="0" w:space="0" w:color="auto"/>
        <w:right w:val="none" w:sz="0" w:space="0" w:color="auto"/>
      </w:divBdr>
    </w:div>
    <w:div w:id="78909140">
      <w:bodyDiv w:val="1"/>
      <w:marLeft w:val="0"/>
      <w:marRight w:val="0"/>
      <w:marTop w:val="0"/>
      <w:marBottom w:val="0"/>
      <w:divBdr>
        <w:top w:val="none" w:sz="0" w:space="0" w:color="auto"/>
        <w:left w:val="none" w:sz="0" w:space="0" w:color="auto"/>
        <w:bottom w:val="none" w:sz="0" w:space="0" w:color="auto"/>
        <w:right w:val="none" w:sz="0" w:space="0" w:color="auto"/>
      </w:divBdr>
      <w:divsChild>
        <w:div w:id="30347649">
          <w:marLeft w:val="0"/>
          <w:marRight w:val="0"/>
          <w:marTop w:val="0"/>
          <w:marBottom w:val="0"/>
          <w:divBdr>
            <w:top w:val="none" w:sz="0" w:space="0" w:color="auto"/>
            <w:left w:val="none" w:sz="0" w:space="0" w:color="auto"/>
            <w:bottom w:val="none" w:sz="0" w:space="0" w:color="auto"/>
            <w:right w:val="none" w:sz="0" w:space="0" w:color="auto"/>
          </w:divBdr>
          <w:divsChild>
            <w:div w:id="1309821784">
              <w:marLeft w:val="0"/>
              <w:marRight w:val="0"/>
              <w:marTop w:val="0"/>
              <w:marBottom w:val="0"/>
              <w:divBdr>
                <w:top w:val="none" w:sz="0" w:space="0" w:color="auto"/>
                <w:left w:val="none" w:sz="0" w:space="0" w:color="auto"/>
                <w:bottom w:val="none" w:sz="0" w:space="0" w:color="auto"/>
                <w:right w:val="none" w:sz="0" w:space="0" w:color="auto"/>
              </w:divBdr>
              <w:divsChild>
                <w:div w:id="426079809">
                  <w:marLeft w:val="0"/>
                  <w:marRight w:val="0"/>
                  <w:marTop w:val="0"/>
                  <w:marBottom w:val="0"/>
                  <w:divBdr>
                    <w:top w:val="none" w:sz="0" w:space="0" w:color="auto"/>
                    <w:left w:val="none" w:sz="0" w:space="0" w:color="auto"/>
                    <w:bottom w:val="none" w:sz="0" w:space="0" w:color="auto"/>
                    <w:right w:val="none" w:sz="0" w:space="0" w:color="auto"/>
                  </w:divBdr>
                  <w:divsChild>
                    <w:div w:id="978264651">
                      <w:marLeft w:val="0"/>
                      <w:marRight w:val="0"/>
                      <w:marTop w:val="0"/>
                      <w:marBottom w:val="0"/>
                      <w:divBdr>
                        <w:top w:val="none" w:sz="0" w:space="0" w:color="auto"/>
                        <w:left w:val="none" w:sz="0" w:space="0" w:color="auto"/>
                        <w:bottom w:val="none" w:sz="0" w:space="0" w:color="auto"/>
                        <w:right w:val="none" w:sz="0" w:space="0" w:color="auto"/>
                      </w:divBdr>
                      <w:divsChild>
                        <w:div w:id="1542472370">
                          <w:marLeft w:val="0"/>
                          <w:marRight w:val="0"/>
                          <w:marTop w:val="0"/>
                          <w:marBottom w:val="0"/>
                          <w:divBdr>
                            <w:top w:val="none" w:sz="0" w:space="0" w:color="auto"/>
                            <w:left w:val="none" w:sz="0" w:space="0" w:color="auto"/>
                            <w:bottom w:val="none" w:sz="0" w:space="0" w:color="auto"/>
                            <w:right w:val="none" w:sz="0" w:space="0" w:color="auto"/>
                          </w:divBdr>
                          <w:divsChild>
                            <w:div w:id="1461462515">
                              <w:marLeft w:val="0"/>
                              <w:marRight w:val="0"/>
                              <w:marTop w:val="0"/>
                              <w:marBottom w:val="0"/>
                              <w:divBdr>
                                <w:top w:val="none" w:sz="0" w:space="0" w:color="auto"/>
                                <w:left w:val="none" w:sz="0" w:space="0" w:color="auto"/>
                                <w:bottom w:val="none" w:sz="0" w:space="0" w:color="auto"/>
                                <w:right w:val="none" w:sz="0" w:space="0" w:color="auto"/>
                              </w:divBdr>
                              <w:divsChild>
                                <w:div w:id="412897958">
                                  <w:marLeft w:val="0"/>
                                  <w:marRight w:val="0"/>
                                  <w:marTop w:val="0"/>
                                  <w:marBottom w:val="0"/>
                                  <w:divBdr>
                                    <w:top w:val="none" w:sz="0" w:space="0" w:color="auto"/>
                                    <w:left w:val="none" w:sz="0" w:space="0" w:color="auto"/>
                                    <w:bottom w:val="none" w:sz="0" w:space="0" w:color="auto"/>
                                    <w:right w:val="none" w:sz="0" w:space="0" w:color="auto"/>
                                  </w:divBdr>
                                  <w:divsChild>
                                    <w:div w:id="1392457566">
                                      <w:marLeft w:val="0"/>
                                      <w:marRight w:val="0"/>
                                      <w:marTop w:val="0"/>
                                      <w:marBottom w:val="0"/>
                                      <w:divBdr>
                                        <w:top w:val="none" w:sz="0" w:space="0" w:color="auto"/>
                                        <w:left w:val="none" w:sz="0" w:space="0" w:color="auto"/>
                                        <w:bottom w:val="none" w:sz="0" w:space="0" w:color="auto"/>
                                        <w:right w:val="none" w:sz="0" w:space="0" w:color="auto"/>
                                      </w:divBdr>
                                      <w:divsChild>
                                        <w:div w:id="1880162943">
                                          <w:marLeft w:val="0"/>
                                          <w:marRight w:val="0"/>
                                          <w:marTop w:val="0"/>
                                          <w:marBottom w:val="0"/>
                                          <w:divBdr>
                                            <w:top w:val="none" w:sz="0" w:space="0" w:color="auto"/>
                                            <w:left w:val="none" w:sz="0" w:space="0" w:color="auto"/>
                                            <w:bottom w:val="none" w:sz="0" w:space="0" w:color="auto"/>
                                            <w:right w:val="none" w:sz="0" w:space="0" w:color="auto"/>
                                          </w:divBdr>
                                          <w:divsChild>
                                            <w:div w:id="1792896014">
                                              <w:marLeft w:val="0"/>
                                              <w:marRight w:val="0"/>
                                              <w:marTop w:val="0"/>
                                              <w:marBottom w:val="0"/>
                                              <w:divBdr>
                                                <w:top w:val="none" w:sz="0" w:space="0" w:color="auto"/>
                                                <w:left w:val="none" w:sz="0" w:space="0" w:color="auto"/>
                                                <w:bottom w:val="none" w:sz="0" w:space="0" w:color="auto"/>
                                                <w:right w:val="none" w:sz="0" w:space="0" w:color="auto"/>
                                              </w:divBdr>
                                              <w:divsChild>
                                                <w:div w:id="1909412132">
                                                  <w:marLeft w:val="0"/>
                                                  <w:marRight w:val="0"/>
                                                  <w:marTop w:val="0"/>
                                                  <w:marBottom w:val="450"/>
                                                  <w:divBdr>
                                                    <w:top w:val="none" w:sz="0" w:space="0" w:color="auto"/>
                                                    <w:left w:val="none" w:sz="0" w:space="0" w:color="auto"/>
                                                    <w:bottom w:val="none" w:sz="0" w:space="0" w:color="auto"/>
                                                    <w:right w:val="none" w:sz="0" w:space="0" w:color="auto"/>
                                                  </w:divBdr>
                                                  <w:divsChild>
                                                    <w:div w:id="289558266">
                                                      <w:marLeft w:val="0"/>
                                                      <w:marRight w:val="0"/>
                                                      <w:marTop w:val="0"/>
                                                      <w:marBottom w:val="0"/>
                                                      <w:divBdr>
                                                        <w:top w:val="none" w:sz="0" w:space="0" w:color="auto"/>
                                                        <w:left w:val="none" w:sz="0" w:space="0" w:color="auto"/>
                                                        <w:bottom w:val="none" w:sz="0" w:space="0" w:color="auto"/>
                                                        <w:right w:val="none" w:sz="0" w:space="0" w:color="auto"/>
                                                      </w:divBdr>
                                                      <w:divsChild>
                                                        <w:div w:id="1600139057">
                                                          <w:marLeft w:val="0"/>
                                                          <w:marRight w:val="0"/>
                                                          <w:marTop w:val="0"/>
                                                          <w:marBottom w:val="0"/>
                                                          <w:divBdr>
                                                            <w:top w:val="single" w:sz="6" w:space="0" w:color="ABABAB"/>
                                                            <w:left w:val="single" w:sz="6" w:space="0" w:color="ABABAB"/>
                                                            <w:bottom w:val="single" w:sz="6" w:space="0" w:color="ABABAB"/>
                                                            <w:right w:val="single" w:sz="6" w:space="0" w:color="ABABAB"/>
                                                          </w:divBdr>
                                                          <w:divsChild>
                                                            <w:div w:id="528448670">
                                                              <w:marLeft w:val="0"/>
                                                              <w:marRight w:val="0"/>
                                                              <w:marTop w:val="0"/>
                                                              <w:marBottom w:val="0"/>
                                                              <w:divBdr>
                                                                <w:top w:val="none" w:sz="0" w:space="0" w:color="auto"/>
                                                                <w:left w:val="none" w:sz="0" w:space="0" w:color="auto"/>
                                                                <w:bottom w:val="none" w:sz="0" w:space="0" w:color="auto"/>
                                                                <w:right w:val="none" w:sz="0" w:space="0" w:color="auto"/>
                                                              </w:divBdr>
                                                              <w:divsChild>
                                                                <w:div w:id="718211727">
                                                                  <w:marLeft w:val="0"/>
                                                                  <w:marRight w:val="0"/>
                                                                  <w:marTop w:val="0"/>
                                                                  <w:marBottom w:val="0"/>
                                                                  <w:divBdr>
                                                                    <w:top w:val="none" w:sz="0" w:space="0" w:color="auto"/>
                                                                    <w:left w:val="none" w:sz="0" w:space="0" w:color="auto"/>
                                                                    <w:bottom w:val="none" w:sz="0" w:space="0" w:color="auto"/>
                                                                    <w:right w:val="none" w:sz="0" w:space="0" w:color="auto"/>
                                                                  </w:divBdr>
                                                                  <w:divsChild>
                                                                    <w:div w:id="1679454974">
                                                                      <w:marLeft w:val="0"/>
                                                                      <w:marRight w:val="0"/>
                                                                      <w:marTop w:val="0"/>
                                                                      <w:marBottom w:val="0"/>
                                                                      <w:divBdr>
                                                                        <w:top w:val="none" w:sz="0" w:space="0" w:color="auto"/>
                                                                        <w:left w:val="none" w:sz="0" w:space="0" w:color="auto"/>
                                                                        <w:bottom w:val="none" w:sz="0" w:space="0" w:color="auto"/>
                                                                        <w:right w:val="none" w:sz="0" w:space="0" w:color="auto"/>
                                                                      </w:divBdr>
                                                                      <w:divsChild>
                                                                        <w:div w:id="1606573258">
                                                                          <w:marLeft w:val="0"/>
                                                                          <w:marRight w:val="0"/>
                                                                          <w:marTop w:val="0"/>
                                                                          <w:marBottom w:val="0"/>
                                                                          <w:divBdr>
                                                                            <w:top w:val="none" w:sz="0" w:space="0" w:color="auto"/>
                                                                            <w:left w:val="none" w:sz="0" w:space="0" w:color="auto"/>
                                                                            <w:bottom w:val="none" w:sz="0" w:space="0" w:color="auto"/>
                                                                            <w:right w:val="none" w:sz="0" w:space="0" w:color="auto"/>
                                                                          </w:divBdr>
                                                                          <w:divsChild>
                                                                            <w:div w:id="386342730">
                                                                              <w:marLeft w:val="0"/>
                                                                              <w:marRight w:val="0"/>
                                                                              <w:marTop w:val="0"/>
                                                                              <w:marBottom w:val="0"/>
                                                                              <w:divBdr>
                                                                                <w:top w:val="none" w:sz="0" w:space="0" w:color="auto"/>
                                                                                <w:left w:val="none" w:sz="0" w:space="0" w:color="auto"/>
                                                                                <w:bottom w:val="none" w:sz="0" w:space="0" w:color="auto"/>
                                                                                <w:right w:val="none" w:sz="0" w:space="0" w:color="auto"/>
                                                                              </w:divBdr>
                                                                              <w:divsChild>
                                                                                <w:div w:id="72894556">
                                                                                  <w:marLeft w:val="0"/>
                                                                                  <w:marRight w:val="0"/>
                                                                                  <w:marTop w:val="0"/>
                                                                                  <w:marBottom w:val="0"/>
                                                                                  <w:divBdr>
                                                                                    <w:top w:val="none" w:sz="0" w:space="0" w:color="auto"/>
                                                                                    <w:left w:val="none" w:sz="0" w:space="0" w:color="auto"/>
                                                                                    <w:bottom w:val="none" w:sz="0" w:space="0" w:color="auto"/>
                                                                                    <w:right w:val="none" w:sz="0" w:space="0" w:color="auto"/>
                                                                                  </w:divBdr>
                                                                                  <w:divsChild>
                                                                                    <w:div w:id="832111299">
                                                                                      <w:marLeft w:val="0"/>
                                                                                      <w:marRight w:val="0"/>
                                                                                      <w:marTop w:val="0"/>
                                                                                      <w:marBottom w:val="0"/>
                                                                                      <w:divBdr>
                                                                                        <w:top w:val="none" w:sz="0" w:space="0" w:color="auto"/>
                                                                                        <w:left w:val="none" w:sz="0" w:space="0" w:color="auto"/>
                                                                                        <w:bottom w:val="none" w:sz="0" w:space="0" w:color="auto"/>
                                                                                        <w:right w:val="none" w:sz="0" w:space="0" w:color="auto"/>
                                                                                      </w:divBdr>
                                                                                      <w:divsChild>
                                                                                        <w:div w:id="13579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325294">
      <w:bodyDiv w:val="1"/>
      <w:marLeft w:val="0"/>
      <w:marRight w:val="0"/>
      <w:marTop w:val="0"/>
      <w:marBottom w:val="0"/>
      <w:divBdr>
        <w:top w:val="none" w:sz="0" w:space="0" w:color="auto"/>
        <w:left w:val="none" w:sz="0" w:space="0" w:color="auto"/>
        <w:bottom w:val="none" w:sz="0" w:space="0" w:color="auto"/>
        <w:right w:val="none" w:sz="0" w:space="0" w:color="auto"/>
      </w:divBdr>
      <w:divsChild>
        <w:div w:id="753820042">
          <w:marLeft w:val="0"/>
          <w:marRight w:val="0"/>
          <w:marTop w:val="0"/>
          <w:marBottom w:val="0"/>
          <w:divBdr>
            <w:top w:val="none" w:sz="0" w:space="0" w:color="auto"/>
            <w:left w:val="none" w:sz="0" w:space="0" w:color="auto"/>
            <w:bottom w:val="none" w:sz="0" w:space="0" w:color="auto"/>
            <w:right w:val="none" w:sz="0" w:space="0" w:color="auto"/>
          </w:divBdr>
          <w:divsChild>
            <w:div w:id="708188173">
              <w:marLeft w:val="0"/>
              <w:marRight w:val="0"/>
              <w:marTop w:val="0"/>
              <w:marBottom w:val="0"/>
              <w:divBdr>
                <w:top w:val="none" w:sz="0" w:space="0" w:color="auto"/>
                <w:left w:val="none" w:sz="0" w:space="0" w:color="auto"/>
                <w:bottom w:val="none" w:sz="0" w:space="0" w:color="auto"/>
                <w:right w:val="none" w:sz="0" w:space="0" w:color="auto"/>
              </w:divBdr>
              <w:divsChild>
                <w:div w:id="1908998278">
                  <w:marLeft w:val="0"/>
                  <w:marRight w:val="0"/>
                  <w:marTop w:val="0"/>
                  <w:marBottom w:val="0"/>
                  <w:divBdr>
                    <w:top w:val="none" w:sz="0" w:space="0" w:color="auto"/>
                    <w:left w:val="none" w:sz="0" w:space="0" w:color="auto"/>
                    <w:bottom w:val="none" w:sz="0" w:space="0" w:color="auto"/>
                    <w:right w:val="none" w:sz="0" w:space="0" w:color="auto"/>
                  </w:divBdr>
                  <w:divsChild>
                    <w:div w:id="1492286122">
                      <w:marLeft w:val="0"/>
                      <w:marRight w:val="0"/>
                      <w:marTop w:val="0"/>
                      <w:marBottom w:val="0"/>
                      <w:divBdr>
                        <w:top w:val="none" w:sz="0" w:space="0" w:color="auto"/>
                        <w:left w:val="none" w:sz="0" w:space="0" w:color="auto"/>
                        <w:bottom w:val="none" w:sz="0" w:space="0" w:color="auto"/>
                        <w:right w:val="none" w:sz="0" w:space="0" w:color="auto"/>
                      </w:divBdr>
                      <w:divsChild>
                        <w:div w:id="539822573">
                          <w:marLeft w:val="0"/>
                          <w:marRight w:val="0"/>
                          <w:marTop w:val="0"/>
                          <w:marBottom w:val="0"/>
                          <w:divBdr>
                            <w:top w:val="none" w:sz="0" w:space="0" w:color="auto"/>
                            <w:left w:val="none" w:sz="0" w:space="0" w:color="auto"/>
                            <w:bottom w:val="none" w:sz="0" w:space="0" w:color="auto"/>
                            <w:right w:val="none" w:sz="0" w:space="0" w:color="auto"/>
                          </w:divBdr>
                          <w:divsChild>
                            <w:div w:id="701396984">
                              <w:marLeft w:val="0"/>
                              <w:marRight w:val="0"/>
                              <w:marTop w:val="0"/>
                              <w:marBottom w:val="0"/>
                              <w:divBdr>
                                <w:top w:val="none" w:sz="0" w:space="0" w:color="auto"/>
                                <w:left w:val="none" w:sz="0" w:space="0" w:color="auto"/>
                                <w:bottom w:val="none" w:sz="0" w:space="0" w:color="auto"/>
                                <w:right w:val="none" w:sz="0" w:space="0" w:color="auto"/>
                              </w:divBdr>
                              <w:divsChild>
                                <w:div w:id="1650481836">
                                  <w:marLeft w:val="0"/>
                                  <w:marRight w:val="0"/>
                                  <w:marTop w:val="0"/>
                                  <w:marBottom w:val="0"/>
                                  <w:divBdr>
                                    <w:top w:val="none" w:sz="0" w:space="0" w:color="auto"/>
                                    <w:left w:val="none" w:sz="0" w:space="0" w:color="auto"/>
                                    <w:bottom w:val="none" w:sz="0" w:space="0" w:color="auto"/>
                                    <w:right w:val="none" w:sz="0" w:space="0" w:color="auto"/>
                                  </w:divBdr>
                                  <w:divsChild>
                                    <w:div w:id="757554979">
                                      <w:marLeft w:val="0"/>
                                      <w:marRight w:val="0"/>
                                      <w:marTop w:val="0"/>
                                      <w:marBottom w:val="0"/>
                                      <w:divBdr>
                                        <w:top w:val="none" w:sz="0" w:space="0" w:color="auto"/>
                                        <w:left w:val="none" w:sz="0" w:space="0" w:color="auto"/>
                                        <w:bottom w:val="none" w:sz="0" w:space="0" w:color="auto"/>
                                        <w:right w:val="none" w:sz="0" w:space="0" w:color="auto"/>
                                      </w:divBdr>
                                      <w:divsChild>
                                        <w:div w:id="33121478">
                                          <w:marLeft w:val="0"/>
                                          <w:marRight w:val="0"/>
                                          <w:marTop w:val="0"/>
                                          <w:marBottom w:val="0"/>
                                          <w:divBdr>
                                            <w:top w:val="none" w:sz="0" w:space="0" w:color="auto"/>
                                            <w:left w:val="none" w:sz="0" w:space="0" w:color="auto"/>
                                            <w:bottom w:val="none" w:sz="0" w:space="0" w:color="auto"/>
                                            <w:right w:val="none" w:sz="0" w:space="0" w:color="auto"/>
                                          </w:divBdr>
                                          <w:divsChild>
                                            <w:div w:id="317272651">
                                              <w:marLeft w:val="0"/>
                                              <w:marRight w:val="0"/>
                                              <w:marTop w:val="0"/>
                                              <w:marBottom w:val="0"/>
                                              <w:divBdr>
                                                <w:top w:val="none" w:sz="0" w:space="0" w:color="auto"/>
                                                <w:left w:val="none" w:sz="0" w:space="0" w:color="auto"/>
                                                <w:bottom w:val="none" w:sz="0" w:space="0" w:color="auto"/>
                                                <w:right w:val="none" w:sz="0" w:space="0" w:color="auto"/>
                                              </w:divBdr>
                                              <w:divsChild>
                                                <w:div w:id="1584490427">
                                                  <w:marLeft w:val="0"/>
                                                  <w:marRight w:val="0"/>
                                                  <w:marTop w:val="0"/>
                                                  <w:marBottom w:val="450"/>
                                                  <w:divBdr>
                                                    <w:top w:val="none" w:sz="0" w:space="0" w:color="auto"/>
                                                    <w:left w:val="none" w:sz="0" w:space="0" w:color="auto"/>
                                                    <w:bottom w:val="none" w:sz="0" w:space="0" w:color="auto"/>
                                                    <w:right w:val="none" w:sz="0" w:space="0" w:color="auto"/>
                                                  </w:divBdr>
                                                  <w:divsChild>
                                                    <w:div w:id="1766536585">
                                                      <w:marLeft w:val="0"/>
                                                      <w:marRight w:val="0"/>
                                                      <w:marTop w:val="0"/>
                                                      <w:marBottom w:val="0"/>
                                                      <w:divBdr>
                                                        <w:top w:val="none" w:sz="0" w:space="0" w:color="auto"/>
                                                        <w:left w:val="none" w:sz="0" w:space="0" w:color="auto"/>
                                                        <w:bottom w:val="none" w:sz="0" w:space="0" w:color="auto"/>
                                                        <w:right w:val="none" w:sz="0" w:space="0" w:color="auto"/>
                                                      </w:divBdr>
                                                      <w:divsChild>
                                                        <w:div w:id="198513087">
                                                          <w:marLeft w:val="0"/>
                                                          <w:marRight w:val="0"/>
                                                          <w:marTop w:val="0"/>
                                                          <w:marBottom w:val="0"/>
                                                          <w:divBdr>
                                                            <w:top w:val="single" w:sz="6" w:space="0" w:color="ABABAB"/>
                                                            <w:left w:val="single" w:sz="6" w:space="0" w:color="ABABAB"/>
                                                            <w:bottom w:val="single" w:sz="6" w:space="0" w:color="ABABAB"/>
                                                            <w:right w:val="single" w:sz="6" w:space="0" w:color="ABABAB"/>
                                                          </w:divBdr>
                                                          <w:divsChild>
                                                            <w:div w:id="1491022441">
                                                              <w:marLeft w:val="0"/>
                                                              <w:marRight w:val="0"/>
                                                              <w:marTop w:val="0"/>
                                                              <w:marBottom w:val="0"/>
                                                              <w:divBdr>
                                                                <w:top w:val="none" w:sz="0" w:space="0" w:color="auto"/>
                                                                <w:left w:val="none" w:sz="0" w:space="0" w:color="auto"/>
                                                                <w:bottom w:val="none" w:sz="0" w:space="0" w:color="auto"/>
                                                                <w:right w:val="none" w:sz="0" w:space="0" w:color="auto"/>
                                                              </w:divBdr>
                                                              <w:divsChild>
                                                                <w:div w:id="1200968825">
                                                                  <w:marLeft w:val="0"/>
                                                                  <w:marRight w:val="0"/>
                                                                  <w:marTop w:val="0"/>
                                                                  <w:marBottom w:val="0"/>
                                                                  <w:divBdr>
                                                                    <w:top w:val="none" w:sz="0" w:space="0" w:color="auto"/>
                                                                    <w:left w:val="none" w:sz="0" w:space="0" w:color="auto"/>
                                                                    <w:bottom w:val="none" w:sz="0" w:space="0" w:color="auto"/>
                                                                    <w:right w:val="none" w:sz="0" w:space="0" w:color="auto"/>
                                                                  </w:divBdr>
                                                                  <w:divsChild>
                                                                    <w:div w:id="1271165782">
                                                                      <w:marLeft w:val="0"/>
                                                                      <w:marRight w:val="0"/>
                                                                      <w:marTop w:val="0"/>
                                                                      <w:marBottom w:val="0"/>
                                                                      <w:divBdr>
                                                                        <w:top w:val="none" w:sz="0" w:space="0" w:color="auto"/>
                                                                        <w:left w:val="none" w:sz="0" w:space="0" w:color="auto"/>
                                                                        <w:bottom w:val="none" w:sz="0" w:space="0" w:color="auto"/>
                                                                        <w:right w:val="none" w:sz="0" w:space="0" w:color="auto"/>
                                                                      </w:divBdr>
                                                                      <w:divsChild>
                                                                        <w:div w:id="1365011832">
                                                                          <w:marLeft w:val="0"/>
                                                                          <w:marRight w:val="0"/>
                                                                          <w:marTop w:val="0"/>
                                                                          <w:marBottom w:val="0"/>
                                                                          <w:divBdr>
                                                                            <w:top w:val="none" w:sz="0" w:space="0" w:color="auto"/>
                                                                            <w:left w:val="none" w:sz="0" w:space="0" w:color="auto"/>
                                                                            <w:bottom w:val="none" w:sz="0" w:space="0" w:color="auto"/>
                                                                            <w:right w:val="none" w:sz="0" w:space="0" w:color="auto"/>
                                                                          </w:divBdr>
                                                                          <w:divsChild>
                                                                            <w:div w:id="1848980602">
                                                                              <w:marLeft w:val="0"/>
                                                                              <w:marRight w:val="0"/>
                                                                              <w:marTop w:val="0"/>
                                                                              <w:marBottom w:val="0"/>
                                                                              <w:divBdr>
                                                                                <w:top w:val="none" w:sz="0" w:space="0" w:color="auto"/>
                                                                                <w:left w:val="none" w:sz="0" w:space="0" w:color="auto"/>
                                                                                <w:bottom w:val="none" w:sz="0" w:space="0" w:color="auto"/>
                                                                                <w:right w:val="none" w:sz="0" w:space="0" w:color="auto"/>
                                                                              </w:divBdr>
                                                                              <w:divsChild>
                                                                                <w:div w:id="585919522">
                                                                                  <w:marLeft w:val="0"/>
                                                                                  <w:marRight w:val="0"/>
                                                                                  <w:marTop w:val="0"/>
                                                                                  <w:marBottom w:val="0"/>
                                                                                  <w:divBdr>
                                                                                    <w:top w:val="none" w:sz="0" w:space="0" w:color="auto"/>
                                                                                    <w:left w:val="none" w:sz="0" w:space="0" w:color="auto"/>
                                                                                    <w:bottom w:val="none" w:sz="0" w:space="0" w:color="auto"/>
                                                                                    <w:right w:val="none" w:sz="0" w:space="0" w:color="auto"/>
                                                                                  </w:divBdr>
                                                                                  <w:divsChild>
                                                                                    <w:div w:id="6432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890936">
      <w:bodyDiv w:val="1"/>
      <w:marLeft w:val="0"/>
      <w:marRight w:val="0"/>
      <w:marTop w:val="0"/>
      <w:marBottom w:val="0"/>
      <w:divBdr>
        <w:top w:val="none" w:sz="0" w:space="0" w:color="auto"/>
        <w:left w:val="none" w:sz="0" w:space="0" w:color="auto"/>
        <w:bottom w:val="none" w:sz="0" w:space="0" w:color="auto"/>
        <w:right w:val="none" w:sz="0" w:space="0" w:color="auto"/>
      </w:divBdr>
    </w:div>
    <w:div w:id="158928761">
      <w:bodyDiv w:val="1"/>
      <w:marLeft w:val="0"/>
      <w:marRight w:val="0"/>
      <w:marTop w:val="0"/>
      <w:marBottom w:val="0"/>
      <w:divBdr>
        <w:top w:val="none" w:sz="0" w:space="0" w:color="auto"/>
        <w:left w:val="none" w:sz="0" w:space="0" w:color="auto"/>
        <w:bottom w:val="none" w:sz="0" w:space="0" w:color="auto"/>
        <w:right w:val="none" w:sz="0" w:space="0" w:color="auto"/>
      </w:divBdr>
    </w:div>
    <w:div w:id="240719017">
      <w:bodyDiv w:val="1"/>
      <w:marLeft w:val="0"/>
      <w:marRight w:val="0"/>
      <w:marTop w:val="0"/>
      <w:marBottom w:val="0"/>
      <w:divBdr>
        <w:top w:val="none" w:sz="0" w:space="0" w:color="auto"/>
        <w:left w:val="none" w:sz="0" w:space="0" w:color="auto"/>
        <w:bottom w:val="none" w:sz="0" w:space="0" w:color="auto"/>
        <w:right w:val="none" w:sz="0" w:space="0" w:color="auto"/>
      </w:divBdr>
    </w:div>
    <w:div w:id="258758819">
      <w:bodyDiv w:val="1"/>
      <w:marLeft w:val="0"/>
      <w:marRight w:val="0"/>
      <w:marTop w:val="0"/>
      <w:marBottom w:val="0"/>
      <w:divBdr>
        <w:top w:val="none" w:sz="0" w:space="0" w:color="auto"/>
        <w:left w:val="none" w:sz="0" w:space="0" w:color="auto"/>
        <w:bottom w:val="none" w:sz="0" w:space="0" w:color="auto"/>
        <w:right w:val="none" w:sz="0" w:space="0" w:color="auto"/>
      </w:divBdr>
    </w:div>
    <w:div w:id="283197455">
      <w:bodyDiv w:val="1"/>
      <w:marLeft w:val="0"/>
      <w:marRight w:val="0"/>
      <w:marTop w:val="0"/>
      <w:marBottom w:val="0"/>
      <w:divBdr>
        <w:top w:val="none" w:sz="0" w:space="0" w:color="auto"/>
        <w:left w:val="none" w:sz="0" w:space="0" w:color="auto"/>
        <w:bottom w:val="none" w:sz="0" w:space="0" w:color="auto"/>
        <w:right w:val="none" w:sz="0" w:space="0" w:color="auto"/>
      </w:divBdr>
    </w:div>
    <w:div w:id="330331849">
      <w:bodyDiv w:val="1"/>
      <w:marLeft w:val="0"/>
      <w:marRight w:val="0"/>
      <w:marTop w:val="0"/>
      <w:marBottom w:val="0"/>
      <w:divBdr>
        <w:top w:val="none" w:sz="0" w:space="0" w:color="auto"/>
        <w:left w:val="none" w:sz="0" w:space="0" w:color="auto"/>
        <w:bottom w:val="none" w:sz="0" w:space="0" w:color="auto"/>
        <w:right w:val="none" w:sz="0" w:space="0" w:color="auto"/>
      </w:divBdr>
    </w:div>
    <w:div w:id="376779023">
      <w:bodyDiv w:val="1"/>
      <w:marLeft w:val="0"/>
      <w:marRight w:val="0"/>
      <w:marTop w:val="0"/>
      <w:marBottom w:val="0"/>
      <w:divBdr>
        <w:top w:val="none" w:sz="0" w:space="0" w:color="auto"/>
        <w:left w:val="none" w:sz="0" w:space="0" w:color="auto"/>
        <w:bottom w:val="none" w:sz="0" w:space="0" w:color="auto"/>
        <w:right w:val="none" w:sz="0" w:space="0" w:color="auto"/>
      </w:divBdr>
    </w:div>
    <w:div w:id="436295064">
      <w:bodyDiv w:val="1"/>
      <w:marLeft w:val="0"/>
      <w:marRight w:val="0"/>
      <w:marTop w:val="0"/>
      <w:marBottom w:val="0"/>
      <w:divBdr>
        <w:top w:val="none" w:sz="0" w:space="0" w:color="auto"/>
        <w:left w:val="none" w:sz="0" w:space="0" w:color="auto"/>
        <w:bottom w:val="none" w:sz="0" w:space="0" w:color="auto"/>
        <w:right w:val="none" w:sz="0" w:space="0" w:color="auto"/>
      </w:divBdr>
    </w:div>
    <w:div w:id="454836783">
      <w:bodyDiv w:val="1"/>
      <w:marLeft w:val="0"/>
      <w:marRight w:val="0"/>
      <w:marTop w:val="0"/>
      <w:marBottom w:val="0"/>
      <w:divBdr>
        <w:top w:val="none" w:sz="0" w:space="0" w:color="auto"/>
        <w:left w:val="none" w:sz="0" w:space="0" w:color="auto"/>
        <w:bottom w:val="none" w:sz="0" w:space="0" w:color="auto"/>
        <w:right w:val="none" w:sz="0" w:space="0" w:color="auto"/>
      </w:divBdr>
    </w:div>
    <w:div w:id="467363297">
      <w:bodyDiv w:val="1"/>
      <w:marLeft w:val="0"/>
      <w:marRight w:val="0"/>
      <w:marTop w:val="0"/>
      <w:marBottom w:val="0"/>
      <w:divBdr>
        <w:top w:val="none" w:sz="0" w:space="0" w:color="auto"/>
        <w:left w:val="none" w:sz="0" w:space="0" w:color="auto"/>
        <w:bottom w:val="none" w:sz="0" w:space="0" w:color="auto"/>
        <w:right w:val="none" w:sz="0" w:space="0" w:color="auto"/>
      </w:divBdr>
    </w:div>
    <w:div w:id="469060489">
      <w:bodyDiv w:val="1"/>
      <w:marLeft w:val="0"/>
      <w:marRight w:val="0"/>
      <w:marTop w:val="0"/>
      <w:marBottom w:val="0"/>
      <w:divBdr>
        <w:top w:val="none" w:sz="0" w:space="0" w:color="auto"/>
        <w:left w:val="none" w:sz="0" w:space="0" w:color="auto"/>
        <w:bottom w:val="none" w:sz="0" w:space="0" w:color="auto"/>
        <w:right w:val="none" w:sz="0" w:space="0" w:color="auto"/>
      </w:divBdr>
      <w:divsChild>
        <w:div w:id="1586306401">
          <w:marLeft w:val="0"/>
          <w:marRight w:val="0"/>
          <w:marTop w:val="0"/>
          <w:marBottom w:val="0"/>
          <w:divBdr>
            <w:top w:val="none" w:sz="0" w:space="0" w:color="auto"/>
            <w:left w:val="none" w:sz="0" w:space="0" w:color="auto"/>
            <w:bottom w:val="none" w:sz="0" w:space="0" w:color="auto"/>
            <w:right w:val="none" w:sz="0" w:space="0" w:color="auto"/>
          </w:divBdr>
          <w:divsChild>
            <w:div w:id="1794210613">
              <w:marLeft w:val="0"/>
              <w:marRight w:val="0"/>
              <w:marTop w:val="0"/>
              <w:marBottom w:val="0"/>
              <w:divBdr>
                <w:top w:val="none" w:sz="0" w:space="0" w:color="auto"/>
                <w:left w:val="none" w:sz="0" w:space="0" w:color="auto"/>
                <w:bottom w:val="none" w:sz="0" w:space="0" w:color="auto"/>
                <w:right w:val="none" w:sz="0" w:space="0" w:color="auto"/>
              </w:divBdr>
              <w:divsChild>
                <w:div w:id="2928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5840">
      <w:bodyDiv w:val="1"/>
      <w:marLeft w:val="0"/>
      <w:marRight w:val="0"/>
      <w:marTop w:val="0"/>
      <w:marBottom w:val="0"/>
      <w:divBdr>
        <w:top w:val="none" w:sz="0" w:space="0" w:color="auto"/>
        <w:left w:val="none" w:sz="0" w:space="0" w:color="auto"/>
        <w:bottom w:val="none" w:sz="0" w:space="0" w:color="auto"/>
        <w:right w:val="none" w:sz="0" w:space="0" w:color="auto"/>
      </w:divBdr>
    </w:div>
    <w:div w:id="486020075">
      <w:bodyDiv w:val="1"/>
      <w:marLeft w:val="0"/>
      <w:marRight w:val="0"/>
      <w:marTop w:val="0"/>
      <w:marBottom w:val="0"/>
      <w:divBdr>
        <w:top w:val="none" w:sz="0" w:space="0" w:color="auto"/>
        <w:left w:val="none" w:sz="0" w:space="0" w:color="auto"/>
        <w:bottom w:val="none" w:sz="0" w:space="0" w:color="auto"/>
        <w:right w:val="none" w:sz="0" w:space="0" w:color="auto"/>
      </w:divBdr>
    </w:div>
    <w:div w:id="528641318">
      <w:bodyDiv w:val="1"/>
      <w:marLeft w:val="0"/>
      <w:marRight w:val="0"/>
      <w:marTop w:val="0"/>
      <w:marBottom w:val="0"/>
      <w:divBdr>
        <w:top w:val="none" w:sz="0" w:space="0" w:color="auto"/>
        <w:left w:val="none" w:sz="0" w:space="0" w:color="auto"/>
        <w:bottom w:val="none" w:sz="0" w:space="0" w:color="auto"/>
        <w:right w:val="none" w:sz="0" w:space="0" w:color="auto"/>
      </w:divBdr>
    </w:div>
    <w:div w:id="543831726">
      <w:bodyDiv w:val="1"/>
      <w:marLeft w:val="0"/>
      <w:marRight w:val="0"/>
      <w:marTop w:val="0"/>
      <w:marBottom w:val="0"/>
      <w:divBdr>
        <w:top w:val="none" w:sz="0" w:space="0" w:color="auto"/>
        <w:left w:val="none" w:sz="0" w:space="0" w:color="auto"/>
        <w:bottom w:val="none" w:sz="0" w:space="0" w:color="auto"/>
        <w:right w:val="none" w:sz="0" w:space="0" w:color="auto"/>
      </w:divBdr>
      <w:divsChild>
        <w:div w:id="939878575">
          <w:marLeft w:val="0"/>
          <w:marRight w:val="0"/>
          <w:marTop w:val="0"/>
          <w:marBottom w:val="0"/>
          <w:divBdr>
            <w:top w:val="none" w:sz="0" w:space="0" w:color="auto"/>
            <w:left w:val="none" w:sz="0" w:space="0" w:color="auto"/>
            <w:bottom w:val="none" w:sz="0" w:space="0" w:color="auto"/>
            <w:right w:val="none" w:sz="0" w:space="0" w:color="auto"/>
          </w:divBdr>
          <w:divsChild>
            <w:div w:id="1173497787">
              <w:marLeft w:val="0"/>
              <w:marRight w:val="0"/>
              <w:marTop w:val="0"/>
              <w:marBottom w:val="0"/>
              <w:divBdr>
                <w:top w:val="none" w:sz="0" w:space="0" w:color="auto"/>
                <w:left w:val="none" w:sz="0" w:space="0" w:color="auto"/>
                <w:bottom w:val="none" w:sz="0" w:space="0" w:color="auto"/>
                <w:right w:val="none" w:sz="0" w:space="0" w:color="auto"/>
              </w:divBdr>
              <w:divsChild>
                <w:div w:id="328169272">
                  <w:marLeft w:val="0"/>
                  <w:marRight w:val="0"/>
                  <w:marTop w:val="0"/>
                  <w:marBottom w:val="0"/>
                  <w:divBdr>
                    <w:top w:val="none" w:sz="0" w:space="0" w:color="auto"/>
                    <w:left w:val="none" w:sz="0" w:space="0" w:color="auto"/>
                    <w:bottom w:val="none" w:sz="0" w:space="0" w:color="auto"/>
                    <w:right w:val="none" w:sz="0" w:space="0" w:color="auto"/>
                  </w:divBdr>
                </w:div>
              </w:divsChild>
            </w:div>
            <w:div w:id="1492596663">
              <w:marLeft w:val="0"/>
              <w:marRight w:val="0"/>
              <w:marTop w:val="0"/>
              <w:marBottom w:val="0"/>
              <w:divBdr>
                <w:top w:val="none" w:sz="0" w:space="0" w:color="auto"/>
                <w:left w:val="none" w:sz="0" w:space="0" w:color="auto"/>
                <w:bottom w:val="none" w:sz="0" w:space="0" w:color="auto"/>
                <w:right w:val="none" w:sz="0" w:space="0" w:color="auto"/>
              </w:divBdr>
              <w:divsChild>
                <w:div w:id="1249922289">
                  <w:marLeft w:val="0"/>
                  <w:marRight w:val="0"/>
                  <w:marTop w:val="0"/>
                  <w:marBottom w:val="0"/>
                  <w:divBdr>
                    <w:top w:val="none" w:sz="0" w:space="0" w:color="auto"/>
                    <w:left w:val="none" w:sz="0" w:space="0" w:color="auto"/>
                    <w:bottom w:val="none" w:sz="0" w:space="0" w:color="auto"/>
                    <w:right w:val="none" w:sz="0" w:space="0" w:color="auto"/>
                  </w:divBdr>
                </w:div>
              </w:divsChild>
            </w:div>
            <w:div w:id="1265381414">
              <w:marLeft w:val="0"/>
              <w:marRight w:val="0"/>
              <w:marTop w:val="0"/>
              <w:marBottom w:val="0"/>
              <w:divBdr>
                <w:top w:val="none" w:sz="0" w:space="0" w:color="auto"/>
                <w:left w:val="none" w:sz="0" w:space="0" w:color="auto"/>
                <w:bottom w:val="none" w:sz="0" w:space="0" w:color="auto"/>
                <w:right w:val="none" w:sz="0" w:space="0" w:color="auto"/>
              </w:divBdr>
              <w:divsChild>
                <w:div w:id="871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56800">
      <w:bodyDiv w:val="1"/>
      <w:marLeft w:val="0"/>
      <w:marRight w:val="0"/>
      <w:marTop w:val="0"/>
      <w:marBottom w:val="0"/>
      <w:divBdr>
        <w:top w:val="none" w:sz="0" w:space="0" w:color="auto"/>
        <w:left w:val="none" w:sz="0" w:space="0" w:color="auto"/>
        <w:bottom w:val="none" w:sz="0" w:space="0" w:color="auto"/>
        <w:right w:val="none" w:sz="0" w:space="0" w:color="auto"/>
      </w:divBdr>
    </w:div>
    <w:div w:id="555969538">
      <w:bodyDiv w:val="1"/>
      <w:marLeft w:val="0"/>
      <w:marRight w:val="0"/>
      <w:marTop w:val="0"/>
      <w:marBottom w:val="0"/>
      <w:divBdr>
        <w:top w:val="none" w:sz="0" w:space="0" w:color="auto"/>
        <w:left w:val="none" w:sz="0" w:space="0" w:color="auto"/>
        <w:bottom w:val="none" w:sz="0" w:space="0" w:color="auto"/>
        <w:right w:val="none" w:sz="0" w:space="0" w:color="auto"/>
      </w:divBdr>
    </w:div>
    <w:div w:id="593824016">
      <w:bodyDiv w:val="1"/>
      <w:marLeft w:val="0"/>
      <w:marRight w:val="0"/>
      <w:marTop w:val="0"/>
      <w:marBottom w:val="0"/>
      <w:divBdr>
        <w:top w:val="none" w:sz="0" w:space="0" w:color="auto"/>
        <w:left w:val="none" w:sz="0" w:space="0" w:color="auto"/>
        <w:bottom w:val="none" w:sz="0" w:space="0" w:color="auto"/>
        <w:right w:val="none" w:sz="0" w:space="0" w:color="auto"/>
      </w:divBdr>
    </w:div>
    <w:div w:id="596642280">
      <w:bodyDiv w:val="1"/>
      <w:marLeft w:val="0"/>
      <w:marRight w:val="0"/>
      <w:marTop w:val="0"/>
      <w:marBottom w:val="0"/>
      <w:divBdr>
        <w:top w:val="none" w:sz="0" w:space="0" w:color="auto"/>
        <w:left w:val="none" w:sz="0" w:space="0" w:color="auto"/>
        <w:bottom w:val="none" w:sz="0" w:space="0" w:color="auto"/>
        <w:right w:val="none" w:sz="0" w:space="0" w:color="auto"/>
      </w:divBdr>
    </w:div>
    <w:div w:id="611208095">
      <w:bodyDiv w:val="1"/>
      <w:marLeft w:val="0"/>
      <w:marRight w:val="0"/>
      <w:marTop w:val="0"/>
      <w:marBottom w:val="0"/>
      <w:divBdr>
        <w:top w:val="none" w:sz="0" w:space="0" w:color="auto"/>
        <w:left w:val="none" w:sz="0" w:space="0" w:color="auto"/>
        <w:bottom w:val="none" w:sz="0" w:space="0" w:color="auto"/>
        <w:right w:val="none" w:sz="0" w:space="0" w:color="auto"/>
      </w:divBdr>
      <w:divsChild>
        <w:div w:id="1902868606">
          <w:marLeft w:val="0"/>
          <w:marRight w:val="0"/>
          <w:marTop w:val="0"/>
          <w:marBottom w:val="0"/>
          <w:divBdr>
            <w:top w:val="none" w:sz="0" w:space="0" w:color="auto"/>
            <w:left w:val="none" w:sz="0" w:space="0" w:color="auto"/>
            <w:bottom w:val="none" w:sz="0" w:space="0" w:color="auto"/>
            <w:right w:val="none" w:sz="0" w:space="0" w:color="auto"/>
          </w:divBdr>
          <w:divsChild>
            <w:div w:id="1255674457">
              <w:marLeft w:val="0"/>
              <w:marRight w:val="0"/>
              <w:marTop w:val="0"/>
              <w:marBottom w:val="0"/>
              <w:divBdr>
                <w:top w:val="none" w:sz="0" w:space="0" w:color="auto"/>
                <w:left w:val="none" w:sz="0" w:space="0" w:color="auto"/>
                <w:bottom w:val="none" w:sz="0" w:space="0" w:color="auto"/>
                <w:right w:val="none" w:sz="0" w:space="0" w:color="auto"/>
              </w:divBdr>
              <w:divsChild>
                <w:div w:id="3739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5604">
      <w:bodyDiv w:val="1"/>
      <w:marLeft w:val="0"/>
      <w:marRight w:val="0"/>
      <w:marTop w:val="0"/>
      <w:marBottom w:val="0"/>
      <w:divBdr>
        <w:top w:val="none" w:sz="0" w:space="0" w:color="auto"/>
        <w:left w:val="none" w:sz="0" w:space="0" w:color="auto"/>
        <w:bottom w:val="none" w:sz="0" w:space="0" w:color="auto"/>
        <w:right w:val="none" w:sz="0" w:space="0" w:color="auto"/>
      </w:divBdr>
    </w:div>
    <w:div w:id="666058119">
      <w:bodyDiv w:val="1"/>
      <w:marLeft w:val="0"/>
      <w:marRight w:val="0"/>
      <w:marTop w:val="0"/>
      <w:marBottom w:val="0"/>
      <w:divBdr>
        <w:top w:val="none" w:sz="0" w:space="0" w:color="auto"/>
        <w:left w:val="none" w:sz="0" w:space="0" w:color="auto"/>
        <w:bottom w:val="none" w:sz="0" w:space="0" w:color="auto"/>
        <w:right w:val="none" w:sz="0" w:space="0" w:color="auto"/>
      </w:divBdr>
    </w:div>
    <w:div w:id="696927129">
      <w:bodyDiv w:val="1"/>
      <w:marLeft w:val="0"/>
      <w:marRight w:val="0"/>
      <w:marTop w:val="0"/>
      <w:marBottom w:val="0"/>
      <w:divBdr>
        <w:top w:val="none" w:sz="0" w:space="0" w:color="auto"/>
        <w:left w:val="none" w:sz="0" w:space="0" w:color="auto"/>
        <w:bottom w:val="none" w:sz="0" w:space="0" w:color="auto"/>
        <w:right w:val="none" w:sz="0" w:space="0" w:color="auto"/>
      </w:divBdr>
      <w:divsChild>
        <w:div w:id="980379539">
          <w:marLeft w:val="0"/>
          <w:marRight w:val="0"/>
          <w:marTop w:val="0"/>
          <w:marBottom w:val="0"/>
          <w:divBdr>
            <w:top w:val="none" w:sz="0" w:space="0" w:color="auto"/>
            <w:left w:val="none" w:sz="0" w:space="0" w:color="auto"/>
            <w:bottom w:val="none" w:sz="0" w:space="0" w:color="auto"/>
            <w:right w:val="none" w:sz="0" w:space="0" w:color="auto"/>
          </w:divBdr>
          <w:divsChild>
            <w:div w:id="707148692">
              <w:marLeft w:val="0"/>
              <w:marRight w:val="0"/>
              <w:marTop w:val="0"/>
              <w:marBottom w:val="0"/>
              <w:divBdr>
                <w:top w:val="none" w:sz="0" w:space="0" w:color="auto"/>
                <w:left w:val="none" w:sz="0" w:space="0" w:color="auto"/>
                <w:bottom w:val="none" w:sz="0" w:space="0" w:color="auto"/>
                <w:right w:val="none" w:sz="0" w:space="0" w:color="auto"/>
              </w:divBdr>
              <w:divsChild>
                <w:div w:id="16529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10862">
      <w:bodyDiv w:val="1"/>
      <w:marLeft w:val="0"/>
      <w:marRight w:val="0"/>
      <w:marTop w:val="0"/>
      <w:marBottom w:val="0"/>
      <w:divBdr>
        <w:top w:val="none" w:sz="0" w:space="0" w:color="auto"/>
        <w:left w:val="none" w:sz="0" w:space="0" w:color="auto"/>
        <w:bottom w:val="none" w:sz="0" w:space="0" w:color="auto"/>
        <w:right w:val="none" w:sz="0" w:space="0" w:color="auto"/>
      </w:divBdr>
    </w:div>
    <w:div w:id="749161042">
      <w:bodyDiv w:val="1"/>
      <w:marLeft w:val="0"/>
      <w:marRight w:val="0"/>
      <w:marTop w:val="0"/>
      <w:marBottom w:val="0"/>
      <w:divBdr>
        <w:top w:val="none" w:sz="0" w:space="0" w:color="auto"/>
        <w:left w:val="none" w:sz="0" w:space="0" w:color="auto"/>
        <w:bottom w:val="none" w:sz="0" w:space="0" w:color="auto"/>
        <w:right w:val="none" w:sz="0" w:space="0" w:color="auto"/>
      </w:divBdr>
    </w:div>
    <w:div w:id="785856446">
      <w:bodyDiv w:val="1"/>
      <w:marLeft w:val="0"/>
      <w:marRight w:val="0"/>
      <w:marTop w:val="0"/>
      <w:marBottom w:val="0"/>
      <w:divBdr>
        <w:top w:val="none" w:sz="0" w:space="0" w:color="auto"/>
        <w:left w:val="none" w:sz="0" w:space="0" w:color="auto"/>
        <w:bottom w:val="none" w:sz="0" w:space="0" w:color="auto"/>
        <w:right w:val="none" w:sz="0" w:space="0" w:color="auto"/>
      </w:divBdr>
    </w:div>
    <w:div w:id="829635004">
      <w:bodyDiv w:val="1"/>
      <w:marLeft w:val="0"/>
      <w:marRight w:val="0"/>
      <w:marTop w:val="0"/>
      <w:marBottom w:val="0"/>
      <w:divBdr>
        <w:top w:val="none" w:sz="0" w:space="0" w:color="auto"/>
        <w:left w:val="none" w:sz="0" w:space="0" w:color="auto"/>
        <w:bottom w:val="none" w:sz="0" w:space="0" w:color="auto"/>
        <w:right w:val="none" w:sz="0" w:space="0" w:color="auto"/>
      </w:divBdr>
    </w:div>
    <w:div w:id="895315655">
      <w:bodyDiv w:val="1"/>
      <w:marLeft w:val="0"/>
      <w:marRight w:val="0"/>
      <w:marTop w:val="0"/>
      <w:marBottom w:val="0"/>
      <w:divBdr>
        <w:top w:val="none" w:sz="0" w:space="0" w:color="auto"/>
        <w:left w:val="none" w:sz="0" w:space="0" w:color="auto"/>
        <w:bottom w:val="none" w:sz="0" w:space="0" w:color="auto"/>
        <w:right w:val="none" w:sz="0" w:space="0" w:color="auto"/>
      </w:divBdr>
    </w:div>
    <w:div w:id="906576339">
      <w:bodyDiv w:val="1"/>
      <w:marLeft w:val="0"/>
      <w:marRight w:val="0"/>
      <w:marTop w:val="0"/>
      <w:marBottom w:val="0"/>
      <w:divBdr>
        <w:top w:val="none" w:sz="0" w:space="0" w:color="auto"/>
        <w:left w:val="none" w:sz="0" w:space="0" w:color="auto"/>
        <w:bottom w:val="none" w:sz="0" w:space="0" w:color="auto"/>
        <w:right w:val="none" w:sz="0" w:space="0" w:color="auto"/>
      </w:divBdr>
      <w:divsChild>
        <w:div w:id="583951532">
          <w:marLeft w:val="0"/>
          <w:marRight w:val="0"/>
          <w:marTop w:val="0"/>
          <w:marBottom w:val="0"/>
          <w:divBdr>
            <w:top w:val="none" w:sz="0" w:space="0" w:color="auto"/>
            <w:left w:val="none" w:sz="0" w:space="0" w:color="auto"/>
            <w:bottom w:val="none" w:sz="0" w:space="0" w:color="auto"/>
            <w:right w:val="none" w:sz="0" w:space="0" w:color="auto"/>
          </w:divBdr>
          <w:divsChild>
            <w:div w:id="1667395933">
              <w:marLeft w:val="0"/>
              <w:marRight w:val="0"/>
              <w:marTop w:val="0"/>
              <w:marBottom w:val="0"/>
              <w:divBdr>
                <w:top w:val="none" w:sz="0" w:space="0" w:color="auto"/>
                <w:left w:val="none" w:sz="0" w:space="0" w:color="auto"/>
                <w:bottom w:val="none" w:sz="0" w:space="0" w:color="auto"/>
                <w:right w:val="none" w:sz="0" w:space="0" w:color="auto"/>
              </w:divBdr>
              <w:divsChild>
                <w:div w:id="2064522962">
                  <w:marLeft w:val="0"/>
                  <w:marRight w:val="0"/>
                  <w:marTop w:val="0"/>
                  <w:marBottom w:val="0"/>
                  <w:divBdr>
                    <w:top w:val="none" w:sz="0" w:space="0" w:color="auto"/>
                    <w:left w:val="none" w:sz="0" w:space="0" w:color="auto"/>
                    <w:bottom w:val="none" w:sz="0" w:space="0" w:color="auto"/>
                    <w:right w:val="none" w:sz="0" w:space="0" w:color="auto"/>
                  </w:divBdr>
                  <w:divsChild>
                    <w:div w:id="1103499632">
                      <w:marLeft w:val="0"/>
                      <w:marRight w:val="0"/>
                      <w:marTop w:val="0"/>
                      <w:marBottom w:val="0"/>
                      <w:divBdr>
                        <w:top w:val="none" w:sz="0" w:space="0" w:color="auto"/>
                        <w:left w:val="none" w:sz="0" w:space="0" w:color="auto"/>
                        <w:bottom w:val="none" w:sz="0" w:space="0" w:color="auto"/>
                        <w:right w:val="none" w:sz="0" w:space="0" w:color="auto"/>
                      </w:divBdr>
                      <w:divsChild>
                        <w:div w:id="866869787">
                          <w:marLeft w:val="0"/>
                          <w:marRight w:val="0"/>
                          <w:marTop w:val="0"/>
                          <w:marBottom w:val="0"/>
                          <w:divBdr>
                            <w:top w:val="none" w:sz="0" w:space="0" w:color="auto"/>
                            <w:left w:val="none" w:sz="0" w:space="0" w:color="auto"/>
                            <w:bottom w:val="none" w:sz="0" w:space="0" w:color="auto"/>
                            <w:right w:val="none" w:sz="0" w:space="0" w:color="auto"/>
                          </w:divBdr>
                          <w:divsChild>
                            <w:div w:id="1103652512">
                              <w:marLeft w:val="0"/>
                              <w:marRight w:val="0"/>
                              <w:marTop w:val="0"/>
                              <w:marBottom w:val="0"/>
                              <w:divBdr>
                                <w:top w:val="none" w:sz="0" w:space="0" w:color="auto"/>
                                <w:left w:val="none" w:sz="0" w:space="0" w:color="auto"/>
                                <w:bottom w:val="none" w:sz="0" w:space="0" w:color="auto"/>
                                <w:right w:val="none" w:sz="0" w:space="0" w:color="auto"/>
                              </w:divBdr>
                              <w:divsChild>
                                <w:div w:id="1562907301">
                                  <w:marLeft w:val="0"/>
                                  <w:marRight w:val="0"/>
                                  <w:marTop w:val="0"/>
                                  <w:marBottom w:val="0"/>
                                  <w:divBdr>
                                    <w:top w:val="none" w:sz="0" w:space="0" w:color="auto"/>
                                    <w:left w:val="none" w:sz="0" w:space="0" w:color="auto"/>
                                    <w:bottom w:val="none" w:sz="0" w:space="0" w:color="auto"/>
                                    <w:right w:val="none" w:sz="0" w:space="0" w:color="auto"/>
                                  </w:divBdr>
                                  <w:divsChild>
                                    <w:div w:id="2127960745">
                                      <w:marLeft w:val="0"/>
                                      <w:marRight w:val="0"/>
                                      <w:marTop w:val="0"/>
                                      <w:marBottom w:val="0"/>
                                      <w:divBdr>
                                        <w:top w:val="none" w:sz="0" w:space="0" w:color="auto"/>
                                        <w:left w:val="none" w:sz="0" w:space="0" w:color="auto"/>
                                        <w:bottom w:val="none" w:sz="0" w:space="0" w:color="auto"/>
                                        <w:right w:val="none" w:sz="0" w:space="0" w:color="auto"/>
                                      </w:divBdr>
                                      <w:divsChild>
                                        <w:div w:id="870386889">
                                          <w:marLeft w:val="0"/>
                                          <w:marRight w:val="0"/>
                                          <w:marTop w:val="0"/>
                                          <w:marBottom w:val="0"/>
                                          <w:divBdr>
                                            <w:top w:val="none" w:sz="0" w:space="0" w:color="auto"/>
                                            <w:left w:val="none" w:sz="0" w:space="0" w:color="auto"/>
                                            <w:bottom w:val="none" w:sz="0" w:space="0" w:color="auto"/>
                                            <w:right w:val="none" w:sz="0" w:space="0" w:color="auto"/>
                                          </w:divBdr>
                                          <w:divsChild>
                                            <w:div w:id="297342859">
                                              <w:marLeft w:val="0"/>
                                              <w:marRight w:val="0"/>
                                              <w:marTop w:val="0"/>
                                              <w:marBottom w:val="0"/>
                                              <w:divBdr>
                                                <w:top w:val="none" w:sz="0" w:space="0" w:color="auto"/>
                                                <w:left w:val="none" w:sz="0" w:space="0" w:color="auto"/>
                                                <w:bottom w:val="none" w:sz="0" w:space="0" w:color="auto"/>
                                                <w:right w:val="none" w:sz="0" w:space="0" w:color="auto"/>
                                              </w:divBdr>
                                              <w:divsChild>
                                                <w:div w:id="1026253604">
                                                  <w:marLeft w:val="0"/>
                                                  <w:marRight w:val="0"/>
                                                  <w:marTop w:val="0"/>
                                                  <w:marBottom w:val="450"/>
                                                  <w:divBdr>
                                                    <w:top w:val="none" w:sz="0" w:space="0" w:color="auto"/>
                                                    <w:left w:val="none" w:sz="0" w:space="0" w:color="auto"/>
                                                    <w:bottom w:val="none" w:sz="0" w:space="0" w:color="auto"/>
                                                    <w:right w:val="none" w:sz="0" w:space="0" w:color="auto"/>
                                                  </w:divBdr>
                                                  <w:divsChild>
                                                    <w:div w:id="2023781939">
                                                      <w:marLeft w:val="0"/>
                                                      <w:marRight w:val="0"/>
                                                      <w:marTop w:val="0"/>
                                                      <w:marBottom w:val="0"/>
                                                      <w:divBdr>
                                                        <w:top w:val="none" w:sz="0" w:space="0" w:color="auto"/>
                                                        <w:left w:val="none" w:sz="0" w:space="0" w:color="auto"/>
                                                        <w:bottom w:val="none" w:sz="0" w:space="0" w:color="auto"/>
                                                        <w:right w:val="none" w:sz="0" w:space="0" w:color="auto"/>
                                                      </w:divBdr>
                                                      <w:divsChild>
                                                        <w:div w:id="1308054146">
                                                          <w:marLeft w:val="0"/>
                                                          <w:marRight w:val="0"/>
                                                          <w:marTop w:val="0"/>
                                                          <w:marBottom w:val="0"/>
                                                          <w:divBdr>
                                                            <w:top w:val="single" w:sz="6" w:space="0" w:color="ABABAB"/>
                                                            <w:left w:val="single" w:sz="6" w:space="0" w:color="ABABAB"/>
                                                            <w:bottom w:val="single" w:sz="6" w:space="0" w:color="ABABAB"/>
                                                            <w:right w:val="single" w:sz="6" w:space="0" w:color="ABABAB"/>
                                                          </w:divBdr>
                                                          <w:divsChild>
                                                            <w:div w:id="222958388">
                                                              <w:marLeft w:val="0"/>
                                                              <w:marRight w:val="0"/>
                                                              <w:marTop w:val="0"/>
                                                              <w:marBottom w:val="0"/>
                                                              <w:divBdr>
                                                                <w:top w:val="none" w:sz="0" w:space="0" w:color="auto"/>
                                                                <w:left w:val="none" w:sz="0" w:space="0" w:color="auto"/>
                                                                <w:bottom w:val="none" w:sz="0" w:space="0" w:color="auto"/>
                                                                <w:right w:val="none" w:sz="0" w:space="0" w:color="auto"/>
                                                              </w:divBdr>
                                                              <w:divsChild>
                                                                <w:div w:id="802696459">
                                                                  <w:marLeft w:val="0"/>
                                                                  <w:marRight w:val="0"/>
                                                                  <w:marTop w:val="0"/>
                                                                  <w:marBottom w:val="0"/>
                                                                  <w:divBdr>
                                                                    <w:top w:val="none" w:sz="0" w:space="0" w:color="auto"/>
                                                                    <w:left w:val="none" w:sz="0" w:space="0" w:color="auto"/>
                                                                    <w:bottom w:val="none" w:sz="0" w:space="0" w:color="auto"/>
                                                                    <w:right w:val="none" w:sz="0" w:space="0" w:color="auto"/>
                                                                  </w:divBdr>
                                                                  <w:divsChild>
                                                                    <w:div w:id="1166440798">
                                                                      <w:marLeft w:val="0"/>
                                                                      <w:marRight w:val="0"/>
                                                                      <w:marTop w:val="0"/>
                                                                      <w:marBottom w:val="0"/>
                                                                      <w:divBdr>
                                                                        <w:top w:val="none" w:sz="0" w:space="0" w:color="auto"/>
                                                                        <w:left w:val="none" w:sz="0" w:space="0" w:color="auto"/>
                                                                        <w:bottom w:val="none" w:sz="0" w:space="0" w:color="auto"/>
                                                                        <w:right w:val="none" w:sz="0" w:space="0" w:color="auto"/>
                                                                      </w:divBdr>
                                                                      <w:divsChild>
                                                                        <w:div w:id="1977687024">
                                                                          <w:marLeft w:val="0"/>
                                                                          <w:marRight w:val="0"/>
                                                                          <w:marTop w:val="0"/>
                                                                          <w:marBottom w:val="0"/>
                                                                          <w:divBdr>
                                                                            <w:top w:val="none" w:sz="0" w:space="0" w:color="auto"/>
                                                                            <w:left w:val="none" w:sz="0" w:space="0" w:color="auto"/>
                                                                            <w:bottom w:val="none" w:sz="0" w:space="0" w:color="auto"/>
                                                                            <w:right w:val="none" w:sz="0" w:space="0" w:color="auto"/>
                                                                          </w:divBdr>
                                                                          <w:divsChild>
                                                                            <w:div w:id="417017168">
                                                                              <w:marLeft w:val="0"/>
                                                                              <w:marRight w:val="0"/>
                                                                              <w:marTop w:val="0"/>
                                                                              <w:marBottom w:val="0"/>
                                                                              <w:divBdr>
                                                                                <w:top w:val="none" w:sz="0" w:space="0" w:color="auto"/>
                                                                                <w:left w:val="none" w:sz="0" w:space="0" w:color="auto"/>
                                                                                <w:bottom w:val="none" w:sz="0" w:space="0" w:color="auto"/>
                                                                                <w:right w:val="none" w:sz="0" w:space="0" w:color="auto"/>
                                                                              </w:divBdr>
                                                                              <w:divsChild>
                                                                                <w:div w:id="381908284">
                                                                                  <w:marLeft w:val="0"/>
                                                                                  <w:marRight w:val="0"/>
                                                                                  <w:marTop w:val="0"/>
                                                                                  <w:marBottom w:val="0"/>
                                                                                  <w:divBdr>
                                                                                    <w:top w:val="none" w:sz="0" w:space="0" w:color="auto"/>
                                                                                    <w:left w:val="none" w:sz="0" w:space="0" w:color="auto"/>
                                                                                    <w:bottom w:val="none" w:sz="0" w:space="0" w:color="auto"/>
                                                                                    <w:right w:val="none" w:sz="0" w:space="0" w:color="auto"/>
                                                                                  </w:divBdr>
                                                                                  <w:divsChild>
                                                                                    <w:div w:id="11272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6577821">
      <w:bodyDiv w:val="1"/>
      <w:marLeft w:val="0"/>
      <w:marRight w:val="0"/>
      <w:marTop w:val="0"/>
      <w:marBottom w:val="0"/>
      <w:divBdr>
        <w:top w:val="none" w:sz="0" w:space="0" w:color="auto"/>
        <w:left w:val="none" w:sz="0" w:space="0" w:color="auto"/>
        <w:bottom w:val="none" w:sz="0" w:space="0" w:color="auto"/>
        <w:right w:val="none" w:sz="0" w:space="0" w:color="auto"/>
      </w:divBdr>
    </w:div>
    <w:div w:id="956182616">
      <w:bodyDiv w:val="1"/>
      <w:marLeft w:val="0"/>
      <w:marRight w:val="0"/>
      <w:marTop w:val="0"/>
      <w:marBottom w:val="0"/>
      <w:divBdr>
        <w:top w:val="none" w:sz="0" w:space="0" w:color="auto"/>
        <w:left w:val="none" w:sz="0" w:space="0" w:color="auto"/>
        <w:bottom w:val="none" w:sz="0" w:space="0" w:color="auto"/>
        <w:right w:val="none" w:sz="0" w:space="0" w:color="auto"/>
      </w:divBdr>
    </w:div>
    <w:div w:id="967396759">
      <w:bodyDiv w:val="1"/>
      <w:marLeft w:val="0"/>
      <w:marRight w:val="0"/>
      <w:marTop w:val="0"/>
      <w:marBottom w:val="0"/>
      <w:divBdr>
        <w:top w:val="none" w:sz="0" w:space="0" w:color="auto"/>
        <w:left w:val="none" w:sz="0" w:space="0" w:color="auto"/>
        <w:bottom w:val="none" w:sz="0" w:space="0" w:color="auto"/>
        <w:right w:val="none" w:sz="0" w:space="0" w:color="auto"/>
      </w:divBdr>
    </w:div>
    <w:div w:id="974215107">
      <w:bodyDiv w:val="1"/>
      <w:marLeft w:val="0"/>
      <w:marRight w:val="0"/>
      <w:marTop w:val="0"/>
      <w:marBottom w:val="0"/>
      <w:divBdr>
        <w:top w:val="none" w:sz="0" w:space="0" w:color="auto"/>
        <w:left w:val="none" w:sz="0" w:space="0" w:color="auto"/>
        <w:bottom w:val="none" w:sz="0" w:space="0" w:color="auto"/>
        <w:right w:val="none" w:sz="0" w:space="0" w:color="auto"/>
      </w:divBdr>
    </w:div>
    <w:div w:id="986786196">
      <w:bodyDiv w:val="1"/>
      <w:marLeft w:val="0"/>
      <w:marRight w:val="0"/>
      <w:marTop w:val="0"/>
      <w:marBottom w:val="0"/>
      <w:divBdr>
        <w:top w:val="none" w:sz="0" w:space="0" w:color="auto"/>
        <w:left w:val="none" w:sz="0" w:space="0" w:color="auto"/>
        <w:bottom w:val="none" w:sz="0" w:space="0" w:color="auto"/>
        <w:right w:val="none" w:sz="0" w:space="0" w:color="auto"/>
      </w:divBdr>
    </w:div>
    <w:div w:id="1002972423">
      <w:bodyDiv w:val="1"/>
      <w:marLeft w:val="0"/>
      <w:marRight w:val="0"/>
      <w:marTop w:val="0"/>
      <w:marBottom w:val="0"/>
      <w:divBdr>
        <w:top w:val="none" w:sz="0" w:space="0" w:color="auto"/>
        <w:left w:val="none" w:sz="0" w:space="0" w:color="auto"/>
        <w:bottom w:val="none" w:sz="0" w:space="0" w:color="auto"/>
        <w:right w:val="none" w:sz="0" w:space="0" w:color="auto"/>
      </w:divBdr>
    </w:div>
    <w:div w:id="1037466205">
      <w:bodyDiv w:val="1"/>
      <w:marLeft w:val="0"/>
      <w:marRight w:val="0"/>
      <w:marTop w:val="0"/>
      <w:marBottom w:val="0"/>
      <w:divBdr>
        <w:top w:val="none" w:sz="0" w:space="0" w:color="auto"/>
        <w:left w:val="none" w:sz="0" w:space="0" w:color="auto"/>
        <w:bottom w:val="none" w:sz="0" w:space="0" w:color="auto"/>
        <w:right w:val="none" w:sz="0" w:space="0" w:color="auto"/>
      </w:divBdr>
    </w:div>
    <w:div w:id="1056783597">
      <w:bodyDiv w:val="1"/>
      <w:marLeft w:val="0"/>
      <w:marRight w:val="0"/>
      <w:marTop w:val="0"/>
      <w:marBottom w:val="0"/>
      <w:divBdr>
        <w:top w:val="none" w:sz="0" w:space="0" w:color="auto"/>
        <w:left w:val="none" w:sz="0" w:space="0" w:color="auto"/>
        <w:bottom w:val="none" w:sz="0" w:space="0" w:color="auto"/>
        <w:right w:val="none" w:sz="0" w:space="0" w:color="auto"/>
      </w:divBdr>
    </w:div>
    <w:div w:id="1081833877">
      <w:bodyDiv w:val="1"/>
      <w:marLeft w:val="0"/>
      <w:marRight w:val="0"/>
      <w:marTop w:val="0"/>
      <w:marBottom w:val="0"/>
      <w:divBdr>
        <w:top w:val="none" w:sz="0" w:space="0" w:color="auto"/>
        <w:left w:val="none" w:sz="0" w:space="0" w:color="auto"/>
        <w:bottom w:val="none" w:sz="0" w:space="0" w:color="auto"/>
        <w:right w:val="none" w:sz="0" w:space="0" w:color="auto"/>
      </w:divBdr>
    </w:div>
    <w:div w:id="1110509568">
      <w:bodyDiv w:val="1"/>
      <w:marLeft w:val="0"/>
      <w:marRight w:val="0"/>
      <w:marTop w:val="0"/>
      <w:marBottom w:val="0"/>
      <w:divBdr>
        <w:top w:val="none" w:sz="0" w:space="0" w:color="auto"/>
        <w:left w:val="none" w:sz="0" w:space="0" w:color="auto"/>
        <w:bottom w:val="none" w:sz="0" w:space="0" w:color="auto"/>
        <w:right w:val="none" w:sz="0" w:space="0" w:color="auto"/>
      </w:divBdr>
    </w:div>
    <w:div w:id="1157529329">
      <w:bodyDiv w:val="1"/>
      <w:marLeft w:val="0"/>
      <w:marRight w:val="0"/>
      <w:marTop w:val="0"/>
      <w:marBottom w:val="0"/>
      <w:divBdr>
        <w:top w:val="none" w:sz="0" w:space="0" w:color="auto"/>
        <w:left w:val="none" w:sz="0" w:space="0" w:color="auto"/>
        <w:bottom w:val="none" w:sz="0" w:space="0" w:color="auto"/>
        <w:right w:val="none" w:sz="0" w:space="0" w:color="auto"/>
      </w:divBdr>
    </w:div>
    <w:div w:id="1179077677">
      <w:bodyDiv w:val="1"/>
      <w:marLeft w:val="0"/>
      <w:marRight w:val="0"/>
      <w:marTop w:val="0"/>
      <w:marBottom w:val="0"/>
      <w:divBdr>
        <w:top w:val="none" w:sz="0" w:space="0" w:color="auto"/>
        <w:left w:val="none" w:sz="0" w:space="0" w:color="auto"/>
        <w:bottom w:val="none" w:sz="0" w:space="0" w:color="auto"/>
        <w:right w:val="none" w:sz="0" w:space="0" w:color="auto"/>
      </w:divBdr>
    </w:div>
    <w:div w:id="1199046757">
      <w:bodyDiv w:val="1"/>
      <w:marLeft w:val="0"/>
      <w:marRight w:val="0"/>
      <w:marTop w:val="0"/>
      <w:marBottom w:val="0"/>
      <w:divBdr>
        <w:top w:val="none" w:sz="0" w:space="0" w:color="auto"/>
        <w:left w:val="none" w:sz="0" w:space="0" w:color="auto"/>
        <w:bottom w:val="none" w:sz="0" w:space="0" w:color="auto"/>
        <w:right w:val="none" w:sz="0" w:space="0" w:color="auto"/>
      </w:divBdr>
      <w:divsChild>
        <w:div w:id="820775171">
          <w:marLeft w:val="0"/>
          <w:marRight w:val="0"/>
          <w:marTop w:val="0"/>
          <w:marBottom w:val="0"/>
          <w:divBdr>
            <w:top w:val="none" w:sz="0" w:space="0" w:color="auto"/>
            <w:left w:val="none" w:sz="0" w:space="0" w:color="auto"/>
            <w:bottom w:val="none" w:sz="0" w:space="0" w:color="auto"/>
            <w:right w:val="none" w:sz="0" w:space="0" w:color="auto"/>
          </w:divBdr>
          <w:divsChild>
            <w:div w:id="1299145846">
              <w:marLeft w:val="0"/>
              <w:marRight w:val="0"/>
              <w:marTop w:val="0"/>
              <w:marBottom w:val="0"/>
              <w:divBdr>
                <w:top w:val="none" w:sz="0" w:space="0" w:color="auto"/>
                <w:left w:val="none" w:sz="0" w:space="0" w:color="auto"/>
                <w:bottom w:val="none" w:sz="0" w:space="0" w:color="auto"/>
                <w:right w:val="none" w:sz="0" w:space="0" w:color="auto"/>
              </w:divBdr>
              <w:divsChild>
                <w:div w:id="19995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89565">
      <w:bodyDiv w:val="1"/>
      <w:marLeft w:val="0"/>
      <w:marRight w:val="0"/>
      <w:marTop w:val="0"/>
      <w:marBottom w:val="0"/>
      <w:divBdr>
        <w:top w:val="none" w:sz="0" w:space="0" w:color="auto"/>
        <w:left w:val="none" w:sz="0" w:space="0" w:color="auto"/>
        <w:bottom w:val="none" w:sz="0" w:space="0" w:color="auto"/>
        <w:right w:val="none" w:sz="0" w:space="0" w:color="auto"/>
      </w:divBdr>
    </w:div>
    <w:div w:id="1242788648">
      <w:bodyDiv w:val="1"/>
      <w:marLeft w:val="0"/>
      <w:marRight w:val="0"/>
      <w:marTop w:val="0"/>
      <w:marBottom w:val="0"/>
      <w:divBdr>
        <w:top w:val="none" w:sz="0" w:space="0" w:color="auto"/>
        <w:left w:val="none" w:sz="0" w:space="0" w:color="auto"/>
        <w:bottom w:val="none" w:sz="0" w:space="0" w:color="auto"/>
        <w:right w:val="none" w:sz="0" w:space="0" w:color="auto"/>
      </w:divBdr>
    </w:div>
    <w:div w:id="1277834477">
      <w:bodyDiv w:val="1"/>
      <w:marLeft w:val="0"/>
      <w:marRight w:val="0"/>
      <w:marTop w:val="0"/>
      <w:marBottom w:val="0"/>
      <w:divBdr>
        <w:top w:val="none" w:sz="0" w:space="0" w:color="auto"/>
        <w:left w:val="none" w:sz="0" w:space="0" w:color="auto"/>
        <w:bottom w:val="none" w:sz="0" w:space="0" w:color="auto"/>
        <w:right w:val="none" w:sz="0" w:space="0" w:color="auto"/>
      </w:divBdr>
    </w:div>
    <w:div w:id="1279491002">
      <w:bodyDiv w:val="1"/>
      <w:marLeft w:val="0"/>
      <w:marRight w:val="0"/>
      <w:marTop w:val="0"/>
      <w:marBottom w:val="0"/>
      <w:divBdr>
        <w:top w:val="none" w:sz="0" w:space="0" w:color="auto"/>
        <w:left w:val="none" w:sz="0" w:space="0" w:color="auto"/>
        <w:bottom w:val="none" w:sz="0" w:space="0" w:color="auto"/>
        <w:right w:val="none" w:sz="0" w:space="0" w:color="auto"/>
      </w:divBdr>
    </w:div>
    <w:div w:id="1294410727">
      <w:bodyDiv w:val="1"/>
      <w:marLeft w:val="0"/>
      <w:marRight w:val="0"/>
      <w:marTop w:val="0"/>
      <w:marBottom w:val="0"/>
      <w:divBdr>
        <w:top w:val="none" w:sz="0" w:space="0" w:color="auto"/>
        <w:left w:val="none" w:sz="0" w:space="0" w:color="auto"/>
        <w:bottom w:val="none" w:sz="0" w:space="0" w:color="auto"/>
        <w:right w:val="none" w:sz="0" w:space="0" w:color="auto"/>
      </w:divBdr>
    </w:div>
    <w:div w:id="1298992205">
      <w:bodyDiv w:val="1"/>
      <w:marLeft w:val="0"/>
      <w:marRight w:val="0"/>
      <w:marTop w:val="0"/>
      <w:marBottom w:val="0"/>
      <w:divBdr>
        <w:top w:val="none" w:sz="0" w:space="0" w:color="auto"/>
        <w:left w:val="none" w:sz="0" w:space="0" w:color="auto"/>
        <w:bottom w:val="none" w:sz="0" w:space="0" w:color="auto"/>
        <w:right w:val="none" w:sz="0" w:space="0" w:color="auto"/>
      </w:divBdr>
    </w:div>
    <w:div w:id="1321545481">
      <w:bodyDiv w:val="1"/>
      <w:marLeft w:val="0"/>
      <w:marRight w:val="0"/>
      <w:marTop w:val="0"/>
      <w:marBottom w:val="0"/>
      <w:divBdr>
        <w:top w:val="none" w:sz="0" w:space="0" w:color="auto"/>
        <w:left w:val="none" w:sz="0" w:space="0" w:color="auto"/>
        <w:bottom w:val="none" w:sz="0" w:space="0" w:color="auto"/>
        <w:right w:val="none" w:sz="0" w:space="0" w:color="auto"/>
      </w:divBdr>
      <w:divsChild>
        <w:div w:id="1522821953">
          <w:marLeft w:val="0"/>
          <w:marRight w:val="0"/>
          <w:marTop w:val="0"/>
          <w:marBottom w:val="0"/>
          <w:divBdr>
            <w:top w:val="none" w:sz="0" w:space="0" w:color="auto"/>
            <w:left w:val="none" w:sz="0" w:space="0" w:color="auto"/>
            <w:bottom w:val="none" w:sz="0" w:space="0" w:color="auto"/>
            <w:right w:val="none" w:sz="0" w:space="0" w:color="auto"/>
          </w:divBdr>
          <w:divsChild>
            <w:div w:id="1560050729">
              <w:marLeft w:val="0"/>
              <w:marRight w:val="0"/>
              <w:marTop w:val="0"/>
              <w:marBottom w:val="0"/>
              <w:divBdr>
                <w:top w:val="none" w:sz="0" w:space="0" w:color="auto"/>
                <w:left w:val="none" w:sz="0" w:space="0" w:color="auto"/>
                <w:bottom w:val="none" w:sz="0" w:space="0" w:color="auto"/>
                <w:right w:val="none" w:sz="0" w:space="0" w:color="auto"/>
              </w:divBdr>
              <w:divsChild>
                <w:div w:id="658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45816">
      <w:bodyDiv w:val="1"/>
      <w:marLeft w:val="0"/>
      <w:marRight w:val="0"/>
      <w:marTop w:val="0"/>
      <w:marBottom w:val="0"/>
      <w:divBdr>
        <w:top w:val="none" w:sz="0" w:space="0" w:color="auto"/>
        <w:left w:val="none" w:sz="0" w:space="0" w:color="auto"/>
        <w:bottom w:val="none" w:sz="0" w:space="0" w:color="auto"/>
        <w:right w:val="none" w:sz="0" w:space="0" w:color="auto"/>
      </w:divBdr>
    </w:div>
    <w:div w:id="1370687187">
      <w:bodyDiv w:val="1"/>
      <w:marLeft w:val="0"/>
      <w:marRight w:val="0"/>
      <w:marTop w:val="0"/>
      <w:marBottom w:val="0"/>
      <w:divBdr>
        <w:top w:val="none" w:sz="0" w:space="0" w:color="auto"/>
        <w:left w:val="none" w:sz="0" w:space="0" w:color="auto"/>
        <w:bottom w:val="none" w:sz="0" w:space="0" w:color="auto"/>
        <w:right w:val="none" w:sz="0" w:space="0" w:color="auto"/>
      </w:divBdr>
    </w:div>
    <w:div w:id="1382024095">
      <w:bodyDiv w:val="1"/>
      <w:marLeft w:val="0"/>
      <w:marRight w:val="0"/>
      <w:marTop w:val="0"/>
      <w:marBottom w:val="0"/>
      <w:divBdr>
        <w:top w:val="none" w:sz="0" w:space="0" w:color="auto"/>
        <w:left w:val="none" w:sz="0" w:space="0" w:color="auto"/>
        <w:bottom w:val="none" w:sz="0" w:space="0" w:color="auto"/>
        <w:right w:val="none" w:sz="0" w:space="0" w:color="auto"/>
      </w:divBdr>
    </w:div>
    <w:div w:id="1385374848">
      <w:bodyDiv w:val="1"/>
      <w:marLeft w:val="0"/>
      <w:marRight w:val="0"/>
      <w:marTop w:val="0"/>
      <w:marBottom w:val="0"/>
      <w:divBdr>
        <w:top w:val="none" w:sz="0" w:space="0" w:color="auto"/>
        <w:left w:val="none" w:sz="0" w:space="0" w:color="auto"/>
        <w:bottom w:val="none" w:sz="0" w:space="0" w:color="auto"/>
        <w:right w:val="none" w:sz="0" w:space="0" w:color="auto"/>
      </w:divBdr>
      <w:divsChild>
        <w:div w:id="965820759">
          <w:marLeft w:val="0"/>
          <w:marRight w:val="0"/>
          <w:marTop w:val="0"/>
          <w:marBottom w:val="0"/>
          <w:divBdr>
            <w:top w:val="none" w:sz="0" w:space="0" w:color="auto"/>
            <w:left w:val="none" w:sz="0" w:space="0" w:color="auto"/>
            <w:bottom w:val="none" w:sz="0" w:space="0" w:color="auto"/>
            <w:right w:val="none" w:sz="0" w:space="0" w:color="auto"/>
          </w:divBdr>
          <w:divsChild>
            <w:div w:id="1067145177">
              <w:marLeft w:val="0"/>
              <w:marRight w:val="0"/>
              <w:marTop w:val="0"/>
              <w:marBottom w:val="0"/>
              <w:divBdr>
                <w:top w:val="none" w:sz="0" w:space="0" w:color="auto"/>
                <w:left w:val="none" w:sz="0" w:space="0" w:color="auto"/>
                <w:bottom w:val="none" w:sz="0" w:space="0" w:color="auto"/>
                <w:right w:val="none" w:sz="0" w:space="0" w:color="auto"/>
              </w:divBdr>
              <w:divsChild>
                <w:div w:id="2660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2193">
      <w:bodyDiv w:val="1"/>
      <w:marLeft w:val="0"/>
      <w:marRight w:val="0"/>
      <w:marTop w:val="0"/>
      <w:marBottom w:val="0"/>
      <w:divBdr>
        <w:top w:val="none" w:sz="0" w:space="0" w:color="auto"/>
        <w:left w:val="none" w:sz="0" w:space="0" w:color="auto"/>
        <w:bottom w:val="none" w:sz="0" w:space="0" w:color="auto"/>
        <w:right w:val="none" w:sz="0" w:space="0" w:color="auto"/>
      </w:divBdr>
    </w:div>
    <w:div w:id="1442648721">
      <w:bodyDiv w:val="1"/>
      <w:marLeft w:val="0"/>
      <w:marRight w:val="0"/>
      <w:marTop w:val="0"/>
      <w:marBottom w:val="0"/>
      <w:divBdr>
        <w:top w:val="none" w:sz="0" w:space="0" w:color="auto"/>
        <w:left w:val="none" w:sz="0" w:space="0" w:color="auto"/>
        <w:bottom w:val="none" w:sz="0" w:space="0" w:color="auto"/>
        <w:right w:val="none" w:sz="0" w:space="0" w:color="auto"/>
      </w:divBdr>
    </w:div>
    <w:div w:id="1509248157">
      <w:bodyDiv w:val="1"/>
      <w:marLeft w:val="0"/>
      <w:marRight w:val="0"/>
      <w:marTop w:val="0"/>
      <w:marBottom w:val="0"/>
      <w:divBdr>
        <w:top w:val="none" w:sz="0" w:space="0" w:color="auto"/>
        <w:left w:val="none" w:sz="0" w:space="0" w:color="auto"/>
        <w:bottom w:val="none" w:sz="0" w:space="0" w:color="auto"/>
        <w:right w:val="none" w:sz="0" w:space="0" w:color="auto"/>
      </w:divBdr>
      <w:divsChild>
        <w:div w:id="1271402282">
          <w:marLeft w:val="0"/>
          <w:marRight w:val="0"/>
          <w:marTop w:val="0"/>
          <w:marBottom w:val="0"/>
          <w:divBdr>
            <w:top w:val="none" w:sz="0" w:space="0" w:color="auto"/>
            <w:left w:val="none" w:sz="0" w:space="0" w:color="auto"/>
            <w:bottom w:val="none" w:sz="0" w:space="0" w:color="auto"/>
            <w:right w:val="none" w:sz="0" w:space="0" w:color="auto"/>
          </w:divBdr>
          <w:divsChild>
            <w:div w:id="1861044701">
              <w:marLeft w:val="0"/>
              <w:marRight w:val="0"/>
              <w:marTop w:val="0"/>
              <w:marBottom w:val="0"/>
              <w:divBdr>
                <w:top w:val="none" w:sz="0" w:space="0" w:color="auto"/>
                <w:left w:val="none" w:sz="0" w:space="0" w:color="auto"/>
                <w:bottom w:val="none" w:sz="0" w:space="0" w:color="auto"/>
                <w:right w:val="none" w:sz="0" w:space="0" w:color="auto"/>
              </w:divBdr>
              <w:divsChild>
                <w:div w:id="21218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8846">
      <w:bodyDiv w:val="1"/>
      <w:marLeft w:val="0"/>
      <w:marRight w:val="0"/>
      <w:marTop w:val="0"/>
      <w:marBottom w:val="0"/>
      <w:divBdr>
        <w:top w:val="none" w:sz="0" w:space="0" w:color="auto"/>
        <w:left w:val="none" w:sz="0" w:space="0" w:color="auto"/>
        <w:bottom w:val="none" w:sz="0" w:space="0" w:color="auto"/>
        <w:right w:val="none" w:sz="0" w:space="0" w:color="auto"/>
      </w:divBdr>
    </w:div>
    <w:div w:id="1527523833">
      <w:bodyDiv w:val="1"/>
      <w:marLeft w:val="0"/>
      <w:marRight w:val="0"/>
      <w:marTop w:val="0"/>
      <w:marBottom w:val="0"/>
      <w:divBdr>
        <w:top w:val="none" w:sz="0" w:space="0" w:color="auto"/>
        <w:left w:val="none" w:sz="0" w:space="0" w:color="auto"/>
        <w:bottom w:val="none" w:sz="0" w:space="0" w:color="auto"/>
        <w:right w:val="none" w:sz="0" w:space="0" w:color="auto"/>
      </w:divBdr>
    </w:div>
    <w:div w:id="1538860112">
      <w:bodyDiv w:val="1"/>
      <w:marLeft w:val="0"/>
      <w:marRight w:val="0"/>
      <w:marTop w:val="0"/>
      <w:marBottom w:val="0"/>
      <w:divBdr>
        <w:top w:val="none" w:sz="0" w:space="0" w:color="auto"/>
        <w:left w:val="none" w:sz="0" w:space="0" w:color="auto"/>
        <w:bottom w:val="none" w:sz="0" w:space="0" w:color="auto"/>
        <w:right w:val="none" w:sz="0" w:space="0" w:color="auto"/>
      </w:divBdr>
      <w:divsChild>
        <w:div w:id="863175225">
          <w:marLeft w:val="0"/>
          <w:marRight w:val="0"/>
          <w:marTop w:val="0"/>
          <w:marBottom w:val="0"/>
          <w:divBdr>
            <w:top w:val="none" w:sz="0" w:space="0" w:color="auto"/>
            <w:left w:val="none" w:sz="0" w:space="0" w:color="auto"/>
            <w:bottom w:val="none" w:sz="0" w:space="0" w:color="auto"/>
            <w:right w:val="none" w:sz="0" w:space="0" w:color="auto"/>
          </w:divBdr>
          <w:divsChild>
            <w:div w:id="471563424">
              <w:marLeft w:val="0"/>
              <w:marRight w:val="0"/>
              <w:marTop w:val="0"/>
              <w:marBottom w:val="0"/>
              <w:divBdr>
                <w:top w:val="none" w:sz="0" w:space="0" w:color="auto"/>
                <w:left w:val="none" w:sz="0" w:space="0" w:color="auto"/>
                <w:bottom w:val="none" w:sz="0" w:space="0" w:color="auto"/>
                <w:right w:val="none" w:sz="0" w:space="0" w:color="auto"/>
              </w:divBdr>
              <w:divsChild>
                <w:div w:id="1181621804">
                  <w:marLeft w:val="0"/>
                  <w:marRight w:val="0"/>
                  <w:marTop w:val="0"/>
                  <w:marBottom w:val="0"/>
                  <w:divBdr>
                    <w:top w:val="none" w:sz="0" w:space="0" w:color="auto"/>
                    <w:left w:val="none" w:sz="0" w:space="0" w:color="auto"/>
                    <w:bottom w:val="none" w:sz="0" w:space="0" w:color="auto"/>
                    <w:right w:val="none" w:sz="0" w:space="0" w:color="auto"/>
                  </w:divBdr>
                  <w:divsChild>
                    <w:div w:id="192379934">
                      <w:marLeft w:val="0"/>
                      <w:marRight w:val="0"/>
                      <w:marTop w:val="0"/>
                      <w:marBottom w:val="0"/>
                      <w:divBdr>
                        <w:top w:val="none" w:sz="0" w:space="0" w:color="auto"/>
                        <w:left w:val="none" w:sz="0" w:space="0" w:color="auto"/>
                        <w:bottom w:val="none" w:sz="0" w:space="0" w:color="auto"/>
                        <w:right w:val="none" w:sz="0" w:space="0" w:color="auto"/>
                      </w:divBdr>
                      <w:divsChild>
                        <w:div w:id="1440492817">
                          <w:marLeft w:val="0"/>
                          <w:marRight w:val="0"/>
                          <w:marTop w:val="0"/>
                          <w:marBottom w:val="0"/>
                          <w:divBdr>
                            <w:top w:val="none" w:sz="0" w:space="0" w:color="auto"/>
                            <w:left w:val="none" w:sz="0" w:space="0" w:color="auto"/>
                            <w:bottom w:val="none" w:sz="0" w:space="0" w:color="auto"/>
                            <w:right w:val="none" w:sz="0" w:space="0" w:color="auto"/>
                          </w:divBdr>
                          <w:divsChild>
                            <w:div w:id="729811527">
                              <w:marLeft w:val="0"/>
                              <w:marRight w:val="0"/>
                              <w:marTop w:val="0"/>
                              <w:marBottom w:val="0"/>
                              <w:divBdr>
                                <w:top w:val="none" w:sz="0" w:space="0" w:color="auto"/>
                                <w:left w:val="none" w:sz="0" w:space="0" w:color="auto"/>
                                <w:bottom w:val="none" w:sz="0" w:space="0" w:color="auto"/>
                                <w:right w:val="none" w:sz="0" w:space="0" w:color="auto"/>
                              </w:divBdr>
                              <w:divsChild>
                                <w:div w:id="2000227937">
                                  <w:marLeft w:val="0"/>
                                  <w:marRight w:val="0"/>
                                  <w:marTop w:val="0"/>
                                  <w:marBottom w:val="0"/>
                                  <w:divBdr>
                                    <w:top w:val="none" w:sz="0" w:space="0" w:color="auto"/>
                                    <w:left w:val="none" w:sz="0" w:space="0" w:color="auto"/>
                                    <w:bottom w:val="none" w:sz="0" w:space="0" w:color="auto"/>
                                    <w:right w:val="none" w:sz="0" w:space="0" w:color="auto"/>
                                  </w:divBdr>
                                  <w:divsChild>
                                    <w:div w:id="1283733311">
                                      <w:marLeft w:val="0"/>
                                      <w:marRight w:val="0"/>
                                      <w:marTop w:val="0"/>
                                      <w:marBottom w:val="0"/>
                                      <w:divBdr>
                                        <w:top w:val="none" w:sz="0" w:space="0" w:color="auto"/>
                                        <w:left w:val="none" w:sz="0" w:space="0" w:color="auto"/>
                                        <w:bottom w:val="none" w:sz="0" w:space="0" w:color="auto"/>
                                        <w:right w:val="none" w:sz="0" w:space="0" w:color="auto"/>
                                      </w:divBdr>
                                      <w:divsChild>
                                        <w:div w:id="805663247">
                                          <w:marLeft w:val="0"/>
                                          <w:marRight w:val="0"/>
                                          <w:marTop w:val="0"/>
                                          <w:marBottom w:val="0"/>
                                          <w:divBdr>
                                            <w:top w:val="none" w:sz="0" w:space="0" w:color="auto"/>
                                            <w:left w:val="none" w:sz="0" w:space="0" w:color="auto"/>
                                            <w:bottom w:val="none" w:sz="0" w:space="0" w:color="auto"/>
                                            <w:right w:val="none" w:sz="0" w:space="0" w:color="auto"/>
                                          </w:divBdr>
                                          <w:divsChild>
                                            <w:div w:id="1480072929">
                                              <w:marLeft w:val="0"/>
                                              <w:marRight w:val="0"/>
                                              <w:marTop w:val="0"/>
                                              <w:marBottom w:val="0"/>
                                              <w:divBdr>
                                                <w:top w:val="none" w:sz="0" w:space="0" w:color="auto"/>
                                                <w:left w:val="none" w:sz="0" w:space="0" w:color="auto"/>
                                                <w:bottom w:val="none" w:sz="0" w:space="0" w:color="auto"/>
                                                <w:right w:val="none" w:sz="0" w:space="0" w:color="auto"/>
                                              </w:divBdr>
                                              <w:divsChild>
                                                <w:div w:id="651182347">
                                                  <w:marLeft w:val="0"/>
                                                  <w:marRight w:val="0"/>
                                                  <w:marTop w:val="0"/>
                                                  <w:marBottom w:val="450"/>
                                                  <w:divBdr>
                                                    <w:top w:val="none" w:sz="0" w:space="0" w:color="auto"/>
                                                    <w:left w:val="none" w:sz="0" w:space="0" w:color="auto"/>
                                                    <w:bottom w:val="none" w:sz="0" w:space="0" w:color="auto"/>
                                                    <w:right w:val="none" w:sz="0" w:space="0" w:color="auto"/>
                                                  </w:divBdr>
                                                  <w:divsChild>
                                                    <w:div w:id="714426778">
                                                      <w:marLeft w:val="0"/>
                                                      <w:marRight w:val="0"/>
                                                      <w:marTop w:val="0"/>
                                                      <w:marBottom w:val="0"/>
                                                      <w:divBdr>
                                                        <w:top w:val="none" w:sz="0" w:space="0" w:color="auto"/>
                                                        <w:left w:val="none" w:sz="0" w:space="0" w:color="auto"/>
                                                        <w:bottom w:val="none" w:sz="0" w:space="0" w:color="auto"/>
                                                        <w:right w:val="none" w:sz="0" w:space="0" w:color="auto"/>
                                                      </w:divBdr>
                                                      <w:divsChild>
                                                        <w:div w:id="985473691">
                                                          <w:marLeft w:val="0"/>
                                                          <w:marRight w:val="0"/>
                                                          <w:marTop w:val="0"/>
                                                          <w:marBottom w:val="0"/>
                                                          <w:divBdr>
                                                            <w:top w:val="single" w:sz="6" w:space="0" w:color="ABABAB"/>
                                                            <w:left w:val="single" w:sz="6" w:space="0" w:color="ABABAB"/>
                                                            <w:bottom w:val="single" w:sz="6" w:space="0" w:color="ABABAB"/>
                                                            <w:right w:val="single" w:sz="6" w:space="0" w:color="ABABAB"/>
                                                          </w:divBdr>
                                                          <w:divsChild>
                                                            <w:div w:id="267081902">
                                                              <w:marLeft w:val="0"/>
                                                              <w:marRight w:val="0"/>
                                                              <w:marTop w:val="0"/>
                                                              <w:marBottom w:val="0"/>
                                                              <w:divBdr>
                                                                <w:top w:val="none" w:sz="0" w:space="0" w:color="auto"/>
                                                                <w:left w:val="none" w:sz="0" w:space="0" w:color="auto"/>
                                                                <w:bottom w:val="none" w:sz="0" w:space="0" w:color="auto"/>
                                                                <w:right w:val="none" w:sz="0" w:space="0" w:color="auto"/>
                                                              </w:divBdr>
                                                              <w:divsChild>
                                                                <w:div w:id="1783575763">
                                                                  <w:marLeft w:val="0"/>
                                                                  <w:marRight w:val="0"/>
                                                                  <w:marTop w:val="0"/>
                                                                  <w:marBottom w:val="0"/>
                                                                  <w:divBdr>
                                                                    <w:top w:val="none" w:sz="0" w:space="0" w:color="auto"/>
                                                                    <w:left w:val="none" w:sz="0" w:space="0" w:color="auto"/>
                                                                    <w:bottom w:val="none" w:sz="0" w:space="0" w:color="auto"/>
                                                                    <w:right w:val="none" w:sz="0" w:space="0" w:color="auto"/>
                                                                  </w:divBdr>
                                                                  <w:divsChild>
                                                                    <w:div w:id="1866097297">
                                                                      <w:marLeft w:val="0"/>
                                                                      <w:marRight w:val="0"/>
                                                                      <w:marTop w:val="0"/>
                                                                      <w:marBottom w:val="0"/>
                                                                      <w:divBdr>
                                                                        <w:top w:val="none" w:sz="0" w:space="0" w:color="auto"/>
                                                                        <w:left w:val="none" w:sz="0" w:space="0" w:color="auto"/>
                                                                        <w:bottom w:val="none" w:sz="0" w:space="0" w:color="auto"/>
                                                                        <w:right w:val="none" w:sz="0" w:space="0" w:color="auto"/>
                                                                      </w:divBdr>
                                                                      <w:divsChild>
                                                                        <w:div w:id="732848945">
                                                                          <w:marLeft w:val="0"/>
                                                                          <w:marRight w:val="0"/>
                                                                          <w:marTop w:val="0"/>
                                                                          <w:marBottom w:val="0"/>
                                                                          <w:divBdr>
                                                                            <w:top w:val="none" w:sz="0" w:space="0" w:color="auto"/>
                                                                            <w:left w:val="none" w:sz="0" w:space="0" w:color="auto"/>
                                                                            <w:bottom w:val="none" w:sz="0" w:space="0" w:color="auto"/>
                                                                            <w:right w:val="none" w:sz="0" w:space="0" w:color="auto"/>
                                                                          </w:divBdr>
                                                                          <w:divsChild>
                                                                            <w:div w:id="656999555">
                                                                              <w:marLeft w:val="0"/>
                                                                              <w:marRight w:val="0"/>
                                                                              <w:marTop w:val="0"/>
                                                                              <w:marBottom w:val="0"/>
                                                                              <w:divBdr>
                                                                                <w:top w:val="none" w:sz="0" w:space="0" w:color="auto"/>
                                                                                <w:left w:val="none" w:sz="0" w:space="0" w:color="auto"/>
                                                                                <w:bottom w:val="none" w:sz="0" w:space="0" w:color="auto"/>
                                                                                <w:right w:val="none" w:sz="0" w:space="0" w:color="auto"/>
                                                                              </w:divBdr>
                                                                              <w:divsChild>
                                                                                <w:div w:id="879168280">
                                                                                  <w:marLeft w:val="0"/>
                                                                                  <w:marRight w:val="0"/>
                                                                                  <w:marTop w:val="0"/>
                                                                                  <w:marBottom w:val="0"/>
                                                                                  <w:divBdr>
                                                                                    <w:top w:val="none" w:sz="0" w:space="0" w:color="auto"/>
                                                                                    <w:left w:val="none" w:sz="0" w:space="0" w:color="auto"/>
                                                                                    <w:bottom w:val="none" w:sz="0" w:space="0" w:color="auto"/>
                                                                                    <w:right w:val="none" w:sz="0" w:space="0" w:color="auto"/>
                                                                                  </w:divBdr>
                                                                                  <w:divsChild>
                                                                                    <w:div w:id="36783378">
                                                                                      <w:marLeft w:val="0"/>
                                                                                      <w:marRight w:val="0"/>
                                                                                      <w:marTop w:val="0"/>
                                                                                      <w:marBottom w:val="0"/>
                                                                                      <w:divBdr>
                                                                                        <w:top w:val="none" w:sz="0" w:space="0" w:color="auto"/>
                                                                                        <w:left w:val="none" w:sz="0" w:space="0" w:color="auto"/>
                                                                                        <w:bottom w:val="none" w:sz="0" w:space="0" w:color="auto"/>
                                                                                        <w:right w:val="none" w:sz="0" w:space="0" w:color="auto"/>
                                                                                      </w:divBdr>
                                                                                    </w:div>
                                                                                    <w:div w:id="1570770320">
                                                                                      <w:marLeft w:val="0"/>
                                                                                      <w:marRight w:val="0"/>
                                                                                      <w:marTop w:val="0"/>
                                                                                      <w:marBottom w:val="0"/>
                                                                                      <w:divBdr>
                                                                                        <w:top w:val="none" w:sz="0" w:space="0" w:color="auto"/>
                                                                                        <w:left w:val="none" w:sz="0" w:space="0" w:color="auto"/>
                                                                                        <w:bottom w:val="none" w:sz="0" w:space="0" w:color="auto"/>
                                                                                        <w:right w:val="none" w:sz="0" w:space="0" w:color="auto"/>
                                                                                      </w:divBdr>
                                                                                    </w:div>
                                                                                    <w:div w:id="12789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8780137">
      <w:bodyDiv w:val="1"/>
      <w:marLeft w:val="0"/>
      <w:marRight w:val="0"/>
      <w:marTop w:val="0"/>
      <w:marBottom w:val="0"/>
      <w:divBdr>
        <w:top w:val="none" w:sz="0" w:space="0" w:color="auto"/>
        <w:left w:val="none" w:sz="0" w:space="0" w:color="auto"/>
        <w:bottom w:val="none" w:sz="0" w:space="0" w:color="auto"/>
        <w:right w:val="none" w:sz="0" w:space="0" w:color="auto"/>
      </w:divBdr>
    </w:div>
    <w:div w:id="1576429782">
      <w:bodyDiv w:val="1"/>
      <w:marLeft w:val="0"/>
      <w:marRight w:val="0"/>
      <w:marTop w:val="0"/>
      <w:marBottom w:val="0"/>
      <w:divBdr>
        <w:top w:val="none" w:sz="0" w:space="0" w:color="auto"/>
        <w:left w:val="none" w:sz="0" w:space="0" w:color="auto"/>
        <w:bottom w:val="none" w:sz="0" w:space="0" w:color="auto"/>
        <w:right w:val="none" w:sz="0" w:space="0" w:color="auto"/>
      </w:divBdr>
    </w:div>
    <w:div w:id="1608655429">
      <w:bodyDiv w:val="1"/>
      <w:marLeft w:val="0"/>
      <w:marRight w:val="0"/>
      <w:marTop w:val="0"/>
      <w:marBottom w:val="0"/>
      <w:divBdr>
        <w:top w:val="none" w:sz="0" w:space="0" w:color="auto"/>
        <w:left w:val="none" w:sz="0" w:space="0" w:color="auto"/>
        <w:bottom w:val="none" w:sz="0" w:space="0" w:color="auto"/>
        <w:right w:val="none" w:sz="0" w:space="0" w:color="auto"/>
      </w:divBdr>
    </w:div>
    <w:div w:id="1615598941">
      <w:bodyDiv w:val="1"/>
      <w:marLeft w:val="0"/>
      <w:marRight w:val="0"/>
      <w:marTop w:val="0"/>
      <w:marBottom w:val="0"/>
      <w:divBdr>
        <w:top w:val="none" w:sz="0" w:space="0" w:color="auto"/>
        <w:left w:val="none" w:sz="0" w:space="0" w:color="auto"/>
        <w:bottom w:val="none" w:sz="0" w:space="0" w:color="auto"/>
        <w:right w:val="none" w:sz="0" w:space="0" w:color="auto"/>
      </w:divBdr>
    </w:div>
    <w:div w:id="1618902544">
      <w:bodyDiv w:val="1"/>
      <w:marLeft w:val="0"/>
      <w:marRight w:val="0"/>
      <w:marTop w:val="0"/>
      <w:marBottom w:val="0"/>
      <w:divBdr>
        <w:top w:val="none" w:sz="0" w:space="0" w:color="auto"/>
        <w:left w:val="none" w:sz="0" w:space="0" w:color="auto"/>
        <w:bottom w:val="none" w:sz="0" w:space="0" w:color="auto"/>
        <w:right w:val="none" w:sz="0" w:space="0" w:color="auto"/>
      </w:divBdr>
    </w:div>
    <w:div w:id="1632899784">
      <w:bodyDiv w:val="1"/>
      <w:marLeft w:val="0"/>
      <w:marRight w:val="0"/>
      <w:marTop w:val="0"/>
      <w:marBottom w:val="0"/>
      <w:divBdr>
        <w:top w:val="none" w:sz="0" w:space="0" w:color="auto"/>
        <w:left w:val="none" w:sz="0" w:space="0" w:color="auto"/>
        <w:bottom w:val="none" w:sz="0" w:space="0" w:color="auto"/>
        <w:right w:val="none" w:sz="0" w:space="0" w:color="auto"/>
      </w:divBdr>
    </w:div>
    <w:div w:id="1636524032">
      <w:bodyDiv w:val="1"/>
      <w:marLeft w:val="0"/>
      <w:marRight w:val="0"/>
      <w:marTop w:val="0"/>
      <w:marBottom w:val="0"/>
      <w:divBdr>
        <w:top w:val="none" w:sz="0" w:space="0" w:color="auto"/>
        <w:left w:val="none" w:sz="0" w:space="0" w:color="auto"/>
        <w:bottom w:val="none" w:sz="0" w:space="0" w:color="auto"/>
        <w:right w:val="none" w:sz="0" w:space="0" w:color="auto"/>
      </w:divBdr>
    </w:div>
    <w:div w:id="1653095487">
      <w:bodyDiv w:val="1"/>
      <w:marLeft w:val="0"/>
      <w:marRight w:val="0"/>
      <w:marTop w:val="0"/>
      <w:marBottom w:val="0"/>
      <w:divBdr>
        <w:top w:val="none" w:sz="0" w:space="0" w:color="auto"/>
        <w:left w:val="none" w:sz="0" w:space="0" w:color="auto"/>
        <w:bottom w:val="none" w:sz="0" w:space="0" w:color="auto"/>
        <w:right w:val="none" w:sz="0" w:space="0" w:color="auto"/>
      </w:divBdr>
    </w:div>
    <w:div w:id="1653560432">
      <w:bodyDiv w:val="1"/>
      <w:marLeft w:val="0"/>
      <w:marRight w:val="0"/>
      <w:marTop w:val="0"/>
      <w:marBottom w:val="0"/>
      <w:divBdr>
        <w:top w:val="none" w:sz="0" w:space="0" w:color="auto"/>
        <w:left w:val="none" w:sz="0" w:space="0" w:color="auto"/>
        <w:bottom w:val="none" w:sz="0" w:space="0" w:color="auto"/>
        <w:right w:val="none" w:sz="0" w:space="0" w:color="auto"/>
      </w:divBdr>
    </w:div>
    <w:div w:id="1667827953">
      <w:bodyDiv w:val="1"/>
      <w:marLeft w:val="0"/>
      <w:marRight w:val="0"/>
      <w:marTop w:val="0"/>
      <w:marBottom w:val="0"/>
      <w:divBdr>
        <w:top w:val="none" w:sz="0" w:space="0" w:color="auto"/>
        <w:left w:val="none" w:sz="0" w:space="0" w:color="auto"/>
        <w:bottom w:val="none" w:sz="0" w:space="0" w:color="auto"/>
        <w:right w:val="none" w:sz="0" w:space="0" w:color="auto"/>
      </w:divBdr>
    </w:div>
    <w:div w:id="1692300008">
      <w:bodyDiv w:val="1"/>
      <w:marLeft w:val="0"/>
      <w:marRight w:val="0"/>
      <w:marTop w:val="0"/>
      <w:marBottom w:val="0"/>
      <w:divBdr>
        <w:top w:val="none" w:sz="0" w:space="0" w:color="auto"/>
        <w:left w:val="none" w:sz="0" w:space="0" w:color="auto"/>
        <w:bottom w:val="none" w:sz="0" w:space="0" w:color="auto"/>
        <w:right w:val="none" w:sz="0" w:space="0" w:color="auto"/>
      </w:divBdr>
    </w:div>
    <w:div w:id="1703823079">
      <w:bodyDiv w:val="1"/>
      <w:marLeft w:val="0"/>
      <w:marRight w:val="0"/>
      <w:marTop w:val="0"/>
      <w:marBottom w:val="0"/>
      <w:divBdr>
        <w:top w:val="none" w:sz="0" w:space="0" w:color="auto"/>
        <w:left w:val="none" w:sz="0" w:space="0" w:color="auto"/>
        <w:bottom w:val="none" w:sz="0" w:space="0" w:color="auto"/>
        <w:right w:val="none" w:sz="0" w:space="0" w:color="auto"/>
      </w:divBdr>
      <w:divsChild>
        <w:div w:id="1566718045">
          <w:marLeft w:val="0"/>
          <w:marRight w:val="0"/>
          <w:marTop w:val="0"/>
          <w:marBottom w:val="0"/>
          <w:divBdr>
            <w:top w:val="none" w:sz="0" w:space="0" w:color="auto"/>
            <w:left w:val="none" w:sz="0" w:space="0" w:color="auto"/>
            <w:bottom w:val="none" w:sz="0" w:space="0" w:color="auto"/>
            <w:right w:val="none" w:sz="0" w:space="0" w:color="auto"/>
          </w:divBdr>
          <w:divsChild>
            <w:div w:id="1476753622">
              <w:marLeft w:val="0"/>
              <w:marRight w:val="0"/>
              <w:marTop w:val="0"/>
              <w:marBottom w:val="0"/>
              <w:divBdr>
                <w:top w:val="none" w:sz="0" w:space="0" w:color="auto"/>
                <w:left w:val="none" w:sz="0" w:space="0" w:color="auto"/>
                <w:bottom w:val="none" w:sz="0" w:space="0" w:color="auto"/>
                <w:right w:val="none" w:sz="0" w:space="0" w:color="auto"/>
              </w:divBdr>
              <w:divsChild>
                <w:div w:id="107169476">
                  <w:marLeft w:val="0"/>
                  <w:marRight w:val="0"/>
                  <w:marTop w:val="0"/>
                  <w:marBottom w:val="0"/>
                  <w:divBdr>
                    <w:top w:val="none" w:sz="0" w:space="0" w:color="auto"/>
                    <w:left w:val="none" w:sz="0" w:space="0" w:color="auto"/>
                    <w:bottom w:val="none" w:sz="0" w:space="0" w:color="auto"/>
                    <w:right w:val="none" w:sz="0" w:space="0" w:color="auto"/>
                  </w:divBdr>
                  <w:divsChild>
                    <w:div w:id="100802896">
                      <w:marLeft w:val="0"/>
                      <w:marRight w:val="0"/>
                      <w:marTop w:val="0"/>
                      <w:marBottom w:val="0"/>
                      <w:divBdr>
                        <w:top w:val="none" w:sz="0" w:space="0" w:color="auto"/>
                        <w:left w:val="none" w:sz="0" w:space="0" w:color="auto"/>
                        <w:bottom w:val="none" w:sz="0" w:space="0" w:color="auto"/>
                        <w:right w:val="none" w:sz="0" w:space="0" w:color="auto"/>
                      </w:divBdr>
                      <w:divsChild>
                        <w:div w:id="2063212903">
                          <w:marLeft w:val="0"/>
                          <w:marRight w:val="0"/>
                          <w:marTop w:val="0"/>
                          <w:marBottom w:val="0"/>
                          <w:divBdr>
                            <w:top w:val="none" w:sz="0" w:space="0" w:color="auto"/>
                            <w:left w:val="none" w:sz="0" w:space="0" w:color="auto"/>
                            <w:bottom w:val="none" w:sz="0" w:space="0" w:color="auto"/>
                            <w:right w:val="none" w:sz="0" w:space="0" w:color="auto"/>
                          </w:divBdr>
                          <w:divsChild>
                            <w:div w:id="1676688972">
                              <w:marLeft w:val="0"/>
                              <w:marRight w:val="0"/>
                              <w:marTop w:val="0"/>
                              <w:marBottom w:val="0"/>
                              <w:divBdr>
                                <w:top w:val="none" w:sz="0" w:space="0" w:color="auto"/>
                                <w:left w:val="none" w:sz="0" w:space="0" w:color="auto"/>
                                <w:bottom w:val="none" w:sz="0" w:space="0" w:color="auto"/>
                                <w:right w:val="none" w:sz="0" w:space="0" w:color="auto"/>
                              </w:divBdr>
                              <w:divsChild>
                                <w:div w:id="590554861">
                                  <w:marLeft w:val="0"/>
                                  <w:marRight w:val="0"/>
                                  <w:marTop w:val="0"/>
                                  <w:marBottom w:val="0"/>
                                  <w:divBdr>
                                    <w:top w:val="none" w:sz="0" w:space="0" w:color="auto"/>
                                    <w:left w:val="none" w:sz="0" w:space="0" w:color="auto"/>
                                    <w:bottom w:val="none" w:sz="0" w:space="0" w:color="auto"/>
                                    <w:right w:val="none" w:sz="0" w:space="0" w:color="auto"/>
                                  </w:divBdr>
                                  <w:divsChild>
                                    <w:div w:id="1282617034">
                                      <w:marLeft w:val="0"/>
                                      <w:marRight w:val="0"/>
                                      <w:marTop w:val="0"/>
                                      <w:marBottom w:val="0"/>
                                      <w:divBdr>
                                        <w:top w:val="none" w:sz="0" w:space="0" w:color="auto"/>
                                        <w:left w:val="none" w:sz="0" w:space="0" w:color="auto"/>
                                        <w:bottom w:val="none" w:sz="0" w:space="0" w:color="auto"/>
                                        <w:right w:val="none" w:sz="0" w:space="0" w:color="auto"/>
                                      </w:divBdr>
                                      <w:divsChild>
                                        <w:div w:id="778253828">
                                          <w:marLeft w:val="0"/>
                                          <w:marRight w:val="0"/>
                                          <w:marTop w:val="0"/>
                                          <w:marBottom w:val="0"/>
                                          <w:divBdr>
                                            <w:top w:val="none" w:sz="0" w:space="0" w:color="auto"/>
                                            <w:left w:val="none" w:sz="0" w:space="0" w:color="auto"/>
                                            <w:bottom w:val="none" w:sz="0" w:space="0" w:color="auto"/>
                                            <w:right w:val="none" w:sz="0" w:space="0" w:color="auto"/>
                                          </w:divBdr>
                                          <w:divsChild>
                                            <w:div w:id="1378317401">
                                              <w:marLeft w:val="0"/>
                                              <w:marRight w:val="0"/>
                                              <w:marTop w:val="0"/>
                                              <w:marBottom w:val="0"/>
                                              <w:divBdr>
                                                <w:top w:val="none" w:sz="0" w:space="0" w:color="auto"/>
                                                <w:left w:val="none" w:sz="0" w:space="0" w:color="auto"/>
                                                <w:bottom w:val="none" w:sz="0" w:space="0" w:color="auto"/>
                                                <w:right w:val="none" w:sz="0" w:space="0" w:color="auto"/>
                                              </w:divBdr>
                                              <w:divsChild>
                                                <w:div w:id="984043364">
                                                  <w:marLeft w:val="0"/>
                                                  <w:marRight w:val="0"/>
                                                  <w:marTop w:val="0"/>
                                                  <w:marBottom w:val="450"/>
                                                  <w:divBdr>
                                                    <w:top w:val="none" w:sz="0" w:space="0" w:color="auto"/>
                                                    <w:left w:val="none" w:sz="0" w:space="0" w:color="auto"/>
                                                    <w:bottom w:val="none" w:sz="0" w:space="0" w:color="auto"/>
                                                    <w:right w:val="none" w:sz="0" w:space="0" w:color="auto"/>
                                                  </w:divBdr>
                                                  <w:divsChild>
                                                    <w:div w:id="606235153">
                                                      <w:marLeft w:val="0"/>
                                                      <w:marRight w:val="0"/>
                                                      <w:marTop w:val="0"/>
                                                      <w:marBottom w:val="0"/>
                                                      <w:divBdr>
                                                        <w:top w:val="none" w:sz="0" w:space="0" w:color="auto"/>
                                                        <w:left w:val="none" w:sz="0" w:space="0" w:color="auto"/>
                                                        <w:bottom w:val="none" w:sz="0" w:space="0" w:color="auto"/>
                                                        <w:right w:val="none" w:sz="0" w:space="0" w:color="auto"/>
                                                      </w:divBdr>
                                                      <w:divsChild>
                                                        <w:div w:id="1823233031">
                                                          <w:marLeft w:val="0"/>
                                                          <w:marRight w:val="0"/>
                                                          <w:marTop w:val="0"/>
                                                          <w:marBottom w:val="0"/>
                                                          <w:divBdr>
                                                            <w:top w:val="single" w:sz="6" w:space="0" w:color="ABABAB"/>
                                                            <w:left w:val="single" w:sz="6" w:space="0" w:color="ABABAB"/>
                                                            <w:bottom w:val="single" w:sz="6" w:space="0" w:color="ABABAB"/>
                                                            <w:right w:val="single" w:sz="6" w:space="0" w:color="ABABAB"/>
                                                          </w:divBdr>
                                                          <w:divsChild>
                                                            <w:div w:id="187498926">
                                                              <w:marLeft w:val="0"/>
                                                              <w:marRight w:val="0"/>
                                                              <w:marTop w:val="0"/>
                                                              <w:marBottom w:val="0"/>
                                                              <w:divBdr>
                                                                <w:top w:val="none" w:sz="0" w:space="0" w:color="auto"/>
                                                                <w:left w:val="none" w:sz="0" w:space="0" w:color="auto"/>
                                                                <w:bottom w:val="none" w:sz="0" w:space="0" w:color="auto"/>
                                                                <w:right w:val="none" w:sz="0" w:space="0" w:color="auto"/>
                                                              </w:divBdr>
                                                              <w:divsChild>
                                                                <w:div w:id="1116867688">
                                                                  <w:marLeft w:val="0"/>
                                                                  <w:marRight w:val="0"/>
                                                                  <w:marTop w:val="0"/>
                                                                  <w:marBottom w:val="0"/>
                                                                  <w:divBdr>
                                                                    <w:top w:val="none" w:sz="0" w:space="0" w:color="auto"/>
                                                                    <w:left w:val="none" w:sz="0" w:space="0" w:color="auto"/>
                                                                    <w:bottom w:val="none" w:sz="0" w:space="0" w:color="auto"/>
                                                                    <w:right w:val="none" w:sz="0" w:space="0" w:color="auto"/>
                                                                  </w:divBdr>
                                                                  <w:divsChild>
                                                                    <w:div w:id="478307427">
                                                                      <w:marLeft w:val="0"/>
                                                                      <w:marRight w:val="0"/>
                                                                      <w:marTop w:val="0"/>
                                                                      <w:marBottom w:val="0"/>
                                                                      <w:divBdr>
                                                                        <w:top w:val="none" w:sz="0" w:space="0" w:color="auto"/>
                                                                        <w:left w:val="none" w:sz="0" w:space="0" w:color="auto"/>
                                                                        <w:bottom w:val="none" w:sz="0" w:space="0" w:color="auto"/>
                                                                        <w:right w:val="none" w:sz="0" w:space="0" w:color="auto"/>
                                                                      </w:divBdr>
                                                                      <w:divsChild>
                                                                        <w:div w:id="1786657890">
                                                                          <w:marLeft w:val="0"/>
                                                                          <w:marRight w:val="0"/>
                                                                          <w:marTop w:val="0"/>
                                                                          <w:marBottom w:val="0"/>
                                                                          <w:divBdr>
                                                                            <w:top w:val="none" w:sz="0" w:space="0" w:color="auto"/>
                                                                            <w:left w:val="none" w:sz="0" w:space="0" w:color="auto"/>
                                                                            <w:bottom w:val="none" w:sz="0" w:space="0" w:color="auto"/>
                                                                            <w:right w:val="none" w:sz="0" w:space="0" w:color="auto"/>
                                                                          </w:divBdr>
                                                                          <w:divsChild>
                                                                            <w:div w:id="1531186346">
                                                                              <w:marLeft w:val="0"/>
                                                                              <w:marRight w:val="0"/>
                                                                              <w:marTop w:val="0"/>
                                                                              <w:marBottom w:val="0"/>
                                                                              <w:divBdr>
                                                                                <w:top w:val="none" w:sz="0" w:space="0" w:color="auto"/>
                                                                                <w:left w:val="none" w:sz="0" w:space="0" w:color="auto"/>
                                                                                <w:bottom w:val="none" w:sz="0" w:space="0" w:color="auto"/>
                                                                                <w:right w:val="none" w:sz="0" w:space="0" w:color="auto"/>
                                                                              </w:divBdr>
                                                                              <w:divsChild>
                                                                                <w:div w:id="202596484">
                                                                                  <w:marLeft w:val="0"/>
                                                                                  <w:marRight w:val="0"/>
                                                                                  <w:marTop w:val="0"/>
                                                                                  <w:marBottom w:val="0"/>
                                                                                  <w:divBdr>
                                                                                    <w:top w:val="none" w:sz="0" w:space="0" w:color="auto"/>
                                                                                    <w:left w:val="none" w:sz="0" w:space="0" w:color="auto"/>
                                                                                    <w:bottom w:val="none" w:sz="0" w:space="0" w:color="auto"/>
                                                                                    <w:right w:val="none" w:sz="0" w:space="0" w:color="auto"/>
                                                                                  </w:divBdr>
                                                                                  <w:divsChild>
                                                                                    <w:div w:id="7374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6586992">
      <w:bodyDiv w:val="1"/>
      <w:marLeft w:val="0"/>
      <w:marRight w:val="0"/>
      <w:marTop w:val="0"/>
      <w:marBottom w:val="0"/>
      <w:divBdr>
        <w:top w:val="none" w:sz="0" w:space="0" w:color="auto"/>
        <w:left w:val="none" w:sz="0" w:space="0" w:color="auto"/>
        <w:bottom w:val="none" w:sz="0" w:space="0" w:color="auto"/>
        <w:right w:val="none" w:sz="0" w:space="0" w:color="auto"/>
      </w:divBdr>
    </w:div>
    <w:div w:id="1781797010">
      <w:bodyDiv w:val="1"/>
      <w:marLeft w:val="0"/>
      <w:marRight w:val="0"/>
      <w:marTop w:val="0"/>
      <w:marBottom w:val="0"/>
      <w:divBdr>
        <w:top w:val="none" w:sz="0" w:space="0" w:color="auto"/>
        <w:left w:val="none" w:sz="0" w:space="0" w:color="auto"/>
        <w:bottom w:val="none" w:sz="0" w:space="0" w:color="auto"/>
        <w:right w:val="none" w:sz="0" w:space="0" w:color="auto"/>
      </w:divBdr>
    </w:div>
    <w:div w:id="1845437595">
      <w:bodyDiv w:val="1"/>
      <w:marLeft w:val="0"/>
      <w:marRight w:val="0"/>
      <w:marTop w:val="0"/>
      <w:marBottom w:val="0"/>
      <w:divBdr>
        <w:top w:val="none" w:sz="0" w:space="0" w:color="auto"/>
        <w:left w:val="none" w:sz="0" w:space="0" w:color="auto"/>
        <w:bottom w:val="none" w:sz="0" w:space="0" w:color="auto"/>
        <w:right w:val="none" w:sz="0" w:space="0" w:color="auto"/>
      </w:divBdr>
      <w:divsChild>
        <w:div w:id="384838155">
          <w:marLeft w:val="0"/>
          <w:marRight w:val="0"/>
          <w:marTop w:val="0"/>
          <w:marBottom w:val="0"/>
          <w:divBdr>
            <w:top w:val="none" w:sz="0" w:space="0" w:color="auto"/>
            <w:left w:val="none" w:sz="0" w:space="0" w:color="auto"/>
            <w:bottom w:val="none" w:sz="0" w:space="0" w:color="auto"/>
            <w:right w:val="none" w:sz="0" w:space="0" w:color="auto"/>
          </w:divBdr>
          <w:divsChild>
            <w:div w:id="1195921821">
              <w:marLeft w:val="0"/>
              <w:marRight w:val="0"/>
              <w:marTop w:val="0"/>
              <w:marBottom w:val="0"/>
              <w:divBdr>
                <w:top w:val="none" w:sz="0" w:space="0" w:color="auto"/>
                <w:left w:val="none" w:sz="0" w:space="0" w:color="auto"/>
                <w:bottom w:val="none" w:sz="0" w:space="0" w:color="auto"/>
                <w:right w:val="none" w:sz="0" w:space="0" w:color="auto"/>
              </w:divBdr>
              <w:divsChild>
                <w:div w:id="869341191">
                  <w:marLeft w:val="0"/>
                  <w:marRight w:val="0"/>
                  <w:marTop w:val="0"/>
                  <w:marBottom w:val="0"/>
                  <w:divBdr>
                    <w:top w:val="none" w:sz="0" w:space="0" w:color="auto"/>
                    <w:left w:val="none" w:sz="0" w:space="0" w:color="auto"/>
                    <w:bottom w:val="none" w:sz="0" w:space="0" w:color="auto"/>
                    <w:right w:val="none" w:sz="0" w:space="0" w:color="auto"/>
                  </w:divBdr>
                  <w:divsChild>
                    <w:div w:id="16570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269183">
      <w:bodyDiv w:val="1"/>
      <w:marLeft w:val="0"/>
      <w:marRight w:val="0"/>
      <w:marTop w:val="0"/>
      <w:marBottom w:val="0"/>
      <w:divBdr>
        <w:top w:val="none" w:sz="0" w:space="0" w:color="auto"/>
        <w:left w:val="none" w:sz="0" w:space="0" w:color="auto"/>
        <w:bottom w:val="none" w:sz="0" w:space="0" w:color="auto"/>
        <w:right w:val="none" w:sz="0" w:space="0" w:color="auto"/>
      </w:divBdr>
    </w:div>
    <w:div w:id="1877043382">
      <w:bodyDiv w:val="1"/>
      <w:marLeft w:val="0"/>
      <w:marRight w:val="0"/>
      <w:marTop w:val="0"/>
      <w:marBottom w:val="0"/>
      <w:divBdr>
        <w:top w:val="none" w:sz="0" w:space="0" w:color="auto"/>
        <w:left w:val="none" w:sz="0" w:space="0" w:color="auto"/>
        <w:bottom w:val="none" w:sz="0" w:space="0" w:color="auto"/>
        <w:right w:val="none" w:sz="0" w:space="0" w:color="auto"/>
      </w:divBdr>
    </w:div>
    <w:div w:id="1897932768">
      <w:bodyDiv w:val="1"/>
      <w:marLeft w:val="0"/>
      <w:marRight w:val="0"/>
      <w:marTop w:val="0"/>
      <w:marBottom w:val="0"/>
      <w:divBdr>
        <w:top w:val="none" w:sz="0" w:space="0" w:color="auto"/>
        <w:left w:val="none" w:sz="0" w:space="0" w:color="auto"/>
        <w:bottom w:val="none" w:sz="0" w:space="0" w:color="auto"/>
        <w:right w:val="none" w:sz="0" w:space="0" w:color="auto"/>
      </w:divBdr>
    </w:div>
    <w:div w:id="1917014011">
      <w:bodyDiv w:val="1"/>
      <w:marLeft w:val="0"/>
      <w:marRight w:val="0"/>
      <w:marTop w:val="0"/>
      <w:marBottom w:val="0"/>
      <w:divBdr>
        <w:top w:val="none" w:sz="0" w:space="0" w:color="auto"/>
        <w:left w:val="none" w:sz="0" w:space="0" w:color="auto"/>
        <w:bottom w:val="none" w:sz="0" w:space="0" w:color="auto"/>
        <w:right w:val="none" w:sz="0" w:space="0" w:color="auto"/>
      </w:divBdr>
    </w:div>
    <w:div w:id="1930037820">
      <w:bodyDiv w:val="1"/>
      <w:marLeft w:val="0"/>
      <w:marRight w:val="0"/>
      <w:marTop w:val="0"/>
      <w:marBottom w:val="0"/>
      <w:divBdr>
        <w:top w:val="none" w:sz="0" w:space="0" w:color="auto"/>
        <w:left w:val="none" w:sz="0" w:space="0" w:color="auto"/>
        <w:bottom w:val="none" w:sz="0" w:space="0" w:color="auto"/>
        <w:right w:val="none" w:sz="0" w:space="0" w:color="auto"/>
      </w:divBdr>
    </w:div>
    <w:div w:id="1952005794">
      <w:bodyDiv w:val="1"/>
      <w:marLeft w:val="0"/>
      <w:marRight w:val="0"/>
      <w:marTop w:val="0"/>
      <w:marBottom w:val="0"/>
      <w:divBdr>
        <w:top w:val="none" w:sz="0" w:space="0" w:color="auto"/>
        <w:left w:val="none" w:sz="0" w:space="0" w:color="auto"/>
        <w:bottom w:val="none" w:sz="0" w:space="0" w:color="auto"/>
        <w:right w:val="none" w:sz="0" w:space="0" w:color="auto"/>
      </w:divBdr>
    </w:div>
    <w:div w:id="1952668883">
      <w:bodyDiv w:val="1"/>
      <w:marLeft w:val="0"/>
      <w:marRight w:val="0"/>
      <w:marTop w:val="0"/>
      <w:marBottom w:val="0"/>
      <w:divBdr>
        <w:top w:val="none" w:sz="0" w:space="0" w:color="auto"/>
        <w:left w:val="none" w:sz="0" w:space="0" w:color="auto"/>
        <w:bottom w:val="none" w:sz="0" w:space="0" w:color="auto"/>
        <w:right w:val="none" w:sz="0" w:space="0" w:color="auto"/>
      </w:divBdr>
    </w:div>
    <w:div w:id="1983579118">
      <w:bodyDiv w:val="1"/>
      <w:marLeft w:val="0"/>
      <w:marRight w:val="0"/>
      <w:marTop w:val="0"/>
      <w:marBottom w:val="0"/>
      <w:divBdr>
        <w:top w:val="none" w:sz="0" w:space="0" w:color="auto"/>
        <w:left w:val="none" w:sz="0" w:space="0" w:color="auto"/>
        <w:bottom w:val="none" w:sz="0" w:space="0" w:color="auto"/>
        <w:right w:val="none" w:sz="0" w:space="0" w:color="auto"/>
      </w:divBdr>
    </w:div>
    <w:div w:id="1988703601">
      <w:bodyDiv w:val="1"/>
      <w:marLeft w:val="0"/>
      <w:marRight w:val="0"/>
      <w:marTop w:val="0"/>
      <w:marBottom w:val="0"/>
      <w:divBdr>
        <w:top w:val="none" w:sz="0" w:space="0" w:color="auto"/>
        <w:left w:val="none" w:sz="0" w:space="0" w:color="auto"/>
        <w:bottom w:val="none" w:sz="0" w:space="0" w:color="auto"/>
        <w:right w:val="none" w:sz="0" w:space="0" w:color="auto"/>
      </w:divBdr>
    </w:div>
    <w:div w:id="1993751478">
      <w:bodyDiv w:val="1"/>
      <w:marLeft w:val="0"/>
      <w:marRight w:val="0"/>
      <w:marTop w:val="0"/>
      <w:marBottom w:val="0"/>
      <w:divBdr>
        <w:top w:val="none" w:sz="0" w:space="0" w:color="auto"/>
        <w:left w:val="none" w:sz="0" w:space="0" w:color="auto"/>
        <w:bottom w:val="none" w:sz="0" w:space="0" w:color="auto"/>
        <w:right w:val="none" w:sz="0" w:space="0" w:color="auto"/>
      </w:divBdr>
    </w:div>
    <w:div w:id="2056347639">
      <w:bodyDiv w:val="1"/>
      <w:marLeft w:val="0"/>
      <w:marRight w:val="0"/>
      <w:marTop w:val="0"/>
      <w:marBottom w:val="0"/>
      <w:divBdr>
        <w:top w:val="none" w:sz="0" w:space="0" w:color="auto"/>
        <w:left w:val="none" w:sz="0" w:space="0" w:color="auto"/>
        <w:bottom w:val="none" w:sz="0" w:space="0" w:color="auto"/>
        <w:right w:val="none" w:sz="0" w:space="0" w:color="auto"/>
      </w:divBdr>
      <w:divsChild>
        <w:div w:id="1646229549">
          <w:marLeft w:val="0"/>
          <w:marRight w:val="0"/>
          <w:marTop w:val="0"/>
          <w:marBottom w:val="0"/>
          <w:divBdr>
            <w:top w:val="none" w:sz="0" w:space="0" w:color="auto"/>
            <w:left w:val="none" w:sz="0" w:space="0" w:color="auto"/>
            <w:bottom w:val="none" w:sz="0" w:space="0" w:color="auto"/>
            <w:right w:val="none" w:sz="0" w:space="0" w:color="auto"/>
          </w:divBdr>
          <w:divsChild>
            <w:div w:id="708382543">
              <w:marLeft w:val="0"/>
              <w:marRight w:val="0"/>
              <w:marTop w:val="0"/>
              <w:marBottom w:val="0"/>
              <w:divBdr>
                <w:top w:val="none" w:sz="0" w:space="0" w:color="auto"/>
                <w:left w:val="none" w:sz="0" w:space="0" w:color="auto"/>
                <w:bottom w:val="none" w:sz="0" w:space="0" w:color="auto"/>
                <w:right w:val="none" w:sz="0" w:space="0" w:color="auto"/>
              </w:divBdr>
              <w:divsChild>
                <w:div w:id="15564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9378">
      <w:bodyDiv w:val="1"/>
      <w:marLeft w:val="0"/>
      <w:marRight w:val="0"/>
      <w:marTop w:val="0"/>
      <w:marBottom w:val="0"/>
      <w:divBdr>
        <w:top w:val="none" w:sz="0" w:space="0" w:color="auto"/>
        <w:left w:val="none" w:sz="0" w:space="0" w:color="auto"/>
        <w:bottom w:val="none" w:sz="0" w:space="0" w:color="auto"/>
        <w:right w:val="none" w:sz="0" w:space="0" w:color="auto"/>
      </w:divBdr>
    </w:div>
    <w:div w:id="2092702388">
      <w:bodyDiv w:val="1"/>
      <w:marLeft w:val="0"/>
      <w:marRight w:val="0"/>
      <w:marTop w:val="0"/>
      <w:marBottom w:val="0"/>
      <w:divBdr>
        <w:top w:val="none" w:sz="0" w:space="0" w:color="auto"/>
        <w:left w:val="none" w:sz="0" w:space="0" w:color="auto"/>
        <w:bottom w:val="none" w:sz="0" w:space="0" w:color="auto"/>
        <w:right w:val="none" w:sz="0" w:space="0" w:color="auto"/>
      </w:divBdr>
    </w:div>
    <w:div w:id="212286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2AC5-E0E7-49B6-96C6-7C59B5C1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8663</Words>
  <Characters>49383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Local Job Training Report ~ Fiscal Year 2020</vt:lpstr>
    </vt:vector>
  </TitlesOfParts>
  <Company>Microsoft</Company>
  <LinksUpToDate>false</LinksUpToDate>
  <CharactersWithSpaces>57931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 Training Report ~ Fiscal Year 2020</dc:title>
  <dc:creator>Matthews, Katrina (DOES)</dc:creator>
  <cp:lastModifiedBy>Matthews, Katrina (DOES)</cp:lastModifiedBy>
  <cp:revision>2</cp:revision>
  <cp:lastPrinted>2021-07-21T15:14:00Z</cp:lastPrinted>
  <dcterms:created xsi:type="dcterms:W3CDTF">2021-07-21T21:13:00Z</dcterms:created>
  <dcterms:modified xsi:type="dcterms:W3CDTF">2021-07-21T21:13:00Z</dcterms:modified>
</cp:coreProperties>
</file>